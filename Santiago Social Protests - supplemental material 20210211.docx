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3A1C57" w14:textId="77777777" w:rsidR="00542C1B" w:rsidRDefault="00542C1B" w:rsidP="00542C1B">
      <w:pPr>
        <w:spacing w:line="240" w:lineRule="auto"/>
        <w:jc w:val="center"/>
        <w:rPr>
          <w:rFonts w:ascii="Times New Roman" w:eastAsia="Times New Roman" w:hAnsi="Times New Roman" w:cs="Times New Roman"/>
          <w:b/>
          <w:bCs/>
          <w:iCs/>
          <w:sz w:val="24"/>
        </w:rPr>
      </w:pPr>
      <w:r w:rsidRPr="00542C1B">
        <w:rPr>
          <w:rFonts w:ascii="Times New Roman" w:eastAsia="Times New Roman" w:hAnsi="Times New Roman" w:cs="Times New Roman"/>
          <w:b/>
          <w:bCs/>
          <w:iCs/>
          <w:sz w:val="24"/>
        </w:rPr>
        <w:t>Supplementary material</w:t>
      </w:r>
    </w:p>
    <w:p w14:paraId="625E0973" w14:textId="77777777" w:rsidR="00542C1B" w:rsidRPr="00542C1B" w:rsidRDefault="00542C1B" w:rsidP="00542C1B">
      <w:pPr>
        <w:pBdr>
          <w:top w:val="single" w:sz="12" w:space="1" w:color="auto"/>
          <w:bottom w:val="single" w:sz="12" w:space="1" w:color="auto"/>
        </w:pBdr>
        <w:spacing w:line="240" w:lineRule="auto"/>
        <w:jc w:val="center"/>
        <w:rPr>
          <w:rFonts w:ascii="Times New Roman" w:eastAsia="Times New Roman" w:hAnsi="Times New Roman" w:cs="Times New Roman"/>
          <w:b/>
          <w:bCs/>
          <w:iCs/>
          <w:sz w:val="24"/>
        </w:rPr>
      </w:pPr>
      <w:r w:rsidRPr="00542C1B">
        <w:rPr>
          <w:rFonts w:ascii="Times New Roman" w:eastAsia="Times New Roman" w:hAnsi="Times New Roman" w:cs="Times New Roman"/>
          <w:b/>
          <w:bCs/>
          <w:iCs/>
          <w:sz w:val="24"/>
        </w:rPr>
        <w:t>Effects of 2019’s Social Protests on Emergency Health Services Utilization and Case Severity in Santiago, Chile</w:t>
      </w:r>
    </w:p>
    <w:p w14:paraId="4C9D646E" w14:textId="4CCA741A" w:rsidR="00542C1B" w:rsidRDefault="00542C1B" w:rsidP="00542C1B">
      <w:pPr>
        <w:spacing w:line="240" w:lineRule="auto"/>
        <w:jc w:val="both"/>
        <w:rPr>
          <w:rFonts w:ascii="Times New Roman" w:eastAsia="Times New Roman" w:hAnsi="Times New Roman" w:cs="Times New Roman"/>
          <w:b/>
          <w:bCs/>
          <w:iCs/>
          <w:szCs w:val="22"/>
        </w:rPr>
      </w:pPr>
    </w:p>
    <w:p w14:paraId="5ABA3CBF" w14:textId="2B890BCF" w:rsidR="009975C4" w:rsidRPr="00FD7110" w:rsidRDefault="00FD7110" w:rsidP="00FD7110">
      <w:pPr>
        <w:spacing w:line="360" w:lineRule="auto"/>
        <w:jc w:val="both"/>
        <w:rPr>
          <w:rFonts w:ascii="Times New Roman" w:eastAsia="Times New Roman" w:hAnsi="Times New Roman" w:cs="Times New Roman"/>
          <w:b/>
          <w:bCs/>
          <w:iCs/>
          <w:sz w:val="20"/>
          <w:szCs w:val="20"/>
        </w:rPr>
      </w:pPr>
      <w:r>
        <w:rPr>
          <w:rFonts w:ascii="Times New Roman" w:eastAsia="Times New Roman" w:hAnsi="Times New Roman" w:cs="Times New Roman"/>
          <w:b/>
          <w:bCs/>
          <w:iCs/>
          <w:sz w:val="20"/>
          <w:szCs w:val="20"/>
        </w:rPr>
        <w:t xml:space="preserve">Supplemental Table 1. </w:t>
      </w:r>
      <w:r w:rsidR="009975C4" w:rsidRPr="00FD7110">
        <w:rPr>
          <w:rFonts w:ascii="Times New Roman" w:eastAsia="Times New Roman" w:hAnsi="Times New Roman" w:cs="Times New Roman"/>
          <w:b/>
          <w:bCs/>
          <w:iCs/>
          <w:sz w:val="20"/>
          <w:szCs w:val="20"/>
        </w:rPr>
        <w:t>Dates of highlighted protest and/or larger social unrest</w:t>
      </w:r>
    </w:p>
    <w:tbl>
      <w:tblPr>
        <w:tblStyle w:val="Tablaconcuadrcula"/>
        <w:tblW w:w="88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9"/>
        <w:gridCol w:w="4981"/>
        <w:gridCol w:w="1250"/>
        <w:gridCol w:w="1206"/>
      </w:tblGrid>
      <w:tr w:rsidR="009975C4" w:rsidRPr="00542C1B" w14:paraId="116A4D73" w14:textId="77777777" w:rsidTr="00973C42">
        <w:trPr>
          <w:trHeight w:val="641"/>
        </w:trPr>
        <w:tc>
          <w:tcPr>
            <w:tcW w:w="1369" w:type="dxa"/>
            <w:tcBorders>
              <w:top w:val="single" w:sz="4" w:space="0" w:color="auto"/>
              <w:bottom w:val="single" w:sz="4" w:space="0" w:color="auto"/>
            </w:tcBorders>
            <w:vAlign w:val="center"/>
          </w:tcPr>
          <w:p w14:paraId="35B941DB" w14:textId="77777777" w:rsidR="009975C4" w:rsidRPr="00542C1B" w:rsidRDefault="009975C4" w:rsidP="00BD6118">
            <w:pPr>
              <w:spacing w:line="240" w:lineRule="auto"/>
              <w:jc w:val="center"/>
              <w:rPr>
                <w:rFonts w:ascii="Times New Roman" w:eastAsia="Times New Roman" w:hAnsi="Times New Roman" w:cs="Times New Roman"/>
                <w:b/>
                <w:bCs/>
                <w:iCs/>
                <w:sz w:val="20"/>
                <w:szCs w:val="20"/>
              </w:rPr>
            </w:pPr>
            <w:r w:rsidRPr="00542C1B">
              <w:rPr>
                <w:rFonts w:ascii="Times New Roman" w:eastAsia="Times New Roman" w:hAnsi="Times New Roman" w:cs="Times New Roman"/>
                <w:b/>
                <w:bCs/>
                <w:iCs/>
                <w:sz w:val="20"/>
                <w:szCs w:val="20"/>
              </w:rPr>
              <w:t>Date</w:t>
            </w:r>
          </w:p>
        </w:tc>
        <w:tc>
          <w:tcPr>
            <w:tcW w:w="4981" w:type="dxa"/>
            <w:tcBorders>
              <w:top w:val="single" w:sz="4" w:space="0" w:color="auto"/>
              <w:bottom w:val="single" w:sz="4" w:space="0" w:color="auto"/>
            </w:tcBorders>
            <w:vAlign w:val="center"/>
          </w:tcPr>
          <w:p w14:paraId="1F203990" w14:textId="77777777" w:rsidR="009975C4" w:rsidRPr="00542C1B" w:rsidRDefault="009975C4" w:rsidP="00BD6118">
            <w:pPr>
              <w:spacing w:line="240" w:lineRule="auto"/>
              <w:jc w:val="center"/>
              <w:rPr>
                <w:rFonts w:ascii="Times New Roman" w:eastAsia="Times New Roman" w:hAnsi="Times New Roman" w:cs="Times New Roman"/>
                <w:b/>
                <w:bCs/>
                <w:iCs/>
                <w:sz w:val="20"/>
                <w:szCs w:val="20"/>
              </w:rPr>
            </w:pPr>
            <w:r>
              <w:rPr>
                <w:rFonts w:ascii="Times New Roman" w:eastAsia="Times New Roman" w:hAnsi="Times New Roman" w:cs="Times New Roman"/>
                <w:b/>
                <w:bCs/>
                <w:iCs/>
                <w:sz w:val="20"/>
                <w:szCs w:val="20"/>
              </w:rPr>
              <w:t>Event</w:t>
            </w:r>
          </w:p>
        </w:tc>
        <w:tc>
          <w:tcPr>
            <w:tcW w:w="1250" w:type="dxa"/>
            <w:tcBorders>
              <w:top w:val="single" w:sz="4" w:space="0" w:color="auto"/>
              <w:bottom w:val="single" w:sz="4" w:space="0" w:color="auto"/>
            </w:tcBorders>
            <w:vAlign w:val="center"/>
          </w:tcPr>
          <w:p w14:paraId="324D1C56" w14:textId="77777777" w:rsidR="009975C4" w:rsidRPr="00542C1B" w:rsidRDefault="009975C4" w:rsidP="00BD6118">
            <w:pPr>
              <w:spacing w:line="240" w:lineRule="auto"/>
              <w:jc w:val="center"/>
              <w:rPr>
                <w:rFonts w:ascii="Times New Roman" w:eastAsia="Times New Roman" w:hAnsi="Times New Roman" w:cs="Times New Roman"/>
                <w:b/>
                <w:bCs/>
                <w:iCs/>
                <w:sz w:val="20"/>
                <w:szCs w:val="20"/>
              </w:rPr>
            </w:pPr>
            <w:r w:rsidRPr="00542C1B">
              <w:rPr>
                <w:rFonts w:ascii="Times New Roman" w:eastAsia="Times New Roman" w:hAnsi="Times New Roman" w:cs="Times New Roman"/>
                <w:b/>
                <w:bCs/>
                <w:iCs/>
                <w:sz w:val="20"/>
                <w:szCs w:val="20"/>
              </w:rPr>
              <w:t>Estimated participants</w:t>
            </w:r>
          </w:p>
        </w:tc>
        <w:tc>
          <w:tcPr>
            <w:tcW w:w="1206" w:type="dxa"/>
            <w:tcBorders>
              <w:top w:val="single" w:sz="4" w:space="0" w:color="auto"/>
              <w:bottom w:val="single" w:sz="4" w:space="0" w:color="auto"/>
            </w:tcBorders>
            <w:vAlign w:val="center"/>
          </w:tcPr>
          <w:p w14:paraId="5344CC9C" w14:textId="77777777" w:rsidR="009975C4" w:rsidRPr="00542C1B" w:rsidRDefault="009975C4" w:rsidP="00BD6118">
            <w:pPr>
              <w:spacing w:line="240" w:lineRule="auto"/>
              <w:jc w:val="center"/>
              <w:rPr>
                <w:rFonts w:ascii="Times New Roman" w:eastAsia="Times New Roman" w:hAnsi="Times New Roman" w:cs="Times New Roman"/>
                <w:b/>
                <w:bCs/>
                <w:iCs/>
                <w:sz w:val="20"/>
                <w:szCs w:val="20"/>
              </w:rPr>
            </w:pPr>
            <w:r w:rsidRPr="00542C1B">
              <w:rPr>
                <w:rFonts w:ascii="Times New Roman" w:eastAsia="Times New Roman" w:hAnsi="Times New Roman" w:cs="Times New Roman"/>
                <w:b/>
                <w:bCs/>
                <w:iCs/>
                <w:sz w:val="20"/>
                <w:szCs w:val="20"/>
              </w:rPr>
              <w:t>Source</w:t>
            </w:r>
          </w:p>
        </w:tc>
      </w:tr>
      <w:tr w:rsidR="009975C4" w:rsidRPr="00542C1B" w14:paraId="6C0D8079" w14:textId="77777777" w:rsidTr="00973C42">
        <w:tc>
          <w:tcPr>
            <w:tcW w:w="1369" w:type="dxa"/>
            <w:tcBorders>
              <w:top w:val="single" w:sz="4" w:space="0" w:color="auto"/>
            </w:tcBorders>
          </w:tcPr>
          <w:p w14:paraId="3629E0E9" w14:textId="77777777" w:rsidR="009975C4" w:rsidRPr="00AD2208" w:rsidRDefault="009975C4" w:rsidP="00E24AF4">
            <w:pPr>
              <w:spacing w:line="240" w:lineRule="auto"/>
              <w:jc w:val="both"/>
              <w:rPr>
                <w:rFonts w:ascii="Times New Roman" w:eastAsia="Times New Roman" w:hAnsi="Times New Roman" w:cs="Times New Roman"/>
                <w:iCs/>
                <w:sz w:val="20"/>
                <w:szCs w:val="20"/>
              </w:rPr>
            </w:pPr>
            <w:r w:rsidRPr="00AD2208">
              <w:rPr>
                <w:rFonts w:ascii="Times New Roman" w:eastAsia="Times New Roman" w:hAnsi="Times New Roman" w:cs="Times New Roman"/>
                <w:iCs/>
                <w:sz w:val="20"/>
                <w:szCs w:val="20"/>
              </w:rPr>
              <w:t xml:space="preserve">October </w:t>
            </w:r>
            <w:r>
              <w:rPr>
                <w:rFonts w:ascii="Times New Roman" w:eastAsia="Times New Roman" w:hAnsi="Times New Roman" w:cs="Times New Roman"/>
                <w:iCs/>
                <w:sz w:val="20"/>
                <w:szCs w:val="20"/>
              </w:rPr>
              <w:t>07</w:t>
            </w:r>
          </w:p>
        </w:tc>
        <w:tc>
          <w:tcPr>
            <w:tcW w:w="4981" w:type="dxa"/>
            <w:tcBorders>
              <w:top w:val="single" w:sz="4" w:space="0" w:color="auto"/>
            </w:tcBorders>
          </w:tcPr>
          <w:p w14:paraId="7FA623F5" w14:textId="77777777" w:rsidR="009975C4" w:rsidRPr="00AD2208" w:rsidRDefault="009975C4" w:rsidP="00E24AF4">
            <w:pPr>
              <w:spacing w:line="240" w:lineRule="auto"/>
              <w:jc w:val="both"/>
              <w:rPr>
                <w:rFonts w:ascii="Times New Roman" w:eastAsia="Times New Roman" w:hAnsi="Times New Roman" w:cs="Times New Roman"/>
                <w:iCs/>
                <w:sz w:val="20"/>
                <w:szCs w:val="20"/>
              </w:rPr>
            </w:pPr>
            <w:r w:rsidRPr="00AD2208">
              <w:rPr>
                <w:rFonts w:ascii="Times New Roman" w:eastAsia="Times New Roman" w:hAnsi="Times New Roman" w:cs="Times New Roman"/>
                <w:sz w:val="20"/>
                <w:szCs w:val="20"/>
              </w:rPr>
              <w:t xml:space="preserve">Instituto Nacional’s secondary students evade subway </w:t>
            </w:r>
            <w:r>
              <w:rPr>
                <w:rFonts w:ascii="Times New Roman" w:eastAsia="Times New Roman" w:hAnsi="Times New Roman" w:cs="Times New Roman"/>
                <w:sz w:val="20"/>
                <w:szCs w:val="20"/>
              </w:rPr>
              <w:t xml:space="preserve">(“Metro”) </w:t>
            </w:r>
            <w:r w:rsidRPr="00AD2208">
              <w:rPr>
                <w:rFonts w:ascii="Times New Roman" w:eastAsia="Times New Roman" w:hAnsi="Times New Roman" w:cs="Times New Roman"/>
                <w:sz w:val="20"/>
                <w:szCs w:val="20"/>
              </w:rPr>
              <w:t>access without pay tickets. Students began to protest in small groups at metro stations</w:t>
            </w:r>
            <w:r>
              <w:rPr>
                <w:rFonts w:ascii="Times New Roman" w:eastAsia="Times New Roman" w:hAnsi="Times New Roman" w:cs="Times New Roman"/>
                <w:sz w:val="20"/>
                <w:szCs w:val="20"/>
              </w:rPr>
              <w:t xml:space="preserve"> the following days.</w:t>
            </w:r>
          </w:p>
        </w:tc>
        <w:tc>
          <w:tcPr>
            <w:tcW w:w="1250" w:type="dxa"/>
            <w:tcBorders>
              <w:top w:val="single" w:sz="4" w:space="0" w:color="auto"/>
            </w:tcBorders>
            <w:vAlign w:val="center"/>
          </w:tcPr>
          <w:p w14:paraId="23BE5BA0" w14:textId="77777777" w:rsidR="009975C4" w:rsidRPr="0087233A" w:rsidRDefault="009975C4" w:rsidP="00BD6118">
            <w:pPr>
              <w:spacing w:line="240" w:lineRule="auto"/>
              <w:jc w:val="cente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80</w:t>
            </w:r>
          </w:p>
        </w:tc>
        <w:tc>
          <w:tcPr>
            <w:tcW w:w="1206" w:type="dxa"/>
            <w:tcBorders>
              <w:top w:val="single" w:sz="4" w:space="0" w:color="auto"/>
            </w:tcBorders>
            <w:vAlign w:val="center"/>
          </w:tcPr>
          <w:p w14:paraId="58CDD913" w14:textId="6D4E3D70" w:rsidR="009975C4" w:rsidRPr="00720FB7" w:rsidRDefault="00EF0682" w:rsidP="00BD6118">
            <w:pPr>
              <w:spacing w:line="240" w:lineRule="auto"/>
              <w:jc w:val="center"/>
              <w:rPr>
                <w:rFonts w:ascii="Times New Roman" w:eastAsia="Times New Roman" w:hAnsi="Times New Roman" w:cs="Times New Roman"/>
                <w:iCs/>
                <w:sz w:val="20"/>
                <w:szCs w:val="20"/>
              </w:rPr>
            </w:pPr>
            <w:r w:rsidRPr="00720FB7">
              <w:rPr>
                <w:rFonts w:ascii="Times New Roman" w:eastAsia="Times New Roman" w:hAnsi="Times New Roman" w:cs="Times New Roman"/>
                <w:sz w:val="20"/>
                <w:szCs w:val="20"/>
              </w:rPr>
              <w:fldChar w:fldCharType="begin"/>
            </w:r>
            <w:r w:rsidR="00BD6118" w:rsidRPr="00720FB7">
              <w:rPr>
                <w:rFonts w:ascii="Times New Roman" w:eastAsia="Times New Roman" w:hAnsi="Times New Roman" w:cs="Times New Roman"/>
                <w:sz w:val="20"/>
                <w:szCs w:val="20"/>
              </w:rPr>
              <w:instrText xml:space="preserve"> ADDIN EN.CITE &lt;EndNote&gt;&lt;Cite&gt;&lt;Author&gt;Baeza&lt;/Author&gt;&lt;Year&gt;2019, Octubre 11&lt;/Year&gt;&lt;RecNum&gt;72&lt;/RecNum&gt;&lt;DisplayText&gt;(1, 2)&lt;/DisplayText&gt;&lt;record&gt;&lt;rec-number&gt;72&lt;/rec-number&gt;&lt;foreign-keys&gt;&lt;key app="EN" db-id="29zseaxacpxtd5esttl5ptxbp9ffvfp00vav" timestamp="1611096456"&gt;72&lt;/key&gt;&lt;/foreign-keys&gt;&lt;ref-type name="Web Page"&gt;12&lt;/ref-type&gt;&lt;contributors&gt;&lt;authors&gt;&lt;author&gt;Baeza, A.&lt;/author&gt;&lt;/authors&gt;&lt;/contributors&gt;&lt;titles&gt;&lt;title&gt;Evasión masiva de alumnos del Instituto Nacional en el Metro termina con denuncia en Fiscalía y medidas de contención&lt;/title&gt;&lt;/titles&gt;&lt;number&gt;2021, January 19&lt;/number&gt;&lt;dates&gt;&lt;year&gt;2019, Octubre 11&lt;/year&gt;&lt;/dates&gt;&lt;publisher&gt;La Tercera&lt;/publisher&gt;&lt;urls&gt;&lt;related-urls&gt;&lt;url&gt;https://www.latercera.com/nacional/noticia/evasion-masiva-alumnos-del-instituto-nacional-metro-termina-denuncia-fiscalia-medidas-contencion/857409/&lt;/url&gt;&lt;/related-urls&gt;&lt;/urls&gt;&lt;/record&gt;&lt;/Cite&gt;&lt;Cite&gt;&lt;Author&gt;Ciudadanía Inteligente&lt;/Author&gt;&lt;Year&gt;n.d.&lt;/Year&gt;&lt;RecNum&gt;61&lt;/RecNum&gt;&lt;record&gt;&lt;rec-number&gt;61&lt;/rec-number&gt;&lt;foreign-keys&gt;&lt;key app="EN" db-id="29zseaxacpxtd5esttl5ptxbp9ffvfp00vav" timestamp="1610810891"&gt;61&lt;/key&gt;&lt;/foreign-keys&gt;&lt;ref-type name="Web Page"&gt;12&lt;/ref-type&gt;&lt;contributors&gt;&lt;authors&gt;&lt;author&gt;Ciudadanía Inteligente,&lt;/author&gt;&lt;/authors&gt;&lt;/contributors&gt;&lt;titles&gt;&lt;title&gt;Chronology on Chile’s inequality crisis&lt;/title&gt;&lt;/titles&gt;&lt;number&gt;2021, January 15&lt;/number&gt;&lt;dates&gt;&lt;year&gt;n.d.&lt;/year&gt;&lt;/dates&gt;&lt;urls&gt;&lt;related-urls&gt;&lt;url&gt;https://ciudadaniai.org/en/chile.html&lt;/url&gt;&lt;/related-urls&gt;&lt;/urls&gt;&lt;/record&gt;&lt;/Cite&gt;&lt;/EndNote&gt;</w:instrText>
            </w:r>
            <w:r w:rsidRPr="00720FB7">
              <w:rPr>
                <w:rFonts w:ascii="Times New Roman" w:eastAsia="Times New Roman" w:hAnsi="Times New Roman" w:cs="Times New Roman"/>
                <w:sz w:val="20"/>
                <w:szCs w:val="20"/>
              </w:rPr>
              <w:fldChar w:fldCharType="separate"/>
            </w:r>
            <w:r w:rsidR="00BD6118" w:rsidRPr="00720FB7">
              <w:rPr>
                <w:rFonts w:ascii="Times New Roman" w:eastAsia="Times New Roman" w:hAnsi="Times New Roman" w:cs="Times New Roman"/>
                <w:noProof/>
                <w:sz w:val="20"/>
                <w:szCs w:val="20"/>
              </w:rPr>
              <w:t>(1, 2)</w:t>
            </w:r>
            <w:r w:rsidRPr="00720FB7">
              <w:rPr>
                <w:rFonts w:ascii="Times New Roman" w:eastAsia="Times New Roman" w:hAnsi="Times New Roman" w:cs="Times New Roman"/>
                <w:sz w:val="20"/>
                <w:szCs w:val="20"/>
              </w:rPr>
              <w:fldChar w:fldCharType="end"/>
            </w:r>
          </w:p>
        </w:tc>
      </w:tr>
      <w:tr w:rsidR="009975C4" w:rsidRPr="00542C1B" w14:paraId="6B431E2E" w14:textId="77777777" w:rsidTr="00BD6118">
        <w:tc>
          <w:tcPr>
            <w:tcW w:w="1369" w:type="dxa"/>
          </w:tcPr>
          <w:p w14:paraId="5D06823D" w14:textId="77777777" w:rsidR="009975C4" w:rsidRPr="0087233A" w:rsidRDefault="009975C4" w:rsidP="00E24AF4">
            <w:pPr>
              <w:spacing w:line="240" w:lineRule="auto"/>
              <w:jc w:val="both"/>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October 14</w:t>
            </w:r>
          </w:p>
        </w:tc>
        <w:tc>
          <w:tcPr>
            <w:tcW w:w="4981" w:type="dxa"/>
          </w:tcPr>
          <w:p w14:paraId="5DBF47BC" w14:textId="342A6D50" w:rsidR="009975C4" w:rsidRPr="0087233A" w:rsidRDefault="009975C4" w:rsidP="00E24AF4">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More s</w:t>
            </w:r>
            <w:r w:rsidRPr="0087233A">
              <w:rPr>
                <w:rFonts w:ascii="Times New Roman" w:eastAsia="Times New Roman" w:hAnsi="Times New Roman" w:cs="Times New Roman"/>
                <w:sz w:val="20"/>
                <w:szCs w:val="20"/>
              </w:rPr>
              <w:t>econdary and undergraduate students follow Metro fare hikes</w:t>
            </w:r>
            <w:r w:rsidR="00035B56" w:rsidRPr="00035B56">
              <w:rPr>
                <w:rFonts w:ascii="Times New Roman" w:eastAsia="Times New Roman" w:hAnsi="Times New Roman" w:cs="Times New Roman"/>
                <w:sz w:val="20"/>
                <w:szCs w:val="20"/>
              </w:rPr>
              <w:t xml:space="preserve"> Hundreds of high school and university students evade Metro fares in six stations.</w:t>
            </w:r>
          </w:p>
        </w:tc>
        <w:tc>
          <w:tcPr>
            <w:tcW w:w="1250" w:type="dxa"/>
            <w:vAlign w:val="center"/>
          </w:tcPr>
          <w:p w14:paraId="0E2FCE84" w14:textId="77777777" w:rsidR="009975C4" w:rsidRPr="0087233A" w:rsidRDefault="009975C4" w:rsidP="00BD6118">
            <w:pPr>
              <w:spacing w:line="240" w:lineRule="auto"/>
              <w:jc w:val="cente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3</w:t>
            </w:r>
            <w:r w:rsidRPr="0087233A">
              <w:rPr>
                <w:rFonts w:ascii="Times New Roman" w:eastAsia="Times New Roman" w:hAnsi="Times New Roman" w:cs="Times New Roman"/>
                <w:iCs/>
                <w:sz w:val="20"/>
                <w:szCs w:val="20"/>
              </w:rPr>
              <w:t>00</w:t>
            </w:r>
          </w:p>
        </w:tc>
        <w:tc>
          <w:tcPr>
            <w:tcW w:w="1206" w:type="dxa"/>
            <w:vAlign w:val="center"/>
          </w:tcPr>
          <w:p w14:paraId="5B1261E9" w14:textId="14F65F7E" w:rsidR="009975C4" w:rsidRPr="00720FB7" w:rsidRDefault="00BD6118" w:rsidP="00BD6118">
            <w:pPr>
              <w:spacing w:line="240" w:lineRule="auto"/>
              <w:jc w:val="center"/>
              <w:rPr>
                <w:rFonts w:ascii="Times New Roman" w:eastAsia="Times New Roman" w:hAnsi="Times New Roman" w:cs="Times New Roman"/>
                <w:iCs/>
                <w:sz w:val="20"/>
                <w:szCs w:val="20"/>
              </w:rPr>
            </w:pPr>
            <w:r w:rsidRPr="00720FB7">
              <w:rPr>
                <w:rFonts w:ascii="Times New Roman" w:eastAsia="Times New Roman" w:hAnsi="Times New Roman" w:cs="Times New Roman"/>
                <w:sz w:val="20"/>
                <w:szCs w:val="20"/>
              </w:rPr>
              <w:fldChar w:fldCharType="begin"/>
            </w:r>
            <w:r w:rsidRPr="00720FB7">
              <w:rPr>
                <w:rFonts w:ascii="Times New Roman" w:eastAsia="Times New Roman" w:hAnsi="Times New Roman" w:cs="Times New Roman"/>
                <w:sz w:val="20"/>
                <w:szCs w:val="20"/>
              </w:rPr>
              <w:instrText xml:space="preserve"> ADDIN EN.CITE &lt;EndNote&gt;&lt;Cite&gt;&lt;Author&gt;Vega&lt;/Author&gt;&lt;Year&gt;2019, October 14&lt;/Year&gt;&lt;RecNum&gt;73&lt;/RecNum&gt;&lt;DisplayText&gt;(3)&lt;/DisplayText&gt;&lt;record&gt;&lt;rec-number&gt;73&lt;/rec-number&gt;&lt;foreign-keys&gt;&lt;key app="EN" db-id="29zseaxacpxtd5esttl5ptxbp9ffvfp00vav" timestamp="1611096929"&gt;73&lt;/key&gt;&lt;/foreign-keys&gt;&lt;ref-type name="Web Page"&gt;12&lt;/ref-type&gt;&lt;contributors&gt;&lt;authors&gt;&lt;author&gt;Vega, M.&lt;/author&gt;&lt;/authors&gt;&lt;/contributors&gt;&lt;titles&gt;&lt;title&gt;Grupo de 300 estudiantes invaden estación Pedro de Valdivia del Metro: protestan por alza de pasajes&lt;/title&gt;&lt;/titles&gt;&lt;number&gt;2021, January 19&lt;/number&gt;&lt;dates&gt;&lt;year&gt;2019, October 14&lt;/year&gt;&lt;/dates&gt;&lt;publisher&gt;Bío-Bío Chile&lt;/publisher&gt;&lt;urls&gt;&lt;related-urls&gt;&lt;url&gt;https://www.biobiochile.cl/noticias/nacional/region-metropolitana/2019/10/14/grupo-de-300-estudiantes-invaden-estacion-pedro-de-valdivia-del-metro-protestan-por-alza-de-pasajes.shtml&lt;/url&gt;&lt;/related-urls&gt;&lt;/urls&gt;&lt;/record&gt;&lt;/Cite&gt;&lt;/EndNote&gt;</w:instrText>
            </w:r>
            <w:r w:rsidRPr="00720FB7">
              <w:rPr>
                <w:rFonts w:ascii="Times New Roman" w:eastAsia="Times New Roman" w:hAnsi="Times New Roman" w:cs="Times New Roman"/>
                <w:sz w:val="20"/>
                <w:szCs w:val="20"/>
              </w:rPr>
              <w:fldChar w:fldCharType="separate"/>
            </w:r>
            <w:r w:rsidRPr="00720FB7">
              <w:rPr>
                <w:rFonts w:ascii="Times New Roman" w:eastAsia="Times New Roman" w:hAnsi="Times New Roman" w:cs="Times New Roman"/>
                <w:noProof/>
                <w:sz w:val="20"/>
                <w:szCs w:val="20"/>
              </w:rPr>
              <w:t>(3)</w:t>
            </w:r>
            <w:r w:rsidRPr="00720FB7">
              <w:rPr>
                <w:rFonts w:ascii="Times New Roman" w:eastAsia="Times New Roman" w:hAnsi="Times New Roman" w:cs="Times New Roman"/>
                <w:sz w:val="20"/>
                <w:szCs w:val="20"/>
              </w:rPr>
              <w:fldChar w:fldCharType="end"/>
            </w:r>
          </w:p>
        </w:tc>
      </w:tr>
      <w:tr w:rsidR="009975C4" w:rsidRPr="00542C1B" w14:paraId="320DCE2C" w14:textId="77777777" w:rsidTr="00BD6118">
        <w:tc>
          <w:tcPr>
            <w:tcW w:w="1369" w:type="dxa"/>
          </w:tcPr>
          <w:p w14:paraId="08E9B231" w14:textId="77777777" w:rsidR="009975C4" w:rsidRPr="0087233A" w:rsidRDefault="009975C4" w:rsidP="00E24AF4">
            <w:pPr>
              <w:spacing w:line="240" w:lineRule="auto"/>
              <w:jc w:val="both"/>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October 18</w:t>
            </w:r>
          </w:p>
        </w:tc>
        <w:tc>
          <w:tcPr>
            <w:tcW w:w="4981" w:type="dxa"/>
          </w:tcPr>
          <w:p w14:paraId="0865AF70" w14:textId="743376FB" w:rsidR="00035B56" w:rsidRPr="0087233A" w:rsidRDefault="009975C4" w:rsidP="00E24AF4">
            <w:pPr>
              <w:spacing w:line="240" w:lineRule="auto"/>
              <w:jc w:val="both"/>
              <w:rPr>
                <w:rFonts w:ascii="Times New Roman" w:eastAsia="Times New Roman" w:hAnsi="Times New Roman" w:cs="Times New Roman"/>
                <w:iCs/>
                <w:sz w:val="20"/>
                <w:szCs w:val="20"/>
              </w:rPr>
            </w:pPr>
            <w:r w:rsidRPr="0087233A">
              <w:rPr>
                <w:rFonts w:ascii="Times New Roman" w:eastAsia="Times New Roman" w:hAnsi="Times New Roman" w:cs="Times New Roman"/>
                <w:iCs/>
                <w:sz w:val="20"/>
                <w:szCs w:val="20"/>
              </w:rPr>
              <w:t>Mass protests began (rioting, looting, attacks on almost all 164 metro stations)</w:t>
            </w:r>
            <w:r>
              <w:rPr>
                <w:rFonts w:ascii="Times New Roman" w:eastAsia="Times New Roman" w:hAnsi="Times New Roman" w:cs="Times New Roman"/>
                <w:iCs/>
                <w:sz w:val="20"/>
                <w:szCs w:val="20"/>
              </w:rPr>
              <w:t xml:space="preserve"> in Santiago and major cities from Chile.</w:t>
            </w:r>
          </w:p>
        </w:tc>
        <w:tc>
          <w:tcPr>
            <w:tcW w:w="1250" w:type="dxa"/>
            <w:vAlign w:val="center"/>
          </w:tcPr>
          <w:p w14:paraId="4008008D" w14:textId="77777777" w:rsidR="009975C4" w:rsidRPr="0087233A" w:rsidRDefault="009975C4" w:rsidP="00BD6118">
            <w:pPr>
              <w:spacing w:line="240" w:lineRule="auto"/>
              <w:jc w:val="cente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Thousands</w:t>
            </w:r>
          </w:p>
        </w:tc>
        <w:tc>
          <w:tcPr>
            <w:tcW w:w="1206" w:type="dxa"/>
            <w:vAlign w:val="center"/>
          </w:tcPr>
          <w:p w14:paraId="0E0A0927" w14:textId="42BBCFB5" w:rsidR="009975C4" w:rsidRPr="00720FB7" w:rsidRDefault="00035B56" w:rsidP="00BD6118">
            <w:pPr>
              <w:spacing w:line="240" w:lineRule="auto"/>
              <w:jc w:val="center"/>
              <w:rPr>
                <w:rFonts w:ascii="Times New Roman" w:eastAsia="Times New Roman" w:hAnsi="Times New Roman" w:cs="Times New Roman"/>
                <w:iCs/>
                <w:sz w:val="20"/>
                <w:szCs w:val="20"/>
              </w:rPr>
            </w:pPr>
            <w:r w:rsidRPr="00720FB7">
              <w:rPr>
                <w:rFonts w:ascii="Times New Roman" w:eastAsia="Times New Roman" w:hAnsi="Times New Roman" w:cs="Times New Roman"/>
                <w:sz w:val="20"/>
                <w:szCs w:val="20"/>
              </w:rPr>
              <w:fldChar w:fldCharType="begin"/>
            </w:r>
            <w:r w:rsidR="00E41D4A" w:rsidRPr="00720FB7">
              <w:rPr>
                <w:rFonts w:ascii="Times New Roman" w:eastAsia="Times New Roman" w:hAnsi="Times New Roman" w:cs="Times New Roman"/>
                <w:sz w:val="20"/>
                <w:szCs w:val="20"/>
              </w:rPr>
              <w:instrText xml:space="preserve"> ADDIN EN.CITE &lt;EndNote&gt;&lt;Cite&gt;&lt;Author&gt;BBC News&lt;/Author&gt;&lt;Year&gt;2019, October 19&lt;/Year&gt;&lt;RecNum&gt;64&lt;/RecNum&gt;&lt;DisplayText&gt;(4, 5)&lt;/DisplayText&gt;&lt;record&gt;&lt;rec-number&gt;64&lt;/rec-number&gt;&lt;foreign-keys&gt;&lt;key app="EN" db-id="29zseaxacpxtd5esttl5ptxbp9ffvfp00vav" timestamp="1610816760"&gt;64&lt;/key&gt;&lt;/foreign-keys&gt;&lt;ref-type name="Web Page"&gt;12&lt;/ref-type&gt;&lt;contributors&gt;&lt;authors&gt;&lt;author&gt;BBC News,&lt;/author&gt;&lt;/authors&gt;&lt;/contributors&gt;&lt;titles&gt;&lt;title&gt;Chile protests: Unrest in Santiago over metro fare increase&lt;/title&gt;&lt;/titles&gt;&lt;number&gt;2021, January 14&lt;/number&gt;&lt;dates&gt;&lt;year&gt;2019, October 19&lt;/year&gt;&lt;/dates&gt;&lt;publisher&gt;BBC News&lt;/publisher&gt;&lt;urls&gt;&lt;related-urls&gt;&lt;url&gt;https://www.bbc.com/news/world-latin-america-50106743&lt;/url&gt;&lt;/related-urls&gt;&lt;/urls&gt;&lt;/record&gt;&lt;/Cite&gt;&lt;Cite&gt;&lt;Author&gt;Bartlett&lt;/Author&gt;&lt;Year&gt;2019, October 18&lt;/Year&gt;&lt;RecNum&gt;74&lt;/RecNum&gt;&lt;record&gt;&lt;rec-number&gt;74&lt;/rec-number&gt;&lt;foreign-keys&gt;&lt;key app="EN" db-id="29zseaxacpxtd5esttl5ptxbp9ffvfp00vav" timestamp="1611097120"&gt;74&lt;/key&gt;&lt;/foreign-keys&gt;&lt;ref-type name="Web Page"&gt;12&lt;/ref-type&gt;&lt;contributors&gt;&lt;authors&gt;&lt;author&gt;Bartlett, J.&lt;/author&gt;&lt;/authors&gt;&lt;/contributors&gt;&lt;titles&gt;&lt;title&gt;Chile students&amp;apos; mass fare-dodging expands into city-wide protest&lt;/title&gt;&lt;/titles&gt;&lt;number&gt;2021, January 19&lt;/number&gt;&lt;dates&gt;&lt;year&gt;2019, October 18&lt;/year&gt;&lt;/dates&gt;&lt;publisher&gt;The Guardian&lt;/publisher&gt;&lt;urls&gt;&lt;related-urls&gt;&lt;url&gt;https://www.theguardian.com/world/2019/oct/18/chile-students-mass-fare-dodging-expands-into-city-wide-protest&lt;/url&gt;&lt;/related-urls&gt;&lt;/urls&gt;&lt;/record&gt;&lt;/Cite&gt;&lt;/EndNote&gt;</w:instrText>
            </w:r>
            <w:r w:rsidRPr="00720FB7">
              <w:rPr>
                <w:rFonts w:ascii="Times New Roman" w:eastAsia="Times New Roman" w:hAnsi="Times New Roman" w:cs="Times New Roman"/>
                <w:sz w:val="20"/>
                <w:szCs w:val="20"/>
              </w:rPr>
              <w:fldChar w:fldCharType="separate"/>
            </w:r>
            <w:r w:rsidR="00BD6118" w:rsidRPr="00720FB7">
              <w:rPr>
                <w:rFonts w:ascii="Times New Roman" w:eastAsia="Times New Roman" w:hAnsi="Times New Roman" w:cs="Times New Roman"/>
                <w:noProof/>
                <w:sz w:val="20"/>
                <w:szCs w:val="20"/>
              </w:rPr>
              <w:t>(4, 5)</w:t>
            </w:r>
            <w:r w:rsidRPr="00720FB7">
              <w:rPr>
                <w:rFonts w:ascii="Times New Roman" w:eastAsia="Times New Roman" w:hAnsi="Times New Roman" w:cs="Times New Roman"/>
                <w:sz w:val="20"/>
                <w:szCs w:val="20"/>
              </w:rPr>
              <w:fldChar w:fldCharType="end"/>
            </w:r>
          </w:p>
        </w:tc>
      </w:tr>
      <w:tr w:rsidR="009975C4" w:rsidRPr="00542C1B" w14:paraId="3956C0DA" w14:textId="77777777" w:rsidTr="00BD6118">
        <w:tc>
          <w:tcPr>
            <w:tcW w:w="1369" w:type="dxa"/>
          </w:tcPr>
          <w:p w14:paraId="56AB3FE1" w14:textId="77777777" w:rsidR="009975C4" w:rsidRDefault="009975C4" w:rsidP="00E24AF4">
            <w:pPr>
              <w:spacing w:line="240" w:lineRule="auto"/>
              <w:jc w:val="both"/>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October 19-24</w:t>
            </w:r>
          </w:p>
        </w:tc>
        <w:tc>
          <w:tcPr>
            <w:tcW w:w="4981" w:type="dxa"/>
          </w:tcPr>
          <w:p w14:paraId="02BE8909" w14:textId="77777777" w:rsidR="009975C4" w:rsidRPr="0087233A" w:rsidRDefault="009975C4" w:rsidP="00E24AF4">
            <w:pPr>
              <w:spacing w:line="240" w:lineRule="auto"/>
              <w:jc w:val="both"/>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Massive demonstrations spread through the country. Stores and buildings were looted and/or burned. S</w:t>
            </w:r>
            <w:r w:rsidRPr="0087233A">
              <w:rPr>
                <w:rFonts w:ascii="Times New Roman" w:eastAsia="Times New Roman" w:hAnsi="Times New Roman" w:cs="Times New Roman"/>
                <w:iCs/>
                <w:sz w:val="20"/>
                <w:szCs w:val="20"/>
              </w:rPr>
              <w:t>tate of emergency</w:t>
            </w:r>
            <w:r>
              <w:rPr>
                <w:rFonts w:ascii="Times New Roman" w:eastAsia="Times New Roman" w:hAnsi="Times New Roman" w:cs="Times New Roman"/>
                <w:iCs/>
                <w:sz w:val="20"/>
                <w:szCs w:val="20"/>
              </w:rPr>
              <w:t xml:space="preserve"> is proclaimed in Santiago and then to other major cities:  military and police were displayed; </w:t>
            </w:r>
            <w:r>
              <w:rPr>
                <w:rFonts w:ascii="Times New Roman" w:eastAsia="Times New Roman" w:hAnsi="Times New Roman" w:cs="Times New Roman"/>
                <w:sz w:val="20"/>
                <w:szCs w:val="20"/>
              </w:rPr>
              <w:t>curfew is declared.</w:t>
            </w:r>
          </w:p>
        </w:tc>
        <w:tc>
          <w:tcPr>
            <w:tcW w:w="1250" w:type="dxa"/>
            <w:vAlign w:val="center"/>
          </w:tcPr>
          <w:p w14:paraId="629BE021" w14:textId="77777777" w:rsidR="009975C4" w:rsidRDefault="009975C4" w:rsidP="00BD6118">
            <w:pPr>
              <w:spacing w:line="240" w:lineRule="auto"/>
              <w:jc w:val="cente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Thousands</w:t>
            </w:r>
          </w:p>
        </w:tc>
        <w:tc>
          <w:tcPr>
            <w:tcW w:w="1206" w:type="dxa"/>
            <w:vAlign w:val="center"/>
          </w:tcPr>
          <w:p w14:paraId="10F2453C" w14:textId="6F359688" w:rsidR="009975C4" w:rsidRPr="00720FB7" w:rsidRDefault="00035B56" w:rsidP="00C30466">
            <w:pPr>
              <w:pBdr>
                <w:top w:val="none" w:sz="0" w:space="0" w:color="000000"/>
                <w:left w:val="none" w:sz="0" w:space="0" w:color="000000"/>
                <w:bottom w:val="none" w:sz="0" w:space="0" w:color="000000"/>
                <w:right w:val="none" w:sz="0" w:space="0" w:color="000000"/>
                <w:between w:val="none" w:sz="0" w:space="0" w:color="000000"/>
              </w:pBdr>
              <w:spacing w:after="0"/>
              <w:ind w:left="102" w:right="102" w:hanging="44"/>
              <w:jc w:val="center"/>
              <w:rPr>
                <w:rFonts w:ascii="Times New Roman" w:eastAsia="Times New Roman" w:hAnsi="Times New Roman" w:cs="Times New Roman"/>
                <w:iCs/>
                <w:sz w:val="20"/>
                <w:szCs w:val="20"/>
              </w:rPr>
            </w:pPr>
            <w:r w:rsidRPr="00720FB7">
              <w:rPr>
                <w:rFonts w:ascii="Times New Roman" w:eastAsia="Times New Roman" w:hAnsi="Times New Roman" w:cs="Times New Roman"/>
                <w:sz w:val="20"/>
                <w:szCs w:val="20"/>
              </w:rPr>
              <w:fldChar w:fldCharType="begin">
                <w:fldData xml:space="preserve">PEVuZE5vdGU+PENpdGU+PEF1dGhvcj5MYXJhPC9BdXRob3I+PFllYXI+MjAxOSwgT2N0b2JlciAy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</w:fldData>
              </w:fldChar>
            </w:r>
            <w:r w:rsidR="00E81440" w:rsidRPr="00720FB7">
              <w:rPr>
                <w:rFonts w:ascii="Times New Roman" w:eastAsia="Times New Roman" w:hAnsi="Times New Roman" w:cs="Times New Roman"/>
                <w:sz w:val="20"/>
                <w:szCs w:val="20"/>
              </w:rPr>
              <w:instrText xml:space="preserve"> ADDIN EN.CITE </w:instrText>
            </w:r>
            <w:r w:rsidR="00E81440" w:rsidRPr="00720FB7">
              <w:rPr>
                <w:rFonts w:ascii="Times New Roman" w:eastAsia="Times New Roman" w:hAnsi="Times New Roman" w:cs="Times New Roman"/>
                <w:sz w:val="20"/>
                <w:szCs w:val="20"/>
              </w:rPr>
              <w:fldChar w:fldCharType="begin">
                <w:fldData xml:space="preserve">PEVuZE5vdGU+PENpdGU+PEF1dGhvcj5MYXJhPC9BdXRob3I+PFllYXI+MjAxOSwgT2N0b2JlciAy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</w:fldData>
              </w:fldChar>
            </w:r>
            <w:r w:rsidR="00E81440" w:rsidRPr="00720FB7">
              <w:rPr>
                <w:rFonts w:ascii="Times New Roman" w:eastAsia="Times New Roman" w:hAnsi="Times New Roman" w:cs="Times New Roman"/>
                <w:sz w:val="20"/>
                <w:szCs w:val="20"/>
              </w:rPr>
              <w:instrText xml:space="preserve"> ADDIN EN.CITE.DATA </w:instrText>
            </w:r>
            <w:r w:rsidR="00E81440" w:rsidRPr="00720FB7">
              <w:rPr>
                <w:rFonts w:ascii="Times New Roman" w:eastAsia="Times New Roman" w:hAnsi="Times New Roman" w:cs="Times New Roman"/>
                <w:sz w:val="20"/>
                <w:szCs w:val="20"/>
              </w:rPr>
            </w:r>
            <w:r w:rsidR="00E81440" w:rsidRPr="00720FB7">
              <w:rPr>
                <w:rFonts w:ascii="Times New Roman" w:eastAsia="Times New Roman" w:hAnsi="Times New Roman" w:cs="Times New Roman"/>
                <w:sz w:val="20"/>
                <w:szCs w:val="20"/>
              </w:rPr>
              <w:fldChar w:fldCharType="end"/>
            </w:r>
            <w:r w:rsidRPr="00720FB7">
              <w:rPr>
                <w:rFonts w:ascii="Times New Roman" w:eastAsia="Times New Roman" w:hAnsi="Times New Roman" w:cs="Times New Roman"/>
                <w:sz w:val="20"/>
                <w:szCs w:val="20"/>
              </w:rPr>
            </w:r>
            <w:r w:rsidRPr="00720FB7">
              <w:rPr>
                <w:rFonts w:ascii="Times New Roman" w:eastAsia="Times New Roman" w:hAnsi="Times New Roman" w:cs="Times New Roman"/>
                <w:sz w:val="20"/>
                <w:szCs w:val="20"/>
              </w:rPr>
              <w:fldChar w:fldCharType="separate"/>
            </w:r>
            <w:r w:rsidR="00121D29" w:rsidRPr="00720FB7">
              <w:rPr>
                <w:rFonts w:ascii="Times New Roman" w:eastAsia="Times New Roman" w:hAnsi="Times New Roman" w:cs="Times New Roman"/>
                <w:noProof/>
                <w:sz w:val="20"/>
                <w:szCs w:val="20"/>
              </w:rPr>
              <w:t>(6-14)</w:t>
            </w:r>
            <w:r w:rsidRPr="00720FB7">
              <w:rPr>
                <w:rFonts w:ascii="Times New Roman" w:eastAsia="Times New Roman" w:hAnsi="Times New Roman" w:cs="Times New Roman"/>
                <w:sz w:val="20"/>
                <w:szCs w:val="20"/>
              </w:rPr>
              <w:fldChar w:fldCharType="end"/>
            </w:r>
          </w:p>
        </w:tc>
      </w:tr>
      <w:tr w:rsidR="009975C4" w:rsidRPr="00542C1B" w14:paraId="1B564097" w14:textId="77777777" w:rsidTr="00BD6118">
        <w:tc>
          <w:tcPr>
            <w:tcW w:w="1369" w:type="dxa"/>
          </w:tcPr>
          <w:p w14:paraId="50312B8F" w14:textId="77777777" w:rsidR="009975C4" w:rsidRDefault="009975C4" w:rsidP="00E24AF4">
            <w:pPr>
              <w:spacing w:line="240" w:lineRule="auto"/>
              <w:jc w:val="both"/>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October 25</w:t>
            </w:r>
          </w:p>
        </w:tc>
        <w:tc>
          <w:tcPr>
            <w:tcW w:w="4981" w:type="dxa"/>
          </w:tcPr>
          <w:p w14:paraId="0960E7EA" w14:textId="77777777" w:rsidR="009975C4" w:rsidRPr="0087233A" w:rsidRDefault="009975C4" w:rsidP="00E24AF4">
            <w:pPr>
              <w:spacing w:line="240" w:lineRule="auto"/>
              <w:jc w:val="both"/>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Biggest p</w:t>
            </w:r>
            <w:r w:rsidRPr="00AD2208">
              <w:rPr>
                <w:rFonts w:ascii="Times New Roman" w:eastAsia="Times New Roman" w:hAnsi="Times New Roman" w:cs="Times New Roman"/>
                <w:iCs/>
                <w:sz w:val="20"/>
                <w:szCs w:val="20"/>
              </w:rPr>
              <w:t xml:space="preserve">eaceful march across </w:t>
            </w:r>
            <w:r>
              <w:rPr>
                <w:rFonts w:ascii="Times New Roman" w:eastAsia="Times New Roman" w:hAnsi="Times New Roman" w:cs="Times New Roman"/>
                <w:iCs/>
                <w:sz w:val="20"/>
                <w:szCs w:val="20"/>
              </w:rPr>
              <w:t>“</w:t>
            </w:r>
            <w:r w:rsidRPr="00AD2208">
              <w:rPr>
                <w:rFonts w:ascii="Times New Roman" w:eastAsia="Times New Roman" w:hAnsi="Times New Roman" w:cs="Times New Roman"/>
                <w:iCs/>
                <w:sz w:val="20"/>
                <w:szCs w:val="20"/>
              </w:rPr>
              <w:t>Plaza Italia</w:t>
            </w:r>
            <w:r>
              <w:rPr>
                <w:rFonts w:ascii="Times New Roman" w:eastAsia="Times New Roman" w:hAnsi="Times New Roman" w:cs="Times New Roman"/>
                <w:iCs/>
                <w:sz w:val="20"/>
                <w:szCs w:val="20"/>
              </w:rPr>
              <w:t>” in Santiago. Big demonstrations occurred also through the whole country.</w:t>
            </w:r>
          </w:p>
        </w:tc>
        <w:tc>
          <w:tcPr>
            <w:tcW w:w="1250" w:type="dxa"/>
            <w:vAlign w:val="center"/>
          </w:tcPr>
          <w:p w14:paraId="65ADC31D" w14:textId="77777777" w:rsidR="009975C4" w:rsidRDefault="009975C4" w:rsidP="00BD6118">
            <w:pPr>
              <w:spacing w:line="240" w:lineRule="auto"/>
              <w:jc w:val="cente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1.200.000 in Santiago</w:t>
            </w:r>
          </w:p>
        </w:tc>
        <w:tc>
          <w:tcPr>
            <w:tcW w:w="1206" w:type="dxa"/>
            <w:vAlign w:val="center"/>
          </w:tcPr>
          <w:p w14:paraId="562317D6" w14:textId="0F8D58F6" w:rsidR="009975C4" w:rsidRPr="00720FB7" w:rsidRDefault="00C271C0" w:rsidP="00BD6118">
            <w:pPr>
              <w:spacing w:line="240" w:lineRule="auto"/>
              <w:jc w:val="center"/>
              <w:rPr>
                <w:rFonts w:ascii="Times New Roman" w:eastAsia="Times New Roman" w:hAnsi="Times New Roman" w:cs="Times New Roman"/>
                <w:iCs/>
                <w:sz w:val="20"/>
                <w:szCs w:val="20"/>
              </w:rPr>
            </w:pPr>
            <w:r w:rsidRPr="00720FB7">
              <w:rPr>
                <w:rFonts w:ascii="Times New Roman" w:eastAsia="Times New Roman" w:hAnsi="Times New Roman" w:cs="Times New Roman"/>
                <w:sz w:val="20"/>
                <w:szCs w:val="20"/>
              </w:rPr>
              <w:fldChar w:fldCharType="begin"/>
            </w:r>
            <w:r w:rsidR="00E41D4A" w:rsidRPr="00720FB7">
              <w:rPr>
                <w:rFonts w:ascii="Times New Roman" w:eastAsia="Times New Roman" w:hAnsi="Times New Roman" w:cs="Times New Roman"/>
                <w:sz w:val="20"/>
                <w:szCs w:val="20"/>
              </w:rPr>
              <w:instrText xml:space="preserve"> ADDIN EN.CITE &lt;EndNote&gt;&lt;Cite&gt;&lt;Author&gt;BBC News&lt;/Author&gt;&lt;Year&gt;2019, October 26&lt;/Year&gt;&lt;RecNum&gt;65&lt;/RecNum&gt;&lt;DisplayText&gt;(15, 16)&lt;/DisplayText&gt;&lt;record&gt;&lt;rec-number&gt;65&lt;/rec-number&gt;&lt;foreign-keys&gt;&lt;key app="EN" db-id="29zseaxacpxtd5esttl5ptxbp9ffvfp00vav" timestamp="1610817298"&gt;65&lt;/key&gt;&lt;/foreign-keys&gt;&lt;ref-type name="Web Page"&gt;12&lt;/ref-type&gt;&lt;contributors&gt;&lt;authors&gt;&lt;author&gt;BBC News,&lt;/author&gt;&lt;/authors&gt;&lt;/contributors&gt;&lt;titles&gt;&lt;title&gt;Chile protests: One million join peaceful march for reform&lt;/title&gt;&lt;/titles&gt;&lt;number&gt;2021, January 15&lt;/number&gt;&lt;dates&gt;&lt;year&gt;2019, October 26&lt;/year&gt;&lt;/dates&gt;&lt;publisher&gt;BBC&lt;/publisher&gt;&lt;urls&gt;&lt;related-urls&gt;&lt;url&gt;https://www.bbc.com/news/world-latin-america-50191746&lt;/url&gt;&lt;/related-urls&gt;&lt;/urls&gt;&lt;/record&gt;&lt;/Cite&gt;&lt;Cite&gt;&lt;Author&gt;Sherwood&lt;/Author&gt;&lt;Year&gt;2019, October 25&lt;/Year&gt;&lt;RecNum&gt;84&lt;/RecNum&gt;&lt;record&gt;&lt;rec-number&gt;84&lt;/rec-number&gt;&lt;foreign-keys&gt;&lt;key app="EN" db-id="29zseaxacpxtd5esttl5ptxbp9ffvfp00vav" timestamp="1611101222"&gt;84&lt;/key&gt;&lt;/foreign-keys&gt;&lt;ref-type name="Web Page"&gt;12&lt;/ref-type&gt;&lt;contributors&gt;&lt;authors&gt;&lt;author&gt;Sherwood, D.&lt;/author&gt;&lt;author&gt;Ramos, N.&lt;/author&gt;&lt;/authors&gt;&lt;/contributors&gt;&lt;titles&gt;&lt;title&gt;One million Chileans march in Santiago, city grinds to halt&lt;/title&gt;&lt;/titles&gt;&lt;dates&gt;&lt;year&gt;2019, October 25&lt;/year&gt;&lt;/dates&gt;&lt;publisher&gt;Reuters&lt;/publisher&gt;&lt;urls&gt;&lt;related-urls&gt;&lt;url&gt;https://www.reuters.com/article/us-chile-protests/one-million-chileans-march-in-santiago-city-grinds-to-halt-idUSKBN1X4225&lt;/url&gt;&lt;/related-urls&gt;&lt;/urls&gt;&lt;/record&gt;&lt;/Cite&gt;&lt;/EndNote&gt;</w:instrText>
            </w:r>
            <w:r w:rsidRPr="00720FB7">
              <w:rPr>
                <w:rFonts w:ascii="Times New Roman" w:eastAsia="Times New Roman" w:hAnsi="Times New Roman" w:cs="Times New Roman"/>
                <w:sz w:val="20"/>
                <w:szCs w:val="20"/>
              </w:rPr>
              <w:fldChar w:fldCharType="separate"/>
            </w:r>
            <w:r w:rsidR="00E81440" w:rsidRPr="00720FB7">
              <w:rPr>
                <w:rFonts w:ascii="Times New Roman" w:eastAsia="Times New Roman" w:hAnsi="Times New Roman" w:cs="Times New Roman"/>
                <w:noProof/>
                <w:sz w:val="20"/>
                <w:szCs w:val="20"/>
              </w:rPr>
              <w:t>(15, 16)</w:t>
            </w:r>
            <w:r w:rsidRPr="00720FB7">
              <w:rPr>
                <w:rFonts w:ascii="Times New Roman" w:eastAsia="Times New Roman" w:hAnsi="Times New Roman" w:cs="Times New Roman"/>
                <w:sz w:val="20"/>
                <w:szCs w:val="20"/>
              </w:rPr>
              <w:fldChar w:fldCharType="end"/>
            </w:r>
          </w:p>
        </w:tc>
      </w:tr>
      <w:tr w:rsidR="009975C4" w:rsidRPr="00542C1B" w14:paraId="3661D06F" w14:textId="77777777" w:rsidTr="00BD6118">
        <w:tc>
          <w:tcPr>
            <w:tcW w:w="1369" w:type="dxa"/>
          </w:tcPr>
          <w:p w14:paraId="56F89E25" w14:textId="77777777" w:rsidR="009975C4" w:rsidRDefault="009975C4" w:rsidP="00E24AF4">
            <w:pPr>
              <w:spacing w:line="240" w:lineRule="auto"/>
              <w:jc w:val="both"/>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November</w:t>
            </w:r>
          </w:p>
        </w:tc>
        <w:tc>
          <w:tcPr>
            <w:tcW w:w="4981" w:type="dxa"/>
          </w:tcPr>
          <w:p w14:paraId="1AD7E19D" w14:textId="77777777" w:rsidR="009975C4" w:rsidRPr="0087233A" w:rsidRDefault="009975C4" w:rsidP="00E24AF4">
            <w:pPr>
              <w:spacing w:line="240" w:lineRule="auto"/>
              <w:jc w:val="both"/>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Demonstrations continue in Santiago, with a major focus around “Plaza Italia” each weekend. Many severe civil injuries, ocular lost and deaths occurred. Human Rights organizations researched the events. Civil unrest, lootings and fires continued.</w:t>
            </w:r>
          </w:p>
        </w:tc>
        <w:tc>
          <w:tcPr>
            <w:tcW w:w="1250" w:type="dxa"/>
            <w:vAlign w:val="center"/>
          </w:tcPr>
          <w:p w14:paraId="66F6F449" w14:textId="77777777" w:rsidR="009975C4" w:rsidRDefault="009975C4" w:rsidP="00BD6118">
            <w:pPr>
              <w:spacing w:line="240" w:lineRule="auto"/>
              <w:jc w:val="cente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Unknown (probably thousands)</w:t>
            </w:r>
          </w:p>
        </w:tc>
        <w:tc>
          <w:tcPr>
            <w:tcW w:w="1206" w:type="dxa"/>
            <w:vAlign w:val="center"/>
          </w:tcPr>
          <w:p w14:paraId="2B0693D3" w14:textId="34C61D7E" w:rsidR="009975C4" w:rsidRPr="00720FB7" w:rsidRDefault="00C271C0" w:rsidP="00BD6118">
            <w:pPr>
              <w:spacing w:line="240" w:lineRule="auto"/>
              <w:jc w:val="center"/>
              <w:rPr>
                <w:rFonts w:ascii="Times New Roman" w:eastAsia="Times New Roman" w:hAnsi="Times New Roman" w:cs="Times New Roman"/>
                <w:iCs/>
                <w:sz w:val="20"/>
                <w:szCs w:val="20"/>
              </w:rPr>
            </w:pPr>
            <w:r w:rsidRPr="00720FB7">
              <w:rPr>
                <w:rFonts w:ascii="Times New Roman" w:eastAsia="Times New Roman" w:hAnsi="Times New Roman" w:cs="Times New Roman"/>
                <w:sz w:val="20"/>
                <w:szCs w:val="20"/>
              </w:rPr>
              <w:fldChar w:fldCharType="begin">
                <w:fldData xml:space="preserve">PEVuZE5vdGU+PENpdGU+PEF1dGhvcj5QaGlsbGlwczwvQXV0aG9yPjxZZWFyPjIwMTksIE9jdG9i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</w:fldData>
              </w:fldChar>
            </w:r>
            <w:r w:rsidR="00A0782F" w:rsidRPr="00720FB7">
              <w:rPr>
                <w:rFonts w:ascii="Times New Roman" w:eastAsia="Times New Roman" w:hAnsi="Times New Roman" w:cs="Times New Roman"/>
                <w:sz w:val="20"/>
                <w:szCs w:val="20"/>
              </w:rPr>
              <w:instrText xml:space="preserve"> ADDIN EN.CITE </w:instrText>
            </w:r>
            <w:r w:rsidR="00A0782F" w:rsidRPr="00720FB7">
              <w:rPr>
                <w:rFonts w:ascii="Times New Roman" w:eastAsia="Times New Roman" w:hAnsi="Times New Roman" w:cs="Times New Roman"/>
                <w:sz w:val="20"/>
                <w:szCs w:val="20"/>
              </w:rPr>
              <w:fldChar w:fldCharType="begin">
                <w:fldData xml:space="preserve">PEVuZE5vdGU+PENpdGU+PEF1dGhvcj5QaGlsbGlwczwvQXV0aG9yPjxZZWFyPjIwMTksIE9jdG9i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</w:fldData>
              </w:fldChar>
            </w:r>
            <w:r w:rsidR="00A0782F" w:rsidRPr="00720FB7">
              <w:rPr>
                <w:rFonts w:ascii="Times New Roman" w:eastAsia="Times New Roman" w:hAnsi="Times New Roman" w:cs="Times New Roman"/>
                <w:sz w:val="20"/>
                <w:szCs w:val="20"/>
              </w:rPr>
              <w:instrText xml:space="preserve"> ADDIN EN.CITE.DATA </w:instrText>
            </w:r>
            <w:r w:rsidR="00A0782F" w:rsidRPr="00720FB7">
              <w:rPr>
                <w:rFonts w:ascii="Times New Roman" w:eastAsia="Times New Roman" w:hAnsi="Times New Roman" w:cs="Times New Roman"/>
                <w:sz w:val="20"/>
                <w:szCs w:val="20"/>
              </w:rPr>
            </w:r>
            <w:r w:rsidR="00A0782F" w:rsidRPr="00720FB7">
              <w:rPr>
                <w:rFonts w:ascii="Times New Roman" w:eastAsia="Times New Roman" w:hAnsi="Times New Roman" w:cs="Times New Roman"/>
                <w:sz w:val="20"/>
                <w:szCs w:val="20"/>
              </w:rPr>
              <w:fldChar w:fldCharType="end"/>
            </w:r>
            <w:r w:rsidRPr="00720FB7">
              <w:rPr>
                <w:rFonts w:ascii="Times New Roman" w:eastAsia="Times New Roman" w:hAnsi="Times New Roman" w:cs="Times New Roman"/>
                <w:sz w:val="20"/>
                <w:szCs w:val="20"/>
              </w:rPr>
            </w:r>
            <w:r w:rsidRPr="00720FB7">
              <w:rPr>
                <w:rFonts w:ascii="Times New Roman" w:eastAsia="Times New Roman" w:hAnsi="Times New Roman" w:cs="Times New Roman"/>
                <w:sz w:val="20"/>
                <w:szCs w:val="20"/>
              </w:rPr>
              <w:fldChar w:fldCharType="separate"/>
            </w:r>
            <w:r w:rsidR="00A0782F" w:rsidRPr="00720FB7">
              <w:rPr>
                <w:rFonts w:ascii="Times New Roman" w:eastAsia="Times New Roman" w:hAnsi="Times New Roman" w:cs="Times New Roman"/>
                <w:noProof/>
                <w:sz w:val="20"/>
                <w:szCs w:val="20"/>
              </w:rPr>
              <w:t>(17-26)</w:t>
            </w:r>
            <w:r w:rsidRPr="00720FB7">
              <w:rPr>
                <w:rFonts w:ascii="Times New Roman" w:eastAsia="Times New Roman" w:hAnsi="Times New Roman" w:cs="Times New Roman"/>
                <w:sz w:val="20"/>
                <w:szCs w:val="20"/>
              </w:rPr>
              <w:fldChar w:fldCharType="end"/>
            </w:r>
          </w:p>
        </w:tc>
      </w:tr>
      <w:tr w:rsidR="009975C4" w:rsidRPr="00542C1B" w14:paraId="2371DC76" w14:textId="77777777" w:rsidTr="00BD6118">
        <w:tc>
          <w:tcPr>
            <w:tcW w:w="1369" w:type="dxa"/>
          </w:tcPr>
          <w:p w14:paraId="6185F070" w14:textId="77777777" w:rsidR="009975C4" w:rsidRDefault="009975C4" w:rsidP="00E24AF4">
            <w:pPr>
              <w:spacing w:line="240" w:lineRule="auto"/>
              <w:jc w:val="both"/>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December 5</w:t>
            </w:r>
          </w:p>
        </w:tc>
        <w:tc>
          <w:tcPr>
            <w:tcW w:w="4981" w:type="dxa"/>
          </w:tcPr>
          <w:p w14:paraId="6A65E8C7" w14:textId="77777777" w:rsidR="009975C4" w:rsidRPr="0087233A" w:rsidRDefault="009975C4" w:rsidP="00E24AF4">
            <w:pPr>
              <w:spacing w:line="240" w:lineRule="auto"/>
              <w:jc w:val="both"/>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 xml:space="preserve">“Las </w:t>
            </w:r>
            <w:proofErr w:type="spellStart"/>
            <w:r>
              <w:rPr>
                <w:rFonts w:ascii="Times New Roman" w:eastAsia="Times New Roman" w:hAnsi="Times New Roman" w:cs="Times New Roman"/>
                <w:iCs/>
                <w:sz w:val="20"/>
                <w:szCs w:val="20"/>
              </w:rPr>
              <w:t>Tesis</w:t>
            </w:r>
            <w:proofErr w:type="spellEnd"/>
            <w:r>
              <w:rPr>
                <w:rFonts w:ascii="Times New Roman" w:eastAsia="Times New Roman" w:hAnsi="Times New Roman" w:cs="Times New Roman"/>
                <w:iCs/>
                <w:sz w:val="20"/>
                <w:szCs w:val="20"/>
              </w:rPr>
              <w:t>” feminist protest is peacefully done at the national stadium in Santiago. “A rapist in your part” is replicated worldwide</w:t>
            </w:r>
          </w:p>
        </w:tc>
        <w:tc>
          <w:tcPr>
            <w:tcW w:w="1250" w:type="dxa"/>
            <w:vAlign w:val="center"/>
          </w:tcPr>
          <w:p w14:paraId="62A0104E" w14:textId="77777777" w:rsidR="009975C4" w:rsidRDefault="009975C4" w:rsidP="00BD6118">
            <w:pPr>
              <w:spacing w:line="240" w:lineRule="auto"/>
              <w:jc w:val="cente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About 10.000</w:t>
            </w:r>
          </w:p>
        </w:tc>
        <w:tc>
          <w:tcPr>
            <w:tcW w:w="1206" w:type="dxa"/>
            <w:vAlign w:val="center"/>
          </w:tcPr>
          <w:p w14:paraId="319E5D66" w14:textId="54563BFE" w:rsidR="009975C4" w:rsidRPr="00720FB7" w:rsidRDefault="00C271C0" w:rsidP="00BD6118">
            <w:pPr>
              <w:spacing w:line="240" w:lineRule="auto"/>
              <w:jc w:val="center"/>
              <w:rPr>
                <w:rFonts w:ascii="Times New Roman" w:eastAsia="Times New Roman" w:hAnsi="Times New Roman" w:cs="Times New Roman"/>
                <w:iCs/>
                <w:sz w:val="20"/>
                <w:szCs w:val="20"/>
              </w:rPr>
            </w:pPr>
            <w:r w:rsidRPr="00720FB7">
              <w:rPr>
                <w:rFonts w:ascii="Times New Roman" w:eastAsia="Times New Roman" w:hAnsi="Times New Roman" w:cs="Times New Roman"/>
                <w:sz w:val="20"/>
                <w:szCs w:val="20"/>
              </w:rPr>
              <w:fldChar w:fldCharType="begin">
                <w:fldData xml:space="preserve">PEVuZE5vdGU+PENpdGU+PEF1dGhvcj5IdW1hbiBSaWdodHMgSW52ZXN0aWdhdGlvbnMgTGFiIGZv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==
</w:fldData>
              </w:fldChar>
            </w:r>
            <w:r w:rsidR="00A0782F" w:rsidRPr="00720FB7">
              <w:rPr>
                <w:rFonts w:ascii="Times New Roman" w:eastAsia="Times New Roman" w:hAnsi="Times New Roman" w:cs="Times New Roman"/>
                <w:sz w:val="20"/>
                <w:szCs w:val="20"/>
              </w:rPr>
              <w:instrText xml:space="preserve"> ADDIN EN.CITE </w:instrText>
            </w:r>
            <w:r w:rsidR="00A0782F" w:rsidRPr="00720FB7">
              <w:rPr>
                <w:rFonts w:ascii="Times New Roman" w:eastAsia="Times New Roman" w:hAnsi="Times New Roman" w:cs="Times New Roman"/>
                <w:sz w:val="20"/>
                <w:szCs w:val="20"/>
              </w:rPr>
              <w:fldChar w:fldCharType="begin">
                <w:fldData xml:space="preserve">PEVuZE5vdGU+PENpdGU+PEF1dGhvcj5IdW1hbiBSaWdodHMgSW52ZXN0aWdhdGlvbnMgTGFiIGZv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==
</w:fldData>
              </w:fldChar>
            </w:r>
            <w:r w:rsidR="00A0782F" w:rsidRPr="00720FB7">
              <w:rPr>
                <w:rFonts w:ascii="Times New Roman" w:eastAsia="Times New Roman" w:hAnsi="Times New Roman" w:cs="Times New Roman"/>
                <w:sz w:val="20"/>
                <w:szCs w:val="20"/>
              </w:rPr>
              <w:instrText xml:space="preserve"> ADDIN EN.CITE.DATA </w:instrText>
            </w:r>
            <w:r w:rsidR="00A0782F" w:rsidRPr="00720FB7">
              <w:rPr>
                <w:rFonts w:ascii="Times New Roman" w:eastAsia="Times New Roman" w:hAnsi="Times New Roman" w:cs="Times New Roman"/>
                <w:sz w:val="20"/>
                <w:szCs w:val="20"/>
              </w:rPr>
            </w:r>
            <w:r w:rsidR="00A0782F" w:rsidRPr="00720FB7">
              <w:rPr>
                <w:rFonts w:ascii="Times New Roman" w:eastAsia="Times New Roman" w:hAnsi="Times New Roman" w:cs="Times New Roman"/>
                <w:sz w:val="20"/>
                <w:szCs w:val="20"/>
              </w:rPr>
              <w:fldChar w:fldCharType="end"/>
            </w:r>
            <w:r w:rsidRPr="00720FB7">
              <w:rPr>
                <w:rFonts w:ascii="Times New Roman" w:eastAsia="Times New Roman" w:hAnsi="Times New Roman" w:cs="Times New Roman"/>
                <w:sz w:val="20"/>
                <w:szCs w:val="20"/>
              </w:rPr>
            </w:r>
            <w:r w:rsidRPr="00720FB7">
              <w:rPr>
                <w:rFonts w:ascii="Times New Roman" w:eastAsia="Times New Roman" w:hAnsi="Times New Roman" w:cs="Times New Roman"/>
                <w:sz w:val="20"/>
                <w:szCs w:val="20"/>
              </w:rPr>
              <w:fldChar w:fldCharType="separate"/>
            </w:r>
            <w:r w:rsidR="00A0782F" w:rsidRPr="00720FB7">
              <w:rPr>
                <w:rFonts w:ascii="Times New Roman" w:eastAsia="Times New Roman" w:hAnsi="Times New Roman" w:cs="Times New Roman"/>
                <w:noProof/>
                <w:sz w:val="20"/>
                <w:szCs w:val="20"/>
              </w:rPr>
              <w:t>(27-30)</w:t>
            </w:r>
            <w:r w:rsidRPr="00720FB7">
              <w:rPr>
                <w:rFonts w:ascii="Times New Roman" w:eastAsia="Times New Roman" w:hAnsi="Times New Roman" w:cs="Times New Roman"/>
                <w:sz w:val="20"/>
                <w:szCs w:val="20"/>
              </w:rPr>
              <w:fldChar w:fldCharType="end"/>
            </w:r>
          </w:p>
        </w:tc>
      </w:tr>
      <w:tr w:rsidR="009975C4" w:rsidRPr="00542C1B" w14:paraId="0F6BB8C9" w14:textId="77777777" w:rsidTr="00BD6118">
        <w:tc>
          <w:tcPr>
            <w:tcW w:w="1369" w:type="dxa"/>
            <w:tcBorders>
              <w:bottom w:val="single" w:sz="4" w:space="0" w:color="auto"/>
            </w:tcBorders>
          </w:tcPr>
          <w:p w14:paraId="62235C81" w14:textId="77777777" w:rsidR="009975C4" w:rsidRPr="00D53787" w:rsidRDefault="009975C4" w:rsidP="00E24AF4">
            <w:pPr>
              <w:spacing w:line="240" w:lineRule="auto"/>
              <w:jc w:val="both"/>
              <w:rPr>
                <w:rFonts w:ascii="Times New Roman" w:eastAsia="Times New Roman" w:hAnsi="Times New Roman" w:cs="Times New Roman"/>
                <w:iCs/>
                <w:sz w:val="20"/>
                <w:szCs w:val="20"/>
                <w:highlight w:val="yellow"/>
              </w:rPr>
            </w:pPr>
            <w:r w:rsidRPr="00D53787">
              <w:rPr>
                <w:rFonts w:ascii="Times New Roman" w:eastAsia="Times New Roman" w:hAnsi="Times New Roman" w:cs="Times New Roman"/>
                <w:iCs/>
                <w:sz w:val="20"/>
                <w:szCs w:val="20"/>
                <w:highlight w:val="yellow"/>
              </w:rPr>
              <w:t>December</w:t>
            </w:r>
          </w:p>
        </w:tc>
        <w:tc>
          <w:tcPr>
            <w:tcW w:w="4981" w:type="dxa"/>
            <w:tcBorders>
              <w:bottom w:val="single" w:sz="4" w:space="0" w:color="auto"/>
            </w:tcBorders>
          </w:tcPr>
          <w:p w14:paraId="01A09F34" w14:textId="510A0782" w:rsidR="009975C4" w:rsidRPr="00D53787" w:rsidRDefault="009975C4" w:rsidP="00D53787">
            <w:pPr>
              <w:spacing w:line="240" w:lineRule="auto"/>
              <w:jc w:val="center"/>
              <w:rPr>
                <w:rFonts w:ascii="Times New Roman" w:eastAsia="Times New Roman" w:hAnsi="Times New Roman" w:cs="Times New Roman"/>
                <w:iCs/>
                <w:sz w:val="20"/>
                <w:szCs w:val="20"/>
                <w:highlight w:val="yellow"/>
              </w:rPr>
            </w:pPr>
            <w:r w:rsidRPr="00D53787">
              <w:rPr>
                <w:rFonts w:ascii="Times New Roman" w:eastAsia="Times New Roman" w:hAnsi="Times New Roman" w:cs="Times New Roman"/>
                <w:iCs/>
                <w:sz w:val="20"/>
                <w:szCs w:val="20"/>
                <w:highlight w:val="yellow"/>
              </w:rPr>
              <w:t>Civil unrest and deaths in demonstrations continued</w:t>
            </w:r>
            <w:r w:rsidR="00156B96">
              <w:rPr>
                <w:rStyle w:val="Refdecomentario"/>
                <w:highlight w:val="yellow"/>
              </w:rPr>
              <w:t>,</w:t>
            </w:r>
            <w:r w:rsidR="00D53787" w:rsidRPr="00D53787">
              <w:rPr>
                <w:rFonts w:ascii="Times New Roman" w:eastAsia="Times New Roman" w:hAnsi="Times New Roman" w:cs="Times New Roman"/>
                <w:iCs/>
                <w:sz w:val="20"/>
                <w:szCs w:val="20"/>
                <w:highlight w:val="yellow"/>
              </w:rPr>
              <w:t xml:space="preserve"> but </w:t>
            </w:r>
            <w:r w:rsidR="00156B96">
              <w:rPr>
                <w:rFonts w:ascii="Times New Roman" w:eastAsia="Times New Roman" w:hAnsi="Times New Roman" w:cs="Times New Roman"/>
                <w:iCs/>
                <w:sz w:val="20"/>
                <w:szCs w:val="20"/>
                <w:highlight w:val="yellow"/>
              </w:rPr>
              <w:t>more</w:t>
            </w:r>
            <w:r w:rsidR="00156B96" w:rsidRPr="00D53787">
              <w:rPr>
                <w:rFonts w:ascii="Times New Roman" w:eastAsia="Times New Roman" w:hAnsi="Times New Roman" w:cs="Times New Roman"/>
                <w:iCs/>
                <w:sz w:val="20"/>
                <w:szCs w:val="20"/>
                <w:highlight w:val="yellow"/>
              </w:rPr>
              <w:t xml:space="preserve"> </w:t>
            </w:r>
            <w:r w:rsidR="00156B96">
              <w:rPr>
                <w:rFonts w:ascii="Times New Roman" w:eastAsia="Times New Roman" w:hAnsi="Times New Roman" w:cs="Times New Roman"/>
                <w:iCs/>
                <w:sz w:val="20"/>
                <w:szCs w:val="20"/>
                <w:highlight w:val="yellow"/>
              </w:rPr>
              <w:t xml:space="preserve">were </w:t>
            </w:r>
            <w:r w:rsidR="00D53787" w:rsidRPr="00D53787">
              <w:rPr>
                <w:rFonts w:ascii="Times New Roman" w:eastAsia="Times New Roman" w:hAnsi="Times New Roman" w:cs="Times New Roman"/>
                <w:iCs/>
                <w:sz w:val="20"/>
                <w:szCs w:val="20"/>
                <w:highlight w:val="yellow"/>
              </w:rPr>
              <w:t>allocated in downtown Santiago</w:t>
            </w:r>
            <w:r w:rsidR="00156B96">
              <w:rPr>
                <w:rFonts w:ascii="Times New Roman" w:eastAsia="Times New Roman" w:hAnsi="Times New Roman" w:cs="Times New Roman"/>
                <w:iCs/>
                <w:sz w:val="20"/>
                <w:szCs w:val="20"/>
                <w:highlight w:val="yellow"/>
              </w:rPr>
              <w:t>.</w:t>
            </w:r>
          </w:p>
        </w:tc>
        <w:tc>
          <w:tcPr>
            <w:tcW w:w="1250" w:type="dxa"/>
            <w:tcBorders>
              <w:bottom w:val="single" w:sz="4" w:space="0" w:color="auto"/>
            </w:tcBorders>
            <w:vAlign w:val="center"/>
          </w:tcPr>
          <w:p w14:paraId="0A08354E" w14:textId="77777777" w:rsidR="009975C4" w:rsidRPr="00D53787" w:rsidRDefault="009975C4" w:rsidP="00BD6118">
            <w:pPr>
              <w:spacing w:line="240" w:lineRule="auto"/>
              <w:jc w:val="center"/>
              <w:rPr>
                <w:rFonts w:ascii="Times New Roman" w:eastAsia="Times New Roman" w:hAnsi="Times New Roman" w:cs="Times New Roman"/>
                <w:iCs/>
                <w:sz w:val="20"/>
                <w:szCs w:val="20"/>
                <w:highlight w:val="yellow"/>
              </w:rPr>
            </w:pPr>
            <w:r w:rsidRPr="00D53787">
              <w:rPr>
                <w:rFonts w:ascii="Times New Roman" w:eastAsia="Times New Roman" w:hAnsi="Times New Roman" w:cs="Times New Roman"/>
                <w:iCs/>
                <w:sz w:val="20"/>
                <w:szCs w:val="20"/>
                <w:highlight w:val="yellow"/>
              </w:rPr>
              <w:t>Unknown (probably thousands)</w:t>
            </w:r>
          </w:p>
        </w:tc>
        <w:tc>
          <w:tcPr>
            <w:tcW w:w="1206" w:type="dxa"/>
            <w:tcBorders>
              <w:bottom w:val="single" w:sz="4" w:space="0" w:color="auto"/>
            </w:tcBorders>
            <w:vAlign w:val="center"/>
          </w:tcPr>
          <w:p w14:paraId="77F1B9A4" w14:textId="0EFF705F" w:rsidR="009975C4" w:rsidRPr="00D53787" w:rsidRDefault="00D53787" w:rsidP="00BD6118">
            <w:pPr>
              <w:spacing w:line="240" w:lineRule="auto"/>
              <w:jc w:val="center"/>
              <w:rPr>
                <w:rFonts w:ascii="Times New Roman" w:eastAsia="Times New Roman" w:hAnsi="Times New Roman" w:cs="Times New Roman"/>
                <w:iCs/>
                <w:sz w:val="20"/>
                <w:szCs w:val="20"/>
                <w:highlight w:val="yellow"/>
              </w:rPr>
            </w:pPr>
            <w:ins w:id="0" w:author="Andrés González Santa Cruz" w:date="2021-01-15T21:17:00Z">
              <w:r w:rsidRPr="00D53787">
                <w:rPr>
                  <w:rFonts w:ascii="Times New Roman" w:eastAsia="Times New Roman" w:hAnsi="Times New Roman" w:cs="Times New Roman"/>
                  <w:sz w:val="20"/>
                  <w:szCs w:val="20"/>
                  <w:highlight w:val="yellow"/>
                </w:rPr>
                <w:fldChar w:fldCharType="begin">
                  <w:fldData xml:space="preserve">PEVuZE5vdGU+PENpdGU+PEF1dGhvcj5SYW1vczwvQXV0aG9yPjxZZWFyPjIwMTksIERlY2VtYmVy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</w:fldData>
                </w:fldChar>
              </w:r>
            </w:ins>
            <w:r w:rsidR="00A0782F">
              <w:rPr>
                <w:rFonts w:ascii="Times New Roman" w:eastAsia="Times New Roman" w:hAnsi="Times New Roman" w:cs="Times New Roman"/>
                <w:sz w:val="20"/>
                <w:szCs w:val="20"/>
                <w:highlight w:val="yellow"/>
              </w:rPr>
              <w:instrText xml:space="preserve"> ADDIN EN.CITE </w:instrText>
            </w:r>
            <w:r w:rsidR="00A0782F">
              <w:rPr>
                <w:rFonts w:ascii="Times New Roman" w:eastAsia="Times New Roman" w:hAnsi="Times New Roman" w:cs="Times New Roman"/>
                <w:sz w:val="20"/>
                <w:szCs w:val="20"/>
                <w:highlight w:val="yellow"/>
              </w:rPr>
              <w:fldChar w:fldCharType="begin">
                <w:fldData xml:space="preserve">PEVuZE5vdGU+PENpdGU+PEF1dGhvcj5SYW1vczwvQXV0aG9yPjxZZWFyPjIwMTksIERlY2VtYmVy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</w:fldData>
              </w:fldChar>
            </w:r>
            <w:r w:rsidR="00A0782F">
              <w:rPr>
                <w:rFonts w:ascii="Times New Roman" w:eastAsia="Times New Roman" w:hAnsi="Times New Roman" w:cs="Times New Roman"/>
                <w:sz w:val="20"/>
                <w:szCs w:val="20"/>
                <w:highlight w:val="yellow"/>
              </w:rPr>
              <w:instrText xml:space="preserve"> ADDIN EN.CITE.DATA </w:instrText>
            </w:r>
            <w:r w:rsidR="00A0782F">
              <w:rPr>
                <w:rFonts w:ascii="Times New Roman" w:eastAsia="Times New Roman" w:hAnsi="Times New Roman" w:cs="Times New Roman"/>
                <w:sz w:val="20"/>
                <w:szCs w:val="20"/>
                <w:highlight w:val="yellow"/>
              </w:rPr>
            </w:r>
            <w:r w:rsidR="00A0782F">
              <w:rPr>
                <w:rFonts w:ascii="Times New Roman" w:eastAsia="Times New Roman" w:hAnsi="Times New Roman" w:cs="Times New Roman"/>
                <w:sz w:val="20"/>
                <w:szCs w:val="20"/>
                <w:highlight w:val="yellow"/>
              </w:rPr>
              <w:fldChar w:fldCharType="end"/>
            </w:r>
            <w:ins w:id="1" w:author="Andrés González Santa Cruz" w:date="2021-01-15T21:17:00Z">
              <w:r w:rsidRPr="00D53787">
                <w:rPr>
                  <w:rFonts w:ascii="Times New Roman" w:eastAsia="Times New Roman" w:hAnsi="Times New Roman" w:cs="Times New Roman"/>
                  <w:sz w:val="20"/>
                  <w:szCs w:val="20"/>
                  <w:highlight w:val="yellow"/>
                </w:rPr>
              </w:r>
              <w:r w:rsidRPr="00D53787">
                <w:rPr>
                  <w:rFonts w:ascii="Times New Roman" w:eastAsia="Times New Roman" w:hAnsi="Times New Roman" w:cs="Times New Roman"/>
                  <w:sz w:val="20"/>
                  <w:szCs w:val="20"/>
                  <w:highlight w:val="yellow"/>
                </w:rPr>
                <w:fldChar w:fldCharType="separate"/>
              </w:r>
            </w:ins>
            <w:r w:rsidR="00A0782F">
              <w:rPr>
                <w:rFonts w:ascii="Times New Roman" w:eastAsia="Times New Roman" w:hAnsi="Times New Roman" w:cs="Times New Roman"/>
                <w:noProof/>
                <w:sz w:val="20"/>
                <w:szCs w:val="20"/>
                <w:highlight w:val="yellow"/>
              </w:rPr>
              <w:t>(31-35)</w:t>
            </w:r>
            <w:ins w:id="2" w:author="Andrés González Santa Cruz" w:date="2021-01-15T21:17:00Z">
              <w:r w:rsidRPr="00D53787">
                <w:rPr>
                  <w:rFonts w:ascii="Times New Roman" w:eastAsia="Times New Roman" w:hAnsi="Times New Roman" w:cs="Times New Roman"/>
                  <w:sz w:val="20"/>
                  <w:szCs w:val="20"/>
                  <w:highlight w:val="yellow"/>
                </w:rPr>
                <w:fldChar w:fldCharType="end"/>
              </w:r>
            </w:ins>
          </w:p>
        </w:tc>
      </w:tr>
    </w:tbl>
    <w:p w14:paraId="131428D6" w14:textId="77777777" w:rsidR="00E24AF4" w:rsidRPr="00E24AF4" w:rsidRDefault="00E24AF4" w:rsidP="00055969">
      <w:pPr>
        <w:spacing w:after="0" w:line="240" w:lineRule="auto"/>
        <w:jc w:val="both"/>
        <w:rPr>
          <w:rFonts w:ascii="Times New Roman" w:eastAsia="Times New Roman" w:hAnsi="Times New Roman" w:cs="Times New Roman"/>
          <w:b/>
          <w:bCs/>
          <w:iCs/>
          <w:sz w:val="20"/>
          <w:szCs w:val="20"/>
        </w:rPr>
      </w:pPr>
      <w:r w:rsidRPr="00E24AF4">
        <w:rPr>
          <w:rFonts w:ascii="Times New Roman" w:eastAsia="Times New Roman" w:hAnsi="Times New Roman" w:cs="Times New Roman"/>
          <w:b/>
          <w:bCs/>
          <w:iCs/>
          <w:sz w:val="20"/>
          <w:szCs w:val="20"/>
        </w:rPr>
        <w:t>Note.</w:t>
      </w:r>
      <w:r w:rsidRPr="00E24AF4">
        <w:rPr>
          <w:rFonts w:ascii="Times New Roman" w:eastAsia="Times New Roman" w:hAnsi="Times New Roman" w:cs="Times New Roman"/>
          <w:iCs/>
          <w:sz w:val="20"/>
          <w:szCs w:val="20"/>
        </w:rPr>
        <w:t xml:space="preserve"> A more detailed timeline of historical events, including political and social milestones during this period could be consulted at: </w:t>
      </w:r>
    </w:p>
    <w:p w14:paraId="076F473A" w14:textId="77777777" w:rsidR="00E24AF4" w:rsidRPr="00E24AF4" w:rsidRDefault="00E24AF4" w:rsidP="00055969">
      <w:pPr>
        <w:numPr>
          <w:ilvl w:val="0"/>
          <w:numId w:val="5"/>
        </w:numPr>
        <w:spacing w:after="0" w:line="240" w:lineRule="auto"/>
        <w:jc w:val="both"/>
        <w:rPr>
          <w:rFonts w:ascii="Times New Roman" w:eastAsia="Times New Roman" w:hAnsi="Times New Roman" w:cs="Times New Roman"/>
          <w:iCs/>
          <w:sz w:val="20"/>
          <w:szCs w:val="20"/>
        </w:rPr>
      </w:pPr>
      <w:r w:rsidRPr="00E24AF4">
        <w:rPr>
          <w:rFonts w:ascii="Times New Roman" w:eastAsia="Times New Roman" w:hAnsi="Times New Roman" w:cs="Times New Roman"/>
          <w:iCs/>
          <w:sz w:val="20"/>
          <w:szCs w:val="20"/>
          <w:lang w:val="es-CL"/>
        </w:rPr>
        <w:t>Rodríguez, Á., Peña, S., Cavieres, I. et al. </w:t>
      </w:r>
      <w:r w:rsidRPr="00E24AF4">
        <w:rPr>
          <w:rFonts w:ascii="Times New Roman" w:eastAsia="Times New Roman" w:hAnsi="Times New Roman" w:cs="Times New Roman"/>
          <w:iCs/>
          <w:sz w:val="20"/>
          <w:szCs w:val="20"/>
        </w:rPr>
        <w:t xml:space="preserve">Ocular trauma by kinetic impact projectiles during civil unrest in Chile. Eye (2020). Supplementary material available at: </w:t>
      </w:r>
      <w:hyperlink r:id="rId6" w:history="1">
        <w:r w:rsidRPr="00E24AF4">
          <w:rPr>
            <w:rStyle w:val="Hipervnculo"/>
            <w:rFonts w:ascii="Times New Roman" w:eastAsia="Times New Roman" w:hAnsi="Times New Roman" w:cs="Times New Roman"/>
            <w:iCs/>
            <w:sz w:val="20"/>
            <w:szCs w:val="20"/>
          </w:rPr>
          <w:t>https://bit.ly/36cO0V1</w:t>
        </w:r>
      </w:hyperlink>
      <w:r w:rsidRPr="00E24AF4">
        <w:rPr>
          <w:rFonts w:ascii="Times New Roman" w:eastAsia="Times New Roman" w:hAnsi="Times New Roman" w:cs="Times New Roman"/>
          <w:iCs/>
          <w:sz w:val="20"/>
          <w:szCs w:val="20"/>
        </w:rPr>
        <w:t xml:space="preserve">. </w:t>
      </w:r>
    </w:p>
    <w:p w14:paraId="530C395C" w14:textId="77777777" w:rsidR="00E24AF4" w:rsidRPr="00E24AF4" w:rsidRDefault="00E24AF4" w:rsidP="00055969">
      <w:pPr>
        <w:numPr>
          <w:ilvl w:val="0"/>
          <w:numId w:val="5"/>
        </w:numPr>
        <w:spacing w:after="0" w:line="240" w:lineRule="auto"/>
        <w:jc w:val="both"/>
        <w:rPr>
          <w:rFonts w:ascii="Times New Roman" w:eastAsia="Times New Roman" w:hAnsi="Times New Roman" w:cs="Times New Roman"/>
          <w:iCs/>
          <w:sz w:val="20"/>
          <w:szCs w:val="20"/>
        </w:rPr>
      </w:pPr>
      <w:proofErr w:type="spellStart"/>
      <w:r w:rsidRPr="00E24AF4">
        <w:rPr>
          <w:rFonts w:ascii="Times New Roman" w:eastAsia="Times New Roman" w:hAnsi="Times New Roman" w:cs="Times New Roman"/>
          <w:iCs/>
          <w:sz w:val="20"/>
          <w:szCs w:val="20"/>
        </w:rPr>
        <w:t>Ciudadanía</w:t>
      </w:r>
      <w:proofErr w:type="spellEnd"/>
      <w:r w:rsidRPr="00E24AF4">
        <w:rPr>
          <w:rFonts w:ascii="Times New Roman" w:eastAsia="Times New Roman" w:hAnsi="Times New Roman" w:cs="Times New Roman"/>
          <w:iCs/>
          <w:sz w:val="20"/>
          <w:szCs w:val="20"/>
        </w:rPr>
        <w:t xml:space="preserve"> </w:t>
      </w:r>
      <w:proofErr w:type="spellStart"/>
      <w:r w:rsidRPr="00E24AF4">
        <w:rPr>
          <w:rFonts w:ascii="Times New Roman" w:eastAsia="Times New Roman" w:hAnsi="Times New Roman" w:cs="Times New Roman"/>
          <w:iCs/>
          <w:sz w:val="20"/>
          <w:szCs w:val="20"/>
        </w:rPr>
        <w:t>Inteligente</w:t>
      </w:r>
      <w:proofErr w:type="spellEnd"/>
      <w:r w:rsidRPr="00E24AF4">
        <w:rPr>
          <w:rFonts w:ascii="Times New Roman" w:eastAsia="Times New Roman" w:hAnsi="Times New Roman" w:cs="Times New Roman"/>
          <w:iCs/>
          <w:sz w:val="20"/>
          <w:szCs w:val="20"/>
        </w:rPr>
        <w:t xml:space="preserve">. Chronology on Chile’s inequality crisis. Available at: </w:t>
      </w:r>
      <w:hyperlink r:id="rId7" w:history="1">
        <w:r w:rsidRPr="00E24AF4">
          <w:rPr>
            <w:rStyle w:val="Hipervnculo"/>
            <w:rFonts w:ascii="Times New Roman" w:eastAsia="Times New Roman" w:hAnsi="Times New Roman" w:cs="Times New Roman"/>
            <w:iCs/>
            <w:sz w:val="20"/>
            <w:szCs w:val="20"/>
          </w:rPr>
          <w:t>https://bit.ly/38UUklE</w:t>
        </w:r>
      </w:hyperlink>
    </w:p>
    <w:p w14:paraId="17016E98" w14:textId="77777777" w:rsidR="00E24AF4" w:rsidRPr="00E24AF4" w:rsidRDefault="00E24AF4" w:rsidP="00055969">
      <w:pPr>
        <w:numPr>
          <w:ilvl w:val="0"/>
          <w:numId w:val="5"/>
        </w:numPr>
        <w:spacing w:after="0" w:line="240" w:lineRule="auto"/>
        <w:jc w:val="both"/>
        <w:rPr>
          <w:rFonts w:ascii="Times New Roman" w:eastAsia="Times New Roman" w:hAnsi="Times New Roman" w:cs="Times New Roman"/>
          <w:iCs/>
          <w:sz w:val="20"/>
          <w:szCs w:val="20"/>
          <w:lang w:val="es-CL"/>
        </w:rPr>
      </w:pPr>
      <w:r w:rsidRPr="00E24AF4">
        <w:rPr>
          <w:rFonts w:ascii="Times New Roman" w:eastAsia="Times New Roman" w:hAnsi="Times New Roman" w:cs="Times New Roman"/>
          <w:iCs/>
          <w:sz w:val="20"/>
          <w:szCs w:val="20"/>
          <w:lang w:val="es-CL"/>
        </w:rPr>
        <w:t xml:space="preserve">Estallido Social. Especial #18-O: los principales hitos del Estallido Social. </w:t>
      </w:r>
      <w:hyperlink r:id="rId8" w:history="1">
        <w:r w:rsidRPr="00E24AF4">
          <w:rPr>
            <w:rStyle w:val="Hipervnculo"/>
            <w:rFonts w:ascii="Times New Roman" w:eastAsia="Times New Roman" w:hAnsi="Times New Roman" w:cs="Times New Roman"/>
            <w:iCs/>
            <w:sz w:val="20"/>
            <w:szCs w:val="20"/>
            <w:lang w:val="es-CL"/>
          </w:rPr>
          <w:t>https://bit.ly/2XTyBnZ</w:t>
        </w:r>
      </w:hyperlink>
    </w:p>
    <w:p w14:paraId="0FB62BC7" w14:textId="3E4F4533" w:rsidR="009975C4" w:rsidRPr="00973C42" w:rsidRDefault="00E24AF4" w:rsidP="00055969">
      <w:pPr>
        <w:pStyle w:val="Prrafodelista"/>
        <w:numPr>
          <w:ilvl w:val="0"/>
          <w:numId w:val="5"/>
        </w:numPr>
        <w:spacing w:line="240" w:lineRule="auto"/>
        <w:jc w:val="both"/>
        <w:rPr>
          <w:rFonts w:ascii="Times New Roman" w:eastAsia="Times New Roman" w:hAnsi="Times New Roman" w:cs="Times New Roman"/>
          <w:b/>
          <w:bCs/>
          <w:iCs/>
          <w:szCs w:val="22"/>
        </w:rPr>
      </w:pPr>
      <w:r w:rsidRPr="00E24AF4">
        <w:rPr>
          <w:rFonts w:ascii="Times New Roman" w:eastAsia="Times New Roman" w:hAnsi="Times New Roman" w:cs="Times New Roman"/>
          <w:iCs/>
          <w:sz w:val="20"/>
          <w:szCs w:val="20"/>
        </w:rPr>
        <w:t xml:space="preserve">Palacios-Valladares, Indira. Chile's 2019 October Protests and the Student Movement: Eventful </w:t>
      </w:r>
      <w:proofErr w:type="gramStart"/>
      <w:r w:rsidRPr="00E24AF4">
        <w:rPr>
          <w:rFonts w:ascii="Times New Roman" w:eastAsia="Times New Roman" w:hAnsi="Times New Roman" w:cs="Times New Roman"/>
          <w:iCs/>
          <w:sz w:val="20"/>
          <w:szCs w:val="20"/>
        </w:rPr>
        <w:t>Mobilization?.</w:t>
      </w:r>
      <w:proofErr w:type="gramEnd"/>
      <w:r w:rsidRPr="00E24AF4">
        <w:rPr>
          <w:rFonts w:ascii="Times New Roman" w:eastAsia="Times New Roman" w:hAnsi="Times New Roman" w:cs="Times New Roman"/>
          <w:i/>
          <w:iCs/>
          <w:sz w:val="20"/>
          <w:szCs w:val="20"/>
        </w:rPr>
        <w:t> </w:t>
      </w:r>
      <w:r w:rsidRPr="00E24AF4">
        <w:rPr>
          <w:rFonts w:ascii="Times New Roman" w:eastAsia="Times New Roman" w:hAnsi="Times New Roman" w:cs="Times New Roman"/>
          <w:i/>
          <w:iCs/>
          <w:sz w:val="20"/>
          <w:szCs w:val="20"/>
          <w:lang w:val="es-CL"/>
        </w:rPr>
        <w:t>Rev. cienc. polít</w:t>
      </w:r>
      <w:r w:rsidRPr="00E24AF4">
        <w:rPr>
          <w:rFonts w:ascii="Times New Roman" w:eastAsia="Times New Roman" w:hAnsi="Times New Roman" w:cs="Times New Roman"/>
          <w:iCs/>
          <w:sz w:val="20"/>
          <w:szCs w:val="20"/>
          <w:lang w:val="es-CL"/>
        </w:rPr>
        <w:t>. 2020, 40(2):215-234.</w:t>
      </w:r>
    </w:p>
    <w:p w14:paraId="2B404828" w14:textId="7343F3B1" w:rsidR="00B0100C" w:rsidRPr="00720FB7" w:rsidRDefault="00973C42" w:rsidP="00055969">
      <w:pPr>
        <w:pStyle w:val="Prrafodelista"/>
        <w:numPr>
          <w:ilvl w:val="0"/>
          <w:numId w:val="5"/>
        </w:numPr>
        <w:spacing w:line="240" w:lineRule="auto"/>
        <w:jc w:val="both"/>
        <w:rPr>
          <w:rFonts w:ascii="Times New Roman" w:eastAsia="Times New Roman" w:hAnsi="Times New Roman" w:cs="Times New Roman"/>
          <w:iCs/>
          <w:sz w:val="20"/>
          <w:szCs w:val="20"/>
        </w:rPr>
      </w:pPr>
      <w:r w:rsidRPr="00720FB7">
        <w:rPr>
          <w:rFonts w:ascii="Times New Roman" w:eastAsia="Times New Roman" w:hAnsi="Times New Roman" w:cs="Times New Roman"/>
          <w:iCs/>
          <w:sz w:val="20"/>
          <w:szCs w:val="20"/>
        </w:rPr>
        <w:t xml:space="preserve">Human Rights Investigations Lab for the Americas &amp; Human Rights Center, 2020, October 13. Human Rights Crisis in Chile: A Digital Inquiry. UC Santa Cruz &amp; UC Berkeley; 2020. Available at: </w:t>
      </w:r>
      <w:r w:rsidR="00746B6D" w:rsidRPr="00720FB7">
        <w:rPr>
          <w:rFonts w:ascii="Times New Roman" w:eastAsia="Times New Roman" w:hAnsi="Times New Roman" w:cs="Times New Roman"/>
          <w:iCs/>
          <w:sz w:val="20"/>
          <w:szCs w:val="20"/>
        </w:rPr>
        <w:t>https://bit.ly/2XZJAfz</w:t>
      </w:r>
      <w:r w:rsidRPr="00720FB7">
        <w:rPr>
          <w:rFonts w:ascii="Times New Roman" w:eastAsia="Times New Roman" w:hAnsi="Times New Roman" w:cs="Times New Roman"/>
          <w:iCs/>
          <w:sz w:val="20"/>
          <w:szCs w:val="20"/>
        </w:rPr>
        <w:t>.</w:t>
      </w:r>
      <w:r w:rsidR="00B0100C" w:rsidRPr="00720FB7">
        <w:rPr>
          <w:rFonts w:ascii="Times New Roman" w:eastAsia="Times New Roman" w:hAnsi="Times New Roman" w:cs="Times New Roman"/>
          <w:b/>
          <w:bCs/>
          <w:iCs/>
          <w:sz w:val="20"/>
          <w:szCs w:val="20"/>
        </w:rPr>
        <w:br w:type="page"/>
      </w:r>
    </w:p>
    <w:p w14:paraId="2F1729D8" w14:textId="77777777" w:rsidR="00542C1B" w:rsidRPr="00055969" w:rsidRDefault="00542C1B" w:rsidP="00542C1B">
      <w:pPr>
        <w:spacing w:line="360" w:lineRule="auto"/>
        <w:jc w:val="both"/>
        <w:rPr>
          <w:rFonts w:ascii="Times New Roman" w:eastAsia="Times New Roman" w:hAnsi="Times New Roman" w:cs="Times New Roman"/>
          <w:b/>
          <w:bCs/>
          <w:iCs/>
          <w:sz w:val="24"/>
        </w:rPr>
      </w:pPr>
      <w:r w:rsidRPr="00055969">
        <w:rPr>
          <w:rFonts w:ascii="Times New Roman" w:eastAsia="Times New Roman" w:hAnsi="Times New Roman" w:cs="Times New Roman"/>
          <w:b/>
          <w:bCs/>
          <w:iCs/>
          <w:sz w:val="24"/>
        </w:rPr>
        <w:lastRenderedPageBreak/>
        <w:t>Bayesian Structural Time-Series Analysis</w:t>
      </w:r>
    </w:p>
    <w:p w14:paraId="26AD1C7C" w14:textId="2B395582" w:rsidR="00542C1B" w:rsidRPr="00055969" w:rsidRDefault="00542C1B" w:rsidP="00DE24FF">
      <w:pPr>
        <w:spacing w:line="360" w:lineRule="auto"/>
        <w:jc w:val="both"/>
        <w:rPr>
          <w:rFonts w:ascii="Times New Roman" w:eastAsia="Times New Roman" w:hAnsi="Times New Roman" w:cs="Times New Roman"/>
          <w:iCs/>
          <w:sz w:val="24"/>
        </w:rPr>
      </w:pPr>
      <w:r w:rsidRPr="00055969">
        <w:rPr>
          <w:rFonts w:ascii="Times New Roman" w:eastAsia="Times New Roman" w:hAnsi="Times New Roman" w:cs="Times New Roman"/>
          <w:iCs/>
          <w:sz w:val="24"/>
        </w:rPr>
        <w:t>To evaluate the effect of social protests on ED service utilization</w:t>
      </w:r>
      <w:r w:rsidR="00455D9C" w:rsidRPr="00055969">
        <w:rPr>
          <w:rFonts w:ascii="Times New Roman" w:eastAsia="Times New Roman" w:hAnsi="Times New Roman" w:cs="Times New Roman"/>
          <w:iCs/>
          <w:sz w:val="24"/>
        </w:rPr>
        <w:t>,</w:t>
      </w:r>
      <w:r w:rsidRPr="00055969">
        <w:rPr>
          <w:rFonts w:ascii="Times New Roman" w:eastAsia="Times New Roman" w:hAnsi="Times New Roman" w:cs="Times New Roman"/>
          <w:iCs/>
          <w:sz w:val="24"/>
        </w:rPr>
        <w:t xml:space="preserve"> we used Bayesian structural time series (BSTS) models </w:t>
      </w:r>
      <w:r w:rsidR="00411D93" w:rsidRPr="00055969">
        <w:rPr>
          <w:rFonts w:ascii="Times New Roman" w:eastAsia="Times New Roman" w:hAnsi="Times New Roman" w:cs="Times New Roman"/>
          <w:iCs/>
          <w:sz w:val="24"/>
        </w:rPr>
        <w:fldChar w:fldCharType="begin"/>
      </w:r>
      <w:r w:rsidR="00A0782F" w:rsidRPr="00055969">
        <w:rPr>
          <w:rFonts w:ascii="Times New Roman" w:eastAsia="Times New Roman" w:hAnsi="Times New Roman" w:cs="Times New Roman"/>
          <w:iCs/>
          <w:sz w:val="24"/>
        </w:rPr>
        <w:instrText xml:space="preserve"> ADDIN EN.CITE &lt;EndNote&gt;&lt;Cite&gt;&lt;Author&gt;Scott&lt;/Author&gt;&lt;Year&gt;2014&lt;/Year&gt;&lt;RecNum&gt;7&lt;/RecNum&gt;&lt;DisplayText&gt;(36)&lt;/DisplayText&gt;&lt;record&gt;&lt;rec-number&gt;7&lt;/rec-number&gt;&lt;foreign-keys&gt;&lt;key app="EN" db-id="29zseaxacpxtd5esttl5ptxbp9ffvfp00vav" timestamp="1603288783"&gt;7&lt;/key&gt;&lt;/foreign-keys&gt;&lt;ref-type name="Journal Article"&gt;17&lt;/ref-type&gt;&lt;contributors&gt;&lt;authors&gt;&lt;author&gt;Scott, Steven L&lt;/author&gt;&lt;author&gt;Varian, Hal R&lt;/author&gt;&lt;/authors&gt;&lt;/contributors&gt;&lt;titles&gt;&lt;title&gt;Predicting the present with bayesian structural time series&lt;/title&gt;&lt;secondary-title&gt;International Journal of Mathematical Modelling and Numerical Optimisation&lt;/secondary-title&gt;&lt;/titles&gt;&lt;periodical&gt;&lt;full-title&gt;International Journal of Mathematical Modelling and Numerical Optimisation&lt;/full-title&gt;&lt;/periodical&gt;&lt;pages&gt;4-23&lt;/pages&gt;&lt;volume&gt;5&lt;/volume&gt;&lt;number&gt;1-2&lt;/number&gt;&lt;dates&gt;&lt;year&gt;2014&lt;/year&gt;&lt;/dates&gt;&lt;isbn&gt;2040-3607&lt;/isbn&gt;&lt;urls&gt;&lt;/urls&gt;&lt;/record&gt;&lt;/Cite&gt;&lt;/EndNote&gt;</w:instrText>
      </w:r>
      <w:r w:rsidR="00411D93" w:rsidRPr="00055969">
        <w:rPr>
          <w:rFonts w:ascii="Times New Roman" w:eastAsia="Times New Roman" w:hAnsi="Times New Roman" w:cs="Times New Roman"/>
          <w:iCs/>
          <w:sz w:val="24"/>
        </w:rPr>
        <w:fldChar w:fldCharType="separate"/>
      </w:r>
      <w:r w:rsidR="00A0782F" w:rsidRPr="00055969">
        <w:rPr>
          <w:rFonts w:ascii="Times New Roman" w:eastAsia="Times New Roman" w:hAnsi="Times New Roman" w:cs="Times New Roman"/>
          <w:iCs/>
          <w:noProof/>
          <w:sz w:val="24"/>
        </w:rPr>
        <w:t>(36)</w:t>
      </w:r>
      <w:r w:rsidR="00411D93" w:rsidRPr="00055969">
        <w:rPr>
          <w:rFonts w:ascii="Times New Roman" w:eastAsia="Times New Roman" w:hAnsi="Times New Roman" w:cs="Times New Roman"/>
          <w:iCs/>
          <w:sz w:val="24"/>
        </w:rPr>
        <w:fldChar w:fldCharType="end"/>
      </w:r>
      <w:r w:rsidRPr="00055969">
        <w:rPr>
          <w:rFonts w:ascii="Times New Roman" w:eastAsia="Times New Roman" w:hAnsi="Times New Roman" w:cs="Times New Roman"/>
          <w:iCs/>
          <w:sz w:val="24"/>
        </w:rPr>
        <w:t xml:space="preserve"> implemented using the </w:t>
      </w:r>
      <w:proofErr w:type="spellStart"/>
      <w:r w:rsidRPr="00055969">
        <w:rPr>
          <w:rFonts w:ascii="Times New Roman" w:eastAsia="Times New Roman" w:hAnsi="Times New Roman" w:cs="Times New Roman"/>
          <w:i/>
          <w:sz w:val="24"/>
        </w:rPr>
        <w:t>CausalImpact</w:t>
      </w:r>
      <w:proofErr w:type="spellEnd"/>
      <w:r w:rsidRPr="00055969">
        <w:rPr>
          <w:rFonts w:ascii="Times New Roman" w:eastAsia="Times New Roman" w:hAnsi="Times New Roman" w:cs="Times New Roman"/>
          <w:i/>
          <w:sz w:val="24"/>
        </w:rPr>
        <w:t xml:space="preserve"> </w:t>
      </w:r>
      <w:r w:rsidRPr="00055969">
        <w:rPr>
          <w:rFonts w:ascii="Times New Roman" w:eastAsia="Times New Roman" w:hAnsi="Times New Roman" w:cs="Times New Roman"/>
          <w:iCs/>
          <w:sz w:val="24"/>
        </w:rPr>
        <w:t>R package</w:t>
      </w:r>
      <w:r w:rsidRPr="00055969">
        <w:rPr>
          <w:rFonts w:ascii="Times New Roman" w:hAnsi="Times New Roman" w:cs="Times New Roman"/>
          <w:sz w:val="24"/>
        </w:rPr>
        <w:t xml:space="preserve"> </w:t>
      </w:r>
      <w:r w:rsidR="00411D93" w:rsidRPr="00055969">
        <w:rPr>
          <w:rFonts w:ascii="Times New Roman" w:eastAsia="Times New Roman" w:hAnsi="Times New Roman" w:cs="Times New Roman"/>
          <w:iCs/>
          <w:sz w:val="24"/>
        </w:rPr>
        <w:fldChar w:fldCharType="begin"/>
      </w:r>
      <w:r w:rsidR="00A0782F" w:rsidRPr="00055969">
        <w:rPr>
          <w:rFonts w:ascii="Times New Roman" w:eastAsia="Times New Roman" w:hAnsi="Times New Roman" w:cs="Times New Roman"/>
          <w:iCs/>
          <w:sz w:val="24"/>
        </w:rPr>
        <w:instrText xml:space="preserve"> ADDIN EN.CITE &lt;EndNote&gt;&lt;Cite&gt;&lt;Author&gt;Brodersen&lt;/Author&gt;&lt;Year&gt;2015&lt;/Year&gt;&lt;RecNum&gt;6&lt;/RecNum&gt;&lt;DisplayText&gt;(37)&lt;/DisplayText&gt;&lt;record&gt;&lt;rec-number&gt;6&lt;/rec-number&gt;&lt;foreign-keys&gt;&lt;key app="EN" db-id="29zseaxacpxtd5esttl5ptxbp9ffvfp00vav" timestamp="1603288643"&gt;6&lt;/key&gt;&lt;/foreign-keys&gt;&lt;ref-type name="Journal Article"&gt;17&lt;/ref-type&gt;&lt;contributors&gt;&lt;authors&gt;&lt;author&gt;Brodersen, Kay H.&lt;/author&gt;&lt;author&gt;Gallusser, Fabian&lt;/author&gt;&lt;author&gt;Koehler, Jim&lt;/author&gt;&lt;author&gt;Remy, Nicolas&lt;/author&gt;&lt;author&gt;Scott, Steven L.&lt;/author&gt;&lt;/authors&gt;&lt;/contributors&gt;&lt;titles&gt;&lt;title&gt;Inferring causal impact using Bayesian structural time-series models&lt;/title&gt;&lt;secondary-title&gt;Ann. Appl. Stat.&lt;/secondary-title&gt;&lt;/titles&gt;&lt;periodical&gt;&lt;full-title&gt;Ann. Appl. Stat.&lt;/full-title&gt;&lt;/periodical&gt;&lt;pages&gt;247-274&lt;/pages&gt;&lt;volume&gt;9&lt;/volume&gt;&lt;number&gt;1&lt;/number&gt;&lt;keywords&gt;&lt;keyword&gt;Causal inference&lt;/keyword&gt;&lt;keyword&gt;counterfactual&lt;/keyword&gt;&lt;keyword&gt;synthetic control&lt;/keyword&gt;&lt;keyword&gt;observational&lt;/keyword&gt;&lt;keyword&gt;difference in differences&lt;/keyword&gt;&lt;keyword&gt;econometrics&lt;/keyword&gt;&lt;keyword&gt;advertising&lt;/keyword&gt;&lt;keyword&gt;market research&lt;/keyword&gt;&lt;/keywords&gt;&lt;dates&gt;&lt;year&gt;2015&lt;/year&gt;&lt;pub-dates&gt;&lt;date&gt;2015/03&lt;/date&gt;&lt;/pub-dates&gt;&lt;/dates&gt;&lt;publisher&gt;The Institute of Mathematical Statistics&lt;/publisher&gt;&lt;isbn&gt;1932-6157&lt;/isbn&gt;&lt;urls&gt;&lt;related-urls&gt;&lt;url&gt;https://projecteuclid.org:443/euclid.aoas/1430226092&lt;/url&gt;&lt;/related-urls&gt;&lt;/urls&gt;&lt;electronic-resource-num&gt;10.1214/14-AOAS788&lt;/electronic-resource-num&gt;&lt;language&gt;en&lt;/language&gt;&lt;/record&gt;&lt;/Cite&gt;&lt;/EndNote&gt;</w:instrText>
      </w:r>
      <w:r w:rsidR="00411D93" w:rsidRPr="00055969">
        <w:rPr>
          <w:rFonts w:ascii="Times New Roman" w:eastAsia="Times New Roman" w:hAnsi="Times New Roman" w:cs="Times New Roman"/>
          <w:iCs/>
          <w:sz w:val="24"/>
        </w:rPr>
        <w:fldChar w:fldCharType="separate"/>
      </w:r>
      <w:r w:rsidR="00A0782F" w:rsidRPr="00055969">
        <w:rPr>
          <w:rFonts w:ascii="Times New Roman" w:eastAsia="Times New Roman" w:hAnsi="Times New Roman" w:cs="Times New Roman"/>
          <w:iCs/>
          <w:noProof/>
          <w:sz w:val="24"/>
        </w:rPr>
        <w:t>(37)</w:t>
      </w:r>
      <w:r w:rsidR="00411D93" w:rsidRPr="00055969">
        <w:rPr>
          <w:rFonts w:ascii="Times New Roman" w:eastAsia="Times New Roman" w:hAnsi="Times New Roman" w:cs="Times New Roman"/>
          <w:iCs/>
          <w:sz w:val="24"/>
        </w:rPr>
        <w:fldChar w:fldCharType="end"/>
      </w:r>
      <w:r w:rsidRPr="00055969">
        <w:rPr>
          <w:rFonts w:ascii="Times New Roman" w:eastAsia="Times New Roman" w:hAnsi="Times New Roman" w:cs="Times New Roman"/>
          <w:iCs/>
          <w:sz w:val="24"/>
        </w:rPr>
        <w:t xml:space="preserve">. This approach compares the observed trend of consultations and hospitalizations after the event, with an estimated average </w:t>
      </w:r>
      <w:r w:rsidR="00896A57" w:rsidRPr="00055969">
        <w:rPr>
          <w:rFonts w:ascii="Times New Roman" w:eastAsia="Times New Roman" w:hAnsi="Times New Roman" w:cs="Times New Roman"/>
          <w:iCs/>
          <w:sz w:val="24"/>
        </w:rPr>
        <w:t xml:space="preserve">change </w:t>
      </w:r>
      <w:r w:rsidRPr="00055969">
        <w:rPr>
          <w:rFonts w:ascii="Times New Roman" w:eastAsia="Times New Roman" w:hAnsi="Times New Roman" w:cs="Times New Roman"/>
          <w:iCs/>
          <w:sz w:val="24"/>
        </w:rPr>
        <w:t>under a hypothetical scenario in which social protests did not occur (i.e., the counterfactual)</w:t>
      </w:r>
      <w:r w:rsidRPr="00055969">
        <w:rPr>
          <w:rFonts w:ascii="Times New Roman" w:hAnsi="Times New Roman" w:cs="Times New Roman"/>
          <w:sz w:val="24"/>
        </w:rPr>
        <w:t xml:space="preserve"> </w:t>
      </w:r>
      <w:r w:rsidR="00411D93" w:rsidRPr="00055969">
        <w:rPr>
          <w:rFonts w:ascii="Times New Roman" w:eastAsia="Times New Roman" w:hAnsi="Times New Roman" w:cs="Times New Roman"/>
          <w:iCs/>
          <w:sz w:val="24"/>
        </w:rPr>
        <w:fldChar w:fldCharType="begin"/>
      </w:r>
      <w:r w:rsidR="00A0782F" w:rsidRPr="00055969">
        <w:rPr>
          <w:rFonts w:ascii="Times New Roman" w:eastAsia="Times New Roman" w:hAnsi="Times New Roman" w:cs="Times New Roman"/>
          <w:iCs/>
          <w:sz w:val="24"/>
        </w:rPr>
        <w:instrText xml:space="preserve"> ADDIN EN.CITE &lt;EndNote&gt;&lt;Cite&gt;&lt;Author&gt;Pinilla&lt;/Author&gt;&lt;Year&gt;2018&lt;/Year&gt;&lt;RecNum&gt;4&lt;/RecNum&gt;&lt;DisplayText&gt;(38)&lt;/DisplayText&gt;&lt;record&gt;&lt;rec-number&gt;4&lt;/rec-number&gt;&lt;foreign-keys&gt;&lt;key app="EN" db-id="29zseaxacpxtd5esttl5ptxbp9ffvfp00vav" timestamp="1603288494"&gt;4&lt;/key&gt;&lt;/foreign-keys&gt;&lt;ref-type name="Journal Article"&gt;17&lt;/ref-type&gt;&lt;contributors&gt;&lt;authors&gt;&lt;author&gt;Jaime Pinilla&lt;/author&gt;&lt;author&gt;Miguel Negrín&lt;/author&gt;&lt;author&gt;Beatriz González-López-Valcárcel&lt;/author&gt;&lt;author&gt;Francisco-José Vázquez-Polo&lt;/author&gt;&lt;/authors&gt;&lt;/contributors&gt;&lt;titles&gt;&lt;title&gt;Using a Bayesian Structural Time–Series Model to Infer the Causal Impact on Cigarette Sales of Partial and Total Bans on Public Smoking&lt;/title&gt;&lt;secondary-title&gt;Jahrbücher für Nationalökonomie und Statistik&lt;/secondary-title&gt;&lt;/titles&gt;&lt;periodical&gt;&lt;full-title&gt;Jahrbücher für Nationalökonomie und Statistik&lt;/full-title&gt;&lt;/periodical&gt;&lt;pages&gt;423&lt;/pages&gt;&lt;volume&gt;238&lt;/volume&gt;&lt;number&gt;5&lt;/number&gt;&lt;dates&gt;&lt;year&gt;2018&lt;/year&gt;&lt;pub-dates&gt;&lt;date&gt;01 Sep. 2018&lt;/date&gt;&lt;/pub-dates&gt;&lt;/dates&gt;&lt;isbn&gt;0021-4027&lt;/isbn&gt;&lt;urls&gt;&lt;related-urls&gt;&lt;url&gt;https://www.degruyter.com/view/journals/jbnst/238/5/article-p423.xml&lt;/url&gt;&lt;/related-urls&gt;&lt;/urls&gt;&lt;electronic-resource-num&gt;https://doi.org/10.1515/jbnst-2017-0125&lt;/electronic-resource-num&gt;&lt;language&gt;English&lt;/language&gt;&lt;/record&gt;&lt;/Cite&gt;&lt;/EndNote&gt;</w:instrText>
      </w:r>
      <w:r w:rsidR="00411D93" w:rsidRPr="00055969">
        <w:rPr>
          <w:rFonts w:ascii="Times New Roman" w:eastAsia="Times New Roman" w:hAnsi="Times New Roman" w:cs="Times New Roman"/>
          <w:iCs/>
          <w:sz w:val="24"/>
        </w:rPr>
        <w:fldChar w:fldCharType="separate"/>
      </w:r>
      <w:r w:rsidR="00A0782F" w:rsidRPr="00055969">
        <w:rPr>
          <w:rFonts w:ascii="Times New Roman" w:eastAsia="Times New Roman" w:hAnsi="Times New Roman" w:cs="Times New Roman"/>
          <w:iCs/>
          <w:noProof/>
          <w:sz w:val="24"/>
        </w:rPr>
        <w:t>(38)</w:t>
      </w:r>
      <w:r w:rsidR="00411D93" w:rsidRPr="00055969">
        <w:rPr>
          <w:rFonts w:ascii="Times New Roman" w:eastAsia="Times New Roman" w:hAnsi="Times New Roman" w:cs="Times New Roman"/>
          <w:iCs/>
          <w:sz w:val="24"/>
        </w:rPr>
        <w:fldChar w:fldCharType="end"/>
      </w:r>
      <w:r w:rsidRPr="00055969">
        <w:rPr>
          <w:rFonts w:ascii="Times New Roman" w:eastAsia="Times New Roman" w:hAnsi="Times New Roman" w:cs="Times New Roman"/>
          <w:iCs/>
          <w:sz w:val="24"/>
        </w:rPr>
        <w:t>. The estimated effect is then the difference between the counterfactual and the observed number of consultations and hospitalizations after the social protest of October 18, 2019. The general model can be written as follows:</w:t>
      </w:r>
    </w:p>
    <w:p w14:paraId="5A2A92CB" w14:textId="77777777" w:rsidR="00542C1B" w:rsidRPr="00055969" w:rsidRDefault="00300759" w:rsidP="00542C1B">
      <w:pPr>
        <w:spacing w:line="360" w:lineRule="auto"/>
        <w:jc w:val="both"/>
        <w:rPr>
          <w:rFonts w:ascii="Times New Roman" w:eastAsia="Times New Roman" w:hAnsi="Times New Roman" w:cs="Times New Roman"/>
          <w:iCs/>
          <w:sz w:val="24"/>
        </w:rPr>
      </w:pPr>
      <m:oMathPara>
        <m:oMath>
          <m:sSub>
            <m:sSubPr>
              <m:ctrlPr>
                <w:rPr>
                  <w:rFonts w:ascii="Cambria Math" w:eastAsia="Times New Roman" w:hAnsi="Cambria Math" w:cs="Times New Roman"/>
                  <w:i/>
                  <w:iCs/>
                  <w:sz w:val="24"/>
                </w:rPr>
              </m:ctrlPr>
            </m:sSubPr>
            <m:e>
              <m:r>
                <w:rPr>
                  <w:rFonts w:ascii="Cambria Math" w:eastAsia="Times New Roman" w:hAnsi="Cambria Math" w:cs="Times New Roman"/>
                  <w:sz w:val="24"/>
                </w:rPr>
                <m:t>y</m:t>
              </m:r>
            </m:e>
            <m:sub>
              <m:r>
                <w:rPr>
                  <w:rFonts w:ascii="Cambria Math" w:eastAsia="Times New Roman" w:hAnsi="Cambria Math" w:cs="Times New Roman"/>
                  <w:sz w:val="24"/>
                </w:rPr>
                <m:t>t</m:t>
              </m:r>
            </m:sub>
          </m:sSub>
          <m:r>
            <w:rPr>
              <w:rFonts w:ascii="Cambria Math" w:eastAsia="Times New Roman" w:hAnsi="Cambria Math" w:cs="Times New Roman"/>
              <w:sz w:val="24"/>
            </w:rPr>
            <m:t>=</m:t>
          </m:r>
          <m:sSub>
            <m:sSubPr>
              <m:ctrlPr>
                <w:rPr>
                  <w:rFonts w:ascii="Cambria Math" w:eastAsia="Times New Roman" w:hAnsi="Cambria Math" w:cs="Times New Roman"/>
                  <w:i/>
                  <w:iCs/>
                  <w:sz w:val="24"/>
                </w:rPr>
              </m:ctrlPr>
            </m:sSubPr>
            <m:e>
              <m:r>
                <m:rPr>
                  <m:sty m:val="p"/>
                </m:rPr>
                <w:rPr>
                  <w:rFonts w:ascii="Cambria Math" w:hAnsi="Cambria Math" w:cs="Times New Roman"/>
                  <w:sz w:val="24"/>
                </w:rPr>
                <m:t>μ</m:t>
              </m:r>
            </m:e>
            <m:sub>
              <m:r>
                <w:rPr>
                  <w:rFonts w:ascii="Cambria Math" w:eastAsia="Times New Roman" w:hAnsi="Cambria Math" w:cs="Times New Roman"/>
                  <w:sz w:val="24"/>
                </w:rPr>
                <m:t>t</m:t>
              </m:r>
            </m:sub>
          </m:sSub>
          <m:r>
            <w:rPr>
              <w:rFonts w:ascii="Cambria Math" w:eastAsia="Times New Roman" w:hAnsi="Cambria Math" w:cs="Times New Roman"/>
              <w:sz w:val="24"/>
            </w:rPr>
            <m:t>+</m:t>
          </m:r>
          <m:sSub>
            <m:sSubPr>
              <m:ctrlPr>
                <w:rPr>
                  <w:rFonts w:ascii="Cambria Math" w:eastAsia="Times New Roman" w:hAnsi="Cambria Math" w:cs="Times New Roman"/>
                  <w:i/>
                  <w:iCs/>
                  <w:sz w:val="24"/>
                </w:rPr>
              </m:ctrlPr>
            </m:sSubPr>
            <m:e>
              <m:r>
                <w:rPr>
                  <w:rFonts w:ascii="Cambria Math" w:eastAsia="Times New Roman" w:hAnsi="Cambria Math" w:cs="Times New Roman"/>
                  <w:sz w:val="24"/>
                </w:rPr>
                <m:t>γ</m:t>
              </m:r>
            </m:e>
            <m:sub>
              <m:r>
                <w:rPr>
                  <w:rFonts w:ascii="Cambria Math" w:eastAsia="Times New Roman" w:hAnsi="Cambria Math" w:cs="Times New Roman"/>
                  <w:sz w:val="24"/>
                </w:rPr>
                <m:t>t</m:t>
              </m:r>
            </m:sub>
          </m:sSub>
          <m:r>
            <w:rPr>
              <w:rFonts w:ascii="Cambria Math" w:eastAsia="Times New Roman" w:hAnsi="Cambria Math" w:cs="Times New Roman"/>
              <w:sz w:val="24"/>
            </w:rPr>
            <m:t>+</m:t>
          </m:r>
          <m:sSup>
            <m:sSupPr>
              <m:ctrlPr>
                <w:rPr>
                  <w:rFonts w:ascii="Cambria Math" w:eastAsia="Times New Roman" w:hAnsi="Cambria Math" w:cs="Times New Roman"/>
                  <w:i/>
                  <w:iCs/>
                  <w:sz w:val="24"/>
                </w:rPr>
              </m:ctrlPr>
            </m:sSupPr>
            <m:e>
              <m:r>
                <w:rPr>
                  <w:rFonts w:ascii="Cambria Math" w:eastAsia="Times New Roman" w:hAnsi="Cambria Math" w:cs="Times New Roman"/>
                  <w:sz w:val="24"/>
                </w:rPr>
                <m:t>β</m:t>
              </m:r>
            </m:e>
            <m:sup>
              <m:r>
                <w:rPr>
                  <w:rFonts w:ascii="Cambria Math" w:eastAsia="Times New Roman" w:hAnsi="Cambria Math" w:cs="Times New Roman"/>
                  <w:sz w:val="24"/>
                </w:rPr>
                <m:t>T</m:t>
              </m:r>
            </m:sup>
          </m:sSup>
          <m:sSub>
            <m:sSubPr>
              <m:ctrlPr>
                <w:rPr>
                  <w:rFonts w:ascii="Cambria Math" w:eastAsia="Times New Roman" w:hAnsi="Cambria Math" w:cs="Times New Roman"/>
                  <w:i/>
                  <w:iCs/>
                  <w:sz w:val="24"/>
                </w:rPr>
              </m:ctrlPr>
            </m:sSubPr>
            <m:e>
              <m:r>
                <w:rPr>
                  <w:rFonts w:ascii="Cambria Math" w:eastAsia="Times New Roman" w:hAnsi="Cambria Math" w:cs="Times New Roman"/>
                  <w:sz w:val="24"/>
                </w:rPr>
                <m:t>x</m:t>
              </m:r>
            </m:e>
            <m:sub>
              <m:r>
                <w:rPr>
                  <w:rFonts w:ascii="Cambria Math" w:eastAsia="Times New Roman" w:hAnsi="Cambria Math" w:cs="Times New Roman"/>
                  <w:sz w:val="24"/>
                </w:rPr>
                <m:t>t</m:t>
              </m:r>
            </m:sub>
          </m:sSub>
          <m:r>
            <w:rPr>
              <w:rFonts w:ascii="Cambria Math" w:eastAsia="Times New Roman" w:hAnsi="Cambria Math" w:cs="Times New Roman"/>
              <w:sz w:val="24"/>
            </w:rPr>
            <m:t>+</m:t>
          </m:r>
          <m:sSub>
            <m:sSubPr>
              <m:ctrlPr>
                <w:rPr>
                  <w:rFonts w:ascii="Cambria Math" w:eastAsia="Times New Roman" w:hAnsi="Cambria Math" w:cs="Times New Roman"/>
                  <w:i/>
                  <w:iCs/>
                  <w:sz w:val="24"/>
                </w:rPr>
              </m:ctrlPr>
            </m:sSubPr>
            <m:e>
              <m:r>
                <w:rPr>
                  <w:rFonts w:ascii="Cambria Math" w:eastAsia="Times New Roman" w:hAnsi="Cambria Math" w:cs="Times New Roman"/>
                  <w:sz w:val="24"/>
                </w:rPr>
                <m:t>ϵ</m:t>
              </m:r>
            </m:e>
            <m:sub>
              <m:r>
                <w:rPr>
                  <w:rFonts w:ascii="Cambria Math" w:eastAsia="Times New Roman" w:hAnsi="Cambria Math" w:cs="Times New Roman"/>
                  <w:sz w:val="24"/>
                </w:rPr>
                <m:t>t</m:t>
              </m:r>
            </m:sub>
          </m:sSub>
        </m:oMath>
      </m:oMathPara>
    </w:p>
    <w:p w14:paraId="0E4A13EB" w14:textId="6C1C2F21" w:rsidR="00542C1B" w:rsidRPr="00055969" w:rsidRDefault="00C338ED" w:rsidP="00DE24FF">
      <w:pPr>
        <w:spacing w:line="360" w:lineRule="auto"/>
        <w:ind w:firstLine="708"/>
        <w:jc w:val="both"/>
        <w:rPr>
          <w:rFonts w:ascii="Times New Roman" w:eastAsia="Times New Roman" w:hAnsi="Times New Roman" w:cs="Times New Roman"/>
          <w:iCs/>
          <w:sz w:val="24"/>
        </w:rPr>
      </w:pPr>
      <w:r w:rsidRPr="00055969">
        <w:rPr>
          <w:rFonts w:ascii="Times New Roman" w:eastAsia="Times New Roman" w:hAnsi="Times New Roman" w:cs="Times New Roman"/>
          <w:iCs/>
          <w:sz w:val="24"/>
        </w:rPr>
        <w:t xml:space="preserve">One advantages of this method is that it allows flexibility in the inference of counterfactuals, temporal evolution, and incremental attributable impact. This estimation is achieved by incorporating features such as level, trends, seasonality and regression that </w:t>
      </w:r>
      <w:r w:rsidRPr="00720FB7">
        <w:rPr>
          <w:rFonts w:ascii="Times New Roman" w:eastAsia="Times New Roman" w:hAnsi="Times New Roman" w:cs="Times New Roman"/>
          <w:iCs/>
          <w:sz w:val="24"/>
        </w:rPr>
        <w:t xml:space="preserve">capture the dynamics of the time series </w:t>
      </w:r>
      <w:r w:rsidR="00411D93" w:rsidRPr="00720FB7">
        <w:rPr>
          <w:rFonts w:ascii="Times New Roman" w:eastAsia="Times New Roman" w:hAnsi="Times New Roman" w:cs="Times New Roman"/>
          <w:iCs/>
          <w:sz w:val="24"/>
        </w:rPr>
        <w:fldChar w:fldCharType="begin"/>
      </w:r>
      <w:r w:rsidR="00A0782F" w:rsidRPr="00720FB7">
        <w:rPr>
          <w:rFonts w:ascii="Times New Roman" w:eastAsia="Times New Roman" w:hAnsi="Times New Roman" w:cs="Times New Roman"/>
          <w:iCs/>
          <w:sz w:val="24"/>
        </w:rPr>
        <w:instrText xml:space="preserve"> ADDIN EN.CITE &lt;EndNote&gt;&lt;Cite&gt;&lt;Author&gt;Harvey&lt;/Author&gt;&lt;Year&gt;2007&lt;/Year&gt;&lt;RecNum&gt;1&lt;/RecNum&gt;&lt;DisplayText&gt;(39)&lt;/DisplayText&gt;&lt;record&gt;&lt;rec-number&gt;1&lt;/rec-number&gt;&lt;foreign-keys&gt;&lt;key app="EN" db-id="29zseaxacpxtd5esttl5ptxbp9ffvfp00vav" timestamp="1603288153"&gt;1&lt;/key&gt;&lt;/foreign-keys&gt;&lt;ref-type name="Journal Article"&gt;17&lt;/ref-type&gt;&lt;contributors&gt;&lt;authors&gt;&lt;author&gt;Harvey, Andrew C.&lt;/author&gt;&lt;author&gt;Trimbur, Thomas M.&lt;/author&gt;&lt;author&gt;Van Dijk, Herman K.&lt;/author&gt;&lt;/authors&gt;&lt;/contributors&gt;&lt;titles&gt;&lt;title&gt;Trends and cycles in economic time series: A Bayesian approach&lt;/title&gt;&lt;secondary-title&gt;Journal of Econometrics&lt;/secondary-title&gt;&lt;/titles&gt;&lt;periodical&gt;&lt;full-title&gt;Journal of Econometrics&lt;/full-title&gt;&lt;/periodical&gt;&lt;pages&gt;618-649&lt;/pages&gt;&lt;volume&gt;140&lt;/volume&gt;&lt;number&gt;2&lt;/number&gt;&lt;keywords&gt;&lt;keyword&gt;Output gap&lt;/keyword&gt;&lt;keyword&gt;Kalman filter&lt;/keyword&gt;&lt;keyword&gt;Markov chain Monte Carlo&lt;/keyword&gt;&lt;keyword&gt;Real-time estimation&lt;/keyword&gt;&lt;keyword&gt;Turning points&lt;/keyword&gt;&lt;keyword&gt;Unobserved components&lt;/keyword&gt;&lt;/keywords&gt;&lt;dates&gt;&lt;year&gt;2007&lt;/year&gt;&lt;pub-dates&gt;&lt;date&gt;2007/10/01/&lt;/date&gt;&lt;/pub-dates&gt;&lt;/dates&gt;&lt;isbn&gt;0304-4076&lt;/isbn&gt;&lt;urls&gt;&lt;related-urls&gt;&lt;url&gt;http://www.sciencedirect.com/science/article/pii/S0304407606001497&lt;/url&gt;&lt;/related-urls&gt;&lt;/urls&gt;&lt;electronic-resource-num&gt;https://doi.org/10.1016/j.jeconom.2006.07.006&lt;/electronic-resource-num&gt;&lt;/record&gt;&lt;/Cite&gt;&lt;/EndNote&gt;</w:instrText>
      </w:r>
      <w:r w:rsidR="00411D93" w:rsidRPr="00720FB7">
        <w:rPr>
          <w:rFonts w:ascii="Times New Roman" w:eastAsia="Times New Roman" w:hAnsi="Times New Roman" w:cs="Times New Roman"/>
          <w:iCs/>
          <w:sz w:val="24"/>
        </w:rPr>
        <w:fldChar w:fldCharType="separate"/>
      </w:r>
      <w:r w:rsidR="00A0782F" w:rsidRPr="00720FB7">
        <w:rPr>
          <w:rFonts w:ascii="Times New Roman" w:eastAsia="Times New Roman" w:hAnsi="Times New Roman" w:cs="Times New Roman"/>
          <w:iCs/>
          <w:noProof/>
          <w:sz w:val="24"/>
        </w:rPr>
        <w:t>(39)</w:t>
      </w:r>
      <w:r w:rsidR="00411D93" w:rsidRPr="00720FB7">
        <w:rPr>
          <w:rFonts w:ascii="Times New Roman" w:eastAsia="Times New Roman" w:hAnsi="Times New Roman" w:cs="Times New Roman"/>
          <w:iCs/>
          <w:sz w:val="24"/>
        </w:rPr>
        <w:fldChar w:fldCharType="end"/>
      </w:r>
      <w:r w:rsidR="00542C1B" w:rsidRPr="00720FB7">
        <w:rPr>
          <w:rFonts w:ascii="Times New Roman" w:eastAsia="Times New Roman" w:hAnsi="Times New Roman" w:cs="Times New Roman"/>
          <w:iCs/>
          <w:sz w:val="24"/>
        </w:rPr>
        <w:t xml:space="preserve">. </w:t>
      </w:r>
      <w:r w:rsidR="00365CA7" w:rsidRPr="00720FB7">
        <w:rPr>
          <w:rFonts w:ascii="Times New Roman" w:eastAsia="Times New Roman" w:hAnsi="Times New Roman" w:cs="Times New Roman"/>
          <w:iCs/>
          <w:sz w:val="24"/>
        </w:rPr>
        <w:t>T</w:t>
      </w:r>
      <w:r w:rsidR="00BD5266" w:rsidRPr="00720FB7">
        <w:rPr>
          <w:rFonts w:ascii="Times New Roman" w:eastAsia="Times New Roman" w:hAnsi="Times New Roman" w:cs="Times New Roman"/>
          <w:iCs/>
          <w:sz w:val="24"/>
        </w:rPr>
        <w:t xml:space="preserve">rends </w:t>
      </w:r>
      <w:r w:rsidRPr="00720FB7">
        <w:rPr>
          <w:rFonts w:ascii="Times New Roman" w:eastAsia="Times New Roman" w:hAnsi="Times New Roman" w:cs="Times New Roman"/>
          <w:iCs/>
          <w:sz w:val="24"/>
        </w:rPr>
        <w:t>(</w:t>
      </w:r>
      <m:oMath>
        <m:sSub>
          <m:sSubPr>
            <m:ctrlPr>
              <w:rPr>
                <w:rFonts w:ascii="Cambria Math" w:eastAsia="Times New Roman" w:hAnsi="Cambria Math" w:cs="Times New Roman"/>
                <w:i/>
                <w:iCs/>
                <w:sz w:val="24"/>
              </w:rPr>
            </m:ctrlPr>
          </m:sSubPr>
          <m:e>
            <m:r>
              <m:rPr>
                <m:sty m:val="p"/>
              </m:rPr>
              <w:rPr>
                <w:rFonts w:ascii="Cambria Math" w:eastAsia="Times New Roman" w:hAnsi="Cambria Math" w:cs="Times New Roman"/>
                <w:sz w:val="24"/>
              </w:rPr>
              <m:t>μ</m:t>
            </m:r>
          </m:e>
          <m:sub>
            <m:r>
              <w:rPr>
                <w:rFonts w:ascii="Cambria Math" w:eastAsia="Times New Roman" w:hAnsi="Cambria Math" w:cs="Times New Roman"/>
                <w:sz w:val="24"/>
              </w:rPr>
              <m:t>t</m:t>
            </m:r>
          </m:sub>
        </m:sSub>
      </m:oMath>
      <w:r w:rsidRPr="00720FB7">
        <w:rPr>
          <w:rFonts w:ascii="Times New Roman" w:eastAsia="Times New Roman" w:hAnsi="Times New Roman" w:cs="Times New Roman"/>
          <w:iCs/>
          <w:sz w:val="24"/>
        </w:rPr>
        <w:t>) describe how the hospitalizations</w:t>
      </w:r>
      <w:r w:rsidRPr="00055969">
        <w:rPr>
          <w:rFonts w:ascii="Times New Roman" w:eastAsia="Times New Roman" w:hAnsi="Times New Roman" w:cs="Times New Roman"/>
          <w:iCs/>
          <w:sz w:val="24"/>
        </w:rPr>
        <w:t xml:space="preserve"> and consultations are related to underlying states and how the latent state changes over time. It is referred to as the unobserved trend inherent in time-series data. It is associated with a probability distribution of the noise and random disturbances, which allows to incorporate empirical priors on the parameter and transitory or cyclic components able to approximate volatility in the series. The </w:t>
      </w:r>
      <w:r w:rsidR="00BD5266" w:rsidRPr="00055969">
        <w:rPr>
          <w:rFonts w:ascii="Times New Roman" w:eastAsia="Times New Roman" w:hAnsi="Times New Roman" w:cs="Times New Roman"/>
          <w:iCs/>
          <w:sz w:val="24"/>
        </w:rPr>
        <w:t>second</w:t>
      </w:r>
      <w:r w:rsidRPr="00055969">
        <w:rPr>
          <w:rFonts w:ascii="Times New Roman" w:eastAsia="Times New Roman" w:hAnsi="Times New Roman" w:cs="Times New Roman"/>
          <w:iCs/>
          <w:sz w:val="24"/>
        </w:rPr>
        <w:t xml:space="preserve"> component</w:t>
      </w:r>
      <w:r w:rsidR="00BD5266" w:rsidRPr="00055969">
        <w:rPr>
          <w:rFonts w:ascii="Times New Roman" w:eastAsia="Times New Roman" w:hAnsi="Times New Roman" w:cs="Times New Roman"/>
          <w:iCs/>
          <w:sz w:val="24"/>
        </w:rPr>
        <w:t xml:space="preserve"> (</w:t>
      </w:r>
      <m:oMath>
        <m:sSub>
          <m:sSubPr>
            <m:ctrlPr>
              <w:rPr>
                <w:rFonts w:ascii="Cambria Math" w:eastAsia="Times New Roman" w:hAnsi="Cambria Math" w:cs="Times New Roman"/>
                <w:i/>
                <w:iCs/>
                <w:sz w:val="24"/>
              </w:rPr>
            </m:ctrlPr>
          </m:sSubPr>
          <m:e>
            <m:r>
              <w:rPr>
                <w:rFonts w:ascii="Cambria Math" w:eastAsia="Times New Roman" w:hAnsi="Cambria Math" w:cs="Times New Roman"/>
                <w:sz w:val="24"/>
              </w:rPr>
              <m:t>γ</m:t>
            </m:r>
          </m:e>
          <m:sub>
            <m:r>
              <w:rPr>
                <w:rFonts w:ascii="Cambria Math" w:eastAsia="Times New Roman" w:hAnsi="Cambria Math" w:cs="Times New Roman"/>
                <w:sz w:val="24"/>
              </w:rPr>
              <m:t>t</m:t>
            </m:r>
          </m:sub>
        </m:sSub>
      </m:oMath>
      <w:r w:rsidR="00BD5266" w:rsidRPr="00055969">
        <w:rPr>
          <w:rFonts w:ascii="Times New Roman" w:eastAsia="Times New Roman" w:hAnsi="Times New Roman" w:cs="Times New Roman"/>
          <w:iCs/>
          <w:sz w:val="24"/>
        </w:rPr>
        <w:t>)</w:t>
      </w:r>
      <w:r w:rsidRPr="00055969">
        <w:rPr>
          <w:rFonts w:ascii="Times New Roman" w:eastAsia="Times New Roman" w:hAnsi="Times New Roman" w:cs="Times New Roman"/>
          <w:iCs/>
          <w:sz w:val="24"/>
        </w:rPr>
        <w:t xml:space="preserve"> are the seasonal patterns that capture the associations between multiple fixed periodic events and the number of consultations and hospitalizations. We specified monthly and annual seasonal patterns, based on theoretical backgrounds and the nature of admissions by its different causes (e.g., increase number of respiratory consultations during the winter season). The </w:t>
      </w:r>
      <w:r w:rsidR="00BD5266" w:rsidRPr="00055969">
        <w:rPr>
          <w:rFonts w:ascii="Times New Roman" w:eastAsia="Times New Roman" w:hAnsi="Times New Roman" w:cs="Times New Roman"/>
          <w:iCs/>
          <w:sz w:val="24"/>
        </w:rPr>
        <w:t>third</w:t>
      </w:r>
      <w:r w:rsidRPr="00055969">
        <w:rPr>
          <w:rFonts w:ascii="Times New Roman" w:eastAsia="Times New Roman" w:hAnsi="Times New Roman" w:cs="Times New Roman"/>
          <w:iCs/>
          <w:sz w:val="24"/>
        </w:rPr>
        <w:t xml:space="preserve"> component </w:t>
      </w:r>
      <w:r w:rsidR="00BD5266" w:rsidRPr="00055969">
        <w:rPr>
          <w:rFonts w:ascii="Times New Roman" w:eastAsia="Times New Roman" w:hAnsi="Times New Roman" w:cs="Times New Roman"/>
          <w:iCs/>
          <w:sz w:val="24"/>
        </w:rPr>
        <w:t>(</w:t>
      </w:r>
      <m:oMath>
        <m:sSup>
          <m:sSupPr>
            <m:ctrlPr>
              <w:rPr>
                <w:rFonts w:ascii="Cambria Math" w:eastAsia="Times New Roman" w:hAnsi="Cambria Math" w:cs="Times New Roman"/>
                <w:i/>
                <w:iCs/>
                <w:sz w:val="24"/>
              </w:rPr>
            </m:ctrlPr>
          </m:sSupPr>
          <m:e>
            <m:r>
              <w:rPr>
                <w:rFonts w:ascii="Cambria Math" w:eastAsia="Times New Roman" w:hAnsi="Cambria Math" w:cs="Times New Roman"/>
                <w:sz w:val="24"/>
              </w:rPr>
              <m:t>β</m:t>
            </m:r>
          </m:e>
          <m:sup>
            <m:r>
              <w:rPr>
                <w:rFonts w:ascii="Cambria Math" w:eastAsia="Times New Roman" w:hAnsi="Cambria Math" w:cs="Times New Roman"/>
                <w:sz w:val="24"/>
              </w:rPr>
              <m:t>T</m:t>
            </m:r>
          </m:sup>
        </m:sSup>
        <m:sSub>
          <m:sSubPr>
            <m:ctrlPr>
              <w:rPr>
                <w:rFonts w:ascii="Cambria Math" w:eastAsia="Times New Roman" w:hAnsi="Cambria Math" w:cs="Times New Roman"/>
                <w:sz w:val="24"/>
              </w:rPr>
            </m:ctrlPr>
          </m:sSubPr>
          <m:e>
            <m:r>
              <w:rPr>
                <w:rFonts w:ascii="Cambria Math" w:eastAsia="Times New Roman" w:hAnsi="Cambria Math" w:cs="Times New Roman"/>
                <w:sz w:val="24"/>
              </w:rPr>
              <m:t>x</m:t>
            </m:r>
          </m:e>
          <m:sub>
            <m:r>
              <w:rPr>
                <w:rFonts w:ascii="Cambria Math" w:eastAsia="Times New Roman" w:hAnsi="Cambria Math" w:cs="Times New Roman"/>
                <w:sz w:val="24"/>
              </w:rPr>
              <m:t>t</m:t>
            </m:r>
          </m:sub>
        </m:sSub>
        <m:r>
          <w:rPr>
            <w:rFonts w:ascii="Cambria Math" w:eastAsia="Times New Roman" w:hAnsi="Cambria Math" w:cs="Times New Roman"/>
            <w:sz w:val="24"/>
          </w:rPr>
          <m:t>)</m:t>
        </m:r>
      </m:oMath>
      <w:r w:rsidR="00BD5266" w:rsidRPr="00055969">
        <w:rPr>
          <w:rFonts w:ascii="Times New Roman" w:eastAsia="Times New Roman" w:hAnsi="Times New Roman" w:cs="Times New Roman"/>
          <w:sz w:val="24"/>
        </w:rPr>
        <w:t xml:space="preserve"> </w:t>
      </w:r>
      <w:r w:rsidRPr="00055969">
        <w:rPr>
          <w:rFonts w:ascii="Times New Roman" w:eastAsia="Times New Roman" w:hAnsi="Times New Roman" w:cs="Times New Roman"/>
          <w:iCs/>
          <w:sz w:val="24"/>
        </w:rPr>
        <w:t>relates to other contemporaneous time-series that can be included as covariates via linear regression. We used as a covariate the circulatory hospitalizations when the outcome were hospitalizations,</w:t>
      </w:r>
      <w:r w:rsidRPr="00055969">
        <w:rPr>
          <w:rFonts w:ascii="Times New Roman" w:eastAsia="Times New Roman" w:hAnsi="Times New Roman" w:cs="Times New Roman"/>
          <w:b/>
          <w:bCs/>
          <w:iCs/>
          <w:sz w:val="24"/>
        </w:rPr>
        <w:t xml:space="preserve"> </w:t>
      </w:r>
      <w:r w:rsidRPr="00055969">
        <w:rPr>
          <w:rFonts w:ascii="Times New Roman" w:eastAsia="Times New Roman" w:hAnsi="Times New Roman" w:cs="Times New Roman"/>
          <w:iCs/>
          <w:sz w:val="24"/>
        </w:rPr>
        <w:t xml:space="preserve">and consultations series when the outcome were consultations. Due to the length of the time-series, we used a dynamic framework which included the coefficients of time-varying regression, as a way to relax the assumption of stability of the model structure, and in which coefficients change over time according to a random walk process </w:t>
      </w:r>
      <w:r w:rsidR="00411D93" w:rsidRPr="00055969">
        <w:rPr>
          <w:rFonts w:ascii="Times New Roman" w:eastAsia="Times New Roman" w:hAnsi="Times New Roman" w:cs="Times New Roman"/>
          <w:iCs/>
          <w:sz w:val="24"/>
        </w:rPr>
        <w:fldChar w:fldCharType="begin"/>
      </w:r>
      <w:r w:rsidR="00A0782F" w:rsidRPr="00055969">
        <w:rPr>
          <w:rFonts w:ascii="Times New Roman" w:eastAsia="Times New Roman" w:hAnsi="Times New Roman" w:cs="Times New Roman"/>
          <w:iCs/>
          <w:sz w:val="24"/>
        </w:rPr>
        <w:instrText xml:space="preserve"> ADDIN EN.CITE &lt;EndNote&gt;&lt;Cite&gt;&lt;Author&gt;Brodersen&lt;/Author&gt;&lt;Year&gt;2015&lt;/Year&gt;&lt;RecNum&gt;6&lt;/RecNum&gt;&lt;DisplayText&gt;(37)&lt;/DisplayText&gt;&lt;record&gt;&lt;rec-number&gt;6&lt;/rec-number&gt;&lt;foreign-keys&gt;&lt;key app="EN" db-id="29zseaxacpxtd5esttl5ptxbp9ffvfp00vav" timestamp="1603288643"&gt;6&lt;/key&gt;&lt;/foreign-keys&gt;&lt;ref-type name="Journal Article"&gt;17&lt;/ref-type&gt;&lt;contributors&gt;&lt;authors&gt;&lt;author&gt;Brodersen, Kay H.&lt;/author&gt;&lt;author&gt;Gallusser, Fabian&lt;/author&gt;&lt;author&gt;Koehler, Jim&lt;/author&gt;&lt;author&gt;Remy, Nicolas&lt;/author&gt;&lt;author&gt;Scott, Steven L.&lt;/author&gt;&lt;/authors&gt;&lt;/contributors&gt;&lt;titles&gt;&lt;title&gt;Inferring causal impact using Bayesian structural time-series models&lt;/title&gt;&lt;secondary-title&gt;Ann. Appl. Stat.&lt;/secondary-title&gt;&lt;/titles&gt;&lt;periodical&gt;&lt;full-title&gt;Ann. Appl. Stat.&lt;/full-title&gt;&lt;/periodical&gt;&lt;pages&gt;247-274&lt;/pages&gt;&lt;volume&gt;9&lt;/volume&gt;&lt;number&gt;1&lt;/number&gt;&lt;keywords&gt;&lt;keyword&gt;Causal inference&lt;/keyword&gt;&lt;keyword&gt;counterfactual&lt;/keyword&gt;&lt;keyword&gt;synthetic control&lt;/keyword&gt;&lt;keyword&gt;observational&lt;/keyword&gt;&lt;keyword&gt;difference in differences&lt;/keyword&gt;&lt;keyword&gt;econometrics&lt;/keyword&gt;&lt;keyword&gt;advertising&lt;/keyword&gt;&lt;keyword&gt;market research&lt;/keyword&gt;&lt;/keywords&gt;&lt;dates&gt;&lt;year&gt;2015&lt;/year&gt;&lt;pub-dates&gt;&lt;date&gt;2015/03&lt;/date&gt;&lt;/pub-dates&gt;&lt;/dates&gt;&lt;publisher&gt;The Institute of Mathematical Statistics&lt;/publisher&gt;&lt;isbn&gt;1932-6157&lt;/isbn&gt;&lt;urls&gt;&lt;related-urls&gt;&lt;url&gt;https://projecteuclid.org:443/euclid.aoas/1430226092&lt;/url&gt;&lt;/related-urls&gt;&lt;/urls&gt;&lt;electronic-resource-num&gt;10.1214/14-AOAS788&lt;/electronic-resource-num&gt;&lt;language&gt;en&lt;/language&gt;&lt;/record&gt;&lt;/Cite&gt;&lt;/EndNote&gt;</w:instrText>
      </w:r>
      <w:r w:rsidR="00411D93" w:rsidRPr="00055969">
        <w:rPr>
          <w:rFonts w:ascii="Times New Roman" w:eastAsia="Times New Roman" w:hAnsi="Times New Roman" w:cs="Times New Roman"/>
          <w:iCs/>
          <w:sz w:val="24"/>
        </w:rPr>
        <w:fldChar w:fldCharType="separate"/>
      </w:r>
      <w:r w:rsidR="00A0782F" w:rsidRPr="00055969">
        <w:rPr>
          <w:rFonts w:ascii="Times New Roman" w:eastAsia="Times New Roman" w:hAnsi="Times New Roman" w:cs="Times New Roman"/>
          <w:iCs/>
          <w:noProof/>
          <w:sz w:val="24"/>
        </w:rPr>
        <w:t>(37)</w:t>
      </w:r>
      <w:r w:rsidR="00411D93" w:rsidRPr="00055969">
        <w:rPr>
          <w:rFonts w:ascii="Times New Roman" w:eastAsia="Times New Roman" w:hAnsi="Times New Roman" w:cs="Times New Roman"/>
          <w:iCs/>
          <w:sz w:val="24"/>
        </w:rPr>
        <w:fldChar w:fldCharType="end"/>
      </w:r>
      <w:r w:rsidR="00542C1B" w:rsidRPr="00055969">
        <w:rPr>
          <w:rFonts w:ascii="Times New Roman" w:eastAsia="Times New Roman" w:hAnsi="Times New Roman" w:cs="Times New Roman"/>
          <w:iCs/>
          <w:sz w:val="24"/>
        </w:rPr>
        <w:t>.</w:t>
      </w:r>
    </w:p>
    <w:p w14:paraId="4AEAC422" w14:textId="336FD524" w:rsidR="00542C1B" w:rsidRPr="00055969" w:rsidRDefault="00C338ED" w:rsidP="00DE24FF">
      <w:pPr>
        <w:spacing w:line="360" w:lineRule="auto"/>
        <w:ind w:firstLine="708"/>
        <w:jc w:val="both"/>
        <w:rPr>
          <w:rFonts w:ascii="Times New Roman" w:eastAsia="Times New Roman" w:hAnsi="Times New Roman" w:cs="Times New Roman"/>
          <w:iCs/>
          <w:sz w:val="24"/>
        </w:rPr>
      </w:pPr>
      <w:r w:rsidRPr="00055969">
        <w:rPr>
          <w:rFonts w:ascii="Times New Roman" w:eastAsia="Times New Roman" w:hAnsi="Times New Roman" w:cs="Times New Roman"/>
          <w:iCs/>
          <w:sz w:val="24"/>
        </w:rPr>
        <w:t>The model selection process considered alternative specifications in the structure of the time-series for each outcome: Gaussian or studentized distributed noise (</w:t>
      </w:r>
      <m:oMath>
        <m:sSub>
          <m:sSubPr>
            <m:ctrlPr>
              <w:rPr>
                <w:rFonts w:ascii="Cambria Math" w:eastAsia="Times New Roman" w:hAnsi="Cambria Math" w:cs="Times New Roman"/>
                <w:i/>
                <w:iCs/>
                <w:sz w:val="24"/>
              </w:rPr>
            </m:ctrlPr>
          </m:sSubPr>
          <m:e>
            <m:r>
              <w:rPr>
                <w:rFonts w:ascii="Cambria Math" w:eastAsia="Times New Roman" w:hAnsi="Cambria Math" w:cs="Times New Roman"/>
                <w:sz w:val="24"/>
              </w:rPr>
              <m:t>ϵ</m:t>
            </m:r>
          </m:e>
          <m:sub>
            <m:r>
              <w:rPr>
                <w:rFonts w:ascii="Cambria Math" w:eastAsia="Times New Roman" w:hAnsi="Cambria Math" w:cs="Times New Roman"/>
                <w:sz w:val="24"/>
              </w:rPr>
              <m:t>t</m:t>
            </m:r>
          </m:sub>
        </m:sSub>
        <m:r>
          <w:rPr>
            <w:rFonts w:ascii="Cambria Math" w:eastAsia="Times New Roman" w:hAnsi="Cambria Math" w:cs="Times New Roman"/>
            <w:sz w:val="24"/>
          </w:rPr>
          <m:t>)</m:t>
        </m:r>
      </m:oMath>
      <w:r w:rsidRPr="00055969">
        <w:rPr>
          <w:rFonts w:ascii="Times New Roman" w:eastAsia="Times New Roman" w:hAnsi="Times New Roman" w:cs="Times New Roman"/>
          <w:iCs/>
          <w:sz w:val="24"/>
        </w:rPr>
        <w:t xml:space="preserve">, different </w:t>
      </w:r>
      <w:r w:rsidRPr="00055969">
        <w:rPr>
          <w:rFonts w:ascii="Times New Roman" w:eastAsia="Times New Roman" w:hAnsi="Times New Roman" w:cs="Times New Roman"/>
          <w:iCs/>
          <w:sz w:val="24"/>
        </w:rPr>
        <w:lastRenderedPageBreak/>
        <w:t xml:space="preserve">trend drifts such as a random-walk, a semi-local linear trend or a local linear trend, or the inclusion of cyclicity of autoregressive terms. We selected the model with lower cumulative absolute one step ahead errors in the pre-intervention period for each outcome </w:t>
      </w:r>
      <w:r w:rsidR="00411D93" w:rsidRPr="00055969">
        <w:rPr>
          <w:rFonts w:ascii="Times New Roman" w:eastAsia="Times New Roman" w:hAnsi="Times New Roman" w:cs="Times New Roman"/>
          <w:iCs/>
          <w:sz w:val="24"/>
        </w:rPr>
        <w:fldChar w:fldCharType="begin"/>
      </w:r>
      <w:r w:rsidR="00A0782F" w:rsidRPr="00055969">
        <w:rPr>
          <w:rFonts w:ascii="Times New Roman" w:eastAsia="Times New Roman" w:hAnsi="Times New Roman" w:cs="Times New Roman"/>
          <w:iCs/>
          <w:sz w:val="24"/>
        </w:rPr>
        <w:instrText xml:space="preserve"> ADDIN EN.CITE &lt;EndNote&gt;&lt;Cite&gt;&lt;Author&gt;Koopman&lt;/Author&gt;&lt;Year&gt;2000&lt;/Year&gt;&lt;RecNum&gt;15&lt;/RecNum&gt;&lt;DisplayText&gt;(40)&lt;/DisplayText&gt;&lt;record&gt;&lt;rec-number&gt;15&lt;/rec-number&gt;&lt;foreign-keys&gt;&lt;key app="EN" db-id="29zseaxacpxtd5esttl5ptxbp9ffvfp00vav" timestamp="1604340123"&gt;15&lt;/key&gt;&lt;/foreign-keys&gt;&lt;ref-type name="Journal Article"&gt;17&lt;/ref-type&gt;&lt;contributors&gt;&lt;authors&gt;&lt;author&gt;Koopman, Siem Jan&lt;/author&gt;&lt;author&gt;Durbin, J.&lt;/author&gt;&lt;/authors&gt;&lt;/contributors&gt;&lt;titles&gt;&lt;title&gt;Time series analysis of non-Gaussian observations based on state space models from both classical and Bayesian perspectives. (With discussion)&lt;/title&gt;&lt;secondary-title&gt;Journal of the Royal Statistical Society Series B&lt;/secondary-title&gt;&lt;/titles&gt;&lt;periodical&gt;&lt;full-title&gt;Journal of the Royal Statistical Society Series B&lt;/full-title&gt;&lt;/periodical&gt;&lt;pages&gt;3-56&lt;/pages&gt;&lt;volume&gt;62&lt;/volume&gt;&lt;dates&gt;&lt;year&gt;2000&lt;/year&gt;&lt;pub-dates&gt;&lt;date&gt;02/01&lt;/date&gt;&lt;/pub-dates&gt;&lt;/dates&gt;&lt;urls&gt;&lt;/urls&gt;&lt;electronic-resource-num&gt;10.1111/1467-9868.00218&lt;/electronic-resource-num&gt;&lt;/record&gt;&lt;/Cite&gt;&lt;/EndNote&gt;</w:instrText>
      </w:r>
      <w:r w:rsidR="00411D93" w:rsidRPr="00055969">
        <w:rPr>
          <w:rFonts w:ascii="Times New Roman" w:eastAsia="Times New Roman" w:hAnsi="Times New Roman" w:cs="Times New Roman"/>
          <w:iCs/>
          <w:sz w:val="24"/>
        </w:rPr>
        <w:fldChar w:fldCharType="separate"/>
      </w:r>
      <w:r w:rsidR="00A0782F" w:rsidRPr="00055969">
        <w:rPr>
          <w:rFonts w:ascii="Times New Roman" w:eastAsia="Times New Roman" w:hAnsi="Times New Roman" w:cs="Times New Roman"/>
          <w:iCs/>
          <w:noProof/>
          <w:sz w:val="24"/>
        </w:rPr>
        <w:t>(40)</w:t>
      </w:r>
      <w:r w:rsidR="00411D93" w:rsidRPr="00055969">
        <w:rPr>
          <w:rFonts w:ascii="Times New Roman" w:eastAsia="Times New Roman" w:hAnsi="Times New Roman" w:cs="Times New Roman"/>
          <w:iCs/>
          <w:sz w:val="24"/>
        </w:rPr>
        <w:fldChar w:fldCharType="end"/>
      </w:r>
      <w:r w:rsidR="00542C1B" w:rsidRPr="00055969">
        <w:rPr>
          <w:rFonts w:ascii="Times New Roman" w:eastAsia="Times New Roman" w:hAnsi="Times New Roman" w:cs="Times New Roman"/>
          <w:iCs/>
          <w:sz w:val="24"/>
        </w:rPr>
        <w:t xml:space="preserve">. </w:t>
      </w:r>
      <w:r w:rsidRPr="00055969">
        <w:rPr>
          <w:rFonts w:ascii="Times New Roman" w:eastAsia="Times New Roman" w:hAnsi="Times New Roman" w:cs="Times New Roman"/>
          <w:iCs/>
          <w:sz w:val="24"/>
        </w:rPr>
        <w:t xml:space="preserve">The models that had lower errors assumed studentized distributions, which are robust against anomalies such as data outliers. These comparisons allowed us to choose the specified structure with the greater accuracy to match actual trends before social protests in order to strengthen causal inference </w:t>
      </w:r>
      <w:r w:rsidR="00411D93" w:rsidRPr="00055969">
        <w:rPr>
          <w:rFonts w:ascii="Times New Roman" w:eastAsia="Times New Roman" w:hAnsi="Times New Roman" w:cs="Times New Roman"/>
          <w:iCs/>
          <w:sz w:val="24"/>
        </w:rPr>
        <w:fldChar w:fldCharType="begin"/>
      </w:r>
      <w:r w:rsidR="00A0782F" w:rsidRPr="00055969">
        <w:rPr>
          <w:rFonts w:ascii="Times New Roman" w:eastAsia="Times New Roman" w:hAnsi="Times New Roman" w:cs="Times New Roman"/>
          <w:iCs/>
          <w:sz w:val="24"/>
        </w:rPr>
        <w:instrText xml:space="preserve"> ADDIN EN.CITE &lt;EndNote&gt;&lt;Cite&gt;&lt;Author&gt;Scott&lt;/Author&gt;&lt;Year&gt;2020&lt;/Year&gt;&lt;RecNum&gt;11&lt;/RecNum&gt;&lt;DisplayText&gt;(41)&lt;/DisplayText&gt;&lt;record&gt;&lt;rec-number&gt;11&lt;/rec-number&gt;&lt;foreign-keys&gt;&lt;key app="EN" db-id="29zseaxacpxtd5esttl5ptxbp9ffvfp00vav" timestamp="1603369500"&gt;11&lt;/key&gt;&lt;/foreign-keys&gt;&lt;ref-type name="Computer Program"&gt;9&lt;/ref-type&gt;&lt;contributors&gt;&lt;authors&gt;&lt;author&gt;Scott, Steven L&lt;/author&gt;&lt;/authors&gt;&lt;/contributors&gt;&lt;titles&gt;&lt;title&gt;bsts: Bayesian Structural Time Series&lt;/title&gt;&lt;/titles&gt;&lt;edition&gt;R package version 0.9.5&lt;/edition&gt;&lt;dates&gt;&lt;year&gt;2020&lt;/year&gt;&lt;/dates&gt;&lt;urls&gt;&lt;related-urls&gt;&lt;url&gt;https://CRAN.R-project.org/package=bsts&lt;/url&gt;&lt;/related-urls&gt;&lt;/urls&gt;&lt;/record&gt;&lt;/Cite&gt;&lt;/EndNote&gt;</w:instrText>
      </w:r>
      <w:r w:rsidR="00411D93" w:rsidRPr="00055969">
        <w:rPr>
          <w:rFonts w:ascii="Times New Roman" w:eastAsia="Times New Roman" w:hAnsi="Times New Roman" w:cs="Times New Roman"/>
          <w:iCs/>
          <w:sz w:val="24"/>
        </w:rPr>
        <w:fldChar w:fldCharType="separate"/>
      </w:r>
      <w:r w:rsidR="00A0782F" w:rsidRPr="00055969">
        <w:rPr>
          <w:rFonts w:ascii="Times New Roman" w:eastAsia="Times New Roman" w:hAnsi="Times New Roman" w:cs="Times New Roman"/>
          <w:iCs/>
          <w:noProof/>
          <w:sz w:val="24"/>
        </w:rPr>
        <w:t>(41)</w:t>
      </w:r>
      <w:r w:rsidR="00411D93" w:rsidRPr="00055969">
        <w:rPr>
          <w:rFonts w:ascii="Times New Roman" w:eastAsia="Times New Roman" w:hAnsi="Times New Roman" w:cs="Times New Roman"/>
          <w:iCs/>
          <w:sz w:val="24"/>
        </w:rPr>
        <w:fldChar w:fldCharType="end"/>
      </w:r>
      <w:r w:rsidR="00542C1B" w:rsidRPr="00055969">
        <w:rPr>
          <w:rFonts w:ascii="Times New Roman" w:eastAsia="Times New Roman" w:hAnsi="Times New Roman" w:cs="Times New Roman"/>
          <w:iCs/>
          <w:sz w:val="24"/>
        </w:rPr>
        <w:t>.</w:t>
      </w:r>
    </w:p>
    <w:p w14:paraId="2B733B2C" w14:textId="3A37864B" w:rsidR="00542C1B" w:rsidRPr="00055969" w:rsidRDefault="00C338ED" w:rsidP="00DE24FF">
      <w:pPr>
        <w:spacing w:line="360" w:lineRule="auto"/>
        <w:ind w:firstLine="708"/>
        <w:jc w:val="both"/>
        <w:rPr>
          <w:rFonts w:ascii="Times New Roman" w:eastAsia="Times New Roman" w:hAnsi="Times New Roman" w:cs="Times New Roman"/>
          <w:iCs/>
          <w:sz w:val="24"/>
        </w:rPr>
      </w:pPr>
      <w:r w:rsidRPr="00055969">
        <w:rPr>
          <w:rFonts w:ascii="Times New Roman" w:eastAsia="Times New Roman" w:hAnsi="Times New Roman" w:cs="Times New Roman"/>
          <w:iCs/>
          <w:sz w:val="24"/>
        </w:rPr>
        <w:t xml:space="preserve">Models were computed through Markov Chain Monte Carlo (MCMC) using Gibbs sampling. We ran was 30,000 iterations following a 10% burn-in period. The point effect of social protest and its 95% credible interval was generated as the difference between the estimated forecasts and the observed trend across the each iteration </w:t>
      </w:r>
      <w:r w:rsidR="00411D93" w:rsidRPr="00055969">
        <w:rPr>
          <w:rFonts w:ascii="Times New Roman" w:eastAsia="Times New Roman" w:hAnsi="Times New Roman" w:cs="Times New Roman"/>
          <w:iCs/>
          <w:sz w:val="24"/>
        </w:rPr>
        <w:fldChar w:fldCharType="begin"/>
      </w:r>
      <w:r w:rsidR="00A0782F" w:rsidRPr="00055969">
        <w:rPr>
          <w:rFonts w:ascii="Times New Roman" w:eastAsia="Times New Roman" w:hAnsi="Times New Roman" w:cs="Times New Roman"/>
          <w:iCs/>
          <w:sz w:val="24"/>
        </w:rPr>
        <w:instrText xml:space="preserve"> ADDIN EN.CITE &lt;EndNote&gt;&lt;Cite&gt;&lt;Author&gt;Fragoso&lt;/Author&gt;&lt;Year&gt;2018&lt;/Year&gt;&lt;RecNum&gt;2&lt;/RecNum&gt;&lt;DisplayText&gt;(42)&lt;/DisplayText&gt;&lt;record&gt;&lt;rec-number&gt;2&lt;/rec-number&gt;&lt;foreign-keys&gt;&lt;key app="EN" db-id="29zseaxacpxtd5esttl5ptxbp9ffvfp00vav" timestamp="1603288217"&gt;2&lt;/key&gt;&lt;/foreign-keys&gt;&lt;ref-type name="Journal Article"&gt;17&lt;/ref-type&gt;&lt;contributors&gt;&lt;authors&gt;&lt;author&gt;Fragoso, Tiago M.&lt;/author&gt;&lt;author&gt;Bertoli, Wesley&lt;/author&gt;&lt;author&gt;Louzada, Francisco&lt;/author&gt;&lt;/authors&gt;&lt;/contributors&gt;&lt;titles&gt;&lt;title&gt;Bayesian Model Averaging: A Systematic Review and Conceptual Classification&lt;/title&gt;&lt;secondary-title&gt;International Statistical Review&lt;/secondary-title&gt;&lt;/titles&gt;&lt;periodical&gt;&lt;full-title&gt;International Statistical Review&lt;/full-title&gt;&lt;/periodical&gt;&lt;pages&gt;1-28&lt;/pages&gt;&lt;volume&gt;86&lt;/volume&gt;&lt;number&gt;1&lt;/number&gt;&lt;keywords&gt;&lt;keyword&gt;Bayesian model averaging&lt;/keyword&gt;&lt;keyword&gt;systematic review&lt;/keyword&gt;&lt;keyword&gt;conceptual classification scheme&lt;/keyword&gt;&lt;keyword&gt;qualitative content analysis&lt;/keyword&gt;&lt;/keywords&gt;&lt;dates&gt;&lt;year&gt;2018&lt;/year&gt;&lt;pub-dates&gt;&lt;date&gt;2018/04/01&lt;/date&gt;&lt;/pub-dates&gt;&lt;/dates&gt;&lt;publisher&gt;John Wiley &amp;amp; Sons, Ltd&lt;/publisher&gt;&lt;isbn&gt;0306-7734&lt;/isbn&gt;&lt;urls&gt;&lt;related-urls&gt;&lt;url&gt;https://doi.org/10.1111/insr.12243&lt;/url&gt;&lt;/related-urls&gt;&lt;/urls&gt;&lt;electronic-resource-num&gt;10.1111/insr.12243&lt;/electronic-resource-num&gt;&lt;access-date&gt;2020/10/21&lt;/access-date&gt;&lt;/record&gt;&lt;/Cite&gt;&lt;/EndNote&gt;</w:instrText>
      </w:r>
      <w:r w:rsidR="00411D93" w:rsidRPr="00055969">
        <w:rPr>
          <w:rFonts w:ascii="Times New Roman" w:eastAsia="Times New Roman" w:hAnsi="Times New Roman" w:cs="Times New Roman"/>
          <w:iCs/>
          <w:sz w:val="24"/>
        </w:rPr>
        <w:fldChar w:fldCharType="separate"/>
      </w:r>
      <w:r w:rsidR="00A0782F" w:rsidRPr="00055969">
        <w:rPr>
          <w:rFonts w:ascii="Times New Roman" w:eastAsia="Times New Roman" w:hAnsi="Times New Roman" w:cs="Times New Roman"/>
          <w:iCs/>
          <w:noProof/>
          <w:sz w:val="24"/>
        </w:rPr>
        <w:t>(42)</w:t>
      </w:r>
      <w:r w:rsidR="00411D93" w:rsidRPr="00055969">
        <w:rPr>
          <w:rFonts w:ascii="Times New Roman" w:eastAsia="Times New Roman" w:hAnsi="Times New Roman" w:cs="Times New Roman"/>
          <w:iCs/>
          <w:sz w:val="24"/>
        </w:rPr>
        <w:fldChar w:fldCharType="end"/>
      </w:r>
      <w:r w:rsidR="00542C1B" w:rsidRPr="00055969">
        <w:rPr>
          <w:rFonts w:ascii="Times New Roman" w:eastAsia="Times New Roman" w:hAnsi="Times New Roman" w:cs="Times New Roman"/>
          <w:iCs/>
          <w:sz w:val="24"/>
        </w:rPr>
        <w:t>.</w:t>
      </w:r>
    </w:p>
    <w:p w14:paraId="7EB1D342" w14:textId="7D62F4B1" w:rsidR="00542C1B" w:rsidRPr="00055969" w:rsidRDefault="00542C1B" w:rsidP="00542C1B">
      <w:pPr>
        <w:spacing w:line="360" w:lineRule="auto"/>
        <w:jc w:val="both"/>
        <w:rPr>
          <w:rFonts w:ascii="Times New Roman" w:eastAsia="Times New Roman" w:hAnsi="Times New Roman" w:cs="Times New Roman"/>
          <w:sz w:val="24"/>
        </w:rPr>
      </w:pPr>
      <w:r w:rsidRPr="00055969">
        <w:rPr>
          <w:rFonts w:ascii="Times New Roman" w:eastAsia="Times New Roman" w:hAnsi="Times New Roman" w:cs="Times New Roman"/>
          <w:sz w:val="24"/>
        </w:rPr>
        <w:t>All analyses and graphics were completed using R v 4.0.2.</w:t>
      </w:r>
    </w:p>
    <w:p w14:paraId="58521BD1" w14:textId="77777777" w:rsidR="00DE24FF" w:rsidRPr="00055969" w:rsidRDefault="00DE24FF" w:rsidP="00542C1B">
      <w:pPr>
        <w:spacing w:line="360" w:lineRule="auto"/>
        <w:jc w:val="both"/>
        <w:rPr>
          <w:rFonts w:ascii="Times New Roman" w:eastAsia="Times New Roman" w:hAnsi="Times New Roman" w:cs="Times New Roman"/>
          <w:sz w:val="24"/>
        </w:rPr>
      </w:pPr>
    </w:p>
    <w:p w14:paraId="070287BC" w14:textId="29A305FD" w:rsidR="00542C1B" w:rsidRPr="00055969" w:rsidRDefault="00055969" w:rsidP="00542C1B">
      <w:pPr>
        <w:spacing w:line="360" w:lineRule="auto"/>
        <w:jc w:val="both"/>
        <w:rPr>
          <w:rFonts w:ascii="Times New Roman" w:eastAsia="Times New Roman" w:hAnsi="Times New Roman" w:cs="Times New Roman"/>
          <w:iCs/>
          <w:sz w:val="24"/>
        </w:rPr>
      </w:pPr>
      <w:r w:rsidRPr="00055969">
        <w:rPr>
          <w:rFonts w:ascii="Times New Roman" w:eastAsia="Times New Roman" w:hAnsi="Times New Roman" w:cs="Times New Roman"/>
          <w:b/>
          <w:bCs/>
          <w:iCs/>
          <w:sz w:val="24"/>
        </w:rPr>
        <w:t>Sensitivity analysis</w:t>
      </w:r>
    </w:p>
    <w:p w14:paraId="035DF649" w14:textId="77777777" w:rsidR="00720FB7" w:rsidRDefault="00542C1B" w:rsidP="00720FB7">
      <w:pPr>
        <w:spacing w:line="360" w:lineRule="auto"/>
        <w:jc w:val="both"/>
        <w:rPr>
          <w:rFonts w:ascii="Times New Roman" w:eastAsia="Times New Roman" w:hAnsi="Times New Roman" w:cs="Times New Roman"/>
          <w:sz w:val="24"/>
        </w:rPr>
      </w:pPr>
      <w:r w:rsidRPr="00055969">
        <w:rPr>
          <w:rFonts w:ascii="Times New Roman" w:eastAsia="Times New Roman" w:hAnsi="Times New Roman" w:cs="Times New Roman"/>
          <w:sz w:val="24"/>
        </w:rPr>
        <w:t>We used historical controls to contrast observed ED consultation and hospitalizations in the exposure period</w:t>
      </w:r>
      <w:r w:rsidR="004421D3" w:rsidRPr="00055969">
        <w:rPr>
          <w:rFonts w:ascii="Times New Roman" w:eastAsia="Times New Roman" w:hAnsi="Times New Roman" w:cs="Times New Roman"/>
          <w:sz w:val="24"/>
        </w:rPr>
        <w:t>;</w:t>
      </w:r>
      <w:r w:rsidRPr="00055969">
        <w:rPr>
          <w:rFonts w:ascii="Times New Roman" w:eastAsia="Times New Roman" w:hAnsi="Times New Roman" w:cs="Times New Roman"/>
          <w:sz w:val="24"/>
        </w:rPr>
        <w:t xml:space="preserve"> that is, we used the same outcomes in the same hospitals, for the same time of the year, but in a different period (2015-2018).</w:t>
      </w:r>
    </w:p>
    <w:p w14:paraId="45CF6DD6" w14:textId="21EC5AA3" w:rsidR="00971777" w:rsidRPr="00055969" w:rsidRDefault="00EC2C08" w:rsidP="00720FB7">
      <w:pPr>
        <w:spacing w:line="360" w:lineRule="auto"/>
        <w:jc w:val="both"/>
        <w:rPr>
          <w:rFonts w:ascii="Times New Roman" w:eastAsia="Times New Roman" w:hAnsi="Times New Roman" w:cs="Times New Roman"/>
          <w:b/>
          <w:bCs/>
          <w:sz w:val="24"/>
        </w:rPr>
      </w:pPr>
      <w:r w:rsidRPr="00055969">
        <w:rPr>
          <w:rFonts w:ascii="Times New Roman" w:eastAsia="Times New Roman" w:hAnsi="Times New Roman" w:cs="Times New Roman"/>
          <w:b/>
          <w:bCs/>
          <w:iCs/>
          <w:sz w:val="24"/>
        </w:rPr>
        <w:t>Supplemental Table 2</w:t>
      </w:r>
      <w:r w:rsidR="00971777" w:rsidRPr="00055969">
        <w:rPr>
          <w:rFonts w:ascii="Times New Roman" w:eastAsia="Times New Roman" w:hAnsi="Times New Roman" w:cs="Times New Roman"/>
          <w:b/>
          <w:bCs/>
          <w:sz w:val="24"/>
        </w:rPr>
        <w:t xml:space="preserve">. </w:t>
      </w:r>
      <w:r w:rsidR="00E91F09" w:rsidRPr="00055969">
        <w:rPr>
          <w:rFonts w:ascii="Times New Roman" w:eastAsia="Times New Roman" w:hAnsi="Times New Roman" w:cs="Times New Roman"/>
          <w:b/>
          <w:bCs/>
          <w:sz w:val="24"/>
        </w:rPr>
        <w:t>Median</w:t>
      </w:r>
      <w:r w:rsidR="00971777" w:rsidRPr="00055969">
        <w:rPr>
          <w:rFonts w:ascii="Times New Roman" w:eastAsia="Times New Roman" w:hAnsi="Times New Roman" w:cs="Times New Roman"/>
          <w:b/>
          <w:bCs/>
          <w:sz w:val="24"/>
        </w:rPr>
        <w:t xml:space="preserve"> of </w:t>
      </w:r>
      <w:r w:rsidR="00055969" w:rsidRPr="00055969">
        <w:rPr>
          <w:rFonts w:ascii="Times New Roman" w:eastAsia="Times New Roman" w:hAnsi="Times New Roman" w:cs="Times New Roman"/>
          <w:b/>
          <w:bCs/>
          <w:sz w:val="24"/>
        </w:rPr>
        <w:t>h</w:t>
      </w:r>
      <w:r w:rsidR="00971777" w:rsidRPr="00055969">
        <w:rPr>
          <w:rFonts w:ascii="Times New Roman" w:eastAsia="Times New Roman" w:hAnsi="Times New Roman" w:cs="Times New Roman"/>
          <w:b/>
          <w:bCs/>
          <w:sz w:val="24"/>
        </w:rPr>
        <w:t xml:space="preserve">ospitalizations and </w:t>
      </w:r>
      <w:r w:rsidR="00055969" w:rsidRPr="00055969">
        <w:rPr>
          <w:rFonts w:ascii="Times New Roman" w:eastAsia="Times New Roman" w:hAnsi="Times New Roman" w:cs="Times New Roman"/>
          <w:b/>
          <w:bCs/>
          <w:sz w:val="24"/>
        </w:rPr>
        <w:t>c</w:t>
      </w:r>
      <w:r w:rsidR="00971777" w:rsidRPr="00055969">
        <w:rPr>
          <w:rFonts w:ascii="Times New Roman" w:eastAsia="Times New Roman" w:hAnsi="Times New Roman" w:cs="Times New Roman"/>
          <w:b/>
          <w:bCs/>
          <w:sz w:val="24"/>
        </w:rPr>
        <w:t>onsultations 2015-2018 vs. 2019</w:t>
      </w:r>
    </w:p>
    <w:tbl>
      <w:tblPr>
        <w:tblW w:w="8783" w:type="dxa"/>
        <w:jc w:val="center"/>
        <w:tblCellMar>
          <w:left w:w="70" w:type="dxa"/>
          <w:right w:w="70" w:type="dxa"/>
        </w:tblCellMar>
        <w:tblLook w:val="04A0" w:firstRow="1" w:lastRow="0" w:firstColumn="1" w:lastColumn="0" w:noHBand="0" w:noVBand="1"/>
      </w:tblPr>
      <w:tblGrid>
        <w:gridCol w:w="4395"/>
        <w:gridCol w:w="2409"/>
        <w:gridCol w:w="1979"/>
      </w:tblGrid>
      <w:tr w:rsidR="00971777" w:rsidRPr="00720FB7" w14:paraId="06EA5D88" w14:textId="77777777" w:rsidTr="00720FB7">
        <w:trPr>
          <w:trHeight w:val="170"/>
          <w:jc w:val="center"/>
        </w:trPr>
        <w:tc>
          <w:tcPr>
            <w:tcW w:w="4395" w:type="dxa"/>
            <w:tcBorders>
              <w:top w:val="single" w:sz="4" w:space="0" w:color="auto"/>
            </w:tcBorders>
            <w:shd w:val="clear" w:color="auto" w:fill="auto"/>
            <w:hideMark/>
          </w:tcPr>
          <w:p w14:paraId="04065374" w14:textId="4E9AF6F5" w:rsidR="00971777" w:rsidRPr="00720FB7" w:rsidRDefault="00D47360" w:rsidP="00720FB7">
            <w:pPr>
              <w:spacing w:after="0" w:line="240" w:lineRule="auto"/>
              <w:rPr>
                <w:rFonts w:ascii="Times New Roman" w:eastAsia="Times New Roman" w:hAnsi="Times New Roman" w:cs="Times New Roman"/>
                <w:b/>
                <w:bCs/>
                <w:sz w:val="20"/>
                <w:szCs w:val="20"/>
                <w:lang w:eastAsia="es-CL"/>
              </w:rPr>
            </w:pPr>
            <w:r w:rsidRPr="00720FB7">
              <w:rPr>
                <w:rFonts w:ascii="Times New Roman" w:eastAsia="Times New Roman" w:hAnsi="Times New Roman" w:cs="Times New Roman"/>
                <w:b/>
                <w:bCs/>
                <w:sz w:val="20"/>
                <w:szCs w:val="20"/>
                <w:lang w:eastAsia="es-CL"/>
              </w:rPr>
              <w:t>Outcomes</w:t>
            </w:r>
          </w:p>
        </w:tc>
        <w:tc>
          <w:tcPr>
            <w:tcW w:w="2409" w:type="dxa"/>
            <w:tcBorders>
              <w:top w:val="single" w:sz="4" w:space="0" w:color="auto"/>
            </w:tcBorders>
            <w:shd w:val="clear" w:color="auto" w:fill="auto"/>
            <w:hideMark/>
          </w:tcPr>
          <w:p w14:paraId="01BC4310" w14:textId="39456627" w:rsidR="00971777" w:rsidRPr="00720FB7" w:rsidRDefault="00971777" w:rsidP="00720FB7">
            <w:pPr>
              <w:spacing w:after="0" w:line="240" w:lineRule="auto"/>
              <w:jc w:val="center"/>
              <w:rPr>
                <w:rFonts w:ascii="Times New Roman" w:eastAsia="Times New Roman" w:hAnsi="Times New Roman" w:cs="Times New Roman"/>
                <w:b/>
                <w:bCs/>
                <w:sz w:val="20"/>
                <w:szCs w:val="20"/>
                <w:lang w:val="es-CL" w:eastAsia="es-CL"/>
              </w:rPr>
            </w:pPr>
            <w:r w:rsidRPr="00720FB7">
              <w:rPr>
                <w:rFonts w:ascii="Times New Roman" w:eastAsia="Times New Roman" w:hAnsi="Times New Roman" w:cs="Times New Roman"/>
                <w:b/>
                <w:bCs/>
                <w:sz w:val="20"/>
                <w:szCs w:val="20"/>
                <w:lang w:val="es-CL" w:eastAsia="es-CL"/>
              </w:rPr>
              <w:t>2015-2018</w:t>
            </w:r>
          </w:p>
        </w:tc>
        <w:tc>
          <w:tcPr>
            <w:tcW w:w="1979" w:type="dxa"/>
            <w:tcBorders>
              <w:top w:val="single" w:sz="4" w:space="0" w:color="auto"/>
            </w:tcBorders>
            <w:shd w:val="clear" w:color="auto" w:fill="auto"/>
            <w:hideMark/>
          </w:tcPr>
          <w:p w14:paraId="2E657FF3" w14:textId="1241F344" w:rsidR="00971777" w:rsidRPr="00720FB7" w:rsidRDefault="00971777" w:rsidP="00720FB7">
            <w:pPr>
              <w:spacing w:after="0" w:line="240" w:lineRule="auto"/>
              <w:jc w:val="center"/>
              <w:rPr>
                <w:rFonts w:ascii="Times New Roman" w:eastAsia="Times New Roman" w:hAnsi="Times New Roman" w:cs="Times New Roman"/>
                <w:b/>
                <w:bCs/>
                <w:sz w:val="20"/>
                <w:szCs w:val="20"/>
                <w:lang w:val="es-CL" w:eastAsia="es-CL"/>
              </w:rPr>
            </w:pPr>
            <w:r w:rsidRPr="00720FB7">
              <w:rPr>
                <w:rFonts w:ascii="Times New Roman" w:eastAsia="Times New Roman" w:hAnsi="Times New Roman" w:cs="Times New Roman"/>
                <w:b/>
                <w:bCs/>
                <w:sz w:val="20"/>
                <w:szCs w:val="20"/>
                <w:lang w:val="es-CL" w:eastAsia="es-CL"/>
              </w:rPr>
              <w:t>2019</w:t>
            </w:r>
          </w:p>
        </w:tc>
      </w:tr>
      <w:tr w:rsidR="00971777" w:rsidRPr="00720FB7" w14:paraId="7C080F34" w14:textId="77777777" w:rsidTr="00720FB7">
        <w:trPr>
          <w:trHeight w:val="170"/>
          <w:jc w:val="center"/>
        </w:trPr>
        <w:tc>
          <w:tcPr>
            <w:tcW w:w="4395" w:type="dxa"/>
            <w:tcBorders>
              <w:bottom w:val="single" w:sz="4" w:space="0" w:color="auto"/>
            </w:tcBorders>
            <w:shd w:val="clear" w:color="auto" w:fill="auto"/>
            <w:hideMark/>
          </w:tcPr>
          <w:p w14:paraId="6812E320" w14:textId="3B1FD0D3" w:rsidR="00971777" w:rsidRPr="00720FB7" w:rsidRDefault="00971777" w:rsidP="00720FB7">
            <w:pPr>
              <w:spacing w:after="0" w:line="240" w:lineRule="auto"/>
              <w:rPr>
                <w:rFonts w:ascii="Times New Roman" w:eastAsia="Times New Roman" w:hAnsi="Times New Roman" w:cs="Times New Roman"/>
                <w:i/>
                <w:iCs/>
                <w:sz w:val="20"/>
                <w:szCs w:val="20"/>
                <w:lang w:val="es-CL" w:eastAsia="es-CL"/>
              </w:rPr>
            </w:pPr>
          </w:p>
        </w:tc>
        <w:tc>
          <w:tcPr>
            <w:tcW w:w="2409" w:type="dxa"/>
            <w:tcBorders>
              <w:bottom w:val="single" w:sz="4" w:space="0" w:color="auto"/>
            </w:tcBorders>
            <w:shd w:val="clear" w:color="auto" w:fill="auto"/>
            <w:hideMark/>
          </w:tcPr>
          <w:p w14:paraId="37A02FB9" w14:textId="77777777" w:rsidR="00971777" w:rsidRPr="00720FB7" w:rsidRDefault="00971777" w:rsidP="00720FB7">
            <w:pPr>
              <w:spacing w:after="0" w:line="240" w:lineRule="auto"/>
              <w:jc w:val="center"/>
              <w:rPr>
                <w:rFonts w:ascii="Times New Roman" w:eastAsia="Times New Roman" w:hAnsi="Times New Roman" w:cs="Times New Roman"/>
                <w:i/>
                <w:iCs/>
                <w:sz w:val="20"/>
                <w:szCs w:val="20"/>
                <w:lang w:val="es-CL" w:eastAsia="es-CL"/>
              </w:rPr>
            </w:pPr>
            <w:r w:rsidRPr="00720FB7">
              <w:rPr>
                <w:rFonts w:ascii="Times New Roman" w:eastAsia="Times New Roman" w:hAnsi="Times New Roman" w:cs="Times New Roman"/>
                <w:i/>
                <w:iCs/>
                <w:sz w:val="20"/>
                <w:szCs w:val="20"/>
                <w:lang w:val="es-CL" w:eastAsia="es-CL"/>
              </w:rPr>
              <w:t>N=210</w:t>
            </w:r>
          </w:p>
        </w:tc>
        <w:tc>
          <w:tcPr>
            <w:tcW w:w="1979" w:type="dxa"/>
            <w:tcBorders>
              <w:bottom w:val="single" w:sz="4" w:space="0" w:color="auto"/>
            </w:tcBorders>
            <w:shd w:val="clear" w:color="auto" w:fill="auto"/>
            <w:hideMark/>
          </w:tcPr>
          <w:p w14:paraId="175391AB" w14:textId="77777777" w:rsidR="00971777" w:rsidRPr="00720FB7" w:rsidRDefault="00971777" w:rsidP="00720FB7">
            <w:pPr>
              <w:spacing w:after="0" w:line="240" w:lineRule="auto"/>
              <w:jc w:val="center"/>
              <w:rPr>
                <w:rFonts w:ascii="Times New Roman" w:eastAsia="Times New Roman" w:hAnsi="Times New Roman" w:cs="Times New Roman"/>
                <w:i/>
                <w:iCs/>
                <w:sz w:val="20"/>
                <w:szCs w:val="20"/>
                <w:lang w:val="es-CL" w:eastAsia="es-CL"/>
              </w:rPr>
            </w:pPr>
            <w:r w:rsidRPr="00720FB7">
              <w:rPr>
                <w:rFonts w:ascii="Times New Roman" w:eastAsia="Times New Roman" w:hAnsi="Times New Roman" w:cs="Times New Roman"/>
                <w:i/>
                <w:iCs/>
                <w:sz w:val="20"/>
                <w:szCs w:val="20"/>
                <w:lang w:val="es-CL" w:eastAsia="es-CL"/>
              </w:rPr>
              <w:t>N=52</w:t>
            </w:r>
          </w:p>
        </w:tc>
      </w:tr>
      <w:tr w:rsidR="00971777" w:rsidRPr="00720FB7" w14:paraId="4D84D174" w14:textId="77777777" w:rsidTr="00720FB7">
        <w:trPr>
          <w:trHeight w:val="170"/>
          <w:jc w:val="center"/>
        </w:trPr>
        <w:tc>
          <w:tcPr>
            <w:tcW w:w="4395" w:type="dxa"/>
            <w:tcBorders>
              <w:top w:val="single" w:sz="4" w:space="0" w:color="auto"/>
            </w:tcBorders>
            <w:shd w:val="clear" w:color="auto" w:fill="auto"/>
            <w:hideMark/>
          </w:tcPr>
          <w:p w14:paraId="5C3C4609" w14:textId="77777777" w:rsidR="00971777" w:rsidRPr="00720FB7" w:rsidRDefault="00971777" w:rsidP="00720FB7">
            <w:pPr>
              <w:spacing w:after="0" w:line="240" w:lineRule="auto"/>
              <w:rPr>
                <w:rFonts w:ascii="Times New Roman" w:eastAsia="Times New Roman" w:hAnsi="Times New Roman" w:cs="Times New Roman"/>
                <w:sz w:val="20"/>
                <w:szCs w:val="20"/>
                <w:lang w:val="es-CL" w:eastAsia="es-CL"/>
              </w:rPr>
            </w:pPr>
            <w:r w:rsidRPr="00720FB7">
              <w:rPr>
                <w:rFonts w:ascii="Times New Roman" w:eastAsia="Times New Roman" w:hAnsi="Times New Roman" w:cs="Times New Roman"/>
                <w:sz w:val="20"/>
                <w:szCs w:val="20"/>
                <w:lang w:val="es-CL" w:eastAsia="es-CL"/>
              </w:rPr>
              <w:t>Total Consultations</w:t>
            </w:r>
          </w:p>
        </w:tc>
        <w:tc>
          <w:tcPr>
            <w:tcW w:w="2409" w:type="dxa"/>
            <w:tcBorders>
              <w:top w:val="single" w:sz="4" w:space="0" w:color="auto"/>
            </w:tcBorders>
            <w:shd w:val="clear" w:color="auto" w:fill="auto"/>
            <w:hideMark/>
          </w:tcPr>
          <w:p w14:paraId="0F57A2C3" w14:textId="77777777" w:rsidR="00971777" w:rsidRPr="00720FB7" w:rsidRDefault="00971777" w:rsidP="00720FB7">
            <w:pPr>
              <w:spacing w:after="0" w:line="240" w:lineRule="auto"/>
              <w:jc w:val="center"/>
              <w:rPr>
                <w:rFonts w:ascii="Times New Roman" w:eastAsia="Times New Roman" w:hAnsi="Times New Roman" w:cs="Times New Roman"/>
                <w:sz w:val="20"/>
                <w:szCs w:val="20"/>
                <w:lang w:val="es-CL" w:eastAsia="es-CL"/>
              </w:rPr>
            </w:pPr>
            <w:r w:rsidRPr="00720FB7">
              <w:rPr>
                <w:rFonts w:ascii="Times New Roman" w:eastAsia="Times New Roman" w:hAnsi="Times New Roman" w:cs="Times New Roman"/>
                <w:sz w:val="20"/>
                <w:szCs w:val="20"/>
                <w:lang w:val="es-CL" w:eastAsia="es-CL"/>
              </w:rPr>
              <w:t>3183 [3003;3394]</w:t>
            </w:r>
          </w:p>
        </w:tc>
        <w:tc>
          <w:tcPr>
            <w:tcW w:w="1979" w:type="dxa"/>
            <w:tcBorders>
              <w:top w:val="single" w:sz="4" w:space="0" w:color="auto"/>
            </w:tcBorders>
            <w:shd w:val="clear" w:color="auto" w:fill="auto"/>
            <w:hideMark/>
          </w:tcPr>
          <w:p w14:paraId="300BBE00" w14:textId="77777777" w:rsidR="00971777" w:rsidRPr="00720FB7" w:rsidRDefault="00971777" w:rsidP="00720FB7">
            <w:pPr>
              <w:spacing w:after="0" w:line="240" w:lineRule="auto"/>
              <w:jc w:val="center"/>
              <w:rPr>
                <w:rFonts w:ascii="Times New Roman" w:eastAsia="Times New Roman" w:hAnsi="Times New Roman" w:cs="Times New Roman"/>
                <w:sz w:val="20"/>
                <w:szCs w:val="20"/>
                <w:lang w:val="es-CL" w:eastAsia="es-CL"/>
              </w:rPr>
            </w:pPr>
            <w:r w:rsidRPr="00720FB7">
              <w:rPr>
                <w:rFonts w:ascii="Times New Roman" w:eastAsia="Times New Roman" w:hAnsi="Times New Roman" w:cs="Times New Roman"/>
                <w:sz w:val="20"/>
                <w:szCs w:val="20"/>
                <w:lang w:val="es-CL" w:eastAsia="es-CL"/>
              </w:rPr>
              <w:t>2846 [2678;2949]</w:t>
            </w:r>
          </w:p>
        </w:tc>
      </w:tr>
      <w:tr w:rsidR="00971777" w:rsidRPr="00720FB7" w14:paraId="759FE73F" w14:textId="77777777" w:rsidTr="00720FB7">
        <w:trPr>
          <w:trHeight w:val="170"/>
          <w:jc w:val="center"/>
        </w:trPr>
        <w:tc>
          <w:tcPr>
            <w:tcW w:w="4395" w:type="dxa"/>
            <w:shd w:val="clear" w:color="auto" w:fill="auto"/>
            <w:hideMark/>
          </w:tcPr>
          <w:p w14:paraId="7B64259B" w14:textId="77777777" w:rsidR="00971777" w:rsidRPr="00720FB7" w:rsidRDefault="00971777" w:rsidP="00720FB7">
            <w:pPr>
              <w:spacing w:after="0" w:line="240" w:lineRule="auto"/>
              <w:rPr>
                <w:rFonts w:ascii="Times New Roman" w:eastAsia="Times New Roman" w:hAnsi="Times New Roman" w:cs="Times New Roman"/>
                <w:sz w:val="20"/>
                <w:szCs w:val="20"/>
                <w:lang w:val="es-CL" w:eastAsia="es-CL"/>
              </w:rPr>
            </w:pPr>
            <w:r w:rsidRPr="00720FB7">
              <w:rPr>
                <w:rFonts w:ascii="Times New Roman" w:eastAsia="Times New Roman" w:hAnsi="Times New Roman" w:cs="Times New Roman"/>
                <w:sz w:val="20"/>
                <w:szCs w:val="20"/>
                <w:lang w:val="es-CL" w:eastAsia="es-CL"/>
              </w:rPr>
              <w:t>Trauma Consultations</w:t>
            </w:r>
          </w:p>
        </w:tc>
        <w:tc>
          <w:tcPr>
            <w:tcW w:w="2409" w:type="dxa"/>
            <w:shd w:val="clear" w:color="auto" w:fill="auto"/>
            <w:hideMark/>
          </w:tcPr>
          <w:p w14:paraId="4C039CAD" w14:textId="77777777" w:rsidR="00971777" w:rsidRPr="00720FB7" w:rsidRDefault="00971777" w:rsidP="00720FB7">
            <w:pPr>
              <w:spacing w:after="0" w:line="240" w:lineRule="auto"/>
              <w:jc w:val="center"/>
              <w:rPr>
                <w:rFonts w:ascii="Times New Roman" w:eastAsia="Times New Roman" w:hAnsi="Times New Roman" w:cs="Times New Roman"/>
                <w:sz w:val="20"/>
                <w:szCs w:val="20"/>
                <w:lang w:val="es-CL" w:eastAsia="es-CL"/>
              </w:rPr>
            </w:pPr>
            <w:r w:rsidRPr="00720FB7">
              <w:rPr>
                <w:rFonts w:ascii="Times New Roman" w:eastAsia="Times New Roman" w:hAnsi="Times New Roman" w:cs="Times New Roman"/>
                <w:sz w:val="20"/>
                <w:szCs w:val="20"/>
                <w:lang w:val="es-CL" w:eastAsia="es-CL"/>
              </w:rPr>
              <w:t>792 [724;878]</w:t>
            </w:r>
          </w:p>
        </w:tc>
        <w:tc>
          <w:tcPr>
            <w:tcW w:w="1979" w:type="dxa"/>
            <w:shd w:val="clear" w:color="auto" w:fill="auto"/>
            <w:hideMark/>
          </w:tcPr>
          <w:p w14:paraId="419E6BF2" w14:textId="77777777" w:rsidR="00971777" w:rsidRPr="00720FB7" w:rsidRDefault="00971777" w:rsidP="00720FB7">
            <w:pPr>
              <w:spacing w:after="0" w:line="240" w:lineRule="auto"/>
              <w:jc w:val="center"/>
              <w:rPr>
                <w:rFonts w:ascii="Times New Roman" w:eastAsia="Times New Roman" w:hAnsi="Times New Roman" w:cs="Times New Roman"/>
                <w:sz w:val="20"/>
                <w:szCs w:val="20"/>
                <w:lang w:val="es-CL" w:eastAsia="es-CL"/>
              </w:rPr>
            </w:pPr>
            <w:r w:rsidRPr="00720FB7">
              <w:rPr>
                <w:rFonts w:ascii="Times New Roman" w:eastAsia="Times New Roman" w:hAnsi="Times New Roman" w:cs="Times New Roman"/>
                <w:sz w:val="20"/>
                <w:szCs w:val="20"/>
                <w:lang w:val="es-CL" w:eastAsia="es-CL"/>
              </w:rPr>
              <w:t>866 [779;944]</w:t>
            </w:r>
          </w:p>
        </w:tc>
      </w:tr>
      <w:tr w:rsidR="00971777" w:rsidRPr="00720FB7" w14:paraId="17384642" w14:textId="77777777" w:rsidTr="00720FB7">
        <w:trPr>
          <w:trHeight w:val="170"/>
          <w:jc w:val="center"/>
        </w:trPr>
        <w:tc>
          <w:tcPr>
            <w:tcW w:w="4395" w:type="dxa"/>
            <w:shd w:val="clear" w:color="auto" w:fill="auto"/>
            <w:hideMark/>
          </w:tcPr>
          <w:p w14:paraId="12774EE8" w14:textId="77777777" w:rsidR="00971777" w:rsidRPr="00720FB7" w:rsidRDefault="00971777" w:rsidP="00720FB7">
            <w:pPr>
              <w:spacing w:after="0" w:line="240" w:lineRule="auto"/>
              <w:rPr>
                <w:rFonts w:ascii="Times New Roman" w:eastAsia="Times New Roman" w:hAnsi="Times New Roman" w:cs="Times New Roman"/>
                <w:sz w:val="20"/>
                <w:szCs w:val="20"/>
                <w:lang w:val="es-CL" w:eastAsia="es-CL"/>
              </w:rPr>
            </w:pPr>
            <w:r w:rsidRPr="00720FB7">
              <w:rPr>
                <w:rFonts w:ascii="Times New Roman" w:eastAsia="Times New Roman" w:hAnsi="Times New Roman" w:cs="Times New Roman"/>
                <w:sz w:val="20"/>
                <w:szCs w:val="20"/>
                <w:lang w:val="es-CL" w:eastAsia="es-CL"/>
              </w:rPr>
              <w:t>Respiratory Consultations</w:t>
            </w:r>
          </w:p>
        </w:tc>
        <w:tc>
          <w:tcPr>
            <w:tcW w:w="2409" w:type="dxa"/>
            <w:shd w:val="clear" w:color="auto" w:fill="auto"/>
            <w:hideMark/>
          </w:tcPr>
          <w:p w14:paraId="061AC6DE" w14:textId="77777777" w:rsidR="00971777" w:rsidRPr="00720FB7" w:rsidRDefault="00971777" w:rsidP="00720FB7">
            <w:pPr>
              <w:spacing w:after="0" w:line="240" w:lineRule="auto"/>
              <w:jc w:val="center"/>
              <w:rPr>
                <w:rFonts w:ascii="Times New Roman" w:eastAsia="Times New Roman" w:hAnsi="Times New Roman" w:cs="Times New Roman"/>
                <w:sz w:val="20"/>
                <w:szCs w:val="20"/>
                <w:lang w:val="es-CL" w:eastAsia="es-CL"/>
              </w:rPr>
            </w:pPr>
            <w:r w:rsidRPr="00720FB7">
              <w:rPr>
                <w:rFonts w:ascii="Times New Roman" w:eastAsia="Times New Roman" w:hAnsi="Times New Roman" w:cs="Times New Roman"/>
                <w:sz w:val="20"/>
                <w:szCs w:val="20"/>
                <w:lang w:val="es-CL" w:eastAsia="es-CL"/>
              </w:rPr>
              <w:t>140 [115;176]</w:t>
            </w:r>
          </w:p>
        </w:tc>
        <w:tc>
          <w:tcPr>
            <w:tcW w:w="1979" w:type="dxa"/>
            <w:shd w:val="clear" w:color="auto" w:fill="auto"/>
            <w:hideMark/>
          </w:tcPr>
          <w:p w14:paraId="4C4BE90C" w14:textId="77777777" w:rsidR="00971777" w:rsidRPr="00720FB7" w:rsidRDefault="00971777" w:rsidP="00720FB7">
            <w:pPr>
              <w:spacing w:after="0" w:line="240" w:lineRule="auto"/>
              <w:jc w:val="center"/>
              <w:rPr>
                <w:rFonts w:ascii="Times New Roman" w:eastAsia="Times New Roman" w:hAnsi="Times New Roman" w:cs="Times New Roman"/>
                <w:sz w:val="20"/>
                <w:szCs w:val="20"/>
                <w:lang w:val="es-CL" w:eastAsia="es-CL"/>
              </w:rPr>
            </w:pPr>
            <w:r w:rsidRPr="00720FB7">
              <w:rPr>
                <w:rFonts w:ascii="Times New Roman" w:eastAsia="Times New Roman" w:hAnsi="Times New Roman" w:cs="Times New Roman"/>
                <w:sz w:val="20"/>
                <w:szCs w:val="20"/>
                <w:lang w:val="es-CL" w:eastAsia="es-CL"/>
              </w:rPr>
              <w:t>154 [104;198]</w:t>
            </w:r>
          </w:p>
        </w:tc>
      </w:tr>
      <w:tr w:rsidR="00971777" w:rsidRPr="00720FB7" w14:paraId="4DF3B1FB" w14:textId="77777777" w:rsidTr="00720FB7">
        <w:trPr>
          <w:trHeight w:val="170"/>
          <w:jc w:val="center"/>
        </w:trPr>
        <w:tc>
          <w:tcPr>
            <w:tcW w:w="4395" w:type="dxa"/>
            <w:shd w:val="clear" w:color="auto" w:fill="auto"/>
            <w:hideMark/>
          </w:tcPr>
          <w:p w14:paraId="64EBFDBC" w14:textId="77777777" w:rsidR="00971777" w:rsidRPr="00720FB7" w:rsidRDefault="00971777" w:rsidP="00720FB7">
            <w:pPr>
              <w:spacing w:after="0" w:line="240" w:lineRule="auto"/>
              <w:rPr>
                <w:rFonts w:ascii="Times New Roman" w:eastAsia="Times New Roman" w:hAnsi="Times New Roman" w:cs="Times New Roman"/>
                <w:sz w:val="20"/>
                <w:szCs w:val="20"/>
                <w:lang w:val="es-CL" w:eastAsia="es-CL"/>
              </w:rPr>
            </w:pPr>
            <w:r w:rsidRPr="00720FB7">
              <w:rPr>
                <w:rFonts w:ascii="Times New Roman" w:eastAsia="Times New Roman" w:hAnsi="Times New Roman" w:cs="Times New Roman"/>
                <w:sz w:val="20"/>
                <w:szCs w:val="20"/>
                <w:lang w:val="es-CL" w:eastAsia="es-CL"/>
              </w:rPr>
              <w:t>Circulatory Consultations</w:t>
            </w:r>
          </w:p>
        </w:tc>
        <w:tc>
          <w:tcPr>
            <w:tcW w:w="2409" w:type="dxa"/>
            <w:shd w:val="clear" w:color="auto" w:fill="auto"/>
            <w:hideMark/>
          </w:tcPr>
          <w:p w14:paraId="4C71F222" w14:textId="77777777" w:rsidR="00971777" w:rsidRPr="00720FB7" w:rsidRDefault="00971777" w:rsidP="00720FB7">
            <w:pPr>
              <w:spacing w:after="0" w:line="240" w:lineRule="auto"/>
              <w:jc w:val="center"/>
              <w:rPr>
                <w:rFonts w:ascii="Times New Roman" w:eastAsia="Times New Roman" w:hAnsi="Times New Roman" w:cs="Times New Roman"/>
                <w:sz w:val="20"/>
                <w:szCs w:val="20"/>
                <w:lang w:val="es-CL" w:eastAsia="es-CL"/>
              </w:rPr>
            </w:pPr>
            <w:r w:rsidRPr="00720FB7">
              <w:rPr>
                <w:rFonts w:ascii="Times New Roman" w:eastAsia="Times New Roman" w:hAnsi="Times New Roman" w:cs="Times New Roman"/>
                <w:sz w:val="20"/>
                <w:szCs w:val="20"/>
                <w:lang w:val="es-CL" w:eastAsia="es-CL"/>
              </w:rPr>
              <w:t>100 [86.0;121]</w:t>
            </w:r>
          </w:p>
        </w:tc>
        <w:tc>
          <w:tcPr>
            <w:tcW w:w="1979" w:type="dxa"/>
            <w:shd w:val="clear" w:color="auto" w:fill="auto"/>
            <w:hideMark/>
          </w:tcPr>
          <w:p w14:paraId="4A62DE37" w14:textId="77777777" w:rsidR="00971777" w:rsidRPr="00720FB7" w:rsidRDefault="00971777" w:rsidP="00720FB7">
            <w:pPr>
              <w:spacing w:after="0" w:line="240" w:lineRule="auto"/>
              <w:jc w:val="center"/>
              <w:rPr>
                <w:rFonts w:ascii="Times New Roman" w:eastAsia="Times New Roman" w:hAnsi="Times New Roman" w:cs="Times New Roman"/>
                <w:sz w:val="20"/>
                <w:szCs w:val="20"/>
                <w:lang w:val="es-CL" w:eastAsia="es-CL"/>
              </w:rPr>
            </w:pPr>
            <w:r w:rsidRPr="00720FB7">
              <w:rPr>
                <w:rFonts w:ascii="Times New Roman" w:eastAsia="Times New Roman" w:hAnsi="Times New Roman" w:cs="Times New Roman"/>
                <w:sz w:val="20"/>
                <w:szCs w:val="20"/>
                <w:lang w:val="es-CL" w:eastAsia="es-CL"/>
              </w:rPr>
              <w:t>108 [95.8;134]</w:t>
            </w:r>
          </w:p>
        </w:tc>
      </w:tr>
      <w:tr w:rsidR="00971777" w:rsidRPr="00720FB7" w14:paraId="11ACD8D8" w14:textId="77777777" w:rsidTr="00720FB7">
        <w:trPr>
          <w:trHeight w:val="170"/>
          <w:jc w:val="center"/>
        </w:trPr>
        <w:tc>
          <w:tcPr>
            <w:tcW w:w="4395" w:type="dxa"/>
            <w:shd w:val="clear" w:color="auto" w:fill="auto"/>
            <w:hideMark/>
          </w:tcPr>
          <w:p w14:paraId="18FFC766" w14:textId="77777777" w:rsidR="00971777" w:rsidRPr="00720FB7" w:rsidRDefault="00971777" w:rsidP="00720FB7">
            <w:pPr>
              <w:spacing w:after="0" w:line="240" w:lineRule="auto"/>
              <w:rPr>
                <w:rFonts w:ascii="Times New Roman" w:eastAsia="Times New Roman" w:hAnsi="Times New Roman" w:cs="Times New Roman"/>
                <w:sz w:val="20"/>
                <w:szCs w:val="20"/>
                <w:lang w:val="es-CL" w:eastAsia="es-CL"/>
              </w:rPr>
            </w:pPr>
            <w:r w:rsidRPr="00720FB7">
              <w:rPr>
                <w:rFonts w:ascii="Times New Roman" w:eastAsia="Times New Roman" w:hAnsi="Times New Roman" w:cs="Times New Roman"/>
                <w:sz w:val="20"/>
                <w:szCs w:val="20"/>
                <w:lang w:val="es-CL" w:eastAsia="es-CL"/>
              </w:rPr>
              <w:t>Total Hospitalizations</w:t>
            </w:r>
          </w:p>
        </w:tc>
        <w:tc>
          <w:tcPr>
            <w:tcW w:w="2409" w:type="dxa"/>
            <w:shd w:val="clear" w:color="auto" w:fill="auto"/>
            <w:hideMark/>
          </w:tcPr>
          <w:p w14:paraId="27914609" w14:textId="77777777" w:rsidR="00971777" w:rsidRPr="00720FB7" w:rsidRDefault="00971777" w:rsidP="00720FB7">
            <w:pPr>
              <w:spacing w:after="0" w:line="240" w:lineRule="auto"/>
              <w:jc w:val="center"/>
              <w:rPr>
                <w:rFonts w:ascii="Times New Roman" w:eastAsia="Times New Roman" w:hAnsi="Times New Roman" w:cs="Times New Roman"/>
                <w:sz w:val="20"/>
                <w:szCs w:val="20"/>
                <w:lang w:val="es-CL" w:eastAsia="es-CL"/>
              </w:rPr>
            </w:pPr>
            <w:r w:rsidRPr="00720FB7">
              <w:rPr>
                <w:rFonts w:ascii="Times New Roman" w:eastAsia="Times New Roman" w:hAnsi="Times New Roman" w:cs="Times New Roman"/>
                <w:sz w:val="20"/>
                <w:szCs w:val="20"/>
                <w:lang w:val="es-CL" w:eastAsia="es-CL"/>
              </w:rPr>
              <w:t>284 [264;310]</w:t>
            </w:r>
          </w:p>
        </w:tc>
        <w:tc>
          <w:tcPr>
            <w:tcW w:w="1979" w:type="dxa"/>
            <w:shd w:val="clear" w:color="auto" w:fill="auto"/>
            <w:hideMark/>
          </w:tcPr>
          <w:p w14:paraId="0B3880AB" w14:textId="77777777" w:rsidR="00971777" w:rsidRPr="00720FB7" w:rsidRDefault="00971777" w:rsidP="00720FB7">
            <w:pPr>
              <w:spacing w:after="0" w:line="240" w:lineRule="auto"/>
              <w:jc w:val="center"/>
              <w:rPr>
                <w:rFonts w:ascii="Times New Roman" w:eastAsia="Times New Roman" w:hAnsi="Times New Roman" w:cs="Times New Roman"/>
                <w:sz w:val="20"/>
                <w:szCs w:val="20"/>
                <w:lang w:val="es-CL" w:eastAsia="es-CL"/>
              </w:rPr>
            </w:pPr>
            <w:r w:rsidRPr="00720FB7">
              <w:rPr>
                <w:rFonts w:ascii="Times New Roman" w:eastAsia="Times New Roman" w:hAnsi="Times New Roman" w:cs="Times New Roman"/>
                <w:sz w:val="20"/>
                <w:szCs w:val="20"/>
                <w:lang w:val="es-CL" w:eastAsia="es-CL"/>
              </w:rPr>
              <w:t>300 [286;315]</w:t>
            </w:r>
          </w:p>
        </w:tc>
      </w:tr>
      <w:tr w:rsidR="00971777" w:rsidRPr="00720FB7" w14:paraId="7F2A816F" w14:textId="77777777" w:rsidTr="00720FB7">
        <w:trPr>
          <w:trHeight w:val="170"/>
          <w:jc w:val="center"/>
        </w:trPr>
        <w:tc>
          <w:tcPr>
            <w:tcW w:w="4395" w:type="dxa"/>
            <w:shd w:val="clear" w:color="auto" w:fill="auto"/>
            <w:hideMark/>
          </w:tcPr>
          <w:p w14:paraId="2F079D34" w14:textId="77777777" w:rsidR="00971777" w:rsidRPr="00720FB7" w:rsidRDefault="00971777" w:rsidP="00720FB7">
            <w:pPr>
              <w:spacing w:after="0" w:line="240" w:lineRule="auto"/>
              <w:rPr>
                <w:rFonts w:ascii="Times New Roman" w:eastAsia="Times New Roman" w:hAnsi="Times New Roman" w:cs="Times New Roman"/>
                <w:sz w:val="20"/>
                <w:szCs w:val="20"/>
                <w:lang w:val="es-CL" w:eastAsia="es-CL"/>
              </w:rPr>
            </w:pPr>
            <w:r w:rsidRPr="00720FB7">
              <w:rPr>
                <w:rFonts w:ascii="Times New Roman" w:eastAsia="Times New Roman" w:hAnsi="Times New Roman" w:cs="Times New Roman"/>
                <w:sz w:val="20"/>
                <w:szCs w:val="20"/>
                <w:lang w:val="es-CL" w:eastAsia="es-CL"/>
              </w:rPr>
              <w:t>Trauma Hospitalizations</w:t>
            </w:r>
          </w:p>
        </w:tc>
        <w:tc>
          <w:tcPr>
            <w:tcW w:w="2409" w:type="dxa"/>
            <w:shd w:val="clear" w:color="auto" w:fill="auto"/>
            <w:hideMark/>
          </w:tcPr>
          <w:p w14:paraId="52269959" w14:textId="77777777" w:rsidR="00971777" w:rsidRPr="00720FB7" w:rsidRDefault="00971777" w:rsidP="00720FB7">
            <w:pPr>
              <w:spacing w:after="0" w:line="240" w:lineRule="auto"/>
              <w:jc w:val="center"/>
              <w:rPr>
                <w:rFonts w:ascii="Times New Roman" w:eastAsia="Times New Roman" w:hAnsi="Times New Roman" w:cs="Times New Roman"/>
                <w:sz w:val="20"/>
                <w:szCs w:val="20"/>
                <w:lang w:val="es-CL" w:eastAsia="es-CL"/>
              </w:rPr>
            </w:pPr>
            <w:r w:rsidRPr="00720FB7">
              <w:rPr>
                <w:rFonts w:ascii="Times New Roman" w:eastAsia="Times New Roman" w:hAnsi="Times New Roman" w:cs="Times New Roman"/>
                <w:sz w:val="20"/>
                <w:szCs w:val="20"/>
                <w:lang w:val="es-CL" w:eastAsia="es-CL"/>
              </w:rPr>
              <w:t>57.0 [51.0;64.0]</w:t>
            </w:r>
          </w:p>
        </w:tc>
        <w:tc>
          <w:tcPr>
            <w:tcW w:w="1979" w:type="dxa"/>
            <w:shd w:val="clear" w:color="auto" w:fill="auto"/>
            <w:hideMark/>
          </w:tcPr>
          <w:p w14:paraId="2DD5D3C9" w14:textId="77777777" w:rsidR="00971777" w:rsidRPr="00720FB7" w:rsidRDefault="00971777" w:rsidP="00720FB7">
            <w:pPr>
              <w:spacing w:after="0" w:line="240" w:lineRule="auto"/>
              <w:jc w:val="center"/>
              <w:rPr>
                <w:rFonts w:ascii="Times New Roman" w:eastAsia="Times New Roman" w:hAnsi="Times New Roman" w:cs="Times New Roman"/>
                <w:sz w:val="20"/>
                <w:szCs w:val="20"/>
                <w:lang w:val="es-CL" w:eastAsia="es-CL"/>
              </w:rPr>
            </w:pPr>
            <w:r w:rsidRPr="00720FB7">
              <w:rPr>
                <w:rFonts w:ascii="Times New Roman" w:eastAsia="Times New Roman" w:hAnsi="Times New Roman" w:cs="Times New Roman"/>
                <w:sz w:val="20"/>
                <w:szCs w:val="20"/>
                <w:lang w:val="es-CL" w:eastAsia="es-CL"/>
              </w:rPr>
              <w:t>73.0 [65.0;77.5]</w:t>
            </w:r>
          </w:p>
        </w:tc>
      </w:tr>
      <w:tr w:rsidR="00971777" w:rsidRPr="00720FB7" w14:paraId="1EDCC57F" w14:textId="77777777" w:rsidTr="00720FB7">
        <w:trPr>
          <w:trHeight w:val="170"/>
          <w:jc w:val="center"/>
        </w:trPr>
        <w:tc>
          <w:tcPr>
            <w:tcW w:w="4395" w:type="dxa"/>
            <w:shd w:val="clear" w:color="auto" w:fill="auto"/>
            <w:hideMark/>
          </w:tcPr>
          <w:p w14:paraId="1CB4811A" w14:textId="77777777" w:rsidR="00971777" w:rsidRPr="00720FB7" w:rsidRDefault="00971777" w:rsidP="00720FB7">
            <w:pPr>
              <w:spacing w:after="0" w:line="240" w:lineRule="auto"/>
              <w:rPr>
                <w:rFonts w:ascii="Times New Roman" w:eastAsia="Times New Roman" w:hAnsi="Times New Roman" w:cs="Times New Roman"/>
                <w:sz w:val="20"/>
                <w:szCs w:val="20"/>
                <w:lang w:val="es-CL" w:eastAsia="es-CL"/>
              </w:rPr>
            </w:pPr>
            <w:r w:rsidRPr="00720FB7">
              <w:rPr>
                <w:rFonts w:ascii="Times New Roman" w:eastAsia="Times New Roman" w:hAnsi="Times New Roman" w:cs="Times New Roman"/>
                <w:sz w:val="20"/>
                <w:szCs w:val="20"/>
                <w:lang w:val="es-CL" w:eastAsia="es-CL"/>
              </w:rPr>
              <w:t>Respiratory Hospitalizations</w:t>
            </w:r>
          </w:p>
        </w:tc>
        <w:tc>
          <w:tcPr>
            <w:tcW w:w="2409" w:type="dxa"/>
            <w:shd w:val="clear" w:color="auto" w:fill="auto"/>
            <w:hideMark/>
          </w:tcPr>
          <w:p w14:paraId="53C98D00" w14:textId="77777777" w:rsidR="00971777" w:rsidRPr="00720FB7" w:rsidRDefault="00971777" w:rsidP="00720FB7">
            <w:pPr>
              <w:spacing w:after="0" w:line="240" w:lineRule="auto"/>
              <w:jc w:val="center"/>
              <w:rPr>
                <w:rFonts w:ascii="Times New Roman" w:eastAsia="Times New Roman" w:hAnsi="Times New Roman" w:cs="Times New Roman"/>
                <w:sz w:val="20"/>
                <w:szCs w:val="20"/>
                <w:lang w:val="es-CL" w:eastAsia="es-CL"/>
              </w:rPr>
            </w:pPr>
            <w:r w:rsidRPr="00720FB7">
              <w:rPr>
                <w:rFonts w:ascii="Times New Roman" w:eastAsia="Times New Roman" w:hAnsi="Times New Roman" w:cs="Times New Roman"/>
                <w:sz w:val="20"/>
                <w:szCs w:val="20"/>
                <w:lang w:val="es-CL" w:eastAsia="es-CL"/>
              </w:rPr>
              <w:t>19.0 [15.0;23.0]</w:t>
            </w:r>
          </w:p>
        </w:tc>
        <w:tc>
          <w:tcPr>
            <w:tcW w:w="1979" w:type="dxa"/>
            <w:shd w:val="clear" w:color="auto" w:fill="auto"/>
            <w:hideMark/>
          </w:tcPr>
          <w:p w14:paraId="76330892" w14:textId="77777777" w:rsidR="00971777" w:rsidRPr="00720FB7" w:rsidRDefault="00971777" w:rsidP="00720FB7">
            <w:pPr>
              <w:spacing w:after="0" w:line="240" w:lineRule="auto"/>
              <w:jc w:val="center"/>
              <w:rPr>
                <w:rFonts w:ascii="Times New Roman" w:eastAsia="Times New Roman" w:hAnsi="Times New Roman" w:cs="Times New Roman"/>
                <w:sz w:val="20"/>
                <w:szCs w:val="20"/>
                <w:lang w:val="es-CL" w:eastAsia="es-CL"/>
              </w:rPr>
            </w:pPr>
            <w:r w:rsidRPr="00720FB7">
              <w:rPr>
                <w:rFonts w:ascii="Times New Roman" w:eastAsia="Times New Roman" w:hAnsi="Times New Roman" w:cs="Times New Roman"/>
                <w:sz w:val="20"/>
                <w:szCs w:val="20"/>
                <w:lang w:val="es-CL" w:eastAsia="es-CL"/>
              </w:rPr>
              <w:t>22.0 [18.8;26.0]</w:t>
            </w:r>
          </w:p>
        </w:tc>
      </w:tr>
      <w:tr w:rsidR="00971777" w:rsidRPr="00720FB7" w14:paraId="762ECC11" w14:textId="77777777" w:rsidTr="00720FB7">
        <w:trPr>
          <w:trHeight w:val="170"/>
          <w:jc w:val="center"/>
        </w:trPr>
        <w:tc>
          <w:tcPr>
            <w:tcW w:w="4395" w:type="dxa"/>
            <w:shd w:val="clear" w:color="auto" w:fill="auto"/>
            <w:hideMark/>
          </w:tcPr>
          <w:p w14:paraId="169167BD" w14:textId="77777777" w:rsidR="00971777" w:rsidRPr="00720FB7" w:rsidRDefault="00971777" w:rsidP="00720FB7">
            <w:pPr>
              <w:spacing w:after="0" w:line="240" w:lineRule="auto"/>
              <w:rPr>
                <w:rFonts w:ascii="Times New Roman" w:eastAsia="Times New Roman" w:hAnsi="Times New Roman" w:cs="Times New Roman"/>
                <w:sz w:val="20"/>
                <w:szCs w:val="20"/>
                <w:lang w:val="es-CL" w:eastAsia="es-CL"/>
              </w:rPr>
            </w:pPr>
            <w:r w:rsidRPr="00720FB7">
              <w:rPr>
                <w:rFonts w:ascii="Times New Roman" w:eastAsia="Times New Roman" w:hAnsi="Times New Roman" w:cs="Times New Roman"/>
                <w:sz w:val="20"/>
                <w:szCs w:val="20"/>
                <w:lang w:val="es-CL" w:eastAsia="es-CL"/>
              </w:rPr>
              <w:t>Circulatory Hospitalizations</w:t>
            </w:r>
          </w:p>
        </w:tc>
        <w:tc>
          <w:tcPr>
            <w:tcW w:w="2409" w:type="dxa"/>
            <w:shd w:val="clear" w:color="auto" w:fill="auto"/>
            <w:hideMark/>
          </w:tcPr>
          <w:p w14:paraId="634585E4" w14:textId="77777777" w:rsidR="00971777" w:rsidRPr="00720FB7" w:rsidRDefault="00971777" w:rsidP="00720FB7">
            <w:pPr>
              <w:spacing w:after="0" w:line="240" w:lineRule="auto"/>
              <w:jc w:val="center"/>
              <w:rPr>
                <w:rFonts w:ascii="Times New Roman" w:eastAsia="Times New Roman" w:hAnsi="Times New Roman" w:cs="Times New Roman"/>
                <w:sz w:val="20"/>
                <w:szCs w:val="20"/>
                <w:lang w:val="es-CL" w:eastAsia="es-CL"/>
              </w:rPr>
            </w:pPr>
            <w:r w:rsidRPr="00720FB7">
              <w:rPr>
                <w:rFonts w:ascii="Times New Roman" w:eastAsia="Times New Roman" w:hAnsi="Times New Roman" w:cs="Times New Roman"/>
                <w:sz w:val="20"/>
                <w:szCs w:val="20"/>
                <w:lang w:val="es-CL" w:eastAsia="es-CL"/>
              </w:rPr>
              <w:t>29.0 [23.0;36.0]</w:t>
            </w:r>
          </w:p>
        </w:tc>
        <w:tc>
          <w:tcPr>
            <w:tcW w:w="1979" w:type="dxa"/>
            <w:shd w:val="clear" w:color="auto" w:fill="auto"/>
            <w:hideMark/>
          </w:tcPr>
          <w:p w14:paraId="7D2E598F" w14:textId="77777777" w:rsidR="00971777" w:rsidRPr="00720FB7" w:rsidRDefault="00971777" w:rsidP="00720FB7">
            <w:pPr>
              <w:spacing w:after="0" w:line="240" w:lineRule="auto"/>
              <w:jc w:val="center"/>
              <w:rPr>
                <w:rFonts w:ascii="Times New Roman" w:eastAsia="Times New Roman" w:hAnsi="Times New Roman" w:cs="Times New Roman"/>
                <w:sz w:val="20"/>
                <w:szCs w:val="20"/>
                <w:lang w:val="es-CL" w:eastAsia="es-CL"/>
              </w:rPr>
            </w:pPr>
            <w:r w:rsidRPr="00720FB7">
              <w:rPr>
                <w:rFonts w:ascii="Times New Roman" w:eastAsia="Times New Roman" w:hAnsi="Times New Roman" w:cs="Times New Roman"/>
                <w:sz w:val="20"/>
                <w:szCs w:val="20"/>
                <w:lang w:val="es-CL" w:eastAsia="es-CL"/>
              </w:rPr>
              <w:t>32.0 [27.5;37.0]</w:t>
            </w:r>
          </w:p>
        </w:tc>
      </w:tr>
      <w:tr w:rsidR="00E91F09" w:rsidRPr="00720FB7" w14:paraId="170C599E" w14:textId="77777777" w:rsidTr="00720FB7">
        <w:trPr>
          <w:trHeight w:val="170"/>
          <w:jc w:val="center"/>
        </w:trPr>
        <w:tc>
          <w:tcPr>
            <w:tcW w:w="4395" w:type="dxa"/>
            <w:shd w:val="clear" w:color="auto" w:fill="auto"/>
            <w:hideMark/>
          </w:tcPr>
          <w:p w14:paraId="7C579199" w14:textId="213C73C1" w:rsidR="00E91F09" w:rsidRPr="00720FB7" w:rsidRDefault="00E91F09" w:rsidP="00720FB7">
            <w:pPr>
              <w:spacing w:after="0" w:line="240" w:lineRule="auto"/>
              <w:rPr>
                <w:rFonts w:ascii="Times New Roman" w:eastAsia="Times New Roman" w:hAnsi="Times New Roman" w:cs="Times New Roman"/>
                <w:sz w:val="20"/>
                <w:szCs w:val="20"/>
                <w:lang w:val="es-CL" w:eastAsia="es-CL"/>
              </w:rPr>
            </w:pPr>
            <w:r w:rsidRPr="00720FB7">
              <w:rPr>
                <w:rFonts w:ascii="Times New Roman" w:eastAsia="Times New Roman" w:hAnsi="Times New Roman" w:cs="Times New Roman"/>
                <w:sz w:val="20"/>
                <w:szCs w:val="20"/>
                <w:lang w:val="es-CL" w:eastAsia="es-CL"/>
              </w:rPr>
              <w:t>Trauma hospitalizations per 1,000 consultations</w:t>
            </w:r>
          </w:p>
        </w:tc>
        <w:tc>
          <w:tcPr>
            <w:tcW w:w="2409" w:type="dxa"/>
            <w:shd w:val="clear" w:color="auto" w:fill="auto"/>
            <w:hideMark/>
          </w:tcPr>
          <w:p w14:paraId="46798A4D" w14:textId="77777777" w:rsidR="00E91F09" w:rsidRPr="00720FB7" w:rsidRDefault="00E91F09" w:rsidP="00720FB7">
            <w:pPr>
              <w:spacing w:after="0" w:line="240" w:lineRule="auto"/>
              <w:jc w:val="center"/>
              <w:rPr>
                <w:rFonts w:ascii="Times New Roman" w:eastAsia="Times New Roman" w:hAnsi="Times New Roman" w:cs="Times New Roman"/>
                <w:sz w:val="20"/>
                <w:szCs w:val="20"/>
                <w:lang w:val="es-CL" w:eastAsia="es-CL"/>
              </w:rPr>
            </w:pPr>
            <w:r w:rsidRPr="00720FB7">
              <w:rPr>
                <w:rFonts w:ascii="Times New Roman" w:eastAsia="Times New Roman" w:hAnsi="Times New Roman" w:cs="Times New Roman"/>
                <w:sz w:val="20"/>
                <w:szCs w:val="20"/>
                <w:lang w:val="es-CL" w:eastAsia="es-CL"/>
              </w:rPr>
              <w:t>72.0 [62.1;85.1]</w:t>
            </w:r>
          </w:p>
        </w:tc>
        <w:tc>
          <w:tcPr>
            <w:tcW w:w="1979" w:type="dxa"/>
            <w:shd w:val="clear" w:color="auto" w:fill="auto"/>
            <w:hideMark/>
          </w:tcPr>
          <w:p w14:paraId="3FBB7F38" w14:textId="77777777" w:rsidR="00E91F09" w:rsidRPr="00720FB7" w:rsidRDefault="00E91F09" w:rsidP="00720FB7">
            <w:pPr>
              <w:spacing w:after="0" w:line="240" w:lineRule="auto"/>
              <w:jc w:val="center"/>
              <w:rPr>
                <w:rFonts w:ascii="Times New Roman" w:eastAsia="Times New Roman" w:hAnsi="Times New Roman" w:cs="Times New Roman"/>
                <w:sz w:val="20"/>
                <w:szCs w:val="20"/>
                <w:lang w:val="es-CL" w:eastAsia="es-CL"/>
              </w:rPr>
            </w:pPr>
            <w:r w:rsidRPr="00720FB7">
              <w:rPr>
                <w:rFonts w:ascii="Times New Roman" w:eastAsia="Times New Roman" w:hAnsi="Times New Roman" w:cs="Times New Roman"/>
                <w:sz w:val="20"/>
                <w:szCs w:val="20"/>
                <w:lang w:val="es-CL" w:eastAsia="es-CL"/>
              </w:rPr>
              <w:t>80.6 [72.8;96.8]</w:t>
            </w:r>
          </w:p>
        </w:tc>
      </w:tr>
      <w:tr w:rsidR="00E91F09" w:rsidRPr="00720FB7" w14:paraId="747496DF" w14:textId="77777777" w:rsidTr="00720FB7">
        <w:trPr>
          <w:trHeight w:val="170"/>
          <w:jc w:val="center"/>
        </w:trPr>
        <w:tc>
          <w:tcPr>
            <w:tcW w:w="4395" w:type="dxa"/>
            <w:tcBorders>
              <w:bottom w:val="single" w:sz="4" w:space="0" w:color="auto"/>
            </w:tcBorders>
            <w:shd w:val="clear" w:color="auto" w:fill="auto"/>
            <w:hideMark/>
          </w:tcPr>
          <w:p w14:paraId="4FD6C6CF" w14:textId="2D25616F" w:rsidR="00E91F09" w:rsidRPr="00720FB7" w:rsidRDefault="00E91F09" w:rsidP="00720FB7">
            <w:pPr>
              <w:spacing w:after="0" w:line="240" w:lineRule="auto"/>
              <w:rPr>
                <w:rFonts w:ascii="Times New Roman" w:eastAsia="Times New Roman" w:hAnsi="Times New Roman" w:cs="Times New Roman"/>
                <w:sz w:val="20"/>
                <w:szCs w:val="20"/>
                <w:lang w:val="es-CL" w:eastAsia="es-CL"/>
              </w:rPr>
            </w:pPr>
            <w:r w:rsidRPr="00720FB7">
              <w:rPr>
                <w:rFonts w:ascii="Times New Roman" w:eastAsia="Times New Roman" w:hAnsi="Times New Roman" w:cs="Times New Roman"/>
                <w:sz w:val="20"/>
                <w:szCs w:val="20"/>
                <w:lang w:val="es-CL" w:eastAsia="es-CL"/>
              </w:rPr>
              <w:t>Respiratory hospitalizations per 1,000 consultations</w:t>
            </w:r>
          </w:p>
        </w:tc>
        <w:tc>
          <w:tcPr>
            <w:tcW w:w="2409" w:type="dxa"/>
            <w:tcBorders>
              <w:bottom w:val="single" w:sz="4" w:space="0" w:color="auto"/>
            </w:tcBorders>
            <w:shd w:val="clear" w:color="auto" w:fill="auto"/>
            <w:hideMark/>
          </w:tcPr>
          <w:p w14:paraId="7D95C6D1" w14:textId="77777777" w:rsidR="00E91F09" w:rsidRPr="00720FB7" w:rsidRDefault="00E91F09" w:rsidP="00720FB7">
            <w:pPr>
              <w:spacing w:after="0" w:line="240" w:lineRule="auto"/>
              <w:jc w:val="center"/>
              <w:rPr>
                <w:rFonts w:ascii="Times New Roman" w:eastAsia="Times New Roman" w:hAnsi="Times New Roman" w:cs="Times New Roman"/>
                <w:sz w:val="20"/>
                <w:szCs w:val="20"/>
                <w:lang w:val="es-CL" w:eastAsia="es-CL"/>
              </w:rPr>
            </w:pPr>
            <w:r w:rsidRPr="00720FB7">
              <w:rPr>
                <w:rFonts w:ascii="Times New Roman" w:eastAsia="Times New Roman" w:hAnsi="Times New Roman" w:cs="Times New Roman"/>
                <w:sz w:val="20"/>
                <w:szCs w:val="20"/>
                <w:lang w:val="es-CL" w:eastAsia="es-CL"/>
              </w:rPr>
              <w:t>131 [108;161]</w:t>
            </w:r>
          </w:p>
        </w:tc>
        <w:tc>
          <w:tcPr>
            <w:tcW w:w="1979" w:type="dxa"/>
            <w:tcBorders>
              <w:bottom w:val="single" w:sz="4" w:space="0" w:color="auto"/>
            </w:tcBorders>
            <w:shd w:val="clear" w:color="auto" w:fill="auto"/>
            <w:hideMark/>
          </w:tcPr>
          <w:p w14:paraId="75F93509" w14:textId="77777777" w:rsidR="00E91F09" w:rsidRPr="00720FB7" w:rsidRDefault="00E91F09" w:rsidP="00720FB7">
            <w:pPr>
              <w:spacing w:after="0" w:line="240" w:lineRule="auto"/>
              <w:jc w:val="center"/>
              <w:rPr>
                <w:rFonts w:ascii="Times New Roman" w:eastAsia="Times New Roman" w:hAnsi="Times New Roman" w:cs="Times New Roman"/>
                <w:sz w:val="20"/>
                <w:szCs w:val="20"/>
                <w:lang w:val="es-CL" w:eastAsia="es-CL"/>
              </w:rPr>
            </w:pPr>
            <w:r w:rsidRPr="00720FB7">
              <w:rPr>
                <w:rFonts w:ascii="Times New Roman" w:eastAsia="Times New Roman" w:hAnsi="Times New Roman" w:cs="Times New Roman"/>
                <w:sz w:val="20"/>
                <w:szCs w:val="20"/>
                <w:lang w:val="es-CL" w:eastAsia="es-CL"/>
              </w:rPr>
              <w:t>146 [108;187]</w:t>
            </w:r>
          </w:p>
        </w:tc>
      </w:tr>
    </w:tbl>
    <w:p w14:paraId="396DC703" w14:textId="54A0E272" w:rsidR="00D47360" w:rsidRPr="00055969" w:rsidRDefault="00F801FA" w:rsidP="00720FB7">
      <w:pPr>
        <w:spacing w:line="360" w:lineRule="auto"/>
        <w:rPr>
          <w:rFonts w:ascii="Times New Roman" w:hAnsi="Times New Roman" w:cs="Times New Roman"/>
          <w:sz w:val="20"/>
          <w:szCs w:val="20"/>
        </w:rPr>
      </w:pPr>
      <w:r w:rsidRPr="00055969">
        <w:rPr>
          <w:rFonts w:ascii="Times New Roman" w:eastAsia="Times New Roman" w:hAnsi="Times New Roman" w:cs="Times New Roman"/>
          <w:sz w:val="20"/>
          <w:szCs w:val="20"/>
        </w:rPr>
        <w:t xml:space="preserve">Note. </w:t>
      </w:r>
      <w:r w:rsidR="00E91F09" w:rsidRPr="00055969">
        <w:rPr>
          <w:rFonts w:ascii="Times New Roman" w:eastAsia="Times New Roman" w:hAnsi="Times New Roman" w:cs="Times New Roman"/>
          <w:sz w:val="20"/>
          <w:szCs w:val="20"/>
        </w:rPr>
        <w:t>P</w:t>
      </w:r>
      <w:r w:rsidRPr="00055969">
        <w:rPr>
          <w:rFonts w:ascii="Times New Roman" w:eastAsia="Times New Roman" w:hAnsi="Times New Roman" w:cs="Times New Roman"/>
          <w:sz w:val="20"/>
          <w:szCs w:val="20"/>
        </w:rPr>
        <w:t>ercentiles 25 and 75 in brackets.</w:t>
      </w:r>
    </w:p>
    <w:p w14:paraId="359CE4AB" w14:textId="615F47E7" w:rsidR="00055969" w:rsidRDefault="004421D3" w:rsidP="00055969">
      <w:pPr>
        <w:spacing w:line="360" w:lineRule="auto"/>
        <w:ind w:firstLine="708"/>
        <w:rPr>
          <w:rFonts w:ascii="Times New Roman" w:hAnsi="Times New Roman" w:cs="Times New Roman"/>
          <w:sz w:val="24"/>
        </w:rPr>
      </w:pPr>
      <w:r w:rsidRPr="00055969">
        <w:rPr>
          <w:rFonts w:ascii="Times New Roman" w:hAnsi="Times New Roman" w:cs="Times New Roman"/>
          <w:sz w:val="24"/>
        </w:rPr>
        <w:t xml:space="preserve">The </w:t>
      </w:r>
      <w:r w:rsidR="00055969">
        <w:rPr>
          <w:rFonts w:ascii="Times New Roman" w:hAnsi="Times New Roman" w:cs="Times New Roman"/>
          <w:sz w:val="24"/>
        </w:rPr>
        <w:t xml:space="preserve">main </w:t>
      </w:r>
      <w:r w:rsidRPr="00055969">
        <w:rPr>
          <w:rFonts w:ascii="Times New Roman" w:hAnsi="Times New Roman" w:cs="Times New Roman"/>
          <w:sz w:val="24"/>
        </w:rPr>
        <w:t xml:space="preserve">analytical approach is a novel technique for estimating the causal effect for events in treated units, </w:t>
      </w:r>
      <w:r w:rsidR="00055969">
        <w:rPr>
          <w:rFonts w:ascii="Times New Roman" w:hAnsi="Times New Roman" w:cs="Times New Roman"/>
          <w:sz w:val="24"/>
        </w:rPr>
        <w:t>however,</w:t>
      </w:r>
      <w:r w:rsidRPr="00055969">
        <w:rPr>
          <w:rFonts w:ascii="Times New Roman" w:hAnsi="Times New Roman" w:cs="Times New Roman"/>
          <w:sz w:val="24"/>
        </w:rPr>
        <w:t xml:space="preserve"> consensus on best practice has not yet emerged. The </w:t>
      </w:r>
      <w:r w:rsidR="00055969">
        <w:rPr>
          <w:rFonts w:ascii="Times New Roman" w:hAnsi="Times New Roman" w:cs="Times New Roman"/>
          <w:sz w:val="24"/>
        </w:rPr>
        <w:t>way in which we</w:t>
      </w:r>
      <w:r w:rsidRPr="00055969">
        <w:rPr>
          <w:rFonts w:ascii="Times New Roman" w:hAnsi="Times New Roman" w:cs="Times New Roman"/>
          <w:sz w:val="24"/>
        </w:rPr>
        <w:t xml:space="preserve"> used the observational data to identify the relationship of interest is </w:t>
      </w:r>
      <w:r w:rsidRPr="00055969">
        <w:rPr>
          <w:rFonts w:ascii="Times New Roman" w:hAnsi="Times New Roman" w:cs="Times New Roman"/>
          <w:sz w:val="24"/>
        </w:rPr>
        <w:lastRenderedPageBreak/>
        <w:t>always obtained at the cost of assumptions. For this reason, we changed the identification</w:t>
      </w:r>
      <w:r w:rsidR="00CF418D" w:rsidRPr="00055969">
        <w:rPr>
          <w:rFonts w:ascii="Times New Roman" w:hAnsi="Times New Roman" w:cs="Times New Roman"/>
          <w:sz w:val="24"/>
        </w:rPr>
        <w:t xml:space="preserve"> strategy</w:t>
      </w:r>
      <w:r w:rsidR="00055969">
        <w:rPr>
          <w:rFonts w:ascii="Times New Roman" w:hAnsi="Times New Roman" w:cs="Times New Roman"/>
          <w:sz w:val="24"/>
        </w:rPr>
        <w:t xml:space="preserve"> in the sensitivity analysis </w:t>
      </w:r>
      <w:r w:rsidR="00411D93" w:rsidRPr="00055969">
        <w:rPr>
          <w:rFonts w:ascii="Times New Roman" w:hAnsi="Times New Roman" w:cs="Times New Roman"/>
          <w:sz w:val="24"/>
        </w:rPr>
        <w:fldChar w:fldCharType="begin"/>
      </w:r>
      <w:r w:rsidR="00A0782F" w:rsidRPr="00055969">
        <w:rPr>
          <w:rFonts w:ascii="Times New Roman" w:hAnsi="Times New Roman" w:cs="Times New Roman"/>
          <w:sz w:val="24"/>
        </w:rPr>
        <w:instrText xml:space="preserve"> ADDIN EN.CITE &lt;EndNote&gt;&lt;Cite&gt;&lt;Author&gt;Keele&lt;/Author&gt;&lt;Year&gt;2015&lt;/Year&gt;&lt;RecNum&gt;48&lt;/RecNum&gt;&lt;DisplayText&gt;(43)&lt;/DisplayText&gt;&lt;record&gt;&lt;rec-number&gt;48&lt;/rec-number&gt;&lt;foreign-keys&gt;&lt;key app="EN" db-id="29zseaxacpxtd5esttl5ptxbp9ffvfp00vav" timestamp="1607258780"&gt;48&lt;/key&gt;&lt;/foreign-keys&gt;&lt;ref-type name="Journal Article"&gt;17&lt;/ref-type&gt;&lt;contributors&gt;&lt;authors&gt;&lt;author&gt;Keele, Luke&lt;/author&gt;&lt;/authors&gt;&lt;/contributors&gt;&lt;titles&gt;&lt;title&gt;The Statistics of Causal Inference: A View from Political Methodology&lt;/title&gt;&lt;secondary-title&gt;Political Analysis&lt;/secondary-title&gt;&lt;/titles&gt;&lt;periodical&gt;&lt;full-title&gt;Political Analysis&lt;/full-title&gt;&lt;/periodical&gt;&lt;pages&gt;313-335&lt;/pages&gt;&lt;volume&gt;23&lt;/volume&gt;&lt;number&gt;3&lt;/number&gt;&lt;edition&gt;2017/01/04&lt;/edition&gt;&lt;dates&gt;&lt;year&gt;2015&lt;/year&gt;&lt;/dates&gt;&lt;publisher&gt;Cambridge University Press&lt;/publisher&gt;&lt;isbn&gt;1047-1987&lt;/isbn&gt;&lt;urls&gt;&lt;related-urls&gt;&lt;url&gt;https://www.cambridge.org/core/article/statistics-of-causal-inference-a-view-from-political-methodology/314EFF877ECB1B90A1452D10D4E24BB3&lt;/url&gt;&lt;/related-urls&gt;&lt;/urls&gt;&lt;electronic-resource-num&gt;10.1093/pan/mpv007&lt;/electronic-resource-num&gt;&lt;remote-database-name&gt;Cambridge Core&lt;/remote-database-name&gt;&lt;remote-database-provider&gt;Cambridge University Press&lt;/remote-database-provider&gt;&lt;/record&gt;&lt;/Cite&gt;&lt;/EndNote&gt;</w:instrText>
      </w:r>
      <w:r w:rsidR="00411D93" w:rsidRPr="00055969">
        <w:rPr>
          <w:rFonts w:ascii="Times New Roman" w:hAnsi="Times New Roman" w:cs="Times New Roman"/>
          <w:sz w:val="24"/>
        </w:rPr>
        <w:fldChar w:fldCharType="separate"/>
      </w:r>
      <w:r w:rsidR="00A0782F" w:rsidRPr="00055969">
        <w:rPr>
          <w:rFonts w:ascii="Times New Roman" w:hAnsi="Times New Roman" w:cs="Times New Roman"/>
          <w:noProof/>
          <w:sz w:val="24"/>
        </w:rPr>
        <w:t>(43)</w:t>
      </w:r>
      <w:r w:rsidR="00411D93" w:rsidRPr="00055969">
        <w:rPr>
          <w:rFonts w:ascii="Times New Roman" w:hAnsi="Times New Roman" w:cs="Times New Roman"/>
          <w:sz w:val="24"/>
        </w:rPr>
        <w:fldChar w:fldCharType="end"/>
      </w:r>
      <w:r w:rsidR="00CF418D" w:rsidRPr="00055969">
        <w:rPr>
          <w:rFonts w:ascii="Times New Roman" w:hAnsi="Times New Roman" w:cs="Times New Roman"/>
          <w:sz w:val="24"/>
        </w:rPr>
        <w:t>.</w:t>
      </w:r>
      <w:r w:rsidR="00055969">
        <w:rPr>
          <w:rFonts w:ascii="Times New Roman" w:hAnsi="Times New Roman" w:cs="Times New Roman"/>
          <w:sz w:val="24"/>
        </w:rPr>
        <w:t xml:space="preserve"> Here w</w:t>
      </w:r>
      <w:r w:rsidRPr="00055969">
        <w:rPr>
          <w:rFonts w:ascii="Times New Roman" w:hAnsi="Times New Roman" w:cs="Times New Roman"/>
          <w:sz w:val="24"/>
        </w:rPr>
        <w:t xml:space="preserve">e used the values of the outcomes and control variables of years from 2015 to 2018 as historical controls. </w:t>
      </w:r>
      <w:r w:rsidR="00055969">
        <w:rPr>
          <w:rFonts w:ascii="Times New Roman" w:hAnsi="Times New Roman" w:cs="Times New Roman"/>
          <w:sz w:val="24"/>
        </w:rPr>
        <w:t>Then</w:t>
      </w:r>
      <w:r w:rsidRPr="00055969">
        <w:rPr>
          <w:rFonts w:ascii="Times New Roman" w:hAnsi="Times New Roman" w:cs="Times New Roman"/>
          <w:sz w:val="24"/>
        </w:rPr>
        <w:t>, we compared the differences in weekly health services outcomes starting from the 43</w:t>
      </w:r>
      <w:r w:rsidR="00CF418D" w:rsidRPr="00055969">
        <w:rPr>
          <w:rFonts w:ascii="Times New Roman" w:hAnsi="Times New Roman" w:cs="Times New Roman"/>
          <w:sz w:val="24"/>
        </w:rPr>
        <w:t>rd</w:t>
      </w:r>
      <w:r w:rsidRPr="00055969">
        <w:rPr>
          <w:rFonts w:ascii="Times New Roman" w:hAnsi="Times New Roman" w:cs="Times New Roman"/>
          <w:sz w:val="24"/>
        </w:rPr>
        <w:t xml:space="preserve"> week, using a traditional fixed-effect difference-in-differences analysis</w:t>
      </w:r>
      <w:r w:rsidR="00055969">
        <w:rPr>
          <w:rFonts w:ascii="Times New Roman" w:hAnsi="Times New Roman" w:cs="Times New Roman"/>
          <w:sz w:val="24"/>
        </w:rPr>
        <w:t xml:space="preserve"> (DiD)</w:t>
      </w:r>
      <w:r w:rsidR="00F53775" w:rsidRPr="00055969">
        <w:rPr>
          <w:rFonts w:ascii="Times New Roman" w:hAnsi="Times New Roman" w:cs="Times New Roman"/>
          <w:sz w:val="24"/>
        </w:rPr>
        <w:t xml:space="preserve">. </w:t>
      </w:r>
    </w:p>
    <w:p w14:paraId="5449A1F2" w14:textId="620080F9" w:rsidR="00035B56" w:rsidRPr="00055969" w:rsidRDefault="00F53775" w:rsidP="00055969">
      <w:pPr>
        <w:spacing w:line="360" w:lineRule="auto"/>
        <w:ind w:firstLine="708"/>
        <w:rPr>
          <w:rFonts w:ascii="Times New Roman" w:hAnsi="Times New Roman" w:cs="Times New Roman"/>
          <w:sz w:val="24"/>
        </w:rPr>
      </w:pPr>
      <w:r w:rsidRPr="00055969">
        <w:rPr>
          <w:rFonts w:ascii="Times New Roman" w:hAnsi="Times New Roman" w:cs="Times New Roman"/>
          <w:sz w:val="24"/>
        </w:rPr>
        <w:t>For the inclusion of seasonal effects of the month</w:t>
      </w:r>
      <w:r w:rsidR="00055969">
        <w:rPr>
          <w:rFonts w:ascii="Times New Roman" w:hAnsi="Times New Roman" w:cs="Times New Roman"/>
          <w:sz w:val="24"/>
        </w:rPr>
        <w:t xml:space="preserve"> in the DiD model</w:t>
      </w:r>
      <w:r w:rsidRPr="00055969">
        <w:rPr>
          <w:rFonts w:ascii="Times New Roman" w:hAnsi="Times New Roman" w:cs="Times New Roman"/>
          <w:sz w:val="24"/>
        </w:rPr>
        <w:t xml:space="preserve">, we chose the models with the lowest </w:t>
      </w:r>
      <w:r w:rsidR="00ED1732" w:rsidRPr="00055969">
        <w:rPr>
          <w:rFonts w:ascii="Times New Roman" w:hAnsi="Times New Roman" w:cs="Times New Roman"/>
          <w:sz w:val="24"/>
        </w:rPr>
        <w:t>Root Mean Square Errors (RMSE)</w:t>
      </w:r>
      <w:r w:rsidRPr="00055969">
        <w:rPr>
          <w:rFonts w:ascii="Times New Roman" w:hAnsi="Times New Roman" w:cs="Times New Roman"/>
          <w:sz w:val="24"/>
        </w:rPr>
        <w:t xml:space="preserve"> among models without monthly terms</w:t>
      </w:r>
      <w:r w:rsidR="00055969">
        <w:rPr>
          <w:rFonts w:ascii="Times New Roman" w:hAnsi="Times New Roman" w:cs="Times New Roman"/>
          <w:sz w:val="24"/>
        </w:rPr>
        <w:t xml:space="preserve"> </w:t>
      </w:r>
      <w:r w:rsidRPr="00055969">
        <w:rPr>
          <w:rFonts w:ascii="Times New Roman" w:hAnsi="Times New Roman" w:cs="Times New Roman"/>
          <w:sz w:val="24"/>
        </w:rPr>
        <w:t xml:space="preserve">(1), month as a continuous variable (2), 11 dummy variables of the month (3), month as a quadratic </w:t>
      </w:r>
      <w:proofErr w:type="gramStart"/>
      <w:r w:rsidRPr="00055969">
        <w:rPr>
          <w:rFonts w:ascii="Times New Roman" w:hAnsi="Times New Roman" w:cs="Times New Roman"/>
          <w:sz w:val="24"/>
        </w:rPr>
        <w:t>term(</w:t>
      </w:r>
      <w:proofErr w:type="gramEnd"/>
      <w:r w:rsidRPr="00055969">
        <w:rPr>
          <w:rFonts w:ascii="Times New Roman" w:hAnsi="Times New Roman" w:cs="Times New Roman"/>
          <w:sz w:val="24"/>
        </w:rPr>
        <w:t>4), and sine and cosine of the month scaled to the range 0,1π</w:t>
      </w:r>
      <w:r w:rsidR="00055969">
        <w:rPr>
          <w:rFonts w:ascii="Times New Roman" w:hAnsi="Times New Roman" w:cs="Times New Roman"/>
          <w:sz w:val="24"/>
        </w:rPr>
        <w:t xml:space="preserve"> </w:t>
      </w:r>
      <w:r w:rsidRPr="00055969">
        <w:rPr>
          <w:rFonts w:ascii="Times New Roman" w:hAnsi="Times New Roman" w:cs="Times New Roman"/>
          <w:sz w:val="24"/>
        </w:rPr>
        <w:t>(5)</w:t>
      </w:r>
      <w:r w:rsidR="004421D3" w:rsidRPr="00055969">
        <w:rPr>
          <w:rFonts w:ascii="Times New Roman" w:hAnsi="Times New Roman" w:cs="Times New Roman"/>
          <w:sz w:val="24"/>
        </w:rPr>
        <w:t xml:space="preserve">. </w:t>
      </w:r>
      <w:bookmarkStart w:id="3" w:name="_Hlk58094512"/>
      <w:r w:rsidR="00971777" w:rsidRPr="00055969">
        <w:rPr>
          <w:rFonts w:ascii="Times New Roman" w:hAnsi="Times New Roman" w:cs="Times New Roman"/>
          <w:sz w:val="24"/>
        </w:rPr>
        <w:t xml:space="preserve">The selected models for </w:t>
      </w:r>
      <w:del w:id="4" w:author="Andrés González Santa Cruz" w:date="2021-02-11T10:36:00Z">
        <w:r w:rsidR="00971777" w:rsidRPr="00055969" w:rsidDel="002C57D2">
          <w:rPr>
            <w:rFonts w:ascii="Times New Roman" w:hAnsi="Times New Roman" w:cs="Times New Roman"/>
            <w:sz w:val="24"/>
          </w:rPr>
          <w:delText xml:space="preserve">all </w:delText>
        </w:r>
      </w:del>
      <w:r w:rsidR="00971777" w:rsidRPr="00055969">
        <w:rPr>
          <w:rFonts w:ascii="Times New Roman" w:hAnsi="Times New Roman" w:cs="Times New Roman"/>
          <w:sz w:val="24"/>
        </w:rPr>
        <w:t>the outcomes were the models with</w:t>
      </w:r>
      <w:r w:rsidR="00D47360" w:rsidRPr="00055969">
        <w:rPr>
          <w:rFonts w:ascii="Times New Roman" w:hAnsi="Times New Roman" w:cs="Times New Roman"/>
          <w:sz w:val="24"/>
        </w:rPr>
        <w:t xml:space="preserve"> the</w:t>
      </w:r>
      <w:r w:rsidR="00971777" w:rsidRPr="00055969">
        <w:rPr>
          <w:rFonts w:ascii="Times New Roman" w:hAnsi="Times New Roman" w:cs="Times New Roman"/>
          <w:sz w:val="24"/>
        </w:rPr>
        <w:t xml:space="preserve"> month as a dummy variable, </w:t>
      </w:r>
      <w:r w:rsidR="00D47360" w:rsidRPr="00055969">
        <w:rPr>
          <w:rFonts w:ascii="Times New Roman" w:hAnsi="Times New Roman" w:cs="Times New Roman"/>
          <w:sz w:val="24"/>
        </w:rPr>
        <w:t>except for</w:t>
      </w:r>
      <w:r w:rsidR="00971777" w:rsidRPr="00055969">
        <w:rPr>
          <w:rFonts w:ascii="Times New Roman" w:hAnsi="Times New Roman" w:cs="Times New Roman"/>
          <w:sz w:val="24"/>
        </w:rPr>
        <w:t xml:space="preserve"> Trauma Hospitalizations</w:t>
      </w:r>
      <w:del w:id="5" w:author="Andrés González Santa Cruz" w:date="2021-02-11T10:58:00Z">
        <w:r w:rsidR="00055969" w:rsidDel="00901C59">
          <w:rPr>
            <w:rFonts w:ascii="Times New Roman" w:hAnsi="Times New Roman" w:cs="Times New Roman"/>
            <w:sz w:val="24"/>
          </w:rPr>
          <w:delText xml:space="preserve"> </w:delText>
        </w:r>
      </w:del>
      <w:ins w:id="6" w:author="Andrés González Santa Cruz" w:date="2021-02-11T10:37:00Z">
        <w:r w:rsidR="002C57D2">
          <w:rPr>
            <w:rFonts w:ascii="Times New Roman" w:hAnsi="Times New Roman" w:cs="Times New Roman"/>
            <w:sz w:val="24"/>
          </w:rPr>
          <w:t xml:space="preserve">, </w:t>
        </w:r>
      </w:ins>
      <w:r w:rsidR="00055969">
        <w:rPr>
          <w:rFonts w:ascii="Times New Roman" w:hAnsi="Times New Roman" w:cs="Times New Roman"/>
          <w:sz w:val="24"/>
        </w:rPr>
        <w:t>in which t</w:t>
      </w:r>
      <w:r w:rsidR="00971777" w:rsidRPr="00055969">
        <w:rPr>
          <w:rFonts w:ascii="Times New Roman" w:hAnsi="Times New Roman" w:cs="Times New Roman"/>
          <w:sz w:val="24"/>
        </w:rPr>
        <w:t xml:space="preserve">he model with sine and cosine showed lower </w:t>
      </w:r>
      <w:r w:rsidR="00055969">
        <w:rPr>
          <w:rFonts w:ascii="Times New Roman" w:hAnsi="Times New Roman" w:cs="Times New Roman"/>
          <w:sz w:val="24"/>
        </w:rPr>
        <w:t>RMSE</w:t>
      </w:r>
      <w:ins w:id="7" w:author="Andrés González Santa Cruz" w:date="2021-02-11T10:37:00Z">
        <w:r w:rsidR="002C57D2">
          <w:rPr>
            <w:rFonts w:ascii="Times New Roman" w:hAnsi="Times New Roman" w:cs="Times New Roman"/>
            <w:sz w:val="24"/>
          </w:rPr>
          <w:t>s</w:t>
        </w:r>
      </w:ins>
      <w:r w:rsidR="00971777" w:rsidRPr="00055969">
        <w:rPr>
          <w:rFonts w:ascii="Times New Roman" w:hAnsi="Times New Roman" w:cs="Times New Roman"/>
          <w:sz w:val="24"/>
        </w:rPr>
        <w:t xml:space="preserve">. </w:t>
      </w:r>
      <w:r w:rsidRPr="00055969">
        <w:rPr>
          <w:rFonts w:ascii="Times New Roman" w:hAnsi="Times New Roman" w:cs="Times New Roman"/>
          <w:sz w:val="24"/>
        </w:rPr>
        <w:t>Finally, w</w:t>
      </w:r>
      <w:r w:rsidR="004421D3" w:rsidRPr="00055969">
        <w:rPr>
          <w:rFonts w:ascii="Times New Roman" w:hAnsi="Times New Roman" w:cs="Times New Roman"/>
          <w:sz w:val="24"/>
        </w:rPr>
        <w:t xml:space="preserve">e computed robust standard errors to account for heteroscedasticity and autocorrelation </w:t>
      </w:r>
      <w:r w:rsidR="00411D93" w:rsidRPr="00055969">
        <w:rPr>
          <w:rFonts w:ascii="Times New Roman" w:hAnsi="Times New Roman" w:cs="Times New Roman"/>
          <w:sz w:val="24"/>
        </w:rPr>
        <w:fldChar w:fldCharType="begin"/>
      </w:r>
      <w:r w:rsidR="00A0782F" w:rsidRPr="00055969">
        <w:rPr>
          <w:rFonts w:ascii="Times New Roman" w:hAnsi="Times New Roman" w:cs="Times New Roman"/>
          <w:sz w:val="24"/>
        </w:rPr>
        <w:instrText xml:space="preserve"> ADDIN EN.CITE &lt;EndNote&gt;&lt;Cite&gt;&lt;Author&gt;Driscoll&lt;/Author&gt;&lt;Year&gt;1998&lt;/Year&gt;&lt;RecNum&gt;47&lt;/RecNum&gt;&lt;DisplayText&gt;(44)&lt;/DisplayText&gt;&lt;record&gt;&lt;rec-number&gt;47&lt;/rec-number&gt;&lt;foreign-keys&gt;&lt;key app="EN" db-id="29zseaxacpxtd5esttl5ptxbp9ffvfp00vav" timestamp="1607213488"&gt;47&lt;/key&gt;&lt;/foreign-keys&gt;&lt;ref-type name="Journal Article"&gt;17&lt;/ref-type&gt;&lt;contributors&gt;&lt;authors&gt;&lt;author&gt;Driscoll, John&lt;/author&gt;&lt;author&gt;Kraay, A. C.&lt;/author&gt;&lt;/authors&gt;&lt;/contributors&gt;&lt;titles&gt;&lt;title&gt;Consistent covariance matrix estimation with spatially dependent data&lt;/title&gt;&lt;secondary-title&gt;Rev. Econ. Stat.&lt;/secondary-title&gt;&lt;/titles&gt;&lt;periodical&gt;&lt;full-title&gt;Rev. Econ. Stat.&lt;/full-title&gt;&lt;/periodical&gt;&lt;pages&gt;549-560&lt;/pages&gt;&lt;volume&gt;80&lt;/volume&gt;&lt;dates&gt;&lt;year&gt;1998&lt;/year&gt;&lt;pub-dates&gt;&lt;date&gt;01/01&lt;/date&gt;&lt;/pub-dates&gt;&lt;/dates&gt;&lt;urls&gt;&lt;/urls&gt;&lt;/record&gt;&lt;/Cite&gt;&lt;/EndNote&gt;</w:instrText>
      </w:r>
      <w:r w:rsidR="00411D93" w:rsidRPr="00055969">
        <w:rPr>
          <w:rFonts w:ascii="Times New Roman" w:hAnsi="Times New Roman" w:cs="Times New Roman"/>
          <w:sz w:val="24"/>
        </w:rPr>
        <w:fldChar w:fldCharType="separate"/>
      </w:r>
      <w:r w:rsidR="00A0782F" w:rsidRPr="00055969">
        <w:rPr>
          <w:rFonts w:ascii="Times New Roman" w:hAnsi="Times New Roman" w:cs="Times New Roman"/>
          <w:noProof/>
          <w:sz w:val="24"/>
        </w:rPr>
        <w:t>(44)</w:t>
      </w:r>
      <w:r w:rsidR="00411D93" w:rsidRPr="00055969">
        <w:rPr>
          <w:rFonts w:ascii="Times New Roman" w:hAnsi="Times New Roman" w:cs="Times New Roman"/>
          <w:sz w:val="24"/>
        </w:rPr>
        <w:fldChar w:fldCharType="end"/>
      </w:r>
      <w:r w:rsidR="00411D93" w:rsidRPr="00055969">
        <w:rPr>
          <w:rFonts w:ascii="Times New Roman" w:hAnsi="Times New Roman" w:cs="Times New Roman"/>
          <w:sz w:val="24"/>
        </w:rPr>
        <w:t xml:space="preserve"> </w:t>
      </w:r>
      <w:r w:rsidR="004421D3" w:rsidRPr="00055969">
        <w:rPr>
          <w:rFonts w:ascii="Times New Roman" w:hAnsi="Times New Roman" w:cs="Times New Roman"/>
          <w:sz w:val="24"/>
        </w:rPr>
        <w:t xml:space="preserve">using the </w:t>
      </w:r>
      <w:proofErr w:type="spellStart"/>
      <w:r w:rsidR="004421D3" w:rsidRPr="00055969">
        <w:rPr>
          <w:rFonts w:ascii="Times New Roman" w:hAnsi="Times New Roman" w:cs="Times New Roman"/>
          <w:i/>
          <w:iCs/>
          <w:sz w:val="24"/>
        </w:rPr>
        <w:t>xtscc</w:t>
      </w:r>
      <w:proofErr w:type="spellEnd"/>
      <w:r w:rsidR="00411D93" w:rsidRPr="00055969">
        <w:rPr>
          <w:rFonts w:ascii="Times New Roman" w:hAnsi="Times New Roman" w:cs="Times New Roman"/>
          <w:sz w:val="24"/>
        </w:rPr>
        <w:t xml:space="preserve"> </w:t>
      </w:r>
      <w:r w:rsidR="004421D3" w:rsidRPr="00055969">
        <w:rPr>
          <w:rFonts w:ascii="Times New Roman" w:hAnsi="Times New Roman" w:cs="Times New Roman"/>
          <w:sz w:val="24"/>
        </w:rPr>
        <w:t xml:space="preserve">command </w:t>
      </w:r>
      <w:r w:rsidR="00CF418D" w:rsidRPr="00055969">
        <w:rPr>
          <w:rFonts w:ascii="Times New Roman" w:hAnsi="Times New Roman" w:cs="Times New Roman"/>
          <w:sz w:val="24"/>
        </w:rPr>
        <w:fldChar w:fldCharType="begin"/>
      </w:r>
      <w:r w:rsidR="00A0782F" w:rsidRPr="00055969">
        <w:rPr>
          <w:rFonts w:ascii="Times New Roman" w:hAnsi="Times New Roman" w:cs="Times New Roman"/>
          <w:sz w:val="24"/>
        </w:rPr>
        <w:instrText xml:space="preserve"> ADDIN EN.CITE &lt;EndNote&gt;&lt;Cite&gt;&lt;Author&gt;Hoechle&lt;/Author&gt;&lt;Year&gt;2007&lt;/Year&gt;&lt;RecNum&gt;45&lt;/RecNum&gt;&lt;DisplayText&gt;(45)&lt;/DisplayText&gt;&lt;record&gt;&lt;rec-number&gt;45&lt;/rec-number&gt;&lt;foreign-keys&gt;&lt;key app="EN" db-id="29zseaxacpxtd5esttl5ptxbp9ffvfp00vav" timestamp="1607213091"&gt;45&lt;/key&gt;&lt;/foreign-keys&gt;&lt;ref-type name="Journal Article"&gt;17&lt;/ref-type&gt;&lt;contributors&gt;&lt;authors&gt;&lt;author&gt;Hoechle, Daniel&lt;/author&gt;&lt;/authors&gt;&lt;/contributors&gt;&lt;titles&gt;&lt;title&gt;Robust Standard Errors for Panel Regressions With Cross-Sectional Dependence&lt;/title&gt;&lt;secondary-title&gt;Stata Journal&lt;/secondary-title&gt;&lt;/titles&gt;&lt;periodical&gt;&lt;full-title&gt;Stata Journal&lt;/full-title&gt;&lt;/periodical&gt;&lt;pages&gt;281-312&lt;/pages&gt;&lt;volume&gt;7&lt;/volume&gt;&lt;dates&gt;&lt;year&gt;2007&lt;/year&gt;&lt;pub-dates&gt;&lt;date&gt;02/01&lt;/date&gt;&lt;/pub-dates&gt;&lt;/dates&gt;&lt;urls&gt;&lt;/urls&gt;&lt;electronic-resource-num&gt;10.1177/1536867X0700700301&lt;/electronic-resource-num&gt;&lt;/record&gt;&lt;/Cite&gt;&lt;/EndNote&gt;</w:instrText>
      </w:r>
      <w:r w:rsidR="00CF418D" w:rsidRPr="00055969">
        <w:rPr>
          <w:rFonts w:ascii="Times New Roman" w:hAnsi="Times New Roman" w:cs="Times New Roman"/>
          <w:sz w:val="24"/>
        </w:rPr>
        <w:fldChar w:fldCharType="separate"/>
      </w:r>
      <w:r w:rsidR="00A0782F" w:rsidRPr="00055969">
        <w:rPr>
          <w:rFonts w:ascii="Times New Roman" w:hAnsi="Times New Roman" w:cs="Times New Roman"/>
          <w:noProof/>
          <w:sz w:val="24"/>
        </w:rPr>
        <w:t>(45)</w:t>
      </w:r>
      <w:r w:rsidR="00CF418D" w:rsidRPr="00055969">
        <w:rPr>
          <w:rFonts w:ascii="Times New Roman" w:hAnsi="Times New Roman" w:cs="Times New Roman"/>
          <w:sz w:val="24"/>
        </w:rPr>
        <w:fldChar w:fldCharType="end"/>
      </w:r>
      <w:r w:rsidR="004421D3" w:rsidRPr="00055969">
        <w:rPr>
          <w:rFonts w:ascii="Times New Roman" w:hAnsi="Times New Roman" w:cs="Times New Roman"/>
          <w:sz w:val="24"/>
        </w:rPr>
        <w:t xml:space="preserve"> in Stata 16 </w:t>
      </w:r>
      <w:r w:rsidR="00411D93" w:rsidRPr="00055969">
        <w:rPr>
          <w:rFonts w:ascii="Times New Roman" w:hAnsi="Times New Roman" w:cs="Times New Roman"/>
          <w:sz w:val="24"/>
        </w:rPr>
        <w:fldChar w:fldCharType="begin"/>
      </w:r>
      <w:r w:rsidR="00A0782F" w:rsidRPr="00055969">
        <w:rPr>
          <w:rFonts w:ascii="Times New Roman" w:hAnsi="Times New Roman" w:cs="Times New Roman"/>
          <w:sz w:val="24"/>
        </w:rPr>
        <w:instrText xml:space="preserve"> ADDIN EN.CITE &lt;EndNote&gt;&lt;Cite&gt;&lt;Author&gt;StataCorp&lt;/Author&gt;&lt;Year&gt;2019&lt;/Year&gt;&lt;RecNum&gt;46&lt;/RecNum&gt;&lt;DisplayText&gt;(46)&lt;/DisplayText&gt;&lt;record&gt;&lt;rec-number&gt;46&lt;/rec-number&gt;&lt;foreign-keys&gt;&lt;key app="EN" db-id="29zseaxacpxtd5esttl5ptxbp9ffvfp00vav" timestamp="1607213352"&gt;46&lt;/key&gt;&lt;/foreign-keys&gt;&lt;ref-type name="Computer Program"&gt;9&lt;/ref-type&gt;&lt;contributors&gt;&lt;authors&gt;&lt;author&gt;StataCorp&lt;/author&gt;&lt;/authors&gt;&lt;secondary-authors&gt;&lt;author&gt;StataCorp LLC.&lt;/author&gt;&lt;/secondary-authors&gt;&lt;/contributors&gt;&lt;titles&gt;&lt;title&gt;Stata Statistical Software&lt;/title&gt;&lt;/titles&gt;&lt;volume&gt;Release 16&lt;/volume&gt;&lt;dates&gt;&lt;year&gt;2019&lt;/year&gt;&lt;/dates&gt;&lt;pub-location&gt;TX&lt;/pub-location&gt;&lt;publisher&gt;College Station&lt;/publisher&gt;&lt;urls&gt;&lt;/urls&gt;&lt;/record&gt;&lt;/Cite&gt;&lt;/EndNote&gt;</w:instrText>
      </w:r>
      <w:r w:rsidR="00411D93" w:rsidRPr="00055969">
        <w:rPr>
          <w:rFonts w:ascii="Times New Roman" w:hAnsi="Times New Roman" w:cs="Times New Roman"/>
          <w:sz w:val="24"/>
        </w:rPr>
        <w:fldChar w:fldCharType="separate"/>
      </w:r>
      <w:r w:rsidR="00A0782F" w:rsidRPr="00055969">
        <w:rPr>
          <w:rFonts w:ascii="Times New Roman" w:hAnsi="Times New Roman" w:cs="Times New Roman"/>
          <w:noProof/>
          <w:sz w:val="24"/>
        </w:rPr>
        <w:t>(46)</w:t>
      </w:r>
      <w:r w:rsidR="00411D93" w:rsidRPr="00055969">
        <w:rPr>
          <w:rFonts w:ascii="Times New Roman" w:hAnsi="Times New Roman" w:cs="Times New Roman"/>
          <w:sz w:val="24"/>
        </w:rPr>
        <w:fldChar w:fldCharType="end"/>
      </w:r>
      <w:r w:rsidR="00CF418D" w:rsidRPr="00055969">
        <w:rPr>
          <w:rFonts w:ascii="Times New Roman" w:hAnsi="Times New Roman" w:cs="Times New Roman"/>
          <w:sz w:val="24"/>
        </w:rPr>
        <w:t>.</w:t>
      </w:r>
      <w:bookmarkEnd w:id="3"/>
    </w:p>
    <w:p w14:paraId="1430DDA8" w14:textId="069D1C0C" w:rsidR="004421D3" w:rsidRPr="00055969" w:rsidRDefault="00EC2C08" w:rsidP="00055969">
      <w:pPr>
        <w:spacing w:line="240" w:lineRule="auto"/>
        <w:rPr>
          <w:rFonts w:ascii="Times New Roman" w:hAnsi="Times New Roman" w:cs="Times New Roman"/>
          <w:b/>
          <w:sz w:val="24"/>
        </w:rPr>
      </w:pPr>
      <w:r w:rsidRPr="00055969">
        <w:rPr>
          <w:rFonts w:ascii="Times New Roman" w:eastAsia="Times New Roman" w:hAnsi="Times New Roman" w:cs="Times New Roman"/>
          <w:b/>
          <w:bCs/>
          <w:iCs/>
          <w:sz w:val="24"/>
        </w:rPr>
        <w:t>Supplemental Table 3</w:t>
      </w:r>
      <w:r w:rsidR="004421D3" w:rsidRPr="00055969">
        <w:rPr>
          <w:rFonts w:ascii="Times New Roman" w:hAnsi="Times New Roman" w:cs="Times New Roman"/>
          <w:b/>
          <w:sz w:val="24"/>
        </w:rPr>
        <w:t>. Estimated effect of Social Protests in weekly Health Services Utilizations, from fixed effects difference-in-difference models</w:t>
      </w:r>
    </w:p>
    <w:tbl>
      <w:tblPr>
        <w:tblW w:w="8474" w:type="dxa"/>
        <w:tblLook w:val="04A0" w:firstRow="1" w:lastRow="0" w:firstColumn="1" w:lastColumn="0" w:noHBand="0" w:noVBand="1"/>
      </w:tblPr>
      <w:tblGrid>
        <w:gridCol w:w="2158"/>
        <w:gridCol w:w="1226"/>
        <w:gridCol w:w="2020"/>
        <w:gridCol w:w="1230"/>
        <w:gridCol w:w="1840"/>
        <w:tblGridChange w:id="8">
          <w:tblGrid>
            <w:gridCol w:w="2158"/>
            <w:gridCol w:w="181"/>
            <w:gridCol w:w="1045"/>
            <w:gridCol w:w="144"/>
            <w:gridCol w:w="25"/>
            <w:gridCol w:w="843"/>
            <w:gridCol w:w="1008"/>
            <w:gridCol w:w="106"/>
            <w:gridCol w:w="444"/>
            <w:gridCol w:w="680"/>
            <w:gridCol w:w="106"/>
            <w:gridCol w:w="352"/>
            <w:gridCol w:w="1382"/>
          </w:tblGrid>
        </w:tblGridChange>
      </w:tblGrid>
      <w:tr w:rsidR="00472DA0" w:rsidRPr="004421D3" w14:paraId="0CDF8F62" w14:textId="10C41938" w:rsidTr="00211F78">
        <w:trPr>
          <w:trHeight w:val="20"/>
        </w:trPr>
        <w:tc>
          <w:tcPr>
            <w:tcW w:w="2158" w:type="dxa"/>
            <w:tcBorders>
              <w:top w:val="single" w:sz="4" w:space="0" w:color="auto"/>
              <w:left w:val="nil"/>
              <w:bottom w:val="single" w:sz="4" w:space="0" w:color="auto"/>
              <w:right w:val="nil"/>
            </w:tcBorders>
            <w:vAlign w:val="center"/>
          </w:tcPr>
          <w:p w14:paraId="31B42B28" w14:textId="77777777" w:rsidR="00472DA0" w:rsidRPr="004421D3" w:rsidRDefault="00472DA0" w:rsidP="00720FB7">
            <w:pPr>
              <w:spacing w:after="0" w:line="240" w:lineRule="auto"/>
              <w:rPr>
                <w:rFonts w:ascii="Times New Roman" w:hAnsi="Times New Roman" w:cs="Times New Roman"/>
                <w:b/>
                <w:bCs/>
                <w:sz w:val="20"/>
                <w:szCs w:val="20"/>
                <w:lang w:val="es-CL"/>
              </w:rPr>
            </w:pPr>
            <w:r w:rsidRPr="004421D3">
              <w:rPr>
                <w:rFonts w:ascii="Times New Roman" w:hAnsi="Times New Roman" w:cs="Times New Roman"/>
                <w:b/>
                <w:bCs/>
                <w:sz w:val="20"/>
                <w:szCs w:val="20"/>
                <w:lang w:val="es-CL"/>
              </w:rPr>
              <w:t>Variable</w:t>
            </w:r>
          </w:p>
        </w:tc>
        <w:tc>
          <w:tcPr>
            <w:tcW w:w="1226" w:type="dxa"/>
            <w:tcBorders>
              <w:top w:val="single" w:sz="4" w:space="0" w:color="auto"/>
              <w:left w:val="nil"/>
              <w:bottom w:val="single" w:sz="4" w:space="0" w:color="auto"/>
              <w:right w:val="nil"/>
            </w:tcBorders>
            <w:shd w:val="clear" w:color="auto" w:fill="auto"/>
            <w:noWrap/>
            <w:vAlign w:val="center"/>
          </w:tcPr>
          <w:p w14:paraId="67E86F0D" w14:textId="77777777" w:rsidR="00472DA0" w:rsidRPr="004421D3" w:rsidRDefault="00472DA0" w:rsidP="00472DA0">
            <w:pPr>
              <w:spacing w:after="0" w:line="240" w:lineRule="auto"/>
              <w:rPr>
                <w:rFonts w:ascii="Times New Roman" w:hAnsi="Times New Roman" w:cs="Times New Roman"/>
                <w:b/>
                <w:bCs/>
                <w:sz w:val="20"/>
                <w:szCs w:val="20"/>
                <w:lang w:val="es-CL"/>
              </w:rPr>
            </w:pPr>
            <w:r w:rsidRPr="004421D3">
              <w:rPr>
                <w:rFonts w:ascii="Times New Roman" w:hAnsi="Times New Roman" w:cs="Times New Roman"/>
                <w:b/>
                <w:bCs/>
                <w:sz w:val="20"/>
                <w:szCs w:val="20"/>
                <w:lang w:val="es-CL"/>
              </w:rPr>
              <w:t>Coef</w:t>
            </w:r>
          </w:p>
        </w:tc>
        <w:tc>
          <w:tcPr>
            <w:tcW w:w="2020" w:type="dxa"/>
            <w:tcBorders>
              <w:top w:val="single" w:sz="4" w:space="0" w:color="auto"/>
              <w:left w:val="nil"/>
              <w:bottom w:val="single" w:sz="4" w:space="0" w:color="auto"/>
              <w:right w:val="nil"/>
            </w:tcBorders>
            <w:shd w:val="clear" w:color="auto" w:fill="auto"/>
            <w:noWrap/>
            <w:vAlign w:val="center"/>
          </w:tcPr>
          <w:p w14:paraId="5AF9378A" w14:textId="7FF422BC" w:rsidR="00472DA0" w:rsidRPr="004421D3" w:rsidRDefault="00472DA0" w:rsidP="00472DA0">
            <w:pPr>
              <w:spacing w:after="0" w:line="240" w:lineRule="auto"/>
              <w:rPr>
                <w:rFonts w:ascii="Times New Roman" w:hAnsi="Times New Roman" w:cs="Times New Roman"/>
                <w:b/>
                <w:bCs/>
                <w:sz w:val="20"/>
                <w:szCs w:val="20"/>
                <w:lang w:val="es-CL"/>
              </w:rPr>
            </w:pPr>
            <w:r w:rsidRPr="004421D3">
              <w:rPr>
                <w:rFonts w:ascii="Times New Roman" w:hAnsi="Times New Roman" w:cs="Times New Roman"/>
                <w:b/>
                <w:bCs/>
                <w:sz w:val="20"/>
                <w:szCs w:val="20"/>
                <w:lang w:val="es-CL"/>
              </w:rPr>
              <w:t>95%</w:t>
            </w:r>
            <w:r>
              <w:rPr>
                <w:rFonts w:ascii="Times New Roman" w:hAnsi="Times New Roman" w:cs="Times New Roman"/>
                <w:b/>
                <w:bCs/>
                <w:sz w:val="20"/>
                <w:szCs w:val="20"/>
                <w:lang w:val="es-CL"/>
              </w:rPr>
              <w:t xml:space="preserve"> CI</w:t>
            </w:r>
          </w:p>
        </w:tc>
        <w:tc>
          <w:tcPr>
            <w:tcW w:w="1230" w:type="dxa"/>
            <w:tcBorders>
              <w:top w:val="single" w:sz="4" w:space="0" w:color="auto"/>
              <w:left w:val="nil"/>
              <w:bottom w:val="single" w:sz="4" w:space="0" w:color="auto"/>
              <w:right w:val="nil"/>
            </w:tcBorders>
          </w:tcPr>
          <w:p w14:paraId="0364198A" w14:textId="2E850403" w:rsidR="00472DA0" w:rsidRPr="004421D3" w:rsidRDefault="00472DA0" w:rsidP="00472DA0">
            <w:pPr>
              <w:spacing w:after="0" w:line="240" w:lineRule="auto"/>
              <w:rPr>
                <w:rFonts w:ascii="Times New Roman" w:hAnsi="Times New Roman" w:cs="Times New Roman"/>
                <w:b/>
                <w:bCs/>
                <w:sz w:val="20"/>
                <w:szCs w:val="20"/>
                <w:lang w:val="es-CL"/>
              </w:rPr>
            </w:pPr>
            <w:r w:rsidRPr="005706A9">
              <w:rPr>
                <w:rFonts w:ascii="Times New Roman" w:hAnsi="Times New Roman" w:cs="Times New Roman"/>
                <w:b/>
                <w:bCs/>
                <w:sz w:val="20"/>
                <w:szCs w:val="20"/>
                <w:lang w:val="es-CL"/>
              </w:rPr>
              <w:t>Relative Effect (%)</w:t>
            </w:r>
          </w:p>
        </w:tc>
        <w:tc>
          <w:tcPr>
            <w:tcW w:w="1840" w:type="dxa"/>
            <w:tcBorders>
              <w:top w:val="single" w:sz="4" w:space="0" w:color="auto"/>
              <w:left w:val="nil"/>
              <w:bottom w:val="single" w:sz="4" w:space="0" w:color="auto"/>
              <w:right w:val="nil"/>
            </w:tcBorders>
            <w:vAlign w:val="center"/>
          </w:tcPr>
          <w:p w14:paraId="4E0839C8" w14:textId="74D3ADE4" w:rsidR="00472DA0" w:rsidRPr="004421D3" w:rsidRDefault="00472DA0" w:rsidP="00472DA0">
            <w:pPr>
              <w:spacing w:after="0" w:line="240" w:lineRule="auto"/>
              <w:rPr>
                <w:rFonts w:ascii="Times New Roman" w:hAnsi="Times New Roman" w:cs="Times New Roman"/>
                <w:b/>
                <w:bCs/>
                <w:sz w:val="20"/>
                <w:szCs w:val="20"/>
                <w:lang w:val="es-CL"/>
              </w:rPr>
            </w:pPr>
            <w:r w:rsidRPr="004421D3">
              <w:rPr>
                <w:rFonts w:ascii="Times New Roman" w:hAnsi="Times New Roman" w:cs="Times New Roman"/>
                <w:b/>
                <w:bCs/>
                <w:sz w:val="20"/>
                <w:szCs w:val="20"/>
                <w:lang w:val="es-CL"/>
              </w:rPr>
              <w:t>95%</w:t>
            </w:r>
            <w:r>
              <w:rPr>
                <w:rFonts w:ascii="Times New Roman" w:hAnsi="Times New Roman" w:cs="Times New Roman"/>
                <w:b/>
                <w:bCs/>
                <w:sz w:val="20"/>
                <w:szCs w:val="20"/>
                <w:lang w:val="es-CL"/>
              </w:rPr>
              <w:t xml:space="preserve"> CI</w:t>
            </w:r>
          </w:p>
        </w:tc>
      </w:tr>
      <w:tr w:rsidR="00472DA0" w:rsidRPr="004421D3" w14:paraId="7E675096" w14:textId="77777777" w:rsidTr="00211F78">
        <w:trPr>
          <w:trHeight w:val="20"/>
        </w:trPr>
        <w:tc>
          <w:tcPr>
            <w:tcW w:w="2158" w:type="dxa"/>
            <w:tcBorders>
              <w:top w:val="nil"/>
              <w:left w:val="nil"/>
              <w:bottom w:val="nil"/>
              <w:right w:val="nil"/>
            </w:tcBorders>
            <w:shd w:val="clear" w:color="auto" w:fill="auto"/>
            <w:vAlign w:val="center"/>
          </w:tcPr>
          <w:p w14:paraId="77E9A75C" w14:textId="63774A66" w:rsidR="00472DA0" w:rsidRPr="004421D3" w:rsidRDefault="00472DA0" w:rsidP="00A161A6">
            <w:pPr>
              <w:spacing w:after="0" w:line="240" w:lineRule="auto"/>
              <w:rPr>
                <w:rFonts w:ascii="Times New Roman" w:hAnsi="Times New Roman" w:cs="Times New Roman"/>
                <w:sz w:val="20"/>
                <w:szCs w:val="20"/>
                <w:vertAlign w:val="superscript"/>
              </w:rPr>
            </w:pPr>
            <w:r w:rsidRPr="004421D3">
              <w:rPr>
                <w:rFonts w:ascii="Times New Roman" w:hAnsi="Times New Roman" w:cs="Times New Roman"/>
                <w:sz w:val="20"/>
                <w:szCs w:val="20"/>
              </w:rPr>
              <w:t>Trauma</w:t>
            </w:r>
            <w:r>
              <w:rPr>
                <w:rFonts w:ascii="Times New Roman" w:hAnsi="Times New Roman" w:cs="Times New Roman"/>
                <w:sz w:val="20"/>
                <w:szCs w:val="20"/>
              </w:rPr>
              <w:t xml:space="preserve"> </w:t>
            </w:r>
            <w:r w:rsidRPr="004421D3">
              <w:rPr>
                <w:rFonts w:ascii="Times New Roman" w:hAnsi="Times New Roman" w:cs="Times New Roman"/>
                <w:sz w:val="20"/>
                <w:szCs w:val="20"/>
              </w:rPr>
              <w:t xml:space="preserve">Consultations </w:t>
            </w:r>
            <w:r w:rsidR="00720FB7" w:rsidRPr="00720FB7">
              <w:rPr>
                <w:rFonts w:ascii="Times New Roman" w:hAnsi="Times New Roman" w:cs="Times New Roman"/>
                <w:sz w:val="20"/>
                <w:szCs w:val="20"/>
                <w:vertAlign w:val="superscript"/>
              </w:rPr>
              <w:t>a</w:t>
            </w:r>
          </w:p>
        </w:tc>
        <w:tc>
          <w:tcPr>
            <w:tcW w:w="1226" w:type="dxa"/>
            <w:tcBorders>
              <w:top w:val="nil"/>
              <w:left w:val="nil"/>
              <w:bottom w:val="nil"/>
              <w:right w:val="nil"/>
            </w:tcBorders>
            <w:shd w:val="clear" w:color="auto" w:fill="auto"/>
            <w:noWrap/>
            <w:vAlign w:val="center"/>
          </w:tcPr>
          <w:p w14:paraId="59C667BC" w14:textId="19A8D29A" w:rsidR="00472DA0" w:rsidRPr="00211F78" w:rsidRDefault="00211F78" w:rsidP="00472DA0">
            <w:pPr>
              <w:spacing w:after="0" w:line="240" w:lineRule="auto"/>
              <w:rPr>
                <w:rFonts w:ascii="Times New Roman" w:hAnsi="Times New Roman" w:cs="Times New Roman"/>
                <w:sz w:val="20"/>
                <w:szCs w:val="20"/>
                <w:lang w:val="es-CL"/>
                <w:rPrChange w:id="9" w:author="Andrés González Santa Cruz" w:date="2021-02-11T11:46:00Z">
                  <w:rPr>
                    <w:rFonts w:ascii="Times New Roman" w:hAnsi="Times New Roman" w:cs="Times New Roman"/>
                    <w:sz w:val="20"/>
                    <w:szCs w:val="20"/>
                    <w:lang w:val="es-CL"/>
                  </w:rPr>
                </w:rPrChange>
              </w:rPr>
            </w:pPr>
            <w:ins w:id="10" w:author="Andrés González Santa Cruz" w:date="2021-02-11T11:38:00Z">
              <w:r w:rsidRPr="00211F78">
                <w:rPr>
                  <w:rFonts w:ascii="Times New Roman" w:hAnsi="Times New Roman" w:cs="Times New Roman"/>
                  <w:sz w:val="20"/>
                  <w:szCs w:val="20"/>
                  <w:lang w:val="es-CL"/>
                </w:rPr>
                <w:t>-122.90</w:t>
              </w:r>
            </w:ins>
            <w:del w:id="11" w:author="Andrés González Santa Cruz" w:date="2021-02-11T11:38:00Z">
              <w:r w:rsidR="00472DA0" w:rsidRPr="00211F78" w:rsidDel="00211F78">
                <w:rPr>
                  <w:rFonts w:ascii="Times New Roman" w:hAnsi="Times New Roman" w:cs="Times New Roman"/>
                  <w:sz w:val="20"/>
                  <w:szCs w:val="20"/>
                  <w:lang w:val="es-CL"/>
                  <w:rPrChange w:id="12" w:author="Andrés González Santa Cruz" w:date="2021-02-11T11:46:00Z">
                    <w:rPr>
                      <w:rFonts w:ascii="Times New Roman" w:hAnsi="Times New Roman" w:cs="Times New Roman"/>
                      <w:sz w:val="20"/>
                      <w:szCs w:val="20"/>
                      <w:lang w:val="es-CL"/>
                    </w:rPr>
                  </w:rPrChange>
                </w:rPr>
                <w:delText>-103.10</w:delText>
              </w:r>
            </w:del>
          </w:p>
        </w:tc>
        <w:tc>
          <w:tcPr>
            <w:tcW w:w="2020" w:type="dxa"/>
            <w:tcBorders>
              <w:top w:val="nil"/>
              <w:left w:val="nil"/>
              <w:bottom w:val="nil"/>
              <w:right w:val="nil"/>
            </w:tcBorders>
            <w:shd w:val="clear" w:color="auto" w:fill="auto"/>
            <w:noWrap/>
            <w:vAlign w:val="center"/>
          </w:tcPr>
          <w:p w14:paraId="2B86861E" w14:textId="2BE34586" w:rsidR="00472DA0" w:rsidRPr="00211F78" w:rsidRDefault="00211F78" w:rsidP="00472DA0">
            <w:pPr>
              <w:spacing w:after="0" w:line="240" w:lineRule="auto"/>
              <w:rPr>
                <w:rFonts w:ascii="Times New Roman" w:hAnsi="Times New Roman" w:cs="Times New Roman"/>
                <w:sz w:val="20"/>
                <w:szCs w:val="20"/>
                <w:lang w:val="es-CL"/>
                <w:rPrChange w:id="13" w:author="Andrés González Santa Cruz" w:date="2021-02-11T11:46:00Z">
                  <w:rPr>
                    <w:rFonts w:ascii="Times New Roman" w:hAnsi="Times New Roman" w:cs="Times New Roman"/>
                    <w:sz w:val="20"/>
                    <w:szCs w:val="20"/>
                    <w:lang w:val="es-CL"/>
                  </w:rPr>
                </w:rPrChange>
              </w:rPr>
            </w:pPr>
            <w:ins w:id="14" w:author="Andrés González Santa Cruz" w:date="2021-02-11T11:39:00Z">
              <w:r w:rsidRPr="00211F78">
                <w:rPr>
                  <w:rFonts w:ascii="Times New Roman" w:hAnsi="Times New Roman" w:cs="Times New Roman"/>
                  <w:sz w:val="20"/>
                  <w:szCs w:val="20"/>
                  <w:rPrChange w:id="15" w:author="Andrés González Santa Cruz" w:date="2021-02-11T11:46:00Z">
                    <w:rPr>
                      <w:rFonts w:ascii="Times New Roman" w:hAnsi="Times New Roman" w:cs="Times New Roman"/>
                      <w:sz w:val="20"/>
                      <w:szCs w:val="20"/>
                    </w:rPr>
                  </w:rPrChange>
                </w:rPr>
                <w:t>-186.</w:t>
              </w:r>
              <w:proofErr w:type="gramStart"/>
              <w:r w:rsidRPr="00211F78">
                <w:rPr>
                  <w:rFonts w:ascii="Times New Roman" w:hAnsi="Times New Roman" w:cs="Times New Roman"/>
                  <w:sz w:val="20"/>
                  <w:szCs w:val="20"/>
                  <w:rPrChange w:id="16" w:author="Andrés González Santa Cruz" w:date="2021-02-11T11:46:00Z">
                    <w:rPr>
                      <w:rFonts w:ascii="Times New Roman" w:hAnsi="Times New Roman" w:cs="Times New Roman"/>
                      <w:sz w:val="20"/>
                      <w:szCs w:val="20"/>
                    </w:rPr>
                  </w:rPrChange>
                </w:rPr>
                <w:t>99,-</w:t>
              </w:r>
              <w:proofErr w:type="gramEnd"/>
              <w:r w:rsidRPr="00211F78">
                <w:rPr>
                  <w:rFonts w:ascii="Times New Roman" w:hAnsi="Times New Roman" w:cs="Times New Roman"/>
                  <w:sz w:val="20"/>
                  <w:szCs w:val="20"/>
                  <w:rPrChange w:id="17" w:author="Andrés González Santa Cruz" w:date="2021-02-11T11:46:00Z">
                    <w:rPr>
                      <w:rFonts w:ascii="Times New Roman" w:hAnsi="Times New Roman" w:cs="Times New Roman"/>
                      <w:sz w:val="20"/>
                      <w:szCs w:val="20"/>
                    </w:rPr>
                  </w:rPrChange>
                </w:rPr>
                <w:t>58.80</w:t>
              </w:r>
            </w:ins>
            <w:del w:id="18" w:author="Andrés González Santa Cruz" w:date="2021-02-11T11:39:00Z">
              <w:r w:rsidR="00472DA0" w:rsidRPr="00211F78" w:rsidDel="00211F78">
                <w:rPr>
                  <w:rFonts w:ascii="Times New Roman" w:hAnsi="Times New Roman" w:cs="Times New Roman"/>
                  <w:sz w:val="20"/>
                  <w:szCs w:val="20"/>
                  <w:rPrChange w:id="19" w:author="Andrés González Santa Cruz" w:date="2021-02-11T11:46:00Z">
                    <w:rPr>
                      <w:rFonts w:ascii="Times New Roman" w:hAnsi="Times New Roman" w:cs="Times New Roman"/>
                      <w:sz w:val="20"/>
                      <w:szCs w:val="20"/>
                    </w:rPr>
                  </w:rPrChange>
                </w:rPr>
                <w:delText>-177.91, -28.30</w:delText>
              </w:r>
            </w:del>
          </w:p>
        </w:tc>
        <w:tc>
          <w:tcPr>
            <w:tcW w:w="1230" w:type="dxa"/>
            <w:tcBorders>
              <w:top w:val="nil"/>
              <w:left w:val="nil"/>
              <w:bottom w:val="nil"/>
              <w:right w:val="nil"/>
            </w:tcBorders>
            <w:vAlign w:val="center"/>
          </w:tcPr>
          <w:p w14:paraId="790B09BD" w14:textId="0B717E4E" w:rsidR="00472DA0" w:rsidRPr="00211F78" w:rsidRDefault="00211F78" w:rsidP="00472DA0">
            <w:pPr>
              <w:spacing w:after="0" w:line="240" w:lineRule="auto"/>
              <w:rPr>
                <w:rFonts w:ascii="Times New Roman" w:hAnsi="Times New Roman" w:cs="Times New Roman"/>
                <w:sz w:val="20"/>
                <w:szCs w:val="20"/>
                <w:lang w:val="es-CL"/>
                <w:rPrChange w:id="20" w:author="Andrés González Santa Cruz" w:date="2021-02-11T11:46:00Z">
                  <w:rPr>
                    <w:rFonts w:ascii="Times New Roman" w:hAnsi="Times New Roman" w:cs="Times New Roman"/>
                    <w:sz w:val="20"/>
                    <w:szCs w:val="20"/>
                    <w:lang w:val="es-CL"/>
                  </w:rPr>
                </w:rPrChange>
              </w:rPr>
            </w:pPr>
            <w:ins w:id="21" w:author="Andrés González Santa Cruz" w:date="2021-02-11T11:39:00Z">
              <w:r w:rsidRPr="00211F78">
                <w:rPr>
                  <w:rFonts w:ascii="Times New Roman" w:hAnsi="Times New Roman" w:cs="Times New Roman"/>
                  <w:sz w:val="20"/>
                  <w:szCs w:val="20"/>
                  <w:lang w:val="es-CL"/>
                  <w:rPrChange w:id="22" w:author="Andrés González Santa Cruz" w:date="2021-02-11T11:46:00Z">
                    <w:rPr>
                      <w:rFonts w:ascii="Times New Roman" w:hAnsi="Times New Roman" w:cs="Times New Roman"/>
                      <w:sz w:val="20"/>
                      <w:szCs w:val="20"/>
                      <w:lang w:val="es-CL"/>
                    </w:rPr>
                  </w:rPrChange>
                </w:rPr>
                <w:t>-16.45</w:t>
              </w:r>
            </w:ins>
            <w:del w:id="23" w:author="Andrés González Santa Cruz" w:date="2021-02-11T11:39:00Z">
              <w:r w:rsidR="00472DA0" w:rsidRPr="00211F78" w:rsidDel="00211F78">
                <w:rPr>
                  <w:rFonts w:ascii="Times New Roman" w:hAnsi="Times New Roman" w:cs="Times New Roman"/>
                  <w:sz w:val="20"/>
                  <w:szCs w:val="20"/>
                  <w:lang w:val="es-CL"/>
                  <w:rPrChange w:id="24" w:author="Andrés González Santa Cruz" w:date="2021-02-11T11:46:00Z">
                    <w:rPr>
                      <w:rFonts w:ascii="Times New Roman" w:hAnsi="Times New Roman" w:cs="Times New Roman"/>
                      <w:sz w:val="20"/>
                      <w:szCs w:val="20"/>
                      <w:lang w:val="es-CL"/>
                    </w:rPr>
                  </w:rPrChange>
                </w:rPr>
                <w:delText>-12.78</w:delText>
              </w:r>
            </w:del>
          </w:p>
        </w:tc>
        <w:tc>
          <w:tcPr>
            <w:tcW w:w="1840" w:type="dxa"/>
            <w:tcBorders>
              <w:top w:val="nil"/>
              <w:left w:val="nil"/>
              <w:bottom w:val="nil"/>
              <w:right w:val="nil"/>
            </w:tcBorders>
            <w:vAlign w:val="center"/>
          </w:tcPr>
          <w:p w14:paraId="3781820F" w14:textId="0038E05C" w:rsidR="00472DA0" w:rsidRPr="00211F78" w:rsidRDefault="00211F78" w:rsidP="00472DA0">
            <w:pPr>
              <w:spacing w:after="0" w:line="240" w:lineRule="auto"/>
              <w:rPr>
                <w:rFonts w:ascii="Times New Roman" w:hAnsi="Times New Roman" w:cs="Times New Roman"/>
                <w:sz w:val="20"/>
                <w:szCs w:val="20"/>
                <w:lang w:val="es-CL"/>
                <w:rPrChange w:id="25" w:author="Andrés González Santa Cruz" w:date="2021-02-11T11:46:00Z">
                  <w:rPr>
                    <w:rFonts w:ascii="Times New Roman" w:hAnsi="Times New Roman" w:cs="Times New Roman"/>
                    <w:sz w:val="20"/>
                    <w:szCs w:val="20"/>
                    <w:lang w:val="es-CL"/>
                  </w:rPr>
                </w:rPrChange>
              </w:rPr>
            </w:pPr>
            <w:ins w:id="26" w:author="Andrés González Santa Cruz" w:date="2021-02-11T11:46:00Z">
              <w:r w:rsidRPr="00211F78">
                <w:rPr>
                  <w:rFonts w:ascii="Times New Roman" w:hAnsi="Times New Roman" w:cs="Times New Roman"/>
                  <w:sz w:val="20"/>
                  <w:szCs w:val="20"/>
                  <w:lang w:val="es-CL"/>
                </w:rPr>
                <w:t>-25.47,-7.42</w:t>
              </w:r>
            </w:ins>
            <w:del w:id="27" w:author="Andrés González Santa Cruz" w:date="2021-02-11T11:46:00Z">
              <w:r w:rsidR="00472DA0" w:rsidRPr="00211F78" w:rsidDel="00211F78">
                <w:rPr>
                  <w:rFonts w:ascii="Times New Roman" w:hAnsi="Times New Roman" w:cs="Times New Roman"/>
                  <w:sz w:val="20"/>
                  <w:szCs w:val="20"/>
                  <w:lang w:val="es-CL"/>
                  <w:rPrChange w:id="28" w:author="Andrés González Santa Cruz" w:date="2021-02-11T11:46:00Z">
                    <w:rPr>
                      <w:rFonts w:ascii="Times New Roman" w:hAnsi="Times New Roman" w:cs="Times New Roman"/>
                      <w:sz w:val="20"/>
                      <w:szCs w:val="20"/>
                      <w:lang w:val="es-CL"/>
                    </w:rPr>
                  </w:rPrChange>
                </w:rPr>
                <w:delText>-22.05, -3.51</w:delText>
              </w:r>
            </w:del>
          </w:p>
        </w:tc>
      </w:tr>
      <w:tr w:rsidR="00472DA0" w:rsidRPr="004421D3" w14:paraId="234EAD78" w14:textId="77777777" w:rsidTr="00211F78">
        <w:trPr>
          <w:trHeight w:val="20"/>
        </w:trPr>
        <w:tc>
          <w:tcPr>
            <w:tcW w:w="2158" w:type="dxa"/>
            <w:tcBorders>
              <w:top w:val="nil"/>
              <w:left w:val="nil"/>
              <w:right w:val="nil"/>
            </w:tcBorders>
            <w:shd w:val="clear" w:color="auto" w:fill="auto"/>
            <w:vAlign w:val="center"/>
          </w:tcPr>
          <w:p w14:paraId="5C8B9435" w14:textId="02820E13" w:rsidR="00472DA0" w:rsidRPr="004421D3" w:rsidRDefault="00472DA0" w:rsidP="00A161A6">
            <w:pPr>
              <w:spacing w:after="0" w:line="240" w:lineRule="auto"/>
              <w:rPr>
                <w:rFonts w:ascii="Times New Roman" w:hAnsi="Times New Roman" w:cs="Times New Roman"/>
                <w:sz w:val="20"/>
                <w:szCs w:val="20"/>
                <w:vertAlign w:val="superscript"/>
              </w:rPr>
            </w:pPr>
            <w:r w:rsidRPr="004421D3">
              <w:rPr>
                <w:rFonts w:ascii="Times New Roman" w:hAnsi="Times New Roman" w:cs="Times New Roman"/>
                <w:sz w:val="20"/>
                <w:szCs w:val="20"/>
              </w:rPr>
              <w:t>Respiratory</w:t>
            </w:r>
            <w:r>
              <w:rPr>
                <w:rFonts w:ascii="Times New Roman" w:hAnsi="Times New Roman" w:cs="Times New Roman"/>
                <w:sz w:val="20"/>
                <w:szCs w:val="20"/>
              </w:rPr>
              <w:t xml:space="preserve"> </w:t>
            </w:r>
            <w:r w:rsidRPr="004421D3">
              <w:rPr>
                <w:rFonts w:ascii="Times New Roman" w:hAnsi="Times New Roman" w:cs="Times New Roman"/>
                <w:sz w:val="20"/>
                <w:szCs w:val="20"/>
              </w:rPr>
              <w:t xml:space="preserve">Consultations </w:t>
            </w:r>
            <w:r w:rsidR="00720FB7" w:rsidRPr="00720FB7">
              <w:rPr>
                <w:rFonts w:ascii="Times New Roman" w:hAnsi="Times New Roman" w:cs="Times New Roman"/>
                <w:sz w:val="20"/>
                <w:szCs w:val="20"/>
                <w:vertAlign w:val="superscript"/>
              </w:rPr>
              <w:t>a</w:t>
            </w:r>
          </w:p>
        </w:tc>
        <w:tc>
          <w:tcPr>
            <w:tcW w:w="1226" w:type="dxa"/>
            <w:tcBorders>
              <w:top w:val="nil"/>
              <w:left w:val="nil"/>
              <w:right w:val="nil"/>
            </w:tcBorders>
            <w:shd w:val="clear" w:color="auto" w:fill="auto"/>
            <w:noWrap/>
            <w:vAlign w:val="center"/>
          </w:tcPr>
          <w:p w14:paraId="71C1B00F" w14:textId="66CD9825" w:rsidR="00472DA0" w:rsidRPr="00211F78" w:rsidRDefault="00211F78" w:rsidP="00472DA0">
            <w:pPr>
              <w:spacing w:after="0" w:line="240" w:lineRule="auto"/>
              <w:rPr>
                <w:rFonts w:ascii="Times New Roman" w:hAnsi="Times New Roman" w:cs="Times New Roman"/>
                <w:sz w:val="20"/>
                <w:szCs w:val="20"/>
                <w:lang w:val="es-CL"/>
                <w:rPrChange w:id="29" w:author="Andrés González Santa Cruz" w:date="2021-02-11T11:46:00Z">
                  <w:rPr>
                    <w:rFonts w:ascii="Times New Roman" w:hAnsi="Times New Roman" w:cs="Times New Roman"/>
                    <w:sz w:val="20"/>
                    <w:szCs w:val="20"/>
                    <w:lang w:val="es-CL"/>
                  </w:rPr>
                </w:rPrChange>
              </w:rPr>
            </w:pPr>
            <w:ins w:id="30" w:author="Andrés González Santa Cruz" w:date="2021-02-11T11:44:00Z">
              <w:r w:rsidRPr="00211F78">
                <w:rPr>
                  <w:rFonts w:ascii="Times New Roman" w:hAnsi="Times New Roman" w:cs="Times New Roman"/>
                  <w:sz w:val="20"/>
                  <w:szCs w:val="20"/>
                  <w:lang w:val="es-CL"/>
                </w:rPr>
                <w:t>-55.74</w:t>
              </w:r>
            </w:ins>
            <w:del w:id="31" w:author="Andrés González Santa Cruz" w:date="2021-02-11T11:44:00Z">
              <w:r w:rsidR="00472DA0" w:rsidRPr="00211F78" w:rsidDel="00211F78">
                <w:rPr>
                  <w:rFonts w:ascii="Times New Roman" w:hAnsi="Times New Roman" w:cs="Times New Roman"/>
                  <w:sz w:val="20"/>
                  <w:szCs w:val="20"/>
                  <w:lang w:val="es-CL"/>
                  <w:rPrChange w:id="32" w:author="Andrés González Santa Cruz" w:date="2021-02-11T11:46:00Z">
                    <w:rPr>
                      <w:rFonts w:ascii="Times New Roman" w:hAnsi="Times New Roman" w:cs="Times New Roman"/>
                      <w:sz w:val="20"/>
                      <w:szCs w:val="20"/>
                      <w:lang w:val="es-CL"/>
                    </w:rPr>
                  </w:rPrChange>
                </w:rPr>
                <w:delText>-49.17</w:delText>
              </w:r>
            </w:del>
          </w:p>
        </w:tc>
        <w:tc>
          <w:tcPr>
            <w:tcW w:w="2020" w:type="dxa"/>
            <w:tcBorders>
              <w:top w:val="nil"/>
              <w:left w:val="nil"/>
              <w:right w:val="nil"/>
            </w:tcBorders>
            <w:shd w:val="clear" w:color="auto" w:fill="auto"/>
            <w:noWrap/>
            <w:vAlign w:val="center"/>
          </w:tcPr>
          <w:p w14:paraId="2E8C247D" w14:textId="4F5A3E99" w:rsidR="00472DA0" w:rsidRPr="00211F78" w:rsidRDefault="00211F78" w:rsidP="00472DA0">
            <w:pPr>
              <w:spacing w:after="0" w:line="240" w:lineRule="auto"/>
              <w:rPr>
                <w:rFonts w:ascii="Times New Roman" w:hAnsi="Times New Roman" w:cs="Times New Roman"/>
                <w:sz w:val="20"/>
                <w:szCs w:val="20"/>
                <w:lang w:val="es-CL"/>
                <w:rPrChange w:id="33" w:author="Andrés González Santa Cruz" w:date="2021-02-11T11:46:00Z">
                  <w:rPr>
                    <w:rFonts w:ascii="Times New Roman" w:hAnsi="Times New Roman" w:cs="Times New Roman"/>
                    <w:sz w:val="20"/>
                    <w:szCs w:val="20"/>
                    <w:lang w:val="es-CL"/>
                  </w:rPr>
                </w:rPrChange>
              </w:rPr>
            </w:pPr>
            <w:ins w:id="34" w:author="Andrés González Santa Cruz" w:date="2021-02-11T11:44:00Z">
              <w:r w:rsidRPr="00211F78">
                <w:rPr>
                  <w:rFonts w:ascii="Times New Roman" w:hAnsi="Times New Roman" w:cs="Times New Roman"/>
                  <w:sz w:val="20"/>
                  <w:szCs w:val="20"/>
                  <w:rPrChange w:id="35" w:author="Andrés González Santa Cruz" w:date="2021-02-11T11:46:00Z">
                    <w:rPr>
                      <w:rFonts w:ascii="Times New Roman" w:hAnsi="Times New Roman" w:cs="Times New Roman"/>
                      <w:sz w:val="20"/>
                      <w:szCs w:val="20"/>
                    </w:rPr>
                  </w:rPrChange>
                </w:rPr>
                <w:t>-85.</w:t>
              </w:r>
              <w:proofErr w:type="gramStart"/>
              <w:r w:rsidRPr="00211F78">
                <w:rPr>
                  <w:rFonts w:ascii="Times New Roman" w:hAnsi="Times New Roman" w:cs="Times New Roman"/>
                  <w:sz w:val="20"/>
                  <w:szCs w:val="20"/>
                  <w:rPrChange w:id="36" w:author="Andrés González Santa Cruz" w:date="2021-02-11T11:46:00Z">
                    <w:rPr>
                      <w:rFonts w:ascii="Times New Roman" w:hAnsi="Times New Roman" w:cs="Times New Roman"/>
                      <w:sz w:val="20"/>
                      <w:szCs w:val="20"/>
                    </w:rPr>
                  </w:rPrChange>
                </w:rPr>
                <w:t>64,-</w:t>
              </w:r>
              <w:proofErr w:type="gramEnd"/>
              <w:r w:rsidRPr="00211F78">
                <w:rPr>
                  <w:rFonts w:ascii="Times New Roman" w:hAnsi="Times New Roman" w:cs="Times New Roman"/>
                  <w:sz w:val="20"/>
                  <w:szCs w:val="20"/>
                  <w:rPrChange w:id="37" w:author="Andrés González Santa Cruz" w:date="2021-02-11T11:46:00Z">
                    <w:rPr>
                      <w:rFonts w:ascii="Times New Roman" w:hAnsi="Times New Roman" w:cs="Times New Roman"/>
                      <w:sz w:val="20"/>
                      <w:szCs w:val="20"/>
                    </w:rPr>
                  </w:rPrChange>
                </w:rPr>
                <w:t>25.84</w:t>
              </w:r>
            </w:ins>
            <w:del w:id="38" w:author="Andrés González Santa Cruz" w:date="2021-02-11T11:44:00Z">
              <w:r w:rsidR="00472DA0" w:rsidRPr="00211F78" w:rsidDel="00211F78">
                <w:rPr>
                  <w:rFonts w:ascii="Times New Roman" w:hAnsi="Times New Roman" w:cs="Times New Roman"/>
                  <w:sz w:val="20"/>
                  <w:szCs w:val="20"/>
                  <w:rPrChange w:id="39" w:author="Andrés González Santa Cruz" w:date="2021-02-11T11:46:00Z">
                    <w:rPr>
                      <w:rFonts w:ascii="Times New Roman" w:hAnsi="Times New Roman" w:cs="Times New Roman"/>
                      <w:sz w:val="20"/>
                      <w:szCs w:val="20"/>
                    </w:rPr>
                  </w:rPrChange>
                </w:rPr>
                <w:delText>-79.68, -18.66</w:delText>
              </w:r>
            </w:del>
          </w:p>
        </w:tc>
        <w:tc>
          <w:tcPr>
            <w:tcW w:w="1230" w:type="dxa"/>
            <w:tcBorders>
              <w:top w:val="nil"/>
              <w:left w:val="nil"/>
              <w:right w:val="nil"/>
            </w:tcBorders>
            <w:vAlign w:val="center"/>
          </w:tcPr>
          <w:p w14:paraId="02B76008" w14:textId="10DA1E99" w:rsidR="00472DA0" w:rsidRPr="00211F78" w:rsidRDefault="00211F78" w:rsidP="00472DA0">
            <w:pPr>
              <w:spacing w:after="0" w:line="240" w:lineRule="auto"/>
              <w:rPr>
                <w:rFonts w:ascii="Times New Roman" w:hAnsi="Times New Roman" w:cs="Times New Roman"/>
                <w:sz w:val="20"/>
                <w:szCs w:val="20"/>
                <w:lang w:val="es-CL"/>
                <w:rPrChange w:id="40" w:author="Andrés González Santa Cruz" w:date="2021-02-11T11:46:00Z">
                  <w:rPr>
                    <w:rFonts w:ascii="Times New Roman" w:hAnsi="Times New Roman" w:cs="Times New Roman"/>
                    <w:sz w:val="20"/>
                    <w:szCs w:val="20"/>
                    <w:lang w:val="es-CL"/>
                  </w:rPr>
                </w:rPrChange>
              </w:rPr>
            </w:pPr>
            <w:ins w:id="41" w:author="Andrés González Santa Cruz" w:date="2021-02-11T11:44:00Z">
              <w:r w:rsidRPr="00211F78">
                <w:rPr>
                  <w:rFonts w:ascii="Times New Roman" w:hAnsi="Times New Roman" w:cs="Times New Roman"/>
                  <w:sz w:val="20"/>
                  <w:szCs w:val="20"/>
                  <w:lang w:val="es-CL"/>
                  <w:rPrChange w:id="42" w:author="Andrés González Santa Cruz" w:date="2021-02-11T11:46:00Z">
                    <w:rPr>
                      <w:rFonts w:ascii="Times New Roman" w:hAnsi="Times New Roman" w:cs="Times New Roman"/>
                      <w:sz w:val="20"/>
                      <w:szCs w:val="20"/>
                      <w:lang w:val="es-CL"/>
                    </w:rPr>
                  </w:rPrChange>
                </w:rPr>
                <w:t>-44.30</w:t>
              </w:r>
            </w:ins>
            <w:del w:id="43" w:author="Andrés González Santa Cruz" w:date="2021-02-11T11:44:00Z">
              <w:r w:rsidR="00472DA0" w:rsidRPr="00211F78" w:rsidDel="00211F78">
                <w:rPr>
                  <w:rFonts w:ascii="Times New Roman" w:hAnsi="Times New Roman" w:cs="Times New Roman"/>
                  <w:sz w:val="20"/>
                  <w:szCs w:val="20"/>
                  <w:lang w:val="es-CL"/>
                  <w:rPrChange w:id="44" w:author="Andrés González Santa Cruz" w:date="2021-02-11T11:46:00Z">
                    <w:rPr>
                      <w:rFonts w:ascii="Times New Roman" w:hAnsi="Times New Roman" w:cs="Times New Roman"/>
                      <w:sz w:val="20"/>
                      <w:szCs w:val="20"/>
                      <w:lang w:val="es-CL"/>
                    </w:rPr>
                  </w:rPrChange>
                </w:rPr>
                <w:delText>-31.79</w:delText>
              </w:r>
            </w:del>
          </w:p>
        </w:tc>
        <w:tc>
          <w:tcPr>
            <w:tcW w:w="1840" w:type="dxa"/>
            <w:tcBorders>
              <w:top w:val="nil"/>
              <w:left w:val="nil"/>
              <w:right w:val="nil"/>
            </w:tcBorders>
            <w:vAlign w:val="center"/>
          </w:tcPr>
          <w:p w14:paraId="4FEBC76E" w14:textId="12CB799C" w:rsidR="00472DA0" w:rsidRPr="00211F78" w:rsidRDefault="00211F78" w:rsidP="00472DA0">
            <w:pPr>
              <w:spacing w:after="0" w:line="240" w:lineRule="auto"/>
              <w:rPr>
                <w:rFonts w:ascii="Times New Roman" w:hAnsi="Times New Roman" w:cs="Times New Roman"/>
                <w:sz w:val="20"/>
                <w:szCs w:val="20"/>
                <w:lang w:val="es-CL"/>
                <w:rPrChange w:id="45" w:author="Andrés González Santa Cruz" w:date="2021-02-11T11:46:00Z">
                  <w:rPr>
                    <w:rFonts w:ascii="Times New Roman" w:hAnsi="Times New Roman" w:cs="Times New Roman"/>
                    <w:sz w:val="20"/>
                    <w:szCs w:val="20"/>
                    <w:lang w:val="es-CL"/>
                  </w:rPr>
                </w:rPrChange>
              </w:rPr>
            </w:pPr>
            <w:ins w:id="46" w:author="Andrés González Santa Cruz" w:date="2021-02-11T11:44:00Z">
              <w:r w:rsidRPr="00211F78">
                <w:rPr>
                  <w:rFonts w:ascii="Times New Roman" w:hAnsi="Times New Roman" w:cs="Times New Roman"/>
                  <w:sz w:val="20"/>
                  <w:szCs w:val="20"/>
                  <w:lang w:val="es-CL"/>
                  <w:rPrChange w:id="47" w:author="Andrés González Santa Cruz" w:date="2021-02-11T11:46:00Z">
                    <w:rPr>
                      <w:rFonts w:ascii="Times New Roman" w:hAnsi="Times New Roman" w:cs="Times New Roman"/>
                      <w:sz w:val="20"/>
                      <w:szCs w:val="20"/>
                      <w:lang w:val="es-CL"/>
                    </w:rPr>
                  </w:rPrChange>
                </w:rPr>
                <w:t>-72.83,-15.78</w:t>
              </w:r>
            </w:ins>
            <w:del w:id="48" w:author="Andrés González Santa Cruz" w:date="2021-02-11T11:44:00Z">
              <w:r w:rsidR="00472DA0" w:rsidRPr="00211F78" w:rsidDel="00211F78">
                <w:rPr>
                  <w:rFonts w:ascii="Times New Roman" w:hAnsi="Times New Roman" w:cs="Times New Roman"/>
                  <w:sz w:val="20"/>
                  <w:szCs w:val="20"/>
                  <w:lang w:val="es-CL"/>
                  <w:rPrChange w:id="49" w:author="Andrés González Santa Cruz" w:date="2021-02-11T11:46:00Z">
                    <w:rPr>
                      <w:rFonts w:ascii="Times New Roman" w:hAnsi="Times New Roman" w:cs="Times New Roman"/>
                      <w:sz w:val="20"/>
                      <w:szCs w:val="20"/>
                      <w:lang w:val="es-CL"/>
                    </w:rPr>
                  </w:rPrChange>
                </w:rPr>
                <w:delText>-51.52, -12.07</w:delText>
              </w:r>
            </w:del>
          </w:p>
        </w:tc>
      </w:tr>
      <w:tr w:rsidR="00211F78" w:rsidRPr="004421D3" w14:paraId="3694E30F" w14:textId="77777777" w:rsidTr="007B06B4">
        <w:tblPrEx>
          <w:tblW w:w="8474" w:type="dxa"/>
          <w:tblPrExChange w:id="50" w:author="Andrés González Santa Cruz" w:date="2021-02-11T11:45:00Z">
            <w:tblPrEx>
              <w:tblW w:w="8474" w:type="dxa"/>
            </w:tblPrEx>
          </w:tblPrExChange>
        </w:tblPrEx>
        <w:trPr>
          <w:trHeight w:val="20"/>
          <w:trPrChange w:id="51" w:author="Andrés González Santa Cruz" w:date="2021-02-11T11:45:00Z">
            <w:trPr>
              <w:trHeight w:val="20"/>
            </w:trPr>
          </w:trPrChange>
        </w:trPr>
        <w:tc>
          <w:tcPr>
            <w:tcW w:w="2158" w:type="dxa"/>
            <w:tcBorders>
              <w:left w:val="nil"/>
              <w:bottom w:val="nil"/>
              <w:right w:val="nil"/>
            </w:tcBorders>
            <w:shd w:val="clear" w:color="auto" w:fill="auto"/>
            <w:vAlign w:val="center"/>
            <w:tcPrChange w:id="52" w:author="Andrés González Santa Cruz" w:date="2021-02-11T11:45:00Z">
              <w:tcPr>
                <w:tcW w:w="2158" w:type="dxa"/>
                <w:tcBorders>
                  <w:left w:val="nil"/>
                  <w:bottom w:val="nil"/>
                  <w:right w:val="nil"/>
                </w:tcBorders>
                <w:shd w:val="clear" w:color="auto" w:fill="auto"/>
                <w:vAlign w:val="center"/>
              </w:tcPr>
            </w:tcPrChange>
          </w:tcPr>
          <w:p w14:paraId="4F2183E4" w14:textId="56A98759" w:rsidR="00211F78" w:rsidRPr="004421D3" w:rsidRDefault="00211F78" w:rsidP="00211F78">
            <w:pPr>
              <w:spacing w:after="0" w:line="240" w:lineRule="auto"/>
              <w:rPr>
                <w:rFonts w:ascii="Times New Roman" w:hAnsi="Times New Roman" w:cs="Times New Roman"/>
                <w:sz w:val="20"/>
                <w:szCs w:val="20"/>
                <w:vertAlign w:val="superscript"/>
                <w:lang w:val="es-CL"/>
              </w:rPr>
            </w:pPr>
            <w:bookmarkStart w:id="53" w:name="_Hlk37605032"/>
            <w:r w:rsidRPr="004421D3">
              <w:rPr>
                <w:rFonts w:ascii="Times New Roman" w:hAnsi="Times New Roman" w:cs="Times New Roman"/>
                <w:sz w:val="20"/>
                <w:szCs w:val="20"/>
                <w:lang w:val="es-CL"/>
              </w:rPr>
              <w:t>Trauma</w:t>
            </w:r>
            <w:r>
              <w:rPr>
                <w:rFonts w:ascii="Times New Roman" w:hAnsi="Times New Roman" w:cs="Times New Roman"/>
                <w:sz w:val="20"/>
                <w:szCs w:val="20"/>
                <w:lang w:val="es-CL"/>
              </w:rPr>
              <w:t xml:space="preserve"> </w:t>
            </w:r>
            <w:proofErr w:type="spellStart"/>
            <w:r w:rsidRPr="004421D3">
              <w:rPr>
                <w:rFonts w:ascii="Times New Roman" w:hAnsi="Times New Roman" w:cs="Times New Roman"/>
                <w:sz w:val="20"/>
                <w:szCs w:val="20"/>
                <w:lang w:val="es-CL"/>
              </w:rPr>
              <w:t>Hospitalizations</w:t>
            </w:r>
            <w:proofErr w:type="spellEnd"/>
            <w:r w:rsidRPr="004421D3">
              <w:rPr>
                <w:rFonts w:ascii="Times New Roman" w:hAnsi="Times New Roman" w:cs="Times New Roman"/>
                <w:sz w:val="20"/>
                <w:szCs w:val="20"/>
                <w:lang w:val="es-CL"/>
              </w:rPr>
              <w:t xml:space="preserve"> </w:t>
            </w:r>
            <w:r w:rsidRPr="00720FB7">
              <w:rPr>
                <w:rFonts w:ascii="Times New Roman" w:hAnsi="Times New Roman" w:cs="Times New Roman"/>
                <w:sz w:val="20"/>
                <w:szCs w:val="20"/>
                <w:vertAlign w:val="superscript"/>
                <w:lang w:val="es-CL"/>
              </w:rPr>
              <w:t>b, c</w:t>
            </w:r>
          </w:p>
        </w:tc>
        <w:tc>
          <w:tcPr>
            <w:tcW w:w="1226" w:type="dxa"/>
            <w:tcBorders>
              <w:left w:val="nil"/>
              <w:bottom w:val="nil"/>
              <w:right w:val="nil"/>
            </w:tcBorders>
            <w:shd w:val="clear" w:color="auto" w:fill="auto"/>
            <w:noWrap/>
            <w:tcPrChange w:id="54" w:author="Andrés González Santa Cruz" w:date="2021-02-11T11:45:00Z">
              <w:tcPr>
                <w:tcW w:w="1226" w:type="dxa"/>
                <w:gridSpan w:val="2"/>
                <w:tcBorders>
                  <w:left w:val="nil"/>
                  <w:bottom w:val="nil"/>
                  <w:right w:val="nil"/>
                </w:tcBorders>
                <w:shd w:val="clear" w:color="auto" w:fill="auto"/>
                <w:noWrap/>
                <w:vAlign w:val="center"/>
              </w:tcPr>
            </w:tcPrChange>
          </w:tcPr>
          <w:p w14:paraId="53CDA57B" w14:textId="3F6B399E" w:rsidR="00211F78" w:rsidRPr="00211F78" w:rsidRDefault="00211F78" w:rsidP="00211F78">
            <w:pPr>
              <w:spacing w:after="0" w:line="240" w:lineRule="auto"/>
              <w:rPr>
                <w:rFonts w:ascii="Times New Roman" w:hAnsi="Times New Roman" w:cs="Times New Roman"/>
                <w:sz w:val="20"/>
                <w:szCs w:val="20"/>
                <w:lang w:val="es-CL"/>
                <w:rPrChange w:id="55" w:author="Andrés González Santa Cruz" w:date="2021-02-11T11:46:00Z">
                  <w:rPr>
                    <w:rFonts w:ascii="Times New Roman" w:hAnsi="Times New Roman" w:cs="Times New Roman"/>
                    <w:sz w:val="20"/>
                    <w:szCs w:val="20"/>
                    <w:lang w:val="es-CL"/>
                  </w:rPr>
                </w:rPrChange>
              </w:rPr>
            </w:pPr>
            <w:ins w:id="56" w:author="Andrés González Santa Cruz" w:date="2021-02-11T11:45:00Z">
              <w:r w:rsidRPr="00211F78">
                <w:rPr>
                  <w:rFonts w:ascii="Times New Roman" w:hAnsi="Times New Roman" w:cs="Times New Roman"/>
                  <w:sz w:val="20"/>
                  <w:szCs w:val="20"/>
                  <w:rPrChange w:id="57" w:author="Andrés González Santa Cruz" w:date="2021-02-11T11:46:00Z">
                    <w:rPr/>
                  </w:rPrChange>
                </w:rPr>
                <w:t>7.53</w:t>
              </w:r>
            </w:ins>
            <w:del w:id="58" w:author="Andrés González Santa Cruz" w:date="2021-02-11T11:45:00Z">
              <w:r w:rsidRPr="00211F78" w:rsidDel="007B06B4">
                <w:rPr>
                  <w:rFonts w:ascii="Times New Roman" w:hAnsi="Times New Roman" w:cs="Times New Roman"/>
                  <w:sz w:val="20"/>
                  <w:szCs w:val="20"/>
                  <w:lang w:val="es-CL"/>
                  <w:rPrChange w:id="59" w:author="Andrés González Santa Cruz" w:date="2021-02-11T11:46:00Z">
                    <w:rPr>
                      <w:rFonts w:ascii="Times New Roman" w:hAnsi="Times New Roman" w:cs="Times New Roman"/>
                      <w:sz w:val="20"/>
                      <w:szCs w:val="20"/>
                      <w:lang w:val="es-CL"/>
                    </w:rPr>
                  </w:rPrChange>
                </w:rPr>
                <w:delText>5.03</w:delText>
              </w:r>
            </w:del>
          </w:p>
        </w:tc>
        <w:tc>
          <w:tcPr>
            <w:tcW w:w="2020" w:type="dxa"/>
            <w:tcBorders>
              <w:left w:val="nil"/>
              <w:bottom w:val="nil"/>
              <w:right w:val="nil"/>
            </w:tcBorders>
            <w:shd w:val="clear" w:color="auto" w:fill="auto"/>
            <w:noWrap/>
            <w:tcPrChange w:id="60" w:author="Andrés González Santa Cruz" w:date="2021-02-11T11:45:00Z">
              <w:tcPr>
                <w:tcW w:w="2020" w:type="dxa"/>
                <w:gridSpan w:val="4"/>
                <w:tcBorders>
                  <w:left w:val="nil"/>
                  <w:bottom w:val="nil"/>
                  <w:right w:val="nil"/>
                </w:tcBorders>
                <w:shd w:val="clear" w:color="auto" w:fill="auto"/>
                <w:noWrap/>
                <w:vAlign w:val="center"/>
              </w:tcPr>
            </w:tcPrChange>
          </w:tcPr>
          <w:p w14:paraId="13524FDB" w14:textId="017A21F0" w:rsidR="00211F78" w:rsidRPr="00211F78" w:rsidRDefault="00211F78" w:rsidP="00211F78">
            <w:pPr>
              <w:spacing w:after="0" w:line="240" w:lineRule="auto"/>
              <w:rPr>
                <w:rFonts w:ascii="Times New Roman" w:hAnsi="Times New Roman" w:cs="Times New Roman"/>
                <w:sz w:val="20"/>
                <w:szCs w:val="20"/>
                <w:lang w:val="es-CL"/>
                <w:rPrChange w:id="61" w:author="Andrés González Santa Cruz" w:date="2021-02-11T11:46:00Z">
                  <w:rPr>
                    <w:rFonts w:ascii="Times New Roman" w:hAnsi="Times New Roman" w:cs="Times New Roman"/>
                    <w:sz w:val="20"/>
                    <w:szCs w:val="20"/>
                    <w:lang w:val="es-CL"/>
                  </w:rPr>
                </w:rPrChange>
              </w:rPr>
            </w:pPr>
            <w:ins w:id="62" w:author="Andrés González Santa Cruz" w:date="2021-02-11T11:45:00Z">
              <w:r w:rsidRPr="00211F78">
                <w:rPr>
                  <w:rFonts w:ascii="Times New Roman" w:hAnsi="Times New Roman" w:cs="Times New Roman"/>
                  <w:sz w:val="20"/>
                  <w:szCs w:val="20"/>
                  <w:rPrChange w:id="63" w:author="Andrés González Santa Cruz" w:date="2021-02-11T11:46:00Z">
                    <w:rPr/>
                  </w:rPrChange>
                </w:rPr>
                <w:t>0.53,14.52</w:t>
              </w:r>
            </w:ins>
            <w:del w:id="64" w:author="Andrés González Santa Cruz" w:date="2021-02-11T11:45:00Z">
              <w:r w:rsidRPr="00211F78" w:rsidDel="007B06B4">
                <w:rPr>
                  <w:rFonts w:ascii="Times New Roman" w:hAnsi="Times New Roman" w:cs="Times New Roman"/>
                  <w:sz w:val="20"/>
                  <w:szCs w:val="20"/>
                  <w:rPrChange w:id="65" w:author="Andrés González Santa Cruz" w:date="2021-02-11T11:46:00Z">
                    <w:rPr>
                      <w:rFonts w:ascii="Times New Roman" w:hAnsi="Times New Roman" w:cs="Times New Roman"/>
                      <w:sz w:val="20"/>
                      <w:szCs w:val="20"/>
                    </w:rPr>
                  </w:rPrChange>
                </w:rPr>
                <w:delText>-3.33, 13.38</w:delText>
              </w:r>
            </w:del>
          </w:p>
        </w:tc>
        <w:tc>
          <w:tcPr>
            <w:tcW w:w="1230" w:type="dxa"/>
            <w:tcBorders>
              <w:left w:val="nil"/>
              <w:bottom w:val="nil"/>
              <w:right w:val="nil"/>
            </w:tcBorders>
            <w:tcPrChange w:id="66" w:author="Andrés González Santa Cruz" w:date="2021-02-11T11:45:00Z">
              <w:tcPr>
                <w:tcW w:w="1230" w:type="dxa"/>
                <w:gridSpan w:val="3"/>
                <w:tcBorders>
                  <w:left w:val="nil"/>
                  <w:bottom w:val="nil"/>
                  <w:right w:val="nil"/>
                </w:tcBorders>
                <w:vAlign w:val="center"/>
              </w:tcPr>
            </w:tcPrChange>
          </w:tcPr>
          <w:p w14:paraId="1CCCE881" w14:textId="3AD15183" w:rsidR="00211F78" w:rsidRPr="00211F78" w:rsidRDefault="00211F78" w:rsidP="00211F78">
            <w:pPr>
              <w:spacing w:after="0" w:line="240" w:lineRule="auto"/>
              <w:rPr>
                <w:rFonts w:ascii="Times New Roman" w:hAnsi="Times New Roman" w:cs="Times New Roman"/>
                <w:sz w:val="20"/>
                <w:szCs w:val="20"/>
                <w:lang w:val="es-CL"/>
                <w:rPrChange w:id="67" w:author="Andrés González Santa Cruz" w:date="2021-02-11T11:46:00Z">
                  <w:rPr>
                    <w:rFonts w:ascii="Times New Roman" w:hAnsi="Times New Roman" w:cs="Times New Roman"/>
                    <w:sz w:val="20"/>
                    <w:szCs w:val="20"/>
                    <w:lang w:val="es-CL"/>
                  </w:rPr>
                </w:rPrChange>
              </w:rPr>
            </w:pPr>
            <w:ins w:id="68" w:author="Andrés González Santa Cruz" w:date="2021-02-11T11:45:00Z">
              <w:r w:rsidRPr="00211F78">
                <w:rPr>
                  <w:rFonts w:ascii="Times New Roman" w:hAnsi="Times New Roman" w:cs="Times New Roman"/>
                  <w:sz w:val="20"/>
                  <w:szCs w:val="20"/>
                  <w:rPrChange w:id="69" w:author="Andrés González Santa Cruz" w:date="2021-02-11T11:46:00Z">
                    <w:rPr/>
                  </w:rPrChange>
                </w:rPr>
                <w:t>11.70</w:t>
              </w:r>
            </w:ins>
            <w:del w:id="70" w:author="Andrés González Santa Cruz" w:date="2021-02-11T11:45:00Z">
              <w:r w:rsidRPr="00211F78" w:rsidDel="007B06B4">
                <w:rPr>
                  <w:rFonts w:ascii="Times New Roman" w:hAnsi="Times New Roman" w:cs="Times New Roman"/>
                  <w:sz w:val="20"/>
                  <w:szCs w:val="20"/>
                  <w:lang w:val="es-CL"/>
                  <w:rPrChange w:id="71" w:author="Andrés González Santa Cruz" w:date="2021-02-11T11:46:00Z">
                    <w:rPr>
                      <w:rFonts w:ascii="Times New Roman" w:hAnsi="Times New Roman" w:cs="Times New Roman"/>
                      <w:sz w:val="20"/>
                      <w:szCs w:val="20"/>
                      <w:lang w:val="es-CL"/>
                    </w:rPr>
                  </w:rPrChange>
                </w:rPr>
                <w:delText>8.31</w:delText>
              </w:r>
            </w:del>
          </w:p>
        </w:tc>
        <w:tc>
          <w:tcPr>
            <w:tcW w:w="1840" w:type="dxa"/>
            <w:tcBorders>
              <w:left w:val="nil"/>
              <w:bottom w:val="nil"/>
              <w:right w:val="nil"/>
            </w:tcBorders>
            <w:tcPrChange w:id="72" w:author="Andrés González Santa Cruz" w:date="2021-02-11T11:45:00Z">
              <w:tcPr>
                <w:tcW w:w="1840" w:type="dxa"/>
                <w:gridSpan w:val="3"/>
                <w:tcBorders>
                  <w:left w:val="nil"/>
                  <w:bottom w:val="nil"/>
                  <w:right w:val="nil"/>
                </w:tcBorders>
                <w:vAlign w:val="center"/>
              </w:tcPr>
            </w:tcPrChange>
          </w:tcPr>
          <w:p w14:paraId="7C0067A3" w14:textId="4574B526" w:rsidR="00211F78" w:rsidRPr="00211F78" w:rsidRDefault="00211F78" w:rsidP="00211F78">
            <w:pPr>
              <w:spacing w:after="0" w:line="240" w:lineRule="auto"/>
              <w:rPr>
                <w:rFonts w:ascii="Times New Roman" w:hAnsi="Times New Roman" w:cs="Times New Roman"/>
                <w:sz w:val="20"/>
                <w:szCs w:val="20"/>
                <w:lang w:val="es-CL"/>
                <w:rPrChange w:id="73" w:author="Andrés González Santa Cruz" w:date="2021-02-11T11:46:00Z">
                  <w:rPr>
                    <w:rFonts w:ascii="Times New Roman" w:hAnsi="Times New Roman" w:cs="Times New Roman"/>
                    <w:sz w:val="20"/>
                    <w:szCs w:val="20"/>
                    <w:lang w:val="es-CL"/>
                  </w:rPr>
                </w:rPrChange>
              </w:rPr>
            </w:pPr>
            <w:ins w:id="74" w:author="Andrés González Santa Cruz" w:date="2021-02-11T11:45:00Z">
              <w:r w:rsidRPr="00211F78">
                <w:rPr>
                  <w:rFonts w:ascii="Times New Roman" w:hAnsi="Times New Roman" w:cs="Times New Roman"/>
                  <w:sz w:val="20"/>
                  <w:szCs w:val="20"/>
                  <w:rPrChange w:id="75" w:author="Andrés González Santa Cruz" w:date="2021-02-11T11:46:00Z">
                    <w:rPr/>
                  </w:rPrChange>
                </w:rPr>
                <w:t>1.63,21.77</w:t>
              </w:r>
            </w:ins>
            <w:del w:id="76" w:author="Andrés González Santa Cruz" w:date="2021-02-11T11:45:00Z">
              <w:r w:rsidRPr="00211F78" w:rsidDel="007B06B4">
                <w:rPr>
                  <w:rFonts w:ascii="Times New Roman" w:hAnsi="Times New Roman" w:cs="Times New Roman"/>
                  <w:sz w:val="20"/>
                  <w:szCs w:val="20"/>
                  <w:lang w:val="es-CL"/>
                  <w:rPrChange w:id="77" w:author="Andrés González Santa Cruz" w:date="2021-02-11T11:46:00Z">
                    <w:rPr>
                      <w:rFonts w:ascii="Times New Roman" w:hAnsi="Times New Roman" w:cs="Times New Roman"/>
                      <w:sz w:val="20"/>
                      <w:szCs w:val="20"/>
                      <w:lang w:val="es-CL"/>
                    </w:rPr>
                  </w:rPrChange>
                </w:rPr>
                <w:delText>-5.49, 22.11</w:delText>
              </w:r>
            </w:del>
          </w:p>
        </w:tc>
      </w:tr>
      <w:bookmarkEnd w:id="53"/>
      <w:tr w:rsidR="00211F78" w:rsidRPr="004421D3" w14:paraId="39359E6B" w14:textId="77777777" w:rsidTr="00211F78">
        <w:tblPrEx>
          <w:tblW w:w="8474" w:type="dxa"/>
          <w:tblPrExChange w:id="78" w:author="Andrés González Santa Cruz" w:date="2021-02-11T11:45:00Z">
            <w:tblPrEx>
              <w:tblW w:w="8474" w:type="dxa"/>
            </w:tblPrEx>
          </w:tblPrExChange>
        </w:tblPrEx>
        <w:trPr>
          <w:trHeight w:val="20"/>
          <w:trPrChange w:id="79" w:author="Andrés González Santa Cruz" w:date="2021-02-11T11:45:00Z">
            <w:trPr>
              <w:trHeight w:val="20"/>
            </w:trPr>
          </w:trPrChange>
        </w:trPr>
        <w:tc>
          <w:tcPr>
            <w:tcW w:w="2158" w:type="dxa"/>
            <w:tcBorders>
              <w:top w:val="nil"/>
              <w:left w:val="nil"/>
              <w:bottom w:val="nil"/>
              <w:right w:val="nil"/>
            </w:tcBorders>
            <w:shd w:val="clear" w:color="auto" w:fill="auto"/>
            <w:vAlign w:val="center"/>
            <w:tcPrChange w:id="80" w:author="Andrés González Santa Cruz" w:date="2021-02-11T11:45:00Z">
              <w:tcPr>
                <w:tcW w:w="2339" w:type="dxa"/>
                <w:tcBorders>
                  <w:top w:val="nil"/>
                  <w:left w:val="nil"/>
                  <w:bottom w:val="nil"/>
                  <w:right w:val="nil"/>
                </w:tcBorders>
                <w:shd w:val="clear" w:color="auto" w:fill="auto"/>
                <w:vAlign w:val="center"/>
              </w:tcPr>
            </w:tcPrChange>
          </w:tcPr>
          <w:p w14:paraId="08D78042" w14:textId="4576C1E5" w:rsidR="00211F78" w:rsidRPr="004421D3" w:rsidRDefault="00211F78" w:rsidP="00211F78">
            <w:pPr>
              <w:spacing w:after="0" w:line="240" w:lineRule="auto"/>
              <w:rPr>
                <w:rFonts w:ascii="Times New Roman" w:hAnsi="Times New Roman" w:cs="Times New Roman"/>
                <w:sz w:val="20"/>
                <w:szCs w:val="20"/>
                <w:vertAlign w:val="superscript"/>
              </w:rPr>
            </w:pPr>
            <w:r w:rsidRPr="004421D3">
              <w:rPr>
                <w:rFonts w:ascii="Times New Roman" w:hAnsi="Times New Roman" w:cs="Times New Roman"/>
                <w:sz w:val="20"/>
                <w:szCs w:val="20"/>
              </w:rPr>
              <w:t>Respiratory</w:t>
            </w:r>
            <w:r>
              <w:rPr>
                <w:rFonts w:ascii="Times New Roman" w:hAnsi="Times New Roman" w:cs="Times New Roman"/>
                <w:sz w:val="20"/>
                <w:szCs w:val="20"/>
              </w:rPr>
              <w:t xml:space="preserve"> </w:t>
            </w:r>
            <w:r w:rsidRPr="004421D3">
              <w:rPr>
                <w:rFonts w:ascii="Times New Roman" w:hAnsi="Times New Roman" w:cs="Times New Roman"/>
                <w:sz w:val="20"/>
                <w:szCs w:val="20"/>
              </w:rPr>
              <w:t xml:space="preserve">Hospitalizations </w:t>
            </w:r>
            <w:r w:rsidRPr="00720FB7">
              <w:rPr>
                <w:rFonts w:ascii="Times New Roman" w:hAnsi="Times New Roman" w:cs="Times New Roman"/>
                <w:sz w:val="20"/>
                <w:szCs w:val="20"/>
                <w:vertAlign w:val="superscript"/>
              </w:rPr>
              <w:t>b</w:t>
            </w:r>
          </w:p>
        </w:tc>
        <w:tc>
          <w:tcPr>
            <w:tcW w:w="1226" w:type="dxa"/>
            <w:tcBorders>
              <w:top w:val="nil"/>
              <w:left w:val="nil"/>
              <w:bottom w:val="nil"/>
              <w:right w:val="nil"/>
            </w:tcBorders>
            <w:shd w:val="clear" w:color="auto" w:fill="auto"/>
            <w:noWrap/>
            <w:tcPrChange w:id="81" w:author="Andrés González Santa Cruz" w:date="2021-02-11T11:45:00Z">
              <w:tcPr>
                <w:tcW w:w="1214" w:type="dxa"/>
                <w:gridSpan w:val="2"/>
                <w:tcBorders>
                  <w:top w:val="nil"/>
                  <w:left w:val="nil"/>
                  <w:bottom w:val="nil"/>
                  <w:right w:val="nil"/>
                </w:tcBorders>
                <w:shd w:val="clear" w:color="auto" w:fill="auto"/>
                <w:noWrap/>
                <w:vAlign w:val="center"/>
              </w:tcPr>
            </w:tcPrChange>
          </w:tcPr>
          <w:p w14:paraId="4E60143B" w14:textId="49F65932" w:rsidR="00211F78" w:rsidRPr="00211F78" w:rsidRDefault="00211F78" w:rsidP="00211F78">
            <w:pPr>
              <w:spacing w:after="0" w:line="240" w:lineRule="auto"/>
              <w:rPr>
                <w:rFonts w:ascii="Times New Roman" w:hAnsi="Times New Roman" w:cs="Times New Roman"/>
                <w:sz w:val="20"/>
                <w:szCs w:val="20"/>
                <w:lang w:val="es-CL"/>
                <w:rPrChange w:id="82" w:author="Andrés González Santa Cruz" w:date="2021-02-11T11:46:00Z">
                  <w:rPr>
                    <w:rFonts w:ascii="Times New Roman" w:hAnsi="Times New Roman" w:cs="Times New Roman"/>
                    <w:sz w:val="20"/>
                    <w:szCs w:val="20"/>
                    <w:lang w:val="es-CL"/>
                  </w:rPr>
                </w:rPrChange>
              </w:rPr>
            </w:pPr>
            <w:ins w:id="83" w:author="Andrés González Santa Cruz" w:date="2021-02-11T11:45:00Z">
              <w:r w:rsidRPr="00211F78">
                <w:rPr>
                  <w:rFonts w:ascii="Times New Roman" w:hAnsi="Times New Roman" w:cs="Times New Roman"/>
                  <w:sz w:val="20"/>
                  <w:szCs w:val="20"/>
                  <w:rPrChange w:id="84" w:author="Andrés González Santa Cruz" w:date="2021-02-11T11:46:00Z">
                    <w:rPr/>
                  </w:rPrChange>
                </w:rPr>
                <w:t>0.37</w:t>
              </w:r>
            </w:ins>
            <w:del w:id="85" w:author="Andrés González Santa Cruz" w:date="2021-02-11T11:45:00Z">
              <w:r w:rsidRPr="00211F78" w:rsidDel="00650A29">
                <w:rPr>
                  <w:rFonts w:ascii="Times New Roman" w:hAnsi="Times New Roman" w:cs="Times New Roman"/>
                  <w:sz w:val="20"/>
                  <w:szCs w:val="20"/>
                  <w:lang w:val="es-CL"/>
                  <w:rPrChange w:id="86" w:author="Andrés González Santa Cruz" w:date="2021-02-11T11:46:00Z">
                    <w:rPr>
                      <w:rFonts w:ascii="Times New Roman" w:hAnsi="Times New Roman" w:cs="Times New Roman"/>
                      <w:sz w:val="20"/>
                      <w:szCs w:val="20"/>
                      <w:lang w:val="es-CL"/>
                    </w:rPr>
                  </w:rPrChange>
                </w:rPr>
                <w:delText>-0.63</w:delText>
              </w:r>
            </w:del>
          </w:p>
        </w:tc>
        <w:tc>
          <w:tcPr>
            <w:tcW w:w="2020" w:type="dxa"/>
            <w:tcBorders>
              <w:top w:val="nil"/>
              <w:left w:val="nil"/>
              <w:bottom w:val="nil"/>
              <w:right w:val="nil"/>
            </w:tcBorders>
            <w:shd w:val="clear" w:color="auto" w:fill="auto"/>
            <w:noWrap/>
            <w:tcPrChange w:id="87" w:author="Andrés González Santa Cruz" w:date="2021-02-11T11:45:00Z">
              <w:tcPr>
                <w:tcW w:w="1957" w:type="dxa"/>
                <w:gridSpan w:val="4"/>
                <w:tcBorders>
                  <w:top w:val="nil"/>
                  <w:left w:val="nil"/>
                  <w:bottom w:val="nil"/>
                  <w:right w:val="nil"/>
                </w:tcBorders>
                <w:shd w:val="clear" w:color="auto" w:fill="auto"/>
                <w:noWrap/>
                <w:vAlign w:val="center"/>
              </w:tcPr>
            </w:tcPrChange>
          </w:tcPr>
          <w:p w14:paraId="56F4F45F" w14:textId="558DDF71" w:rsidR="00211F78" w:rsidRPr="00211F78" w:rsidRDefault="00211F78" w:rsidP="00211F78">
            <w:pPr>
              <w:spacing w:after="0" w:line="240" w:lineRule="auto"/>
              <w:rPr>
                <w:rFonts w:ascii="Times New Roman" w:hAnsi="Times New Roman" w:cs="Times New Roman"/>
                <w:sz w:val="20"/>
                <w:szCs w:val="20"/>
                <w:lang w:val="es-CL"/>
                <w:rPrChange w:id="88" w:author="Andrés González Santa Cruz" w:date="2021-02-11T11:46:00Z">
                  <w:rPr>
                    <w:rFonts w:ascii="Times New Roman" w:hAnsi="Times New Roman" w:cs="Times New Roman"/>
                    <w:sz w:val="20"/>
                    <w:szCs w:val="20"/>
                    <w:lang w:val="es-CL"/>
                  </w:rPr>
                </w:rPrChange>
              </w:rPr>
            </w:pPr>
            <w:ins w:id="89" w:author="Andrés González Santa Cruz" w:date="2021-02-11T11:45:00Z">
              <w:r w:rsidRPr="00211F78">
                <w:rPr>
                  <w:rFonts w:ascii="Times New Roman" w:hAnsi="Times New Roman" w:cs="Times New Roman"/>
                  <w:sz w:val="20"/>
                  <w:szCs w:val="20"/>
                  <w:rPrChange w:id="90" w:author="Andrés González Santa Cruz" w:date="2021-02-11T11:46:00Z">
                    <w:rPr/>
                  </w:rPrChange>
                </w:rPr>
                <w:t>-3.98,4.72</w:t>
              </w:r>
            </w:ins>
            <w:del w:id="91" w:author="Andrés González Santa Cruz" w:date="2021-02-11T11:45:00Z">
              <w:r w:rsidRPr="00211F78" w:rsidDel="00650A29">
                <w:rPr>
                  <w:rFonts w:ascii="Times New Roman" w:hAnsi="Times New Roman" w:cs="Times New Roman"/>
                  <w:sz w:val="20"/>
                  <w:szCs w:val="20"/>
                  <w:rPrChange w:id="92" w:author="Andrés González Santa Cruz" w:date="2021-02-11T11:46:00Z">
                    <w:rPr>
                      <w:rFonts w:ascii="Times New Roman" w:hAnsi="Times New Roman" w:cs="Times New Roman"/>
                      <w:sz w:val="20"/>
                      <w:szCs w:val="20"/>
                    </w:rPr>
                  </w:rPrChange>
                </w:rPr>
                <w:delText>-4.93, 3.67</w:delText>
              </w:r>
            </w:del>
          </w:p>
        </w:tc>
        <w:tc>
          <w:tcPr>
            <w:tcW w:w="1230" w:type="dxa"/>
            <w:tcBorders>
              <w:top w:val="nil"/>
              <w:left w:val="nil"/>
              <w:bottom w:val="nil"/>
              <w:right w:val="nil"/>
            </w:tcBorders>
            <w:tcPrChange w:id="93" w:author="Andrés González Santa Cruz" w:date="2021-02-11T11:45:00Z">
              <w:tcPr>
                <w:tcW w:w="1230" w:type="dxa"/>
                <w:gridSpan w:val="3"/>
                <w:tcBorders>
                  <w:top w:val="nil"/>
                  <w:left w:val="nil"/>
                  <w:bottom w:val="nil"/>
                  <w:right w:val="nil"/>
                </w:tcBorders>
                <w:vAlign w:val="center"/>
              </w:tcPr>
            </w:tcPrChange>
          </w:tcPr>
          <w:p w14:paraId="272AD826" w14:textId="32B3B3F9" w:rsidR="00211F78" w:rsidRPr="00211F78" w:rsidRDefault="00211F78" w:rsidP="00211F78">
            <w:pPr>
              <w:spacing w:after="0" w:line="240" w:lineRule="auto"/>
              <w:rPr>
                <w:rFonts w:ascii="Times New Roman" w:hAnsi="Times New Roman" w:cs="Times New Roman"/>
                <w:sz w:val="20"/>
                <w:szCs w:val="20"/>
                <w:lang w:val="es-CL"/>
                <w:rPrChange w:id="94" w:author="Andrés González Santa Cruz" w:date="2021-02-11T11:46:00Z">
                  <w:rPr>
                    <w:rFonts w:ascii="Times New Roman" w:hAnsi="Times New Roman" w:cs="Times New Roman"/>
                    <w:sz w:val="20"/>
                    <w:szCs w:val="20"/>
                    <w:lang w:val="es-CL"/>
                  </w:rPr>
                </w:rPrChange>
              </w:rPr>
            </w:pPr>
            <w:ins w:id="95" w:author="Andrés González Santa Cruz" w:date="2021-02-11T11:45:00Z">
              <w:r w:rsidRPr="00211F78">
                <w:rPr>
                  <w:rFonts w:ascii="Times New Roman" w:hAnsi="Times New Roman" w:cs="Times New Roman"/>
                  <w:sz w:val="20"/>
                  <w:szCs w:val="20"/>
                  <w:rPrChange w:id="96" w:author="Andrés González Santa Cruz" w:date="2021-02-11T11:46:00Z">
                    <w:rPr/>
                  </w:rPrChange>
                </w:rPr>
                <w:t>1.76</w:t>
              </w:r>
            </w:ins>
            <w:del w:id="97" w:author="Andrés González Santa Cruz" w:date="2021-02-11T11:45:00Z">
              <w:r w:rsidRPr="00211F78" w:rsidDel="00650A29">
                <w:rPr>
                  <w:rFonts w:ascii="Times New Roman" w:hAnsi="Times New Roman" w:cs="Times New Roman"/>
                  <w:sz w:val="20"/>
                  <w:szCs w:val="20"/>
                  <w:lang w:val="es-CL"/>
                  <w:rPrChange w:id="98" w:author="Andrés González Santa Cruz" w:date="2021-02-11T11:46:00Z">
                    <w:rPr>
                      <w:rFonts w:ascii="Times New Roman" w:hAnsi="Times New Roman" w:cs="Times New Roman"/>
                      <w:sz w:val="20"/>
                      <w:szCs w:val="20"/>
                      <w:lang w:val="es-CL"/>
                    </w:rPr>
                  </w:rPrChange>
                </w:rPr>
                <w:delText>-3.10</w:delText>
              </w:r>
            </w:del>
          </w:p>
        </w:tc>
        <w:tc>
          <w:tcPr>
            <w:tcW w:w="1840" w:type="dxa"/>
            <w:tcBorders>
              <w:top w:val="nil"/>
              <w:left w:val="nil"/>
              <w:bottom w:val="nil"/>
              <w:right w:val="nil"/>
            </w:tcBorders>
            <w:tcPrChange w:id="99" w:author="Andrés González Santa Cruz" w:date="2021-02-11T11:45:00Z">
              <w:tcPr>
                <w:tcW w:w="1734" w:type="dxa"/>
                <w:gridSpan w:val="3"/>
                <w:tcBorders>
                  <w:top w:val="nil"/>
                  <w:left w:val="nil"/>
                  <w:bottom w:val="nil"/>
                  <w:right w:val="nil"/>
                </w:tcBorders>
                <w:vAlign w:val="center"/>
              </w:tcPr>
            </w:tcPrChange>
          </w:tcPr>
          <w:p w14:paraId="31B2F389" w14:textId="3EC1C4FF" w:rsidR="00211F78" w:rsidRPr="00211F78" w:rsidRDefault="00211F78" w:rsidP="00211F78">
            <w:pPr>
              <w:spacing w:after="0" w:line="240" w:lineRule="auto"/>
              <w:rPr>
                <w:rFonts w:ascii="Times New Roman" w:hAnsi="Times New Roman" w:cs="Times New Roman"/>
                <w:sz w:val="20"/>
                <w:szCs w:val="20"/>
                <w:lang w:val="es-CL"/>
                <w:rPrChange w:id="100" w:author="Andrés González Santa Cruz" w:date="2021-02-11T11:46:00Z">
                  <w:rPr>
                    <w:rFonts w:ascii="Times New Roman" w:hAnsi="Times New Roman" w:cs="Times New Roman"/>
                    <w:sz w:val="20"/>
                    <w:szCs w:val="20"/>
                    <w:lang w:val="es-CL"/>
                  </w:rPr>
                </w:rPrChange>
              </w:rPr>
            </w:pPr>
            <w:ins w:id="101" w:author="Andrés González Santa Cruz" w:date="2021-02-11T11:45:00Z">
              <w:r w:rsidRPr="00211F78">
                <w:rPr>
                  <w:rFonts w:ascii="Times New Roman" w:hAnsi="Times New Roman" w:cs="Times New Roman"/>
                  <w:sz w:val="20"/>
                  <w:szCs w:val="20"/>
                  <w:rPrChange w:id="102" w:author="Andrés González Santa Cruz" w:date="2021-02-11T11:46:00Z">
                    <w:rPr/>
                  </w:rPrChange>
                </w:rPr>
                <w:t>-18.58,22.11</w:t>
              </w:r>
            </w:ins>
            <w:del w:id="103" w:author="Andrés González Santa Cruz" w:date="2021-02-11T11:45:00Z">
              <w:r w:rsidRPr="00211F78" w:rsidDel="00650A29">
                <w:rPr>
                  <w:rFonts w:ascii="Times New Roman" w:hAnsi="Times New Roman" w:cs="Times New Roman"/>
                  <w:sz w:val="20"/>
                  <w:szCs w:val="20"/>
                  <w:lang w:val="es-CL"/>
                  <w:rPrChange w:id="104" w:author="Andrés González Santa Cruz" w:date="2021-02-11T11:46:00Z">
                    <w:rPr>
                      <w:rFonts w:ascii="Times New Roman" w:hAnsi="Times New Roman" w:cs="Times New Roman"/>
                      <w:sz w:val="20"/>
                      <w:szCs w:val="20"/>
                      <w:lang w:val="es-CL"/>
                    </w:rPr>
                  </w:rPrChange>
                </w:rPr>
                <w:delText>-24.12, 17.93</w:delText>
              </w:r>
            </w:del>
          </w:p>
        </w:tc>
      </w:tr>
      <w:tr w:rsidR="00211F78" w:rsidRPr="004421D3" w14:paraId="590117B6" w14:textId="2AC81576" w:rsidTr="00211F78">
        <w:tblPrEx>
          <w:tblW w:w="8474" w:type="dxa"/>
          <w:tblPrExChange w:id="105" w:author="Andrés González Santa Cruz" w:date="2021-02-11T11:45:00Z">
            <w:tblPrEx>
              <w:tblW w:w="8474" w:type="dxa"/>
            </w:tblPrEx>
          </w:tblPrExChange>
        </w:tblPrEx>
        <w:trPr>
          <w:trHeight w:val="20"/>
          <w:trPrChange w:id="106" w:author="Andrés González Santa Cruz" w:date="2021-02-11T11:45:00Z">
            <w:trPr>
              <w:trHeight w:val="20"/>
            </w:trPr>
          </w:trPrChange>
        </w:trPr>
        <w:tc>
          <w:tcPr>
            <w:tcW w:w="2158" w:type="dxa"/>
            <w:tcBorders>
              <w:top w:val="nil"/>
              <w:left w:val="nil"/>
              <w:bottom w:val="nil"/>
              <w:right w:val="nil"/>
            </w:tcBorders>
            <w:shd w:val="clear" w:color="auto" w:fill="auto"/>
            <w:tcPrChange w:id="107" w:author="Andrés González Santa Cruz" w:date="2021-02-11T11:45:00Z">
              <w:tcPr>
                <w:tcW w:w="3528" w:type="dxa"/>
                <w:gridSpan w:val="2"/>
                <w:tcBorders>
                  <w:top w:val="nil"/>
                  <w:left w:val="nil"/>
                  <w:bottom w:val="nil"/>
                  <w:right w:val="nil"/>
                </w:tcBorders>
                <w:shd w:val="clear" w:color="auto" w:fill="auto"/>
              </w:tcPr>
            </w:tcPrChange>
          </w:tcPr>
          <w:p w14:paraId="53C16BDA" w14:textId="6CEB2F00" w:rsidR="00211F78" w:rsidRPr="00720FB7" w:rsidRDefault="00211F78" w:rsidP="00211F78">
            <w:pPr>
              <w:spacing w:after="0" w:line="240" w:lineRule="auto"/>
              <w:rPr>
                <w:rFonts w:ascii="Times New Roman" w:hAnsi="Times New Roman" w:cs="Times New Roman"/>
                <w:sz w:val="20"/>
                <w:szCs w:val="20"/>
                <w:vertAlign w:val="superscript"/>
              </w:rPr>
            </w:pPr>
            <w:bookmarkStart w:id="108" w:name="_Hlk58186584"/>
            <w:r w:rsidRPr="00E91F09">
              <w:rPr>
                <w:rFonts w:ascii="Times New Roman" w:hAnsi="Times New Roman" w:cs="Times New Roman"/>
                <w:sz w:val="20"/>
                <w:szCs w:val="20"/>
              </w:rPr>
              <w:t xml:space="preserve">Trauma hospitalizations per 1,000 </w:t>
            </w:r>
            <w:proofErr w:type="spellStart"/>
            <w:r w:rsidRPr="00E91F09">
              <w:rPr>
                <w:rFonts w:ascii="Times New Roman" w:hAnsi="Times New Roman" w:cs="Times New Roman"/>
                <w:sz w:val="20"/>
                <w:szCs w:val="20"/>
              </w:rPr>
              <w:t>consultations</w:t>
            </w:r>
            <w:r w:rsidRPr="00720FB7">
              <w:rPr>
                <w:rFonts w:ascii="Times New Roman" w:hAnsi="Times New Roman" w:cs="Times New Roman"/>
                <w:sz w:val="20"/>
                <w:szCs w:val="20"/>
                <w:vertAlign w:val="superscript"/>
              </w:rPr>
              <w:t>d</w:t>
            </w:r>
            <w:proofErr w:type="spellEnd"/>
          </w:p>
        </w:tc>
        <w:tc>
          <w:tcPr>
            <w:tcW w:w="1226" w:type="dxa"/>
            <w:tcBorders>
              <w:top w:val="nil"/>
              <w:left w:val="nil"/>
              <w:bottom w:val="nil"/>
              <w:right w:val="nil"/>
            </w:tcBorders>
            <w:shd w:val="clear" w:color="auto" w:fill="auto"/>
            <w:noWrap/>
            <w:tcPrChange w:id="109" w:author="Andrés González Santa Cruz" w:date="2021-02-11T11:45:00Z">
              <w:tcPr>
                <w:tcW w:w="868" w:type="dxa"/>
                <w:gridSpan w:val="3"/>
                <w:tcBorders>
                  <w:top w:val="nil"/>
                  <w:left w:val="nil"/>
                  <w:bottom w:val="nil"/>
                  <w:right w:val="nil"/>
                </w:tcBorders>
                <w:shd w:val="clear" w:color="auto" w:fill="auto"/>
                <w:noWrap/>
                <w:vAlign w:val="center"/>
              </w:tcPr>
            </w:tcPrChange>
          </w:tcPr>
          <w:p w14:paraId="3E536156" w14:textId="1C0DD0D1" w:rsidR="00211F78" w:rsidRPr="00211F78" w:rsidRDefault="00211F78" w:rsidP="00211F78">
            <w:pPr>
              <w:spacing w:after="0" w:line="240" w:lineRule="auto"/>
              <w:rPr>
                <w:rFonts w:ascii="Times New Roman" w:hAnsi="Times New Roman" w:cs="Times New Roman"/>
                <w:sz w:val="20"/>
                <w:szCs w:val="20"/>
                <w:lang w:val="es-CL"/>
                <w:rPrChange w:id="110" w:author="Andrés González Santa Cruz" w:date="2021-02-11T11:46:00Z">
                  <w:rPr>
                    <w:rFonts w:ascii="Times New Roman" w:hAnsi="Times New Roman" w:cs="Times New Roman"/>
                    <w:sz w:val="20"/>
                    <w:szCs w:val="20"/>
                    <w:lang w:val="es-CL"/>
                  </w:rPr>
                </w:rPrChange>
              </w:rPr>
            </w:pPr>
            <w:ins w:id="111" w:author="Andrés González Santa Cruz" w:date="2021-02-11T11:45:00Z">
              <w:r w:rsidRPr="00211F78">
                <w:rPr>
                  <w:rFonts w:ascii="Times New Roman" w:hAnsi="Times New Roman" w:cs="Times New Roman"/>
                  <w:sz w:val="20"/>
                  <w:szCs w:val="20"/>
                  <w:rPrChange w:id="112" w:author="Andrés González Santa Cruz" w:date="2021-02-11T11:46:00Z">
                    <w:rPr/>
                  </w:rPrChange>
                </w:rPr>
                <w:t>24.38</w:t>
              </w:r>
            </w:ins>
            <w:del w:id="113" w:author="Andrés González Santa Cruz" w:date="2021-02-11T11:45:00Z">
              <w:r w:rsidRPr="00211F78" w:rsidDel="009E7C1F">
                <w:rPr>
                  <w:rFonts w:ascii="Times New Roman" w:hAnsi="Times New Roman" w:cs="Times New Roman"/>
                  <w:sz w:val="20"/>
                  <w:szCs w:val="20"/>
                  <w:lang w:val="es-CL"/>
                  <w:rPrChange w:id="114" w:author="Andrés González Santa Cruz" w:date="2021-02-11T11:46:00Z">
                    <w:rPr>
                      <w:rFonts w:ascii="Times New Roman" w:hAnsi="Times New Roman" w:cs="Times New Roman"/>
                      <w:sz w:val="20"/>
                      <w:szCs w:val="20"/>
                      <w:lang w:val="es-CL"/>
                    </w:rPr>
                  </w:rPrChange>
                </w:rPr>
                <w:delText>24.53</w:delText>
              </w:r>
            </w:del>
          </w:p>
        </w:tc>
        <w:tc>
          <w:tcPr>
            <w:tcW w:w="2020" w:type="dxa"/>
            <w:tcBorders>
              <w:top w:val="nil"/>
              <w:left w:val="nil"/>
              <w:bottom w:val="nil"/>
              <w:right w:val="nil"/>
            </w:tcBorders>
            <w:shd w:val="clear" w:color="auto" w:fill="auto"/>
            <w:noWrap/>
            <w:tcPrChange w:id="115" w:author="Andrés González Santa Cruz" w:date="2021-02-11T11:45:00Z">
              <w:tcPr>
                <w:tcW w:w="1558" w:type="dxa"/>
                <w:gridSpan w:val="3"/>
                <w:tcBorders>
                  <w:top w:val="nil"/>
                  <w:left w:val="nil"/>
                  <w:bottom w:val="nil"/>
                  <w:right w:val="nil"/>
                </w:tcBorders>
                <w:shd w:val="clear" w:color="auto" w:fill="auto"/>
                <w:noWrap/>
                <w:vAlign w:val="center"/>
              </w:tcPr>
            </w:tcPrChange>
          </w:tcPr>
          <w:p w14:paraId="1FCA0399" w14:textId="2AAF4766" w:rsidR="00211F78" w:rsidRPr="00211F78" w:rsidRDefault="00211F78" w:rsidP="00211F78">
            <w:pPr>
              <w:spacing w:after="0" w:line="240" w:lineRule="auto"/>
              <w:rPr>
                <w:rFonts w:ascii="Times New Roman" w:hAnsi="Times New Roman" w:cs="Times New Roman"/>
                <w:sz w:val="20"/>
                <w:szCs w:val="20"/>
                <w:lang w:val="es-CL"/>
                <w:rPrChange w:id="116" w:author="Andrés González Santa Cruz" w:date="2021-02-11T11:46:00Z">
                  <w:rPr>
                    <w:rFonts w:ascii="Times New Roman" w:hAnsi="Times New Roman" w:cs="Times New Roman"/>
                    <w:sz w:val="20"/>
                    <w:szCs w:val="20"/>
                    <w:lang w:val="es-CL"/>
                  </w:rPr>
                </w:rPrChange>
              </w:rPr>
            </w:pPr>
            <w:ins w:id="117" w:author="Andrés González Santa Cruz" w:date="2021-02-11T11:45:00Z">
              <w:r w:rsidRPr="00211F78">
                <w:rPr>
                  <w:rFonts w:ascii="Times New Roman" w:hAnsi="Times New Roman" w:cs="Times New Roman"/>
                  <w:sz w:val="20"/>
                  <w:szCs w:val="20"/>
                  <w:rPrChange w:id="118" w:author="Andrés González Santa Cruz" w:date="2021-02-11T11:46:00Z">
                    <w:rPr/>
                  </w:rPrChange>
                </w:rPr>
                <w:t>14.29,34.46</w:t>
              </w:r>
            </w:ins>
            <w:del w:id="119" w:author="Andrés González Santa Cruz" w:date="2021-02-11T11:45:00Z">
              <w:r w:rsidRPr="00211F78" w:rsidDel="009E7C1F">
                <w:rPr>
                  <w:rFonts w:ascii="Times New Roman" w:hAnsi="Times New Roman" w:cs="Times New Roman"/>
                  <w:sz w:val="20"/>
                  <w:szCs w:val="20"/>
                  <w:rPrChange w:id="120" w:author="Andrés González Santa Cruz" w:date="2021-02-11T11:46:00Z">
                    <w:rPr>
                      <w:rFonts w:ascii="Times New Roman" w:hAnsi="Times New Roman" w:cs="Times New Roman"/>
                      <w:sz w:val="20"/>
                      <w:szCs w:val="20"/>
                    </w:rPr>
                  </w:rPrChange>
                </w:rPr>
                <w:delText>12.98, 36.08</w:delText>
              </w:r>
            </w:del>
          </w:p>
        </w:tc>
        <w:tc>
          <w:tcPr>
            <w:tcW w:w="1230" w:type="dxa"/>
            <w:tcBorders>
              <w:top w:val="nil"/>
              <w:left w:val="nil"/>
              <w:bottom w:val="nil"/>
              <w:right w:val="nil"/>
            </w:tcBorders>
            <w:tcPrChange w:id="121" w:author="Andrés González Santa Cruz" w:date="2021-02-11T11:45:00Z">
              <w:tcPr>
                <w:tcW w:w="1138" w:type="dxa"/>
                <w:gridSpan w:val="3"/>
                <w:tcBorders>
                  <w:top w:val="nil"/>
                  <w:left w:val="nil"/>
                  <w:bottom w:val="nil"/>
                  <w:right w:val="nil"/>
                </w:tcBorders>
                <w:vAlign w:val="center"/>
              </w:tcPr>
            </w:tcPrChange>
          </w:tcPr>
          <w:p w14:paraId="0B406A43" w14:textId="65C9F574" w:rsidR="00211F78" w:rsidRPr="00211F78" w:rsidRDefault="00211F78" w:rsidP="00211F78">
            <w:pPr>
              <w:spacing w:after="0" w:line="240" w:lineRule="auto"/>
              <w:rPr>
                <w:rFonts w:ascii="Times New Roman" w:hAnsi="Times New Roman" w:cs="Times New Roman"/>
                <w:sz w:val="20"/>
                <w:szCs w:val="20"/>
                <w:lang w:val="es-CL"/>
                <w:rPrChange w:id="122" w:author="Andrés González Santa Cruz" w:date="2021-02-11T11:46:00Z">
                  <w:rPr>
                    <w:rFonts w:ascii="Times New Roman" w:hAnsi="Times New Roman" w:cs="Times New Roman"/>
                    <w:sz w:val="20"/>
                    <w:szCs w:val="20"/>
                    <w:lang w:val="es-CL"/>
                  </w:rPr>
                </w:rPrChange>
              </w:rPr>
            </w:pPr>
            <w:ins w:id="123" w:author="Andrés González Santa Cruz" w:date="2021-02-11T11:45:00Z">
              <w:r w:rsidRPr="00211F78">
                <w:rPr>
                  <w:rFonts w:ascii="Times New Roman" w:hAnsi="Times New Roman" w:cs="Times New Roman"/>
                  <w:sz w:val="20"/>
                  <w:szCs w:val="20"/>
                  <w:rPrChange w:id="124" w:author="Andrés González Santa Cruz" w:date="2021-02-11T11:46:00Z">
                    <w:rPr/>
                  </w:rPrChange>
                </w:rPr>
                <w:t>27.65</w:t>
              </w:r>
            </w:ins>
            <w:del w:id="125" w:author="Andrés González Santa Cruz" w:date="2021-02-11T11:45:00Z">
              <w:r w:rsidRPr="00211F78" w:rsidDel="009E7C1F">
                <w:rPr>
                  <w:rFonts w:ascii="Times New Roman" w:hAnsi="Times New Roman" w:cs="Times New Roman"/>
                  <w:sz w:val="20"/>
                  <w:szCs w:val="20"/>
                  <w:lang w:val="es-CL"/>
                  <w:rPrChange w:id="126" w:author="Andrés González Santa Cruz" w:date="2021-02-11T11:46:00Z">
                    <w:rPr>
                      <w:rFonts w:ascii="Times New Roman" w:hAnsi="Times New Roman" w:cs="Times New Roman"/>
                      <w:sz w:val="20"/>
                      <w:szCs w:val="20"/>
                      <w:lang w:val="es-CL"/>
                    </w:rPr>
                  </w:rPrChange>
                </w:rPr>
                <w:delText>32.06</w:delText>
              </w:r>
            </w:del>
          </w:p>
        </w:tc>
        <w:tc>
          <w:tcPr>
            <w:tcW w:w="1840" w:type="dxa"/>
            <w:tcBorders>
              <w:top w:val="nil"/>
              <w:left w:val="nil"/>
              <w:bottom w:val="nil"/>
              <w:right w:val="nil"/>
            </w:tcBorders>
            <w:tcPrChange w:id="127" w:author="Andrés González Santa Cruz" w:date="2021-02-11T11:45:00Z">
              <w:tcPr>
                <w:tcW w:w="1382" w:type="dxa"/>
                <w:gridSpan w:val="2"/>
                <w:tcBorders>
                  <w:top w:val="nil"/>
                  <w:left w:val="nil"/>
                  <w:bottom w:val="nil"/>
                  <w:right w:val="nil"/>
                </w:tcBorders>
                <w:vAlign w:val="center"/>
              </w:tcPr>
            </w:tcPrChange>
          </w:tcPr>
          <w:p w14:paraId="58EC2908" w14:textId="2152E8F3" w:rsidR="00211F78" w:rsidRPr="00211F78" w:rsidRDefault="00211F78" w:rsidP="00211F78">
            <w:pPr>
              <w:spacing w:after="0" w:line="240" w:lineRule="auto"/>
              <w:rPr>
                <w:rFonts w:ascii="Times New Roman" w:hAnsi="Times New Roman" w:cs="Times New Roman"/>
                <w:sz w:val="20"/>
                <w:szCs w:val="20"/>
                <w:lang w:val="es-CL"/>
                <w:rPrChange w:id="128" w:author="Andrés González Santa Cruz" w:date="2021-02-11T11:46:00Z">
                  <w:rPr>
                    <w:rFonts w:ascii="Times New Roman" w:hAnsi="Times New Roman" w:cs="Times New Roman"/>
                    <w:sz w:val="20"/>
                    <w:szCs w:val="20"/>
                    <w:lang w:val="es-CL"/>
                  </w:rPr>
                </w:rPrChange>
              </w:rPr>
            </w:pPr>
            <w:ins w:id="129" w:author="Andrés González Santa Cruz" w:date="2021-02-11T11:45:00Z">
              <w:r w:rsidRPr="00211F78">
                <w:rPr>
                  <w:rFonts w:ascii="Times New Roman" w:hAnsi="Times New Roman" w:cs="Times New Roman"/>
                  <w:sz w:val="20"/>
                  <w:szCs w:val="20"/>
                  <w:rPrChange w:id="130" w:author="Andrés González Santa Cruz" w:date="2021-02-11T11:46:00Z">
                    <w:rPr/>
                  </w:rPrChange>
                </w:rPr>
                <w:t>17.91,37.4</w:t>
              </w:r>
            </w:ins>
            <w:del w:id="131" w:author="Andrés González Santa Cruz" w:date="2021-02-11T11:45:00Z">
              <w:r w:rsidRPr="00211F78" w:rsidDel="009E7C1F">
                <w:rPr>
                  <w:rFonts w:ascii="Times New Roman" w:hAnsi="Times New Roman" w:cs="Times New Roman"/>
                  <w:sz w:val="20"/>
                  <w:szCs w:val="20"/>
                  <w:lang w:val="es-CL"/>
                  <w:rPrChange w:id="132" w:author="Andrés González Santa Cruz" w:date="2021-02-11T11:46:00Z">
                    <w:rPr>
                      <w:rFonts w:ascii="Times New Roman" w:hAnsi="Times New Roman" w:cs="Times New Roman"/>
                      <w:sz w:val="20"/>
                      <w:szCs w:val="20"/>
                      <w:lang w:val="es-CL"/>
                    </w:rPr>
                  </w:rPrChange>
                </w:rPr>
                <w:delText>16.97, 47.15</w:delText>
              </w:r>
            </w:del>
          </w:p>
        </w:tc>
      </w:tr>
      <w:bookmarkEnd w:id="108"/>
      <w:tr w:rsidR="00211F78" w:rsidRPr="004421D3" w14:paraId="7983C4B8" w14:textId="76EEF796" w:rsidTr="00211F78">
        <w:tblPrEx>
          <w:tblW w:w="8474" w:type="dxa"/>
          <w:tblPrExChange w:id="133" w:author="Andrés González Santa Cruz" w:date="2021-02-11T11:44:00Z">
            <w:tblPrEx>
              <w:tblW w:w="8474" w:type="dxa"/>
            </w:tblPrEx>
          </w:tblPrExChange>
        </w:tblPrEx>
        <w:trPr>
          <w:trHeight w:val="20"/>
          <w:trPrChange w:id="134" w:author="Andrés González Santa Cruz" w:date="2021-02-11T11:44:00Z">
            <w:trPr>
              <w:trHeight w:val="20"/>
            </w:trPr>
          </w:trPrChange>
        </w:trPr>
        <w:tc>
          <w:tcPr>
            <w:tcW w:w="2158" w:type="dxa"/>
            <w:tcBorders>
              <w:top w:val="nil"/>
              <w:left w:val="nil"/>
              <w:bottom w:val="single" w:sz="4" w:space="0" w:color="auto"/>
              <w:right w:val="nil"/>
            </w:tcBorders>
            <w:shd w:val="clear" w:color="auto" w:fill="auto"/>
            <w:tcPrChange w:id="135" w:author="Andrés González Santa Cruz" w:date="2021-02-11T11:44:00Z">
              <w:tcPr>
                <w:tcW w:w="3528" w:type="dxa"/>
                <w:gridSpan w:val="4"/>
                <w:tcBorders>
                  <w:top w:val="nil"/>
                  <w:left w:val="nil"/>
                  <w:bottom w:val="single" w:sz="4" w:space="0" w:color="auto"/>
                  <w:right w:val="nil"/>
                </w:tcBorders>
                <w:shd w:val="clear" w:color="auto" w:fill="auto"/>
              </w:tcPr>
            </w:tcPrChange>
          </w:tcPr>
          <w:p w14:paraId="4A81C925" w14:textId="0FCD35D2" w:rsidR="00211F78" w:rsidRPr="00720FB7" w:rsidRDefault="00211F78" w:rsidP="00211F78">
            <w:pPr>
              <w:spacing w:after="0" w:line="240" w:lineRule="auto"/>
              <w:rPr>
                <w:rFonts w:ascii="Times New Roman" w:hAnsi="Times New Roman" w:cs="Times New Roman"/>
                <w:sz w:val="20"/>
                <w:szCs w:val="20"/>
                <w:vertAlign w:val="superscript"/>
              </w:rPr>
            </w:pPr>
            <w:r w:rsidRPr="00E91F09">
              <w:rPr>
                <w:rFonts w:ascii="Times New Roman" w:hAnsi="Times New Roman" w:cs="Times New Roman"/>
                <w:sz w:val="20"/>
                <w:szCs w:val="20"/>
              </w:rPr>
              <w:t xml:space="preserve">Respiratory hospitalizations per 1,000 </w:t>
            </w:r>
            <w:proofErr w:type="spellStart"/>
            <w:r w:rsidRPr="00E91F09">
              <w:rPr>
                <w:rFonts w:ascii="Times New Roman" w:hAnsi="Times New Roman" w:cs="Times New Roman"/>
                <w:sz w:val="20"/>
                <w:szCs w:val="20"/>
              </w:rPr>
              <w:t>consultations</w:t>
            </w:r>
            <w:r w:rsidRPr="00720FB7">
              <w:rPr>
                <w:rFonts w:ascii="Times New Roman" w:hAnsi="Times New Roman" w:cs="Times New Roman"/>
                <w:sz w:val="20"/>
                <w:szCs w:val="20"/>
                <w:vertAlign w:val="superscript"/>
              </w:rPr>
              <w:t>d</w:t>
            </w:r>
            <w:proofErr w:type="spellEnd"/>
          </w:p>
        </w:tc>
        <w:tc>
          <w:tcPr>
            <w:tcW w:w="1226" w:type="dxa"/>
            <w:tcBorders>
              <w:top w:val="nil"/>
              <w:left w:val="nil"/>
              <w:bottom w:val="single" w:sz="4" w:space="0" w:color="auto"/>
              <w:right w:val="nil"/>
            </w:tcBorders>
            <w:shd w:val="clear" w:color="auto" w:fill="auto"/>
            <w:noWrap/>
            <w:tcPrChange w:id="136" w:author="Andrés González Santa Cruz" w:date="2021-02-11T11:44:00Z">
              <w:tcPr>
                <w:tcW w:w="868" w:type="dxa"/>
                <w:gridSpan w:val="2"/>
                <w:tcBorders>
                  <w:top w:val="nil"/>
                  <w:left w:val="nil"/>
                  <w:bottom w:val="single" w:sz="4" w:space="0" w:color="auto"/>
                  <w:right w:val="nil"/>
                </w:tcBorders>
                <w:shd w:val="clear" w:color="auto" w:fill="auto"/>
                <w:noWrap/>
                <w:vAlign w:val="center"/>
              </w:tcPr>
            </w:tcPrChange>
          </w:tcPr>
          <w:p w14:paraId="700E645C" w14:textId="640C2A0B" w:rsidR="00211F78" w:rsidRPr="00211F78" w:rsidRDefault="00211F78" w:rsidP="00211F78">
            <w:pPr>
              <w:spacing w:after="0" w:line="240" w:lineRule="auto"/>
              <w:rPr>
                <w:rFonts w:ascii="Times New Roman" w:hAnsi="Times New Roman" w:cs="Times New Roman"/>
                <w:sz w:val="20"/>
                <w:szCs w:val="20"/>
                <w:lang w:val="es-CL"/>
                <w:rPrChange w:id="137" w:author="Andrés González Santa Cruz" w:date="2021-02-11T11:46:00Z">
                  <w:rPr>
                    <w:rFonts w:ascii="Times New Roman" w:hAnsi="Times New Roman" w:cs="Times New Roman"/>
                    <w:sz w:val="20"/>
                    <w:szCs w:val="20"/>
                    <w:lang w:val="es-CL"/>
                  </w:rPr>
                </w:rPrChange>
              </w:rPr>
            </w:pPr>
            <w:ins w:id="138" w:author="Andrés González Santa Cruz" w:date="2021-02-11T11:44:00Z">
              <w:r w:rsidRPr="00211F78">
                <w:rPr>
                  <w:rFonts w:ascii="Times New Roman" w:hAnsi="Times New Roman" w:cs="Times New Roman"/>
                  <w:sz w:val="20"/>
                  <w:szCs w:val="20"/>
                  <w:rPrChange w:id="139" w:author="Andrés González Santa Cruz" w:date="2021-02-11T11:46:00Z">
                    <w:rPr/>
                  </w:rPrChange>
                </w:rPr>
                <w:t>86.55</w:t>
              </w:r>
            </w:ins>
            <w:del w:id="140" w:author="Andrés González Santa Cruz" w:date="2021-02-11T11:44:00Z">
              <w:r w:rsidRPr="00211F78" w:rsidDel="00FF2D5E">
                <w:rPr>
                  <w:rFonts w:ascii="Times New Roman" w:hAnsi="Times New Roman" w:cs="Times New Roman"/>
                  <w:sz w:val="20"/>
                  <w:szCs w:val="20"/>
                  <w:lang w:val="es-CL"/>
                  <w:rPrChange w:id="141" w:author="Andrés González Santa Cruz" w:date="2021-02-11T11:46:00Z">
                    <w:rPr>
                      <w:rFonts w:ascii="Times New Roman" w:hAnsi="Times New Roman" w:cs="Times New Roman"/>
                      <w:sz w:val="20"/>
                      <w:szCs w:val="20"/>
                      <w:lang w:val="es-CL"/>
                    </w:rPr>
                  </w:rPrChange>
                </w:rPr>
                <w:delText>72.84</w:delText>
              </w:r>
            </w:del>
          </w:p>
        </w:tc>
        <w:tc>
          <w:tcPr>
            <w:tcW w:w="2020" w:type="dxa"/>
            <w:tcBorders>
              <w:top w:val="nil"/>
              <w:left w:val="nil"/>
              <w:bottom w:val="single" w:sz="4" w:space="0" w:color="auto"/>
              <w:right w:val="nil"/>
            </w:tcBorders>
            <w:shd w:val="clear" w:color="auto" w:fill="auto"/>
            <w:noWrap/>
            <w:tcPrChange w:id="142" w:author="Andrés González Santa Cruz" w:date="2021-02-11T11:44:00Z">
              <w:tcPr>
                <w:tcW w:w="1558" w:type="dxa"/>
                <w:gridSpan w:val="3"/>
                <w:tcBorders>
                  <w:top w:val="nil"/>
                  <w:left w:val="nil"/>
                  <w:bottom w:val="single" w:sz="4" w:space="0" w:color="auto"/>
                  <w:right w:val="nil"/>
                </w:tcBorders>
                <w:shd w:val="clear" w:color="auto" w:fill="auto"/>
                <w:noWrap/>
                <w:vAlign w:val="center"/>
              </w:tcPr>
            </w:tcPrChange>
          </w:tcPr>
          <w:p w14:paraId="732D080B" w14:textId="394BA8AF" w:rsidR="00211F78" w:rsidRPr="00211F78" w:rsidRDefault="00211F78" w:rsidP="00211F78">
            <w:pPr>
              <w:spacing w:after="0" w:line="240" w:lineRule="auto"/>
              <w:rPr>
                <w:rFonts w:ascii="Times New Roman" w:hAnsi="Times New Roman" w:cs="Times New Roman"/>
                <w:sz w:val="20"/>
                <w:szCs w:val="20"/>
                <w:lang w:val="es-CL"/>
                <w:rPrChange w:id="143" w:author="Andrés González Santa Cruz" w:date="2021-02-11T11:46:00Z">
                  <w:rPr>
                    <w:rFonts w:ascii="Times New Roman" w:hAnsi="Times New Roman" w:cs="Times New Roman"/>
                    <w:sz w:val="20"/>
                    <w:szCs w:val="20"/>
                    <w:lang w:val="es-CL"/>
                  </w:rPr>
                </w:rPrChange>
              </w:rPr>
            </w:pPr>
            <w:ins w:id="144" w:author="Andrés González Santa Cruz" w:date="2021-02-11T11:44:00Z">
              <w:r w:rsidRPr="00211F78">
                <w:rPr>
                  <w:rFonts w:ascii="Times New Roman" w:hAnsi="Times New Roman" w:cs="Times New Roman"/>
                  <w:sz w:val="20"/>
                  <w:szCs w:val="20"/>
                  <w:rPrChange w:id="145" w:author="Andrés González Santa Cruz" w:date="2021-02-11T11:46:00Z">
                    <w:rPr/>
                  </w:rPrChange>
                </w:rPr>
                <w:t>60.30,112.79</w:t>
              </w:r>
            </w:ins>
            <w:del w:id="146" w:author="Andrés González Santa Cruz" w:date="2021-02-11T11:44:00Z">
              <w:r w:rsidRPr="00211F78" w:rsidDel="00FF2D5E">
                <w:rPr>
                  <w:rFonts w:ascii="Times New Roman" w:hAnsi="Times New Roman" w:cs="Times New Roman"/>
                  <w:sz w:val="20"/>
                  <w:szCs w:val="20"/>
                  <w:rPrChange w:id="147" w:author="Andrés González Santa Cruz" w:date="2021-02-11T11:46:00Z">
                    <w:rPr>
                      <w:rFonts w:ascii="Times New Roman" w:hAnsi="Times New Roman" w:cs="Times New Roman"/>
                      <w:sz w:val="20"/>
                      <w:szCs w:val="20"/>
                    </w:rPr>
                  </w:rPrChange>
                </w:rPr>
                <w:delText>38.82, 106.86</w:delText>
              </w:r>
            </w:del>
          </w:p>
        </w:tc>
        <w:tc>
          <w:tcPr>
            <w:tcW w:w="1230" w:type="dxa"/>
            <w:tcBorders>
              <w:top w:val="nil"/>
              <w:left w:val="nil"/>
              <w:bottom w:val="single" w:sz="4" w:space="0" w:color="auto"/>
              <w:right w:val="nil"/>
            </w:tcBorders>
            <w:tcPrChange w:id="148" w:author="Andrés González Santa Cruz" w:date="2021-02-11T11:44:00Z">
              <w:tcPr>
                <w:tcW w:w="1138" w:type="dxa"/>
                <w:gridSpan w:val="3"/>
                <w:tcBorders>
                  <w:top w:val="nil"/>
                  <w:left w:val="nil"/>
                  <w:bottom w:val="single" w:sz="4" w:space="0" w:color="auto"/>
                  <w:right w:val="nil"/>
                </w:tcBorders>
                <w:vAlign w:val="center"/>
              </w:tcPr>
            </w:tcPrChange>
          </w:tcPr>
          <w:p w14:paraId="4CB981F1" w14:textId="5C8BDEE1" w:rsidR="00211F78" w:rsidRPr="00211F78" w:rsidRDefault="00211F78" w:rsidP="00211F78">
            <w:pPr>
              <w:spacing w:after="0" w:line="240" w:lineRule="auto"/>
              <w:rPr>
                <w:rFonts w:ascii="Times New Roman" w:hAnsi="Times New Roman" w:cs="Times New Roman"/>
                <w:sz w:val="20"/>
                <w:szCs w:val="20"/>
                <w:lang w:val="es-CL"/>
                <w:rPrChange w:id="149" w:author="Andrés González Santa Cruz" w:date="2021-02-11T11:46:00Z">
                  <w:rPr>
                    <w:rFonts w:ascii="Times New Roman" w:hAnsi="Times New Roman" w:cs="Times New Roman"/>
                    <w:sz w:val="20"/>
                    <w:szCs w:val="20"/>
                    <w:lang w:val="es-CL"/>
                  </w:rPr>
                </w:rPrChange>
              </w:rPr>
            </w:pPr>
            <w:ins w:id="150" w:author="Andrés González Santa Cruz" w:date="2021-02-11T11:44:00Z">
              <w:r w:rsidRPr="00211F78">
                <w:rPr>
                  <w:rFonts w:ascii="Times New Roman" w:hAnsi="Times New Roman" w:cs="Times New Roman"/>
                  <w:sz w:val="20"/>
                  <w:szCs w:val="20"/>
                  <w:rPrChange w:id="151" w:author="Andrés González Santa Cruz" w:date="2021-02-11T11:46:00Z">
                    <w:rPr/>
                  </w:rPrChange>
                </w:rPr>
                <w:t>48.94</w:t>
              </w:r>
            </w:ins>
            <w:del w:id="152" w:author="Andrés González Santa Cruz" w:date="2021-02-11T11:44:00Z">
              <w:r w:rsidRPr="00211F78" w:rsidDel="00FF2D5E">
                <w:rPr>
                  <w:rFonts w:ascii="Times New Roman" w:hAnsi="Times New Roman" w:cs="Times New Roman"/>
                  <w:sz w:val="20"/>
                  <w:szCs w:val="20"/>
                  <w:lang w:val="es-CL"/>
                  <w:rPrChange w:id="153" w:author="Andrés González Santa Cruz" w:date="2021-02-11T11:46:00Z">
                    <w:rPr>
                      <w:rFonts w:ascii="Times New Roman" w:hAnsi="Times New Roman" w:cs="Times New Roman"/>
                      <w:sz w:val="20"/>
                      <w:szCs w:val="20"/>
                      <w:lang w:val="es-CL"/>
                    </w:rPr>
                  </w:rPrChange>
                </w:rPr>
                <w:delText>52.93</w:delText>
              </w:r>
            </w:del>
          </w:p>
        </w:tc>
        <w:tc>
          <w:tcPr>
            <w:tcW w:w="1840" w:type="dxa"/>
            <w:tcBorders>
              <w:top w:val="nil"/>
              <w:left w:val="nil"/>
              <w:bottom w:val="single" w:sz="4" w:space="0" w:color="auto"/>
              <w:right w:val="nil"/>
            </w:tcBorders>
            <w:tcPrChange w:id="154" w:author="Andrés González Santa Cruz" w:date="2021-02-11T11:44:00Z">
              <w:tcPr>
                <w:tcW w:w="1382" w:type="dxa"/>
                <w:tcBorders>
                  <w:top w:val="nil"/>
                  <w:left w:val="nil"/>
                  <w:bottom w:val="single" w:sz="4" w:space="0" w:color="auto"/>
                  <w:right w:val="nil"/>
                </w:tcBorders>
                <w:vAlign w:val="center"/>
              </w:tcPr>
            </w:tcPrChange>
          </w:tcPr>
          <w:p w14:paraId="489D33F9" w14:textId="7CB38768" w:rsidR="00211F78" w:rsidRPr="00211F78" w:rsidRDefault="00211F78" w:rsidP="00211F78">
            <w:pPr>
              <w:spacing w:after="0" w:line="240" w:lineRule="auto"/>
              <w:rPr>
                <w:rFonts w:ascii="Times New Roman" w:hAnsi="Times New Roman" w:cs="Times New Roman"/>
                <w:sz w:val="20"/>
                <w:szCs w:val="20"/>
                <w:lang w:val="es-CL"/>
                <w:rPrChange w:id="155" w:author="Andrés González Santa Cruz" w:date="2021-02-11T11:46:00Z">
                  <w:rPr>
                    <w:rFonts w:ascii="Times New Roman" w:hAnsi="Times New Roman" w:cs="Times New Roman"/>
                    <w:sz w:val="20"/>
                    <w:szCs w:val="20"/>
                    <w:lang w:val="es-CL"/>
                  </w:rPr>
                </w:rPrChange>
              </w:rPr>
            </w:pPr>
            <w:bookmarkStart w:id="156" w:name="_Hlk58186543"/>
            <w:ins w:id="157" w:author="Andrés González Santa Cruz" w:date="2021-02-11T11:44:00Z">
              <w:r w:rsidRPr="00211F78">
                <w:rPr>
                  <w:rFonts w:ascii="Times New Roman" w:hAnsi="Times New Roman" w:cs="Times New Roman"/>
                  <w:sz w:val="20"/>
                  <w:szCs w:val="20"/>
                  <w:rPrChange w:id="158" w:author="Andrés González Santa Cruz" w:date="2021-02-11T11:46:00Z">
                    <w:rPr/>
                  </w:rPrChange>
                </w:rPr>
                <w:t>37.5,60.37</w:t>
              </w:r>
            </w:ins>
            <w:del w:id="159" w:author="Andrés González Santa Cruz" w:date="2021-02-11T11:44:00Z">
              <w:r w:rsidRPr="00211F78" w:rsidDel="00FF2D5E">
                <w:rPr>
                  <w:rFonts w:ascii="Times New Roman" w:hAnsi="Times New Roman" w:cs="Times New Roman"/>
                  <w:sz w:val="20"/>
                  <w:szCs w:val="20"/>
                  <w:lang w:val="es-CL"/>
                  <w:rPrChange w:id="160" w:author="Andrés González Santa Cruz" w:date="2021-02-11T11:46:00Z">
                    <w:rPr>
                      <w:rFonts w:ascii="Times New Roman" w:hAnsi="Times New Roman" w:cs="Times New Roman"/>
                      <w:sz w:val="20"/>
                      <w:szCs w:val="20"/>
                      <w:lang w:val="es-CL"/>
                    </w:rPr>
                  </w:rPrChange>
                </w:rPr>
                <w:delText>28.21, 77.</w:delText>
              </w:r>
              <w:bookmarkEnd w:id="156"/>
              <w:r w:rsidRPr="00211F78" w:rsidDel="00FF2D5E">
                <w:rPr>
                  <w:rFonts w:ascii="Times New Roman" w:hAnsi="Times New Roman" w:cs="Times New Roman"/>
                  <w:sz w:val="20"/>
                  <w:szCs w:val="20"/>
                  <w:lang w:val="es-CL"/>
                  <w:rPrChange w:id="161" w:author="Andrés González Santa Cruz" w:date="2021-02-11T11:46:00Z">
                    <w:rPr>
                      <w:rFonts w:ascii="Times New Roman" w:hAnsi="Times New Roman" w:cs="Times New Roman"/>
                      <w:sz w:val="20"/>
                      <w:szCs w:val="20"/>
                      <w:lang w:val="es-CL"/>
                    </w:rPr>
                  </w:rPrChange>
                </w:rPr>
                <w:delText>64</w:delText>
              </w:r>
            </w:del>
          </w:p>
        </w:tc>
      </w:tr>
    </w:tbl>
    <w:p w14:paraId="6EECDB53" w14:textId="3BAE5BD1" w:rsidR="004421D3" w:rsidRPr="00D47360" w:rsidRDefault="004421D3" w:rsidP="00720FB7">
      <w:pPr>
        <w:spacing w:line="240" w:lineRule="auto"/>
        <w:rPr>
          <w:rFonts w:ascii="Times New Roman" w:hAnsi="Times New Roman" w:cs="Times New Roman"/>
          <w:iCs/>
          <w:sz w:val="20"/>
          <w:szCs w:val="20"/>
        </w:rPr>
      </w:pPr>
      <w:r w:rsidRPr="00D47360">
        <w:rPr>
          <w:rFonts w:ascii="Times New Roman" w:hAnsi="Times New Roman" w:cs="Times New Roman"/>
          <w:iCs/>
          <w:sz w:val="20"/>
          <w:szCs w:val="20"/>
        </w:rPr>
        <w:t xml:space="preserve">Note: Each model included a fixed effect for years. </w:t>
      </w:r>
      <w:bookmarkStart w:id="162" w:name="_Hlk20445195"/>
      <w:r w:rsidRPr="00D47360">
        <w:rPr>
          <w:rFonts w:ascii="Times New Roman" w:hAnsi="Times New Roman" w:cs="Times New Roman"/>
          <w:iCs/>
          <w:sz w:val="20"/>
          <w:szCs w:val="20"/>
        </w:rPr>
        <w:t xml:space="preserve">Models also included the following time-varying covariates: </w:t>
      </w:r>
      <w:bookmarkEnd w:id="162"/>
      <w:r w:rsidRPr="00D47360">
        <w:rPr>
          <w:rFonts w:ascii="Times New Roman" w:hAnsi="Times New Roman" w:cs="Times New Roman"/>
          <w:iCs/>
          <w:sz w:val="20"/>
          <w:szCs w:val="20"/>
        </w:rPr>
        <w:t xml:space="preserve">a) Circulatory </w:t>
      </w:r>
      <w:r w:rsidR="00720FB7" w:rsidRPr="00D47360">
        <w:rPr>
          <w:rFonts w:ascii="Times New Roman" w:hAnsi="Times New Roman" w:cs="Times New Roman"/>
          <w:iCs/>
          <w:sz w:val="20"/>
          <w:szCs w:val="20"/>
        </w:rPr>
        <w:t>Consultations</w:t>
      </w:r>
      <w:r w:rsidRPr="00D47360">
        <w:rPr>
          <w:rFonts w:ascii="Times New Roman" w:hAnsi="Times New Roman" w:cs="Times New Roman"/>
          <w:iCs/>
          <w:sz w:val="20"/>
          <w:szCs w:val="20"/>
        </w:rPr>
        <w:t xml:space="preserve">, b) Circulatory </w:t>
      </w:r>
      <w:r w:rsidR="00720FB7" w:rsidRPr="00D47360">
        <w:rPr>
          <w:rFonts w:ascii="Times New Roman" w:hAnsi="Times New Roman" w:cs="Times New Roman"/>
          <w:iCs/>
          <w:sz w:val="20"/>
          <w:szCs w:val="20"/>
        </w:rPr>
        <w:t>Hospitalizations</w:t>
      </w:r>
      <w:r w:rsidRPr="00D47360">
        <w:rPr>
          <w:rFonts w:ascii="Times New Roman" w:hAnsi="Times New Roman" w:cs="Times New Roman"/>
          <w:iCs/>
          <w:sz w:val="20"/>
          <w:szCs w:val="20"/>
        </w:rPr>
        <w:t xml:space="preserve">, </w:t>
      </w:r>
      <w:r w:rsidR="00720FB7">
        <w:rPr>
          <w:rFonts w:ascii="Times New Roman" w:hAnsi="Times New Roman" w:cs="Times New Roman"/>
          <w:iCs/>
          <w:sz w:val="20"/>
          <w:szCs w:val="20"/>
        </w:rPr>
        <w:t>c</w:t>
      </w:r>
      <w:r w:rsidR="00F53775" w:rsidRPr="00D47360">
        <w:rPr>
          <w:rFonts w:ascii="Times New Roman" w:hAnsi="Times New Roman" w:cs="Times New Roman"/>
          <w:iCs/>
          <w:sz w:val="20"/>
          <w:szCs w:val="20"/>
        </w:rPr>
        <w:t>) Seasonal effects were included using a sine and cosine term to represent the months</w:t>
      </w:r>
      <w:r w:rsidR="00720FB7">
        <w:rPr>
          <w:rFonts w:ascii="Times New Roman" w:hAnsi="Times New Roman" w:cs="Times New Roman"/>
          <w:iCs/>
          <w:sz w:val="20"/>
          <w:szCs w:val="20"/>
        </w:rPr>
        <w:t>;</w:t>
      </w:r>
      <w:r w:rsidR="00720FB7" w:rsidRPr="00D47360">
        <w:rPr>
          <w:rFonts w:ascii="Times New Roman" w:hAnsi="Times New Roman" w:cs="Times New Roman"/>
          <w:iCs/>
          <w:sz w:val="20"/>
          <w:szCs w:val="20"/>
        </w:rPr>
        <w:t xml:space="preserve"> </w:t>
      </w:r>
      <w:r w:rsidR="00720FB7">
        <w:rPr>
          <w:rFonts w:ascii="Times New Roman" w:hAnsi="Times New Roman" w:cs="Times New Roman"/>
          <w:iCs/>
          <w:sz w:val="20"/>
          <w:szCs w:val="20"/>
        </w:rPr>
        <w:t>d</w:t>
      </w:r>
      <w:r w:rsidR="00720FB7" w:rsidRPr="00D47360">
        <w:rPr>
          <w:rFonts w:ascii="Times New Roman" w:hAnsi="Times New Roman" w:cs="Times New Roman"/>
          <w:iCs/>
          <w:sz w:val="20"/>
          <w:szCs w:val="20"/>
        </w:rPr>
        <w:t xml:space="preserve">) Circulatory Hospitalizations per </w:t>
      </w:r>
      <w:r w:rsidR="00720FB7">
        <w:rPr>
          <w:rFonts w:ascii="Times New Roman" w:hAnsi="Times New Roman" w:cs="Times New Roman"/>
          <w:iCs/>
          <w:sz w:val="20"/>
          <w:szCs w:val="20"/>
        </w:rPr>
        <w:t xml:space="preserve">1000 </w:t>
      </w:r>
      <w:proofErr w:type="gramStart"/>
      <w:r w:rsidR="00720FB7" w:rsidRPr="00D47360">
        <w:rPr>
          <w:rFonts w:ascii="Times New Roman" w:hAnsi="Times New Roman" w:cs="Times New Roman"/>
          <w:iCs/>
          <w:sz w:val="20"/>
          <w:szCs w:val="20"/>
        </w:rPr>
        <w:t>Consultations;</w:t>
      </w:r>
      <w:r w:rsidR="00971777" w:rsidRPr="00D47360">
        <w:rPr>
          <w:rFonts w:ascii="Times New Roman" w:hAnsi="Times New Roman" w:cs="Times New Roman"/>
          <w:iCs/>
          <w:sz w:val="20"/>
          <w:szCs w:val="20"/>
        </w:rPr>
        <w:t>.</w:t>
      </w:r>
      <w:proofErr w:type="gramEnd"/>
    </w:p>
    <w:p w14:paraId="54A01222" w14:textId="77777777" w:rsidR="00055969" w:rsidRDefault="00055969" w:rsidP="004421D3">
      <w:pPr>
        <w:spacing w:line="360" w:lineRule="auto"/>
        <w:ind w:firstLine="708"/>
        <w:rPr>
          <w:rFonts w:ascii="Times New Roman" w:hAnsi="Times New Roman" w:cs="Times New Roman"/>
          <w:sz w:val="24"/>
        </w:rPr>
      </w:pPr>
    </w:p>
    <w:p w14:paraId="13494A03" w14:textId="65CF1686" w:rsidR="004421D3" w:rsidRPr="00055969" w:rsidRDefault="004421D3" w:rsidP="004421D3">
      <w:pPr>
        <w:spacing w:line="360" w:lineRule="auto"/>
        <w:ind w:firstLine="708"/>
        <w:rPr>
          <w:rFonts w:ascii="Times New Roman" w:hAnsi="Times New Roman" w:cs="Times New Roman"/>
          <w:sz w:val="24"/>
        </w:rPr>
      </w:pPr>
      <w:r w:rsidRPr="00055969">
        <w:rPr>
          <w:rFonts w:ascii="Times New Roman" w:hAnsi="Times New Roman" w:cs="Times New Roman"/>
          <w:sz w:val="24"/>
        </w:rPr>
        <w:t xml:space="preserve">As seen in </w:t>
      </w:r>
      <w:r w:rsidR="00EC2C08" w:rsidRPr="00055969">
        <w:rPr>
          <w:rFonts w:ascii="Times New Roman" w:hAnsi="Times New Roman" w:cs="Times New Roman"/>
          <w:iCs/>
          <w:sz w:val="24"/>
        </w:rPr>
        <w:t>Supplemental Table 3</w:t>
      </w:r>
      <w:r w:rsidRPr="00055969">
        <w:rPr>
          <w:rFonts w:ascii="Times New Roman" w:hAnsi="Times New Roman" w:cs="Times New Roman"/>
          <w:sz w:val="24"/>
        </w:rPr>
        <w:t xml:space="preserve">, we found </w:t>
      </w:r>
      <w:r w:rsidR="005706A9" w:rsidRPr="00055969">
        <w:rPr>
          <w:rFonts w:ascii="Times New Roman" w:hAnsi="Times New Roman" w:cs="Times New Roman"/>
          <w:sz w:val="24"/>
        </w:rPr>
        <w:t>Trauma Hospitalizations did not show statistically significant differences even though it showed the same trend of increment posterior to social protests. For Respiratory Hospitalizations, we found no statistical differences. Notably</w:t>
      </w:r>
      <w:r w:rsidRPr="00055969">
        <w:rPr>
          <w:rFonts w:ascii="Times New Roman" w:hAnsi="Times New Roman" w:cs="Times New Roman"/>
          <w:sz w:val="24"/>
        </w:rPr>
        <w:t xml:space="preserve">, we found an association between </w:t>
      </w:r>
      <w:r w:rsidR="005706A9" w:rsidRPr="00055969">
        <w:rPr>
          <w:rFonts w:ascii="Times New Roman" w:hAnsi="Times New Roman" w:cs="Times New Roman"/>
          <w:sz w:val="24"/>
        </w:rPr>
        <w:t xml:space="preserve">trauma and </w:t>
      </w:r>
      <w:r w:rsidRPr="00055969">
        <w:rPr>
          <w:rFonts w:ascii="Times New Roman" w:hAnsi="Times New Roman" w:cs="Times New Roman"/>
          <w:sz w:val="24"/>
        </w:rPr>
        <w:t xml:space="preserve">respiratory consultations </w:t>
      </w:r>
      <w:r w:rsidRPr="00055969">
        <w:rPr>
          <w:rFonts w:ascii="Times New Roman" w:hAnsi="Times New Roman" w:cs="Times New Roman"/>
          <w:sz w:val="24"/>
        </w:rPr>
        <w:lastRenderedPageBreak/>
        <w:t xml:space="preserve">and social protests, which were associated with a significant decrease in the number of respiratory consultations; </w:t>
      </w:r>
      <w:r w:rsidR="005706A9" w:rsidRPr="00055969">
        <w:rPr>
          <w:rFonts w:ascii="Times New Roman" w:hAnsi="Times New Roman" w:cs="Times New Roman"/>
          <w:sz w:val="24"/>
        </w:rPr>
        <w:t>these</w:t>
      </w:r>
      <w:r w:rsidRPr="00055969">
        <w:rPr>
          <w:rFonts w:ascii="Times New Roman" w:hAnsi="Times New Roman" w:cs="Times New Roman"/>
          <w:sz w:val="24"/>
        </w:rPr>
        <w:t xml:space="preserve"> decrease</w:t>
      </w:r>
      <w:r w:rsidR="005706A9" w:rsidRPr="00055969">
        <w:rPr>
          <w:rFonts w:ascii="Times New Roman" w:hAnsi="Times New Roman" w:cs="Times New Roman"/>
          <w:sz w:val="24"/>
        </w:rPr>
        <w:t>s</w:t>
      </w:r>
      <w:r w:rsidRPr="00055969">
        <w:rPr>
          <w:rFonts w:ascii="Times New Roman" w:hAnsi="Times New Roman" w:cs="Times New Roman"/>
          <w:sz w:val="24"/>
        </w:rPr>
        <w:t xml:space="preserve"> </w:t>
      </w:r>
      <w:r w:rsidR="005706A9" w:rsidRPr="00055969">
        <w:rPr>
          <w:rFonts w:ascii="Times New Roman" w:hAnsi="Times New Roman" w:cs="Times New Roman"/>
          <w:sz w:val="24"/>
        </w:rPr>
        <w:t xml:space="preserve">were </w:t>
      </w:r>
      <w:r w:rsidRPr="00055969">
        <w:rPr>
          <w:rFonts w:ascii="Times New Roman" w:hAnsi="Times New Roman" w:cs="Times New Roman"/>
          <w:sz w:val="24"/>
        </w:rPr>
        <w:t>not statistically significant in our primary analysis using the Bayesian Time Series Analysis.</w:t>
      </w:r>
    </w:p>
    <w:p w14:paraId="2752176A" w14:textId="7D7F7F15" w:rsidR="00055969" w:rsidRDefault="004421D3" w:rsidP="00035B56">
      <w:pPr>
        <w:spacing w:line="360" w:lineRule="auto"/>
        <w:ind w:firstLine="708"/>
        <w:rPr>
          <w:rFonts w:ascii="Times New Roman" w:hAnsi="Times New Roman" w:cs="Times New Roman"/>
          <w:sz w:val="24"/>
        </w:rPr>
      </w:pPr>
      <w:r w:rsidRPr="00055969">
        <w:rPr>
          <w:rFonts w:ascii="Times New Roman" w:hAnsi="Times New Roman" w:cs="Times New Roman"/>
          <w:sz w:val="24"/>
          <w:lang w:val="en"/>
        </w:rPr>
        <w:t>Two main issues may explain the discrepanc</w:t>
      </w:r>
      <w:r w:rsidR="005706A9" w:rsidRPr="00055969">
        <w:rPr>
          <w:rFonts w:ascii="Times New Roman" w:hAnsi="Times New Roman" w:cs="Times New Roman"/>
          <w:sz w:val="24"/>
          <w:lang w:val="en"/>
        </w:rPr>
        <w:t>ies</w:t>
      </w:r>
      <w:r w:rsidRPr="00055969">
        <w:rPr>
          <w:rFonts w:ascii="Times New Roman" w:hAnsi="Times New Roman" w:cs="Times New Roman"/>
          <w:sz w:val="24"/>
          <w:lang w:val="en"/>
        </w:rPr>
        <w:t xml:space="preserve"> in the significance of respiratory consultations between the two methods. First, the </w:t>
      </w:r>
      <w:r w:rsidR="008F015D">
        <w:rPr>
          <w:rFonts w:ascii="Times New Roman" w:hAnsi="Times New Roman" w:cs="Times New Roman"/>
          <w:sz w:val="24"/>
          <w:lang w:val="en"/>
        </w:rPr>
        <w:t>DiD</w:t>
      </w:r>
      <w:r w:rsidRPr="00055969">
        <w:rPr>
          <w:rFonts w:ascii="Times New Roman" w:hAnsi="Times New Roman" w:cs="Times New Roman"/>
          <w:sz w:val="24"/>
          <w:lang w:val="en"/>
        </w:rPr>
        <w:t xml:space="preserve"> model </w:t>
      </w:r>
      <w:r w:rsidRPr="00055969">
        <w:rPr>
          <w:rFonts w:ascii="Times New Roman" w:hAnsi="Times New Roman" w:cs="Times New Roman"/>
          <w:sz w:val="24"/>
        </w:rPr>
        <w:t>does not account for potential unobserved confounders over time</w:t>
      </w:r>
      <w:r w:rsidRPr="00055969">
        <w:rPr>
          <w:rFonts w:ascii="Times New Roman" w:hAnsi="Times New Roman" w:cs="Times New Roman"/>
          <w:sz w:val="24"/>
          <w:lang w:val="en"/>
        </w:rPr>
        <w:t xml:space="preserve">. Second, </w:t>
      </w:r>
      <w:r w:rsidRPr="00055969">
        <w:rPr>
          <w:rFonts w:ascii="Times New Roman" w:hAnsi="Times New Roman" w:cs="Times New Roman"/>
          <w:sz w:val="24"/>
        </w:rPr>
        <w:t>the Bayesian Time-Series Analysis can capture more complexities than the difference-in-difference approach</w:t>
      </w:r>
      <w:r w:rsidR="008F015D">
        <w:rPr>
          <w:rFonts w:ascii="Times New Roman" w:hAnsi="Times New Roman" w:cs="Times New Roman"/>
          <w:sz w:val="24"/>
        </w:rPr>
        <w:t>, t</w:t>
      </w:r>
      <w:r w:rsidRPr="00055969">
        <w:rPr>
          <w:rFonts w:ascii="Times New Roman" w:hAnsi="Times New Roman" w:cs="Times New Roman"/>
          <w:sz w:val="24"/>
        </w:rPr>
        <w:t xml:space="preserve">herefore, it uses more stringent criteria to qualify a coefficient as a statistically significant change in </w:t>
      </w:r>
      <w:r w:rsidR="005706A9" w:rsidRPr="00055969">
        <w:rPr>
          <w:rFonts w:ascii="Times New Roman" w:hAnsi="Times New Roman" w:cs="Times New Roman"/>
          <w:sz w:val="24"/>
        </w:rPr>
        <w:t xml:space="preserve">trauma and </w:t>
      </w:r>
      <w:r w:rsidRPr="00055969">
        <w:rPr>
          <w:rFonts w:ascii="Times New Roman" w:hAnsi="Times New Roman" w:cs="Times New Roman"/>
          <w:sz w:val="24"/>
        </w:rPr>
        <w:t>respiratory consultations.</w:t>
      </w:r>
    </w:p>
    <w:p w14:paraId="6C09FBF7" w14:textId="77777777" w:rsidR="00472DA0" w:rsidRDefault="00472DA0" w:rsidP="00035B56">
      <w:pPr>
        <w:spacing w:line="360" w:lineRule="auto"/>
        <w:ind w:firstLine="708"/>
        <w:rPr>
          <w:rFonts w:ascii="Times New Roman" w:hAnsi="Times New Roman" w:cs="Times New Roman"/>
          <w:sz w:val="24"/>
        </w:rPr>
      </w:pPr>
    </w:p>
    <w:p w14:paraId="08B799B5" w14:textId="069061F1" w:rsidR="00472DA0" w:rsidRDefault="00472DA0" w:rsidP="00035B56">
      <w:pPr>
        <w:spacing w:line="360" w:lineRule="auto"/>
        <w:ind w:firstLine="708"/>
        <w:rPr>
          <w:rFonts w:ascii="Times New Roman" w:hAnsi="Times New Roman" w:cs="Times New Roman"/>
          <w:sz w:val="24"/>
        </w:rPr>
        <w:sectPr w:rsidR="00472DA0" w:rsidSect="005B2321">
          <w:pgSz w:w="12240" w:h="15840"/>
          <w:pgMar w:top="1417" w:right="1701" w:bottom="1417" w:left="1701" w:header="708" w:footer="708" w:gutter="0"/>
          <w:cols w:space="708"/>
          <w:docGrid w:linePitch="360"/>
        </w:sectPr>
      </w:pPr>
    </w:p>
    <w:p w14:paraId="7DD29D5A" w14:textId="7A3A4F15" w:rsidR="00472DA0" w:rsidRPr="0013600D" w:rsidRDefault="00472DA0" w:rsidP="00472DA0">
      <w:pPr>
        <w:spacing w:line="360" w:lineRule="auto"/>
        <w:ind w:hanging="142"/>
        <w:rPr>
          <w:b/>
          <w:bCs/>
        </w:rPr>
      </w:pPr>
      <w:r>
        <w:rPr>
          <w:b/>
          <w:bCs/>
        </w:rPr>
        <w:lastRenderedPageBreak/>
        <w:t xml:space="preserve">Supplemental </w:t>
      </w:r>
      <w:r w:rsidRPr="0013600D">
        <w:rPr>
          <w:b/>
          <w:bCs/>
        </w:rPr>
        <w:t>Figure 1. Trends of emergency department consultations and hospitalizations (2015-2019)</w:t>
      </w:r>
    </w:p>
    <w:p w14:paraId="13EB8EBE" w14:textId="77777777" w:rsidR="00472DA0" w:rsidRPr="0013600D" w:rsidRDefault="00472DA0" w:rsidP="00472DA0">
      <w:pPr>
        <w:spacing w:line="360" w:lineRule="auto"/>
        <w:ind w:hanging="142"/>
        <w:rPr>
          <w:color w:val="212121"/>
          <w:sz w:val="16"/>
          <w:szCs w:val="16"/>
          <w:shd w:val="clear" w:color="auto" w:fill="FFFFFF"/>
        </w:rPr>
      </w:pPr>
      <w:r>
        <w:rPr>
          <w:noProof/>
          <w:lang w:val="en-CA" w:eastAsia="en-CA"/>
        </w:rPr>
        <w:drawing>
          <wp:inline distT="0" distB="0" distL="0" distR="0" wp14:anchorId="14AD2B6F" wp14:editId="13B0AE3D">
            <wp:extent cx="8681013" cy="5284299"/>
            <wp:effectExtent l="0" t="0" r="0" b="0"/>
            <wp:docPr id="3" name="Imagen 3" descr="Gráfico, Gráfico de barras,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de barras, Histograma&#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692509" cy="5291297"/>
                    </a:xfrm>
                    <a:prstGeom prst="rect">
                      <a:avLst/>
                    </a:prstGeom>
                    <a:noFill/>
                    <a:ln>
                      <a:noFill/>
                    </a:ln>
                  </pic:spPr>
                </pic:pic>
              </a:graphicData>
            </a:graphic>
          </wp:inline>
        </w:drawing>
      </w:r>
    </w:p>
    <w:p w14:paraId="1241B53D" w14:textId="6908DDFE" w:rsidR="00472DA0" w:rsidRDefault="00472DA0" w:rsidP="00472DA0">
      <w:pPr>
        <w:spacing w:line="360" w:lineRule="auto"/>
        <w:ind w:hanging="142"/>
        <w:rPr>
          <w:rFonts w:ascii="Times New Roman" w:hAnsi="Times New Roman" w:cs="Times New Roman"/>
          <w:sz w:val="24"/>
        </w:rPr>
      </w:pPr>
      <w:r w:rsidRPr="001A5CAF">
        <w:rPr>
          <w:color w:val="212121"/>
          <w:sz w:val="16"/>
          <w:szCs w:val="16"/>
          <w:shd w:val="clear" w:color="auto" w:fill="FFFFFF"/>
        </w:rPr>
        <w:t xml:space="preserve">Note: black lines are the observed trend for each outcome, red lines are the estimated trends through </w:t>
      </w:r>
      <w:proofErr w:type="spellStart"/>
      <w:r w:rsidRPr="001A5CAF">
        <w:rPr>
          <w:color w:val="212121"/>
          <w:sz w:val="16"/>
          <w:szCs w:val="16"/>
          <w:shd w:val="clear" w:color="auto" w:fill="FFFFFF"/>
        </w:rPr>
        <w:t>Bayesis</w:t>
      </w:r>
      <w:proofErr w:type="spellEnd"/>
      <w:r w:rsidRPr="001A5CAF">
        <w:rPr>
          <w:color w:val="212121"/>
          <w:sz w:val="16"/>
          <w:szCs w:val="16"/>
          <w:shd w:val="clear" w:color="auto" w:fill="FFFFFF"/>
        </w:rPr>
        <w:t xml:space="preserve"> structural times-series model and blue areas are the 95% credible interval from estimates.</w:t>
      </w:r>
    </w:p>
    <w:p w14:paraId="60040BCB" w14:textId="69EF0939" w:rsidR="00472DA0" w:rsidRDefault="00472DA0" w:rsidP="00035B56">
      <w:pPr>
        <w:spacing w:line="360" w:lineRule="auto"/>
        <w:ind w:firstLine="708"/>
        <w:rPr>
          <w:rFonts w:ascii="Times New Roman" w:hAnsi="Times New Roman" w:cs="Times New Roman"/>
          <w:sz w:val="24"/>
        </w:rPr>
        <w:sectPr w:rsidR="00472DA0" w:rsidSect="00472DA0">
          <w:pgSz w:w="15840" w:h="12240" w:orient="landscape"/>
          <w:pgMar w:top="1134" w:right="1134" w:bottom="1134" w:left="1134" w:header="709" w:footer="709" w:gutter="0"/>
          <w:cols w:space="708"/>
          <w:docGrid w:linePitch="360"/>
        </w:sectPr>
      </w:pPr>
    </w:p>
    <w:p w14:paraId="7E8D0E7A" w14:textId="164558BE" w:rsidR="00542C1B" w:rsidRPr="00055969" w:rsidRDefault="00542C1B" w:rsidP="00055969">
      <w:pPr>
        <w:spacing w:line="360" w:lineRule="auto"/>
        <w:rPr>
          <w:rFonts w:ascii="Times New Roman" w:hAnsi="Times New Roman" w:cs="Times New Roman"/>
          <w:b/>
          <w:bCs/>
          <w:sz w:val="24"/>
          <w:lang w:val="es-CL"/>
        </w:rPr>
      </w:pPr>
      <w:r w:rsidRPr="00055969">
        <w:rPr>
          <w:rFonts w:ascii="Times New Roman" w:hAnsi="Times New Roman" w:cs="Times New Roman"/>
          <w:b/>
          <w:bCs/>
          <w:sz w:val="24"/>
          <w:lang w:val="es-CL"/>
        </w:rPr>
        <w:lastRenderedPageBreak/>
        <w:t>References</w:t>
      </w:r>
    </w:p>
    <w:p w14:paraId="3AE73A1F" w14:textId="1371D5E1" w:rsidR="00A0782F" w:rsidRPr="00055969" w:rsidRDefault="00411D93" w:rsidP="00055969">
      <w:pPr>
        <w:pStyle w:val="EndNoteBibliography"/>
        <w:spacing w:after="0" w:line="360" w:lineRule="auto"/>
        <w:rPr>
          <w:rFonts w:ascii="Times New Roman" w:hAnsi="Times New Roman" w:cs="Times New Roman"/>
          <w:sz w:val="24"/>
          <w:lang w:val="es-CL"/>
        </w:rPr>
      </w:pPr>
      <w:r w:rsidRPr="00055969">
        <w:rPr>
          <w:rFonts w:ascii="Times New Roman" w:hAnsi="Times New Roman" w:cs="Times New Roman"/>
          <w:b/>
          <w:bCs/>
          <w:sz w:val="24"/>
        </w:rPr>
        <w:fldChar w:fldCharType="begin"/>
      </w:r>
      <w:r w:rsidRPr="00055969">
        <w:rPr>
          <w:rFonts w:ascii="Times New Roman" w:hAnsi="Times New Roman" w:cs="Times New Roman"/>
          <w:b/>
          <w:bCs/>
          <w:sz w:val="24"/>
          <w:lang w:val="es-CL"/>
        </w:rPr>
        <w:instrText xml:space="preserve"> ADDIN EN.REFLIST </w:instrText>
      </w:r>
      <w:r w:rsidRPr="00055969">
        <w:rPr>
          <w:rFonts w:ascii="Times New Roman" w:hAnsi="Times New Roman" w:cs="Times New Roman"/>
          <w:b/>
          <w:bCs/>
          <w:sz w:val="24"/>
        </w:rPr>
        <w:fldChar w:fldCharType="separate"/>
      </w:r>
      <w:r w:rsidR="00A0782F" w:rsidRPr="00055969">
        <w:rPr>
          <w:rFonts w:ascii="Times New Roman" w:hAnsi="Times New Roman" w:cs="Times New Roman"/>
          <w:sz w:val="24"/>
          <w:lang w:val="es-CL"/>
        </w:rPr>
        <w:t>1.</w:t>
      </w:r>
      <w:r w:rsidR="00A0782F" w:rsidRPr="00055969">
        <w:rPr>
          <w:rFonts w:ascii="Times New Roman" w:hAnsi="Times New Roman" w:cs="Times New Roman"/>
          <w:sz w:val="24"/>
          <w:lang w:val="es-CL"/>
        </w:rPr>
        <w:tab/>
        <w:t xml:space="preserve">Baeza A. Evasión masiva de alumnos del Instituto Nacional en el Metro termina con denuncia en Fiscalía y medidas de contención: La Tercera; 2019, Octubre 11 [Available from: </w:t>
      </w:r>
      <w:hyperlink r:id="rId10" w:history="1">
        <w:r w:rsidR="00A0782F" w:rsidRPr="00055969">
          <w:rPr>
            <w:rStyle w:val="Hipervnculo"/>
            <w:rFonts w:ascii="Times New Roman" w:hAnsi="Times New Roman" w:cs="Times New Roman"/>
            <w:sz w:val="24"/>
            <w:lang w:val="es-CL"/>
          </w:rPr>
          <w:t>https://www.latercera.com/nacional/noticia/evasion-masiva-alumnos-del-instituto-nacional-metro-termina-denuncia-fiscalia-medidas-contencion/857409/</w:t>
        </w:r>
      </w:hyperlink>
      <w:r w:rsidR="00A0782F" w:rsidRPr="00055969">
        <w:rPr>
          <w:rFonts w:ascii="Times New Roman" w:hAnsi="Times New Roman" w:cs="Times New Roman"/>
          <w:sz w:val="24"/>
          <w:lang w:val="es-CL"/>
        </w:rPr>
        <w:t>.</w:t>
      </w:r>
    </w:p>
    <w:p w14:paraId="46874E64" w14:textId="2B27275A"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t>2.</w:t>
      </w:r>
      <w:r w:rsidRPr="00055969">
        <w:rPr>
          <w:rFonts w:ascii="Times New Roman" w:hAnsi="Times New Roman" w:cs="Times New Roman"/>
          <w:sz w:val="24"/>
        </w:rPr>
        <w:tab/>
        <w:t xml:space="preserve">Ciudadanía Inteligente. Chronology on Chile’s inequality crisis n.d. [Available from: </w:t>
      </w:r>
      <w:hyperlink r:id="rId11" w:history="1">
        <w:r w:rsidRPr="00055969">
          <w:rPr>
            <w:rStyle w:val="Hipervnculo"/>
            <w:rFonts w:ascii="Times New Roman" w:hAnsi="Times New Roman" w:cs="Times New Roman"/>
            <w:sz w:val="24"/>
          </w:rPr>
          <w:t>https://ciudadaniai.org/en/chile.html</w:t>
        </w:r>
      </w:hyperlink>
      <w:r w:rsidRPr="00055969">
        <w:rPr>
          <w:rFonts w:ascii="Times New Roman" w:hAnsi="Times New Roman" w:cs="Times New Roman"/>
          <w:sz w:val="24"/>
        </w:rPr>
        <w:t>.</w:t>
      </w:r>
    </w:p>
    <w:p w14:paraId="08624A5C" w14:textId="5B6BAC66" w:rsidR="00A0782F" w:rsidRPr="00055969" w:rsidRDefault="00A0782F" w:rsidP="00055969">
      <w:pPr>
        <w:pStyle w:val="EndNoteBibliography"/>
        <w:spacing w:after="0" w:line="360" w:lineRule="auto"/>
        <w:rPr>
          <w:rFonts w:ascii="Times New Roman" w:hAnsi="Times New Roman" w:cs="Times New Roman"/>
          <w:sz w:val="24"/>
          <w:lang w:val="es-CL"/>
        </w:rPr>
      </w:pPr>
      <w:r w:rsidRPr="00055969">
        <w:rPr>
          <w:rFonts w:ascii="Times New Roman" w:hAnsi="Times New Roman" w:cs="Times New Roman"/>
          <w:sz w:val="24"/>
          <w:lang w:val="es-CL"/>
        </w:rPr>
        <w:t>3.</w:t>
      </w:r>
      <w:r w:rsidRPr="00055969">
        <w:rPr>
          <w:rFonts w:ascii="Times New Roman" w:hAnsi="Times New Roman" w:cs="Times New Roman"/>
          <w:sz w:val="24"/>
          <w:lang w:val="es-CL"/>
        </w:rPr>
        <w:tab/>
        <w:t xml:space="preserve">Vega M. Grupo de 300 estudiantes invaden estación Pedro de Valdivia del Metro: protestan por alza de pasajes: Bío-Bío Chile; 2019, October 14 [Available from: </w:t>
      </w:r>
      <w:hyperlink r:id="rId12" w:history="1">
        <w:r w:rsidRPr="00055969">
          <w:rPr>
            <w:rStyle w:val="Hipervnculo"/>
            <w:rFonts w:ascii="Times New Roman" w:hAnsi="Times New Roman" w:cs="Times New Roman"/>
            <w:sz w:val="24"/>
            <w:lang w:val="es-CL"/>
          </w:rPr>
          <w:t>https://www.biobiochile.cl/noticias/nacional/region-metropolitana/2019/10/14/grupo-de-300-estudiantes-invaden-estacion-pedro-de-valdivia-del-metro-protestan-por-alza-de-pasajes.shtml</w:t>
        </w:r>
      </w:hyperlink>
      <w:r w:rsidRPr="00055969">
        <w:rPr>
          <w:rFonts w:ascii="Times New Roman" w:hAnsi="Times New Roman" w:cs="Times New Roman"/>
          <w:sz w:val="24"/>
          <w:lang w:val="es-CL"/>
        </w:rPr>
        <w:t>.</w:t>
      </w:r>
    </w:p>
    <w:p w14:paraId="403D959F" w14:textId="53048F12"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t>4.</w:t>
      </w:r>
      <w:r w:rsidRPr="00055969">
        <w:rPr>
          <w:rFonts w:ascii="Times New Roman" w:hAnsi="Times New Roman" w:cs="Times New Roman"/>
          <w:sz w:val="24"/>
        </w:rPr>
        <w:tab/>
        <w:t xml:space="preserve">BBC News. Chile protests: Unrest in Santiago over metro fare increase: BBC News; 2019, October 19 [Available from: </w:t>
      </w:r>
      <w:hyperlink r:id="rId13" w:history="1">
        <w:r w:rsidRPr="00055969">
          <w:rPr>
            <w:rStyle w:val="Hipervnculo"/>
            <w:rFonts w:ascii="Times New Roman" w:hAnsi="Times New Roman" w:cs="Times New Roman"/>
            <w:sz w:val="24"/>
          </w:rPr>
          <w:t>https://www.bbc.com/news/world-latin-america-50106743</w:t>
        </w:r>
      </w:hyperlink>
      <w:r w:rsidRPr="00055969">
        <w:rPr>
          <w:rFonts w:ascii="Times New Roman" w:hAnsi="Times New Roman" w:cs="Times New Roman"/>
          <w:sz w:val="24"/>
        </w:rPr>
        <w:t>.</w:t>
      </w:r>
    </w:p>
    <w:p w14:paraId="66B1E588" w14:textId="612F38FA"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t>5.</w:t>
      </w:r>
      <w:r w:rsidRPr="00055969">
        <w:rPr>
          <w:rFonts w:ascii="Times New Roman" w:hAnsi="Times New Roman" w:cs="Times New Roman"/>
          <w:sz w:val="24"/>
        </w:rPr>
        <w:tab/>
        <w:t xml:space="preserve">Bartlett J. Chile students' mass fare-dodging expands into city-wide protest: The Guardian; 2019, October 18 [Available from: </w:t>
      </w:r>
      <w:hyperlink r:id="rId14" w:history="1">
        <w:r w:rsidRPr="00055969">
          <w:rPr>
            <w:rStyle w:val="Hipervnculo"/>
            <w:rFonts w:ascii="Times New Roman" w:hAnsi="Times New Roman" w:cs="Times New Roman"/>
            <w:sz w:val="24"/>
          </w:rPr>
          <w:t>https://www.theguardian.com/world/2019/oct/18/chile-students-mass-fare-dodging-expands-into-city-wide-protest</w:t>
        </w:r>
      </w:hyperlink>
      <w:r w:rsidRPr="00055969">
        <w:rPr>
          <w:rFonts w:ascii="Times New Roman" w:hAnsi="Times New Roman" w:cs="Times New Roman"/>
          <w:sz w:val="24"/>
        </w:rPr>
        <w:t>.</w:t>
      </w:r>
    </w:p>
    <w:p w14:paraId="161F8F40" w14:textId="4F6201A2"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t>6.</w:t>
      </w:r>
      <w:r w:rsidRPr="00055969">
        <w:rPr>
          <w:rFonts w:ascii="Times New Roman" w:hAnsi="Times New Roman" w:cs="Times New Roman"/>
          <w:sz w:val="24"/>
        </w:rPr>
        <w:tab/>
        <w:t xml:space="preserve">Lara E. Chile crisis: 7 dead, curfew imposed in 14 cities as Government tries to face riots, looting, arson: Bío-Bío Chile; 2019, October 20 [Available from: </w:t>
      </w:r>
      <w:hyperlink r:id="rId15" w:history="1">
        <w:r w:rsidRPr="00055969">
          <w:rPr>
            <w:rStyle w:val="Hipervnculo"/>
            <w:rFonts w:ascii="Times New Roman" w:hAnsi="Times New Roman" w:cs="Times New Roman"/>
            <w:sz w:val="24"/>
          </w:rPr>
          <w:t>https://www.biobiochile.cl/noticias/biobiochile-english/english-chile/2019/10/20/chile-crisis-7-dead-curfew-imposed-in-14-cities-as-government-tries-to-face-riots-looting-arson.shtml</w:t>
        </w:r>
      </w:hyperlink>
      <w:r w:rsidRPr="00055969">
        <w:rPr>
          <w:rFonts w:ascii="Times New Roman" w:hAnsi="Times New Roman" w:cs="Times New Roman"/>
          <w:sz w:val="24"/>
        </w:rPr>
        <w:t>.</w:t>
      </w:r>
    </w:p>
    <w:p w14:paraId="1AE8355A" w14:textId="0857731C"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t>7.</w:t>
      </w:r>
      <w:r w:rsidRPr="00055969">
        <w:rPr>
          <w:rFonts w:ascii="Times New Roman" w:hAnsi="Times New Roman" w:cs="Times New Roman"/>
          <w:sz w:val="24"/>
        </w:rPr>
        <w:tab/>
        <w:t xml:space="preserve">Associated Press. Chile: protests rage as president extends state of emergency: The Guardian; 2019, October 21 [Available from: </w:t>
      </w:r>
      <w:hyperlink r:id="rId16" w:history="1">
        <w:r w:rsidRPr="00055969">
          <w:rPr>
            <w:rStyle w:val="Hipervnculo"/>
            <w:rFonts w:ascii="Times New Roman" w:hAnsi="Times New Roman" w:cs="Times New Roman"/>
            <w:sz w:val="24"/>
          </w:rPr>
          <w:t>https://www.theguardian.com/world/2019/oct/20/chiles-president-reverses-fare-increase-as-unrest-continues</w:t>
        </w:r>
      </w:hyperlink>
      <w:r w:rsidRPr="00055969">
        <w:rPr>
          <w:rFonts w:ascii="Times New Roman" w:hAnsi="Times New Roman" w:cs="Times New Roman"/>
          <w:sz w:val="24"/>
        </w:rPr>
        <w:t>.</w:t>
      </w:r>
    </w:p>
    <w:p w14:paraId="715A5474" w14:textId="48C0A660"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t>8.</w:t>
      </w:r>
      <w:r w:rsidRPr="00055969">
        <w:rPr>
          <w:rFonts w:ascii="Times New Roman" w:hAnsi="Times New Roman" w:cs="Times New Roman"/>
          <w:sz w:val="24"/>
        </w:rPr>
        <w:tab/>
        <w:t xml:space="preserve">Bunyan R. 18 Killed as Hundreds of Thousands of Protestors Take to the Streets in Chile: Time; 2019, October 25 [Available from: </w:t>
      </w:r>
      <w:hyperlink r:id="rId17" w:history="1">
        <w:r w:rsidRPr="00055969">
          <w:rPr>
            <w:rStyle w:val="Hipervnculo"/>
            <w:rFonts w:ascii="Times New Roman" w:hAnsi="Times New Roman" w:cs="Times New Roman"/>
            <w:sz w:val="24"/>
          </w:rPr>
          <w:t>https://time.com/5710268/chile-protests/</w:t>
        </w:r>
      </w:hyperlink>
      <w:r w:rsidRPr="00055969">
        <w:rPr>
          <w:rFonts w:ascii="Times New Roman" w:hAnsi="Times New Roman" w:cs="Times New Roman"/>
          <w:sz w:val="24"/>
        </w:rPr>
        <w:t>.</w:t>
      </w:r>
    </w:p>
    <w:p w14:paraId="6C3074A2" w14:textId="77777777"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lastRenderedPageBreak/>
        <w:t>9.</w:t>
      </w:r>
      <w:r w:rsidRPr="00055969">
        <w:rPr>
          <w:rFonts w:ascii="Times New Roman" w:hAnsi="Times New Roman" w:cs="Times New Roman"/>
          <w:sz w:val="24"/>
        </w:rPr>
        <w:tab/>
        <w:t>Palacios-Valladares I. Chile's 2019 October Protests and the Student Movement: Eventful Mobilization? Rev cienc polít. 2020;40(2):215-34.</w:t>
      </w:r>
    </w:p>
    <w:p w14:paraId="19041452" w14:textId="0838134A"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t>10.</w:t>
      </w:r>
      <w:r w:rsidRPr="00055969">
        <w:rPr>
          <w:rFonts w:ascii="Times New Roman" w:hAnsi="Times New Roman" w:cs="Times New Roman"/>
          <w:sz w:val="24"/>
        </w:rPr>
        <w:tab/>
        <w:t xml:space="preserve">Laing A, Cambero F. Chile's deadly weekend of fire as youth anger ignites: Reuters; 2019, October 21 [Available from: </w:t>
      </w:r>
      <w:hyperlink r:id="rId18" w:history="1">
        <w:r w:rsidRPr="00055969">
          <w:rPr>
            <w:rStyle w:val="Hipervnculo"/>
            <w:rFonts w:ascii="Times New Roman" w:hAnsi="Times New Roman" w:cs="Times New Roman"/>
            <w:sz w:val="24"/>
          </w:rPr>
          <w:t>https://www.reuters.com/article/us-chile-protests-scenes/chiles-deadly-weekend-of-fire-as-youth-anger-ignites-idUSKBN1X009A</w:t>
        </w:r>
      </w:hyperlink>
      <w:r w:rsidRPr="00055969">
        <w:rPr>
          <w:rFonts w:ascii="Times New Roman" w:hAnsi="Times New Roman" w:cs="Times New Roman"/>
          <w:sz w:val="24"/>
        </w:rPr>
        <w:t>.</w:t>
      </w:r>
    </w:p>
    <w:p w14:paraId="11929435" w14:textId="6D2E292E"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t>11.</w:t>
      </w:r>
      <w:r w:rsidRPr="00055969">
        <w:rPr>
          <w:rFonts w:ascii="Times New Roman" w:hAnsi="Times New Roman" w:cs="Times New Roman"/>
          <w:sz w:val="24"/>
        </w:rPr>
        <w:tab/>
        <w:t xml:space="preserve">Reuters. Chilean state of emergency extended around country after deadly riots: France 24; 2019, October 21 [Available from: </w:t>
      </w:r>
      <w:hyperlink r:id="rId19" w:history="1">
        <w:r w:rsidRPr="00055969">
          <w:rPr>
            <w:rStyle w:val="Hipervnculo"/>
            <w:rFonts w:ascii="Times New Roman" w:hAnsi="Times New Roman" w:cs="Times New Roman"/>
            <w:sz w:val="24"/>
          </w:rPr>
          <w:t>https://www.france24.com/en/20191021-chile-extends-state-of-emergency-around-country-after-deadly-riots-1</w:t>
        </w:r>
      </w:hyperlink>
      <w:r w:rsidRPr="00055969">
        <w:rPr>
          <w:rFonts w:ascii="Times New Roman" w:hAnsi="Times New Roman" w:cs="Times New Roman"/>
          <w:sz w:val="24"/>
        </w:rPr>
        <w:t>.</w:t>
      </w:r>
    </w:p>
    <w:p w14:paraId="4689A257" w14:textId="40C4DE87"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t>12.</w:t>
      </w:r>
      <w:r w:rsidRPr="00055969">
        <w:rPr>
          <w:rFonts w:ascii="Times New Roman" w:hAnsi="Times New Roman" w:cs="Times New Roman"/>
          <w:sz w:val="24"/>
        </w:rPr>
        <w:tab/>
        <w:t xml:space="preserve">Bonnefoy P, Krauss C. Chile Unrest Spreads, With 15 Deaths Reported in Violence: New York Times; 2019, October 20 [2021, January 19]. Available from: </w:t>
      </w:r>
      <w:hyperlink r:id="rId20" w:history="1">
        <w:r w:rsidRPr="00055969">
          <w:rPr>
            <w:rStyle w:val="Hipervnculo"/>
            <w:rFonts w:ascii="Times New Roman" w:hAnsi="Times New Roman" w:cs="Times New Roman"/>
            <w:sz w:val="24"/>
          </w:rPr>
          <w:t>https://www.nytimes.com/2019/10/20/world/americas/chile-protests-riots.html</w:t>
        </w:r>
      </w:hyperlink>
      <w:r w:rsidRPr="00055969">
        <w:rPr>
          <w:rFonts w:ascii="Times New Roman" w:hAnsi="Times New Roman" w:cs="Times New Roman"/>
          <w:sz w:val="24"/>
        </w:rPr>
        <w:t>.</w:t>
      </w:r>
    </w:p>
    <w:p w14:paraId="5CAB264F" w14:textId="4B9FF235"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t>13.</w:t>
      </w:r>
      <w:r w:rsidRPr="00055969">
        <w:rPr>
          <w:rFonts w:ascii="Times New Roman" w:hAnsi="Times New Roman" w:cs="Times New Roman"/>
          <w:sz w:val="24"/>
        </w:rPr>
        <w:tab/>
        <w:t xml:space="preserve">Chesterman B. Chile president announces social measures to stem street violence: Yahoo News; 2019, October 23 [2021, January 14]. Available from: </w:t>
      </w:r>
      <w:hyperlink r:id="rId21" w:history="1">
        <w:r w:rsidRPr="00055969">
          <w:rPr>
            <w:rStyle w:val="Hipervnculo"/>
            <w:rFonts w:ascii="Times New Roman" w:hAnsi="Times New Roman" w:cs="Times New Roman"/>
            <w:sz w:val="24"/>
          </w:rPr>
          <w:t>https://sg.news.yahoo.com/chile-president-announces-social-measures-stem-street-violence-033315790.html</w:t>
        </w:r>
      </w:hyperlink>
      <w:r w:rsidRPr="00055969">
        <w:rPr>
          <w:rFonts w:ascii="Times New Roman" w:hAnsi="Times New Roman" w:cs="Times New Roman"/>
          <w:sz w:val="24"/>
        </w:rPr>
        <w:t>.</w:t>
      </w:r>
    </w:p>
    <w:p w14:paraId="175D06A4" w14:textId="526D4485"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t>14.</w:t>
      </w:r>
      <w:r w:rsidRPr="00055969">
        <w:rPr>
          <w:rFonts w:ascii="Times New Roman" w:hAnsi="Times New Roman" w:cs="Times New Roman"/>
          <w:sz w:val="24"/>
        </w:rPr>
        <w:tab/>
        <w:t xml:space="preserve">Deutsche Welle. Chile general strike goes ahead despite Pinera reforms: Deutsche Welle; 2019, October 24 [Available from: </w:t>
      </w:r>
      <w:hyperlink r:id="rId22" w:history="1">
        <w:r w:rsidRPr="00055969">
          <w:rPr>
            <w:rStyle w:val="Hipervnculo"/>
            <w:rFonts w:ascii="Times New Roman" w:hAnsi="Times New Roman" w:cs="Times New Roman"/>
            <w:sz w:val="24"/>
          </w:rPr>
          <w:t>https://www.dw.com/en/chile-general-strike-goes-ahead-despite-pinera-reforms/a-50958823</w:t>
        </w:r>
      </w:hyperlink>
      <w:r w:rsidRPr="00055969">
        <w:rPr>
          <w:rFonts w:ascii="Times New Roman" w:hAnsi="Times New Roman" w:cs="Times New Roman"/>
          <w:sz w:val="24"/>
        </w:rPr>
        <w:t>.</w:t>
      </w:r>
    </w:p>
    <w:p w14:paraId="0088E34B" w14:textId="4EBC6368"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t>15.</w:t>
      </w:r>
      <w:r w:rsidRPr="00055969">
        <w:rPr>
          <w:rFonts w:ascii="Times New Roman" w:hAnsi="Times New Roman" w:cs="Times New Roman"/>
          <w:sz w:val="24"/>
        </w:rPr>
        <w:tab/>
        <w:t xml:space="preserve">BBC News. Chile protests: One million join peaceful march for reform: BBC; 2019, October 26 [Available from: </w:t>
      </w:r>
      <w:hyperlink r:id="rId23" w:history="1">
        <w:r w:rsidRPr="00055969">
          <w:rPr>
            <w:rStyle w:val="Hipervnculo"/>
            <w:rFonts w:ascii="Times New Roman" w:hAnsi="Times New Roman" w:cs="Times New Roman"/>
            <w:sz w:val="24"/>
          </w:rPr>
          <w:t>https://www.bbc.com/news/world-latin-america-50191746</w:t>
        </w:r>
      </w:hyperlink>
      <w:r w:rsidRPr="00055969">
        <w:rPr>
          <w:rFonts w:ascii="Times New Roman" w:hAnsi="Times New Roman" w:cs="Times New Roman"/>
          <w:sz w:val="24"/>
        </w:rPr>
        <w:t>.</w:t>
      </w:r>
    </w:p>
    <w:p w14:paraId="220D57E3" w14:textId="52EEDB3F"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t>16.</w:t>
      </w:r>
      <w:r w:rsidRPr="00055969">
        <w:rPr>
          <w:rFonts w:ascii="Times New Roman" w:hAnsi="Times New Roman" w:cs="Times New Roman"/>
          <w:sz w:val="24"/>
        </w:rPr>
        <w:tab/>
        <w:t xml:space="preserve">Sherwood D, Ramos N. One million Chileans march in Santiago, city grinds to halt: Reuters; 2019, October 25 [Available from: </w:t>
      </w:r>
      <w:hyperlink r:id="rId24" w:history="1">
        <w:r w:rsidRPr="00055969">
          <w:rPr>
            <w:rStyle w:val="Hipervnculo"/>
            <w:rFonts w:ascii="Times New Roman" w:hAnsi="Times New Roman" w:cs="Times New Roman"/>
            <w:sz w:val="24"/>
          </w:rPr>
          <w:t>https://www.reuters.com/article/us-chile-protests/one-million-chileans-march-in-santiago-city-grinds-to-halt-idUSKBN1X4225</w:t>
        </w:r>
      </w:hyperlink>
      <w:r w:rsidRPr="00055969">
        <w:rPr>
          <w:rFonts w:ascii="Times New Roman" w:hAnsi="Times New Roman" w:cs="Times New Roman"/>
          <w:sz w:val="24"/>
        </w:rPr>
        <w:t>.</w:t>
      </w:r>
    </w:p>
    <w:p w14:paraId="543CAA92" w14:textId="7BB516F3"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t>17.</w:t>
      </w:r>
      <w:r w:rsidRPr="00055969">
        <w:rPr>
          <w:rFonts w:ascii="Times New Roman" w:hAnsi="Times New Roman" w:cs="Times New Roman"/>
          <w:sz w:val="24"/>
        </w:rPr>
        <w:tab/>
        <w:t xml:space="preserve">Phillips T, Watts J, Franklin J. Chilean president cancels Apec and climate summits amid wave of unrest 2019, October 30 [Available from: </w:t>
      </w:r>
      <w:hyperlink r:id="rId25" w:history="1">
        <w:r w:rsidRPr="00055969">
          <w:rPr>
            <w:rStyle w:val="Hipervnculo"/>
            <w:rFonts w:ascii="Times New Roman" w:hAnsi="Times New Roman" w:cs="Times New Roman"/>
            <w:sz w:val="24"/>
          </w:rPr>
          <w:t>https://www.theguardian.com/world/2019/oct/30/chile-protests-president-sebastian-pinera-protest-unrest</w:t>
        </w:r>
      </w:hyperlink>
      <w:r w:rsidRPr="00055969">
        <w:rPr>
          <w:rFonts w:ascii="Times New Roman" w:hAnsi="Times New Roman" w:cs="Times New Roman"/>
          <w:sz w:val="24"/>
        </w:rPr>
        <w:t>.</w:t>
      </w:r>
    </w:p>
    <w:p w14:paraId="7DF04228" w14:textId="3CACB30B"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t>18.</w:t>
      </w:r>
      <w:r w:rsidRPr="00055969">
        <w:rPr>
          <w:rFonts w:ascii="Times New Roman" w:hAnsi="Times New Roman" w:cs="Times New Roman"/>
          <w:sz w:val="24"/>
        </w:rPr>
        <w:tab/>
        <w:t xml:space="preserve">Sepulveda M, Wissenstein M. Thousands march in Chile protest after summit cancellations: FOX 44 News; 2019, October 31 [Available from: </w:t>
      </w:r>
      <w:hyperlink r:id="rId26" w:history="1">
        <w:r w:rsidRPr="00055969">
          <w:rPr>
            <w:rStyle w:val="Hipervnculo"/>
            <w:rFonts w:ascii="Times New Roman" w:hAnsi="Times New Roman" w:cs="Times New Roman"/>
            <w:sz w:val="24"/>
          </w:rPr>
          <w:t>https://www.fox44news.com/news/thousands-march-in-chile-protest-after-summit-cancellations/</w:t>
        </w:r>
      </w:hyperlink>
      <w:r w:rsidRPr="00055969">
        <w:rPr>
          <w:rFonts w:ascii="Times New Roman" w:hAnsi="Times New Roman" w:cs="Times New Roman"/>
          <w:sz w:val="24"/>
        </w:rPr>
        <w:t>.</w:t>
      </w:r>
    </w:p>
    <w:p w14:paraId="49B54190" w14:textId="06A31F49"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lastRenderedPageBreak/>
        <w:t>19.</w:t>
      </w:r>
      <w:r w:rsidRPr="00055969">
        <w:rPr>
          <w:rFonts w:ascii="Times New Roman" w:hAnsi="Times New Roman" w:cs="Times New Roman"/>
          <w:sz w:val="24"/>
        </w:rPr>
        <w:tab/>
        <w:t xml:space="preserve">Deutsche Welle. Chile: Protesters burn university, loot church: Deutsche Welle; 2019, November 09 [Available from: </w:t>
      </w:r>
      <w:hyperlink r:id="rId27" w:history="1">
        <w:r w:rsidRPr="00055969">
          <w:rPr>
            <w:rStyle w:val="Hipervnculo"/>
            <w:rFonts w:ascii="Times New Roman" w:hAnsi="Times New Roman" w:cs="Times New Roman"/>
            <w:sz w:val="24"/>
          </w:rPr>
          <w:t>https://p.dw.com/p/3Sjav</w:t>
        </w:r>
      </w:hyperlink>
      <w:r w:rsidRPr="00055969">
        <w:rPr>
          <w:rFonts w:ascii="Times New Roman" w:hAnsi="Times New Roman" w:cs="Times New Roman"/>
          <w:sz w:val="24"/>
        </w:rPr>
        <w:t>.</w:t>
      </w:r>
    </w:p>
    <w:p w14:paraId="42FEDFCA" w14:textId="021F2DBC"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t>20.</w:t>
      </w:r>
      <w:r w:rsidRPr="00055969">
        <w:rPr>
          <w:rFonts w:ascii="Times New Roman" w:hAnsi="Times New Roman" w:cs="Times New Roman"/>
          <w:sz w:val="24"/>
        </w:rPr>
        <w:tab/>
        <w:t xml:space="preserve">McDonald B. A Bullet to the Eye Is the Price of Protesting in Chile: New York Times; 2019, November 19 [Available from: </w:t>
      </w:r>
      <w:hyperlink r:id="rId28" w:history="1">
        <w:r w:rsidRPr="00055969">
          <w:rPr>
            <w:rStyle w:val="Hipervnculo"/>
            <w:rFonts w:ascii="Times New Roman" w:hAnsi="Times New Roman" w:cs="Times New Roman"/>
            <w:sz w:val="24"/>
          </w:rPr>
          <w:t>https://www.nytimes.com/2019/11/19/world/americas/chile-protests-eye-injuries.html</w:t>
        </w:r>
      </w:hyperlink>
      <w:r w:rsidRPr="00055969">
        <w:rPr>
          <w:rFonts w:ascii="Times New Roman" w:hAnsi="Times New Roman" w:cs="Times New Roman"/>
          <w:sz w:val="24"/>
        </w:rPr>
        <w:t>.</w:t>
      </w:r>
    </w:p>
    <w:p w14:paraId="78A5FE5D" w14:textId="2D30DBC1"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t>21.</w:t>
      </w:r>
      <w:r w:rsidRPr="00055969">
        <w:rPr>
          <w:rFonts w:ascii="Times New Roman" w:hAnsi="Times New Roman" w:cs="Times New Roman"/>
          <w:sz w:val="24"/>
        </w:rPr>
        <w:tab/>
        <w:t xml:space="preserve">Charner F. Beaten and blinded, Chile's protesters face "policy of punishment," says Amnesty International: CNN; 2019, November 22 [Available from: </w:t>
      </w:r>
      <w:hyperlink r:id="rId29" w:history="1">
        <w:r w:rsidRPr="00055969">
          <w:rPr>
            <w:rStyle w:val="Hipervnculo"/>
            <w:rFonts w:ascii="Times New Roman" w:hAnsi="Times New Roman" w:cs="Times New Roman"/>
            <w:sz w:val="24"/>
          </w:rPr>
          <w:t>https://edition.cnn.com/2019/11/22/world/amnesty-report-chile-protest-charner-intl/index.html</w:t>
        </w:r>
      </w:hyperlink>
      <w:r w:rsidRPr="00055969">
        <w:rPr>
          <w:rFonts w:ascii="Times New Roman" w:hAnsi="Times New Roman" w:cs="Times New Roman"/>
          <w:sz w:val="24"/>
        </w:rPr>
        <w:t>.</w:t>
      </w:r>
    </w:p>
    <w:p w14:paraId="72D5C163" w14:textId="1AA97B8B"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t>22.</w:t>
      </w:r>
      <w:r w:rsidRPr="00055969">
        <w:rPr>
          <w:rFonts w:ascii="Times New Roman" w:hAnsi="Times New Roman" w:cs="Times New Roman"/>
          <w:sz w:val="24"/>
        </w:rPr>
        <w:tab/>
        <w:t xml:space="preserve">BBC News. Amnesty International: Chile using violence as a deterrent: BBC News; 2019, November 21 [Available from: </w:t>
      </w:r>
      <w:hyperlink r:id="rId30" w:history="1">
        <w:r w:rsidRPr="00055969">
          <w:rPr>
            <w:rStyle w:val="Hipervnculo"/>
            <w:rFonts w:ascii="Times New Roman" w:hAnsi="Times New Roman" w:cs="Times New Roman"/>
            <w:sz w:val="24"/>
          </w:rPr>
          <w:t>https://www.bbc.com/news/world-latin-america-50512093</w:t>
        </w:r>
      </w:hyperlink>
      <w:r w:rsidRPr="00055969">
        <w:rPr>
          <w:rFonts w:ascii="Times New Roman" w:hAnsi="Times New Roman" w:cs="Times New Roman"/>
          <w:sz w:val="24"/>
        </w:rPr>
        <w:t xml:space="preserve"> </w:t>
      </w:r>
    </w:p>
    <w:p w14:paraId="1EFF36C9" w14:textId="5CD76EFA"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t>23.</w:t>
      </w:r>
      <w:r w:rsidRPr="00055969">
        <w:rPr>
          <w:rFonts w:ascii="Times New Roman" w:hAnsi="Times New Roman" w:cs="Times New Roman"/>
          <w:sz w:val="24"/>
        </w:rPr>
        <w:tab/>
        <w:t xml:space="preserve">Bartlett J, Miller L. Chile security forces' crackdown leaves toll of death and broken bodies: The Guardian; 2019, November 25 [Available from: </w:t>
      </w:r>
      <w:hyperlink r:id="rId31" w:history="1">
        <w:r w:rsidRPr="00055969">
          <w:rPr>
            <w:rStyle w:val="Hipervnculo"/>
            <w:rFonts w:ascii="Times New Roman" w:hAnsi="Times New Roman" w:cs="Times New Roman"/>
            <w:sz w:val="24"/>
          </w:rPr>
          <w:t>https://www.theguardian.com/world/2019/nov/25/chile-protester-killed-mother-army-police-romario-veloz</w:t>
        </w:r>
      </w:hyperlink>
      <w:r w:rsidRPr="00055969">
        <w:rPr>
          <w:rFonts w:ascii="Times New Roman" w:hAnsi="Times New Roman" w:cs="Times New Roman"/>
          <w:sz w:val="24"/>
        </w:rPr>
        <w:t>.</w:t>
      </w:r>
    </w:p>
    <w:p w14:paraId="7D66EDF9" w14:textId="7CA33F81"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t>24.</w:t>
      </w:r>
      <w:r w:rsidRPr="00055969">
        <w:rPr>
          <w:rFonts w:ascii="Times New Roman" w:hAnsi="Times New Roman" w:cs="Times New Roman"/>
          <w:sz w:val="24"/>
        </w:rPr>
        <w:tab/>
        <w:t xml:space="preserve">Cuffe S. One month on: Protests in Chile persist despite gov’t concessions: Aljazeera; 2019, November 19 [Available from: </w:t>
      </w:r>
      <w:hyperlink r:id="rId32" w:history="1">
        <w:r w:rsidRPr="00055969">
          <w:rPr>
            <w:rStyle w:val="Hipervnculo"/>
            <w:rFonts w:ascii="Times New Roman" w:hAnsi="Times New Roman" w:cs="Times New Roman"/>
            <w:sz w:val="24"/>
          </w:rPr>
          <w:t>https://www.aljazeera.com/news/2019/11/19/one-month-on-protests-in-chile-persist-despite-govt-concessions</w:t>
        </w:r>
      </w:hyperlink>
      <w:r w:rsidRPr="00055969">
        <w:rPr>
          <w:rFonts w:ascii="Times New Roman" w:hAnsi="Times New Roman" w:cs="Times New Roman"/>
          <w:sz w:val="24"/>
        </w:rPr>
        <w:t>.</w:t>
      </w:r>
    </w:p>
    <w:p w14:paraId="021E4679" w14:textId="0271677B"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t>25.</w:t>
      </w:r>
      <w:r w:rsidRPr="00055969">
        <w:rPr>
          <w:rFonts w:ascii="Times New Roman" w:hAnsi="Times New Roman" w:cs="Times New Roman"/>
          <w:sz w:val="24"/>
        </w:rPr>
        <w:tab/>
        <w:t xml:space="preserve">Deutsche Welle. Chile protests: 'Serious' human rights violations by police, says HRW: Deutsche Welle; 2019, November 27 [Available from: </w:t>
      </w:r>
      <w:hyperlink r:id="rId33" w:history="1">
        <w:r w:rsidRPr="00055969">
          <w:rPr>
            <w:rStyle w:val="Hipervnculo"/>
            <w:rFonts w:ascii="Times New Roman" w:hAnsi="Times New Roman" w:cs="Times New Roman"/>
            <w:sz w:val="24"/>
          </w:rPr>
          <w:t>https://p.dw.com/p/3ToXB</w:t>
        </w:r>
      </w:hyperlink>
      <w:r w:rsidRPr="00055969">
        <w:rPr>
          <w:rFonts w:ascii="Times New Roman" w:hAnsi="Times New Roman" w:cs="Times New Roman"/>
          <w:sz w:val="24"/>
        </w:rPr>
        <w:t>.</w:t>
      </w:r>
    </w:p>
    <w:p w14:paraId="47506044" w14:textId="3BE1E3E7"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t>26.</w:t>
      </w:r>
      <w:r w:rsidRPr="00055969">
        <w:rPr>
          <w:rFonts w:ascii="Times New Roman" w:hAnsi="Times New Roman" w:cs="Times New Roman"/>
          <w:sz w:val="24"/>
        </w:rPr>
        <w:tab/>
        <w:t xml:space="preserve">Human Rights Watch. Chile: Police Reforms Needed in the Wake of Protests 2019, November 26 [Available from: </w:t>
      </w:r>
      <w:hyperlink r:id="rId34" w:history="1">
        <w:r w:rsidRPr="00055969">
          <w:rPr>
            <w:rStyle w:val="Hipervnculo"/>
            <w:rFonts w:ascii="Times New Roman" w:hAnsi="Times New Roman" w:cs="Times New Roman"/>
            <w:sz w:val="24"/>
          </w:rPr>
          <w:t>https://www.hrw.org/news/2019/11/26/chile-police-reforms-needed-wake-protests</w:t>
        </w:r>
      </w:hyperlink>
      <w:r w:rsidRPr="00055969">
        <w:rPr>
          <w:rFonts w:ascii="Times New Roman" w:hAnsi="Times New Roman" w:cs="Times New Roman"/>
          <w:sz w:val="24"/>
        </w:rPr>
        <w:t>.</w:t>
      </w:r>
    </w:p>
    <w:p w14:paraId="23C5D588" w14:textId="7D04B31F"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t>27.</w:t>
      </w:r>
      <w:r w:rsidRPr="00055969">
        <w:rPr>
          <w:rFonts w:ascii="Times New Roman" w:hAnsi="Times New Roman" w:cs="Times New Roman"/>
          <w:sz w:val="24"/>
        </w:rPr>
        <w:tab/>
        <w:t xml:space="preserve">Human Rights Investigations Lab for the Americas , Human Rights Center. Human Rights Crisis in Chile: A Digital Inquiry: UC Santa Cruz &amp; UC Berkeley; 2020, October 13 [Available from: </w:t>
      </w:r>
      <w:hyperlink r:id="rId35" w:history="1">
        <w:r w:rsidRPr="00055969">
          <w:rPr>
            <w:rStyle w:val="Hipervnculo"/>
            <w:rFonts w:ascii="Times New Roman" w:hAnsi="Times New Roman" w:cs="Times New Roman"/>
            <w:sz w:val="24"/>
          </w:rPr>
          <w:t>https://storymaps.arcgis.com/stories/1ee6a10615944aeab3be4fce51c03989</w:t>
        </w:r>
      </w:hyperlink>
      <w:r w:rsidRPr="00055969">
        <w:rPr>
          <w:rFonts w:ascii="Times New Roman" w:hAnsi="Times New Roman" w:cs="Times New Roman"/>
          <w:sz w:val="24"/>
        </w:rPr>
        <w:t>.</w:t>
      </w:r>
    </w:p>
    <w:p w14:paraId="7B3EE3E2" w14:textId="6442DBD2"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lastRenderedPageBreak/>
        <w:t>28.</w:t>
      </w:r>
      <w:r w:rsidRPr="00055969">
        <w:rPr>
          <w:rFonts w:ascii="Times New Roman" w:hAnsi="Times New Roman" w:cs="Times New Roman"/>
          <w:sz w:val="24"/>
        </w:rPr>
        <w:tab/>
        <w:t xml:space="preserve">ABC News. UN calls for Chile to prosecute police over human rights violations against protesters 2019, December 14 [Available from: </w:t>
      </w:r>
      <w:hyperlink r:id="rId36" w:history="1">
        <w:r w:rsidRPr="00055969">
          <w:rPr>
            <w:rStyle w:val="Hipervnculo"/>
            <w:rFonts w:ascii="Times New Roman" w:hAnsi="Times New Roman" w:cs="Times New Roman"/>
            <w:sz w:val="24"/>
          </w:rPr>
          <w:t>https://www.abc.net.au/news/2019-12-14/un-says-chile-police-committed-human-rights-violations/11800610</w:t>
        </w:r>
      </w:hyperlink>
      <w:r w:rsidRPr="00055969">
        <w:rPr>
          <w:rFonts w:ascii="Times New Roman" w:hAnsi="Times New Roman" w:cs="Times New Roman"/>
          <w:sz w:val="24"/>
        </w:rPr>
        <w:t>.</w:t>
      </w:r>
    </w:p>
    <w:p w14:paraId="7DC7DA14" w14:textId="2395AEC4"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t>29.</w:t>
      </w:r>
      <w:r w:rsidRPr="00055969">
        <w:rPr>
          <w:rFonts w:ascii="Times New Roman" w:hAnsi="Times New Roman" w:cs="Times New Roman"/>
          <w:sz w:val="24"/>
        </w:rPr>
        <w:tab/>
        <w:t xml:space="preserve">Abrahimovic P. 'The rapist is you': Chile anthem against sexual violence goes viral: ABS-CBN News; 2019, December 06 [Available from: </w:t>
      </w:r>
      <w:hyperlink r:id="rId37" w:history="1">
        <w:r w:rsidRPr="00055969">
          <w:rPr>
            <w:rStyle w:val="Hipervnculo"/>
            <w:rFonts w:ascii="Times New Roman" w:hAnsi="Times New Roman" w:cs="Times New Roman"/>
            <w:sz w:val="24"/>
          </w:rPr>
          <w:t>https://news.abs-cbn.com/overseas/12/06/19/the-rapist-is-you-chile-anthem-against-sexual-violence-goes-viral</w:t>
        </w:r>
      </w:hyperlink>
      <w:r w:rsidRPr="00055969">
        <w:rPr>
          <w:rFonts w:ascii="Times New Roman" w:hAnsi="Times New Roman" w:cs="Times New Roman"/>
          <w:sz w:val="24"/>
        </w:rPr>
        <w:t>.</w:t>
      </w:r>
    </w:p>
    <w:p w14:paraId="1D3E5078" w14:textId="3B50A53E"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t>30.</w:t>
      </w:r>
      <w:r w:rsidRPr="00055969">
        <w:rPr>
          <w:rFonts w:ascii="Times New Roman" w:hAnsi="Times New Roman" w:cs="Times New Roman"/>
          <w:sz w:val="24"/>
        </w:rPr>
        <w:tab/>
        <w:t xml:space="preserve">McGowan C. Chilean anti-rape anthem becomes international feminist phenomenon: The Guardian; 2019, December 06 [Available from: </w:t>
      </w:r>
      <w:hyperlink r:id="rId38" w:history="1">
        <w:r w:rsidRPr="00055969">
          <w:rPr>
            <w:rStyle w:val="Hipervnculo"/>
            <w:rFonts w:ascii="Times New Roman" w:hAnsi="Times New Roman" w:cs="Times New Roman"/>
            <w:sz w:val="24"/>
          </w:rPr>
          <w:t>https://www.theguardian.com/world/2019/dec/06/chilean-anti-rape-anthem-becomes-international-feminist-phenomenon</w:t>
        </w:r>
      </w:hyperlink>
      <w:r w:rsidRPr="00055969">
        <w:rPr>
          <w:rFonts w:ascii="Times New Roman" w:hAnsi="Times New Roman" w:cs="Times New Roman"/>
          <w:sz w:val="24"/>
        </w:rPr>
        <w:t>.</w:t>
      </w:r>
    </w:p>
    <w:p w14:paraId="340D1512" w14:textId="0A2A81D7"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t>31.</w:t>
      </w:r>
      <w:r w:rsidRPr="00055969">
        <w:rPr>
          <w:rFonts w:ascii="Times New Roman" w:hAnsi="Times New Roman" w:cs="Times New Roman"/>
          <w:sz w:val="24"/>
        </w:rPr>
        <w:tab/>
        <w:t xml:space="preserve">Ramos N, Laing A. Chile's Pinera inks law for vote on new constitution: Reuters; 2019, December 23 [Available from: </w:t>
      </w:r>
      <w:hyperlink r:id="rId39" w:history="1">
        <w:r w:rsidRPr="00055969">
          <w:rPr>
            <w:rStyle w:val="Hipervnculo"/>
            <w:rFonts w:ascii="Times New Roman" w:hAnsi="Times New Roman" w:cs="Times New Roman"/>
            <w:sz w:val="24"/>
          </w:rPr>
          <w:t>https://www.reuters.com/article/us-chile-protests-constitution/chiles-pinera-inks-law-for-vote-on-new-constitution-idUSKBN1YR1S8</w:t>
        </w:r>
      </w:hyperlink>
      <w:r w:rsidRPr="00055969">
        <w:rPr>
          <w:rFonts w:ascii="Times New Roman" w:hAnsi="Times New Roman" w:cs="Times New Roman"/>
          <w:sz w:val="24"/>
        </w:rPr>
        <w:t>.</w:t>
      </w:r>
    </w:p>
    <w:p w14:paraId="487C7AD0" w14:textId="549C1C8B"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t>32.</w:t>
      </w:r>
      <w:r w:rsidRPr="00055969">
        <w:rPr>
          <w:rFonts w:ascii="Times New Roman" w:hAnsi="Times New Roman" w:cs="Times New Roman"/>
          <w:sz w:val="24"/>
        </w:rPr>
        <w:tab/>
        <w:t xml:space="preserve">Egypt Independent. Violent clashes in new round of Chile protests: Egypt Independent; 2019, December 28 [Available from: </w:t>
      </w:r>
      <w:hyperlink r:id="rId40" w:history="1">
        <w:r w:rsidRPr="00055969">
          <w:rPr>
            <w:rStyle w:val="Hipervnculo"/>
            <w:rFonts w:ascii="Times New Roman" w:hAnsi="Times New Roman" w:cs="Times New Roman"/>
            <w:sz w:val="24"/>
          </w:rPr>
          <w:t>https://egyptindependent.com/violent-clashes-in-new-round-of-chile-protests/</w:t>
        </w:r>
      </w:hyperlink>
      <w:r w:rsidRPr="00055969">
        <w:rPr>
          <w:rFonts w:ascii="Times New Roman" w:hAnsi="Times New Roman" w:cs="Times New Roman"/>
          <w:sz w:val="24"/>
        </w:rPr>
        <w:t>.</w:t>
      </w:r>
    </w:p>
    <w:p w14:paraId="62136AEF" w14:textId="31454262"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t>33.</w:t>
      </w:r>
      <w:r w:rsidRPr="00055969">
        <w:rPr>
          <w:rFonts w:ascii="Times New Roman" w:hAnsi="Times New Roman" w:cs="Times New Roman"/>
          <w:sz w:val="24"/>
        </w:rPr>
        <w:tab/>
        <w:t xml:space="preserve">Agence France-Presse. Protesters clash with police as Chile unrest enters 50th day: New Straits Times; 2019, December 7 [Available from: </w:t>
      </w:r>
      <w:hyperlink r:id="rId41" w:history="1">
        <w:r w:rsidRPr="00055969">
          <w:rPr>
            <w:rStyle w:val="Hipervnculo"/>
            <w:rFonts w:ascii="Times New Roman" w:hAnsi="Times New Roman" w:cs="Times New Roman"/>
            <w:sz w:val="24"/>
          </w:rPr>
          <w:t>https://www.nst.com.my/world/world/2019/12/545665/protesters-clash-police-chile-unrest-enters-50th-day</w:t>
        </w:r>
      </w:hyperlink>
      <w:r w:rsidRPr="00055969">
        <w:rPr>
          <w:rFonts w:ascii="Times New Roman" w:hAnsi="Times New Roman" w:cs="Times New Roman"/>
          <w:sz w:val="24"/>
        </w:rPr>
        <w:t>.</w:t>
      </w:r>
    </w:p>
    <w:p w14:paraId="36F2033F" w14:textId="1B7529F9"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t>34.</w:t>
      </w:r>
      <w:r w:rsidRPr="00055969">
        <w:rPr>
          <w:rFonts w:ascii="Times New Roman" w:hAnsi="Times New Roman" w:cs="Times New Roman"/>
          <w:sz w:val="24"/>
        </w:rPr>
        <w:tab/>
        <w:t xml:space="preserve">Agence France-Presse. Chile convulsed by new round of violent clashes: The New Strait Times; 2019, December 28 [Available from: </w:t>
      </w:r>
      <w:hyperlink r:id="rId42" w:history="1">
        <w:r w:rsidRPr="00055969">
          <w:rPr>
            <w:rStyle w:val="Hipervnculo"/>
            <w:rFonts w:ascii="Times New Roman" w:hAnsi="Times New Roman" w:cs="Times New Roman"/>
            <w:sz w:val="24"/>
          </w:rPr>
          <w:t>https://www.nst.com.my/world/world/2019/12/551468/chile-convulsed-new-round-violent-clashes</w:t>
        </w:r>
      </w:hyperlink>
      <w:r w:rsidRPr="00055969">
        <w:rPr>
          <w:rFonts w:ascii="Times New Roman" w:hAnsi="Times New Roman" w:cs="Times New Roman"/>
          <w:sz w:val="24"/>
        </w:rPr>
        <w:t>.</w:t>
      </w:r>
    </w:p>
    <w:p w14:paraId="3E47234E" w14:textId="2DCC7184" w:rsidR="00A0782F" w:rsidRPr="00055969" w:rsidRDefault="00A0782F" w:rsidP="00055969">
      <w:pPr>
        <w:pStyle w:val="EndNoteBibliography"/>
        <w:spacing w:after="0" w:line="360" w:lineRule="auto"/>
        <w:rPr>
          <w:rFonts w:ascii="Times New Roman" w:hAnsi="Times New Roman" w:cs="Times New Roman"/>
          <w:sz w:val="24"/>
          <w:lang w:val="es-CL"/>
        </w:rPr>
      </w:pPr>
      <w:r w:rsidRPr="00055969">
        <w:rPr>
          <w:rFonts w:ascii="Times New Roman" w:hAnsi="Times New Roman" w:cs="Times New Roman"/>
          <w:sz w:val="24"/>
          <w:lang w:val="es-CL"/>
        </w:rPr>
        <w:t>35.</w:t>
      </w:r>
      <w:r w:rsidRPr="00055969">
        <w:rPr>
          <w:rFonts w:ascii="Times New Roman" w:hAnsi="Times New Roman" w:cs="Times New Roman"/>
          <w:sz w:val="24"/>
          <w:lang w:val="es-CL"/>
        </w:rPr>
        <w:tab/>
        <w:t xml:space="preserve">Cooperativa.cl. Chile entra en su novena semana de protestas: Cooperativa; 2019, December 13 [Available from: </w:t>
      </w:r>
      <w:hyperlink r:id="rId43" w:history="1">
        <w:r w:rsidRPr="00055969">
          <w:rPr>
            <w:rStyle w:val="Hipervnculo"/>
            <w:rFonts w:ascii="Times New Roman" w:hAnsi="Times New Roman" w:cs="Times New Roman"/>
            <w:sz w:val="24"/>
            <w:lang w:val="es-CL"/>
          </w:rPr>
          <w:t>https://www.cooperativa.cl/noticias/pais/manifestaciones/chile-entra-en-su-novena-semana-de-protestas/2019-12-09/061301.html</w:t>
        </w:r>
      </w:hyperlink>
      <w:r w:rsidRPr="00055969">
        <w:rPr>
          <w:rFonts w:ascii="Times New Roman" w:hAnsi="Times New Roman" w:cs="Times New Roman"/>
          <w:sz w:val="24"/>
          <w:lang w:val="es-CL"/>
        </w:rPr>
        <w:t>.</w:t>
      </w:r>
    </w:p>
    <w:p w14:paraId="2139355B" w14:textId="77777777"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lastRenderedPageBreak/>
        <w:t>36.</w:t>
      </w:r>
      <w:r w:rsidRPr="00055969">
        <w:rPr>
          <w:rFonts w:ascii="Times New Roman" w:hAnsi="Times New Roman" w:cs="Times New Roman"/>
          <w:sz w:val="24"/>
        </w:rPr>
        <w:tab/>
        <w:t>Scott SL, Varian HR. Predicting the present with bayesian structural time series. International Journal of Mathematical Modelling and Numerical Optimisation. 2014;5(1-2):4-23.</w:t>
      </w:r>
    </w:p>
    <w:p w14:paraId="1F9E93F7" w14:textId="77777777" w:rsidR="00A0782F" w:rsidRPr="00055969" w:rsidRDefault="00A0782F" w:rsidP="00055969">
      <w:pPr>
        <w:pStyle w:val="EndNoteBibliography"/>
        <w:spacing w:after="0" w:line="360" w:lineRule="auto"/>
        <w:rPr>
          <w:rFonts w:ascii="Times New Roman" w:hAnsi="Times New Roman" w:cs="Times New Roman"/>
          <w:sz w:val="24"/>
          <w:lang w:val="es-CL"/>
        </w:rPr>
      </w:pPr>
      <w:r w:rsidRPr="00055969">
        <w:rPr>
          <w:rFonts w:ascii="Times New Roman" w:hAnsi="Times New Roman" w:cs="Times New Roman"/>
          <w:sz w:val="24"/>
        </w:rPr>
        <w:t>37.</w:t>
      </w:r>
      <w:r w:rsidRPr="00055969">
        <w:rPr>
          <w:rFonts w:ascii="Times New Roman" w:hAnsi="Times New Roman" w:cs="Times New Roman"/>
          <w:sz w:val="24"/>
        </w:rPr>
        <w:tab/>
        <w:t xml:space="preserve">Brodersen KH, Gallusser F, Koehler J, Remy N, Scott SL. Inferring causal impact using Bayesian structural time-series models. </w:t>
      </w:r>
      <w:r w:rsidRPr="00055969">
        <w:rPr>
          <w:rFonts w:ascii="Times New Roman" w:hAnsi="Times New Roman" w:cs="Times New Roman"/>
          <w:sz w:val="24"/>
          <w:lang w:val="es-CL"/>
        </w:rPr>
        <w:t>Ann Appl Stat. 2015;9(1):247-74.</w:t>
      </w:r>
    </w:p>
    <w:p w14:paraId="74910606" w14:textId="77777777"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lang w:val="es-CL"/>
        </w:rPr>
        <w:t>38.</w:t>
      </w:r>
      <w:r w:rsidRPr="00055969">
        <w:rPr>
          <w:rFonts w:ascii="Times New Roman" w:hAnsi="Times New Roman" w:cs="Times New Roman"/>
          <w:sz w:val="24"/>
          <w:lang w:val="es-CL"/>
        </w:rPr>
        <w:tab/>
        <w:t xml:space="preserve">Pinilla J, Negrín M, González-López-Valcárcel B, Vázquez-Polo F-J. </w:t>
      </w:r>
      <w:r w:rsidRPr="00055969">
        <w:rPr>
          <w:rFonts w:ascii="Times New Roman" w:hAnsi="Times New Roman" w:cs="Times New Roman"/>
          <w:sz w:val="24"/>
        </w:rPr>
        <w:t>Using a Bayesian Structural Time–Series Model to Infer the Causal Impact on Cigarette Sales of Partial and Total Bans on Public Smoking. Jahrbücher für Nationalökonomie und Statistik. 2018;238(5):423.</w:t>
      </w:r>
    </w:p>
    <w:p w14:paraId="1A43A742" w14:textId="77777777"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t>39.</w:t>
      </w:r>
      <w:r w:rsidRPr="00055969">
        <w:rPr>
          <w:rFonts w:ascii="Times New Roman" w:hAnsi="Times New Roman" w:cs="Times New Roman"/>
          <w:sz w:val="24"/>
        </w:rPr>
        <w:tab/>
        <w:t>Harvey AC, Trimbur TM, Van Dijk HK. Trends and cycles in economic time series: A Bayesian approach. Journal of Econometrics. 2007;140(2):618-49.</w:t>
      </w:r>
    </w:p>
    <w:p w14:paraId="02F1AE41" w14:textId="77777777"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t>40.</w:t>
      </w:r>
      <w:r w:rsidRPr="00055969">
        <w:rPr>
          <w:rFonts w:ascii="Times New Roman" w:hAnsi="Times New Roman" w:cs="Times New Roman"/>
          <w:sz w:val="24"/>
        </w:rPr>
        <w:tab/>
        <w:t>Koopman SJ, Durbin J. Time series analysis of non-Gaussian observations based on state space models from both classical and Bayesian perspectives. (With discussion). Journal of the Royal Statistical Society Series B. 2000;62:3-56.</w:t>
      </w:r>
    </w:p>
    <w:p w14:paraId="534990A7" w14:textId="77777777"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t>41.</w:t>
      </w:r>
      <w:r w:rsidRPr="00055969">
        <w:rPr>
          <w:rFonts w:ascii="Times New Roman" w:hAnsi="Times New Roman" w:cs="Times New Roman"/>
          <w:sz w:val="24"/>
        </w:rPr>
        <w:tab/>
        <w:t>Scott SL. bsts: Bayesian Structural Time Series. R package version 0.9.5 ed2020.</w:t>
      </w:r>
    </w:p>
    <w:p w14:paraId="0A5958C9" w14:textId="77777777"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t>42.</w:t>
      </w:r>
      <w:r w:rsidRPr="00055969">
        <w:rPr>
          <w:rFonts w:ascii="Times New Roman" w:hAnsi="Times New Roman" w:cs="Times New Roman"/>
          <w:sz w:val="24"/>
        </w:rPr>
        <w:tab/>
        <w:t>Fragoso TM, Bertoli W, Louzada F. Bayesian Model Averaging: A Systematic Review and Conceptual Classification. International Statistical Review. 2018;86(1):1-28.</w:t>
      </w:r>
    </w:p>
    <w:p w14:paraId="141D6E9F" w14:textId="77777777"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t>43.</w:t>
      </w:r>
      <w:r w:rsidRPr="00055969">
        <w:rPr>
          <w:rFonts w:ascii="Times New Roman" w:hAnsi="Times New Roman" w:cs="Times New Roman"/>
          <w:sz w:val="24"/>
        </w:rPr>
        <w:tab/>
        <w:t>Keele L. The Statistics of Causal Inference: A View from Political Methodology. Political Analysis. 2015;23(3):313-35.</w:t>
      </w:r>
    </w:p>
    <w:p w14:paraId="25C78905" w14:textId="77777777"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t>44.</w:t>
      </w:r>
      <w:r w:rsidRPr="00055969">
        <w:rPr>
          <w:rFonts w:ascii="Times New Roman" w:hAnsi="Times New Roman" w:cs="Times New Roman"/>
          <w:sz w:val="24"/>
        </w:rPr>
        <w:tab/>
        <w:t>Driscoll J, Kraay AC. Consistent covariance matrix estimation with spatially dependent data. Rev Econ Stat. 1998;80:549-60.</w:t>
      </w:r>
    </w:p>
    <w:p w14:paraId="23C76E46" w14:textId="77777777" w:rsidR="00A0782F" w:rsidRPr="00055969" w:rsidRDefault="00A0782F" w:rsidP="00055969">
      <w:pPr>
        <w:pStyle w:val="EndNoteBibliography"/>
        <w:spacing w:after="0" w:line="360" w:lineRule="auto"/>
        <w:rPr>
          <w:rFonts w:ascii="Times New Roman" w:hAnsi="Times New Roman" w:cs="Times New Roman"/>
          <w:sz w:val="24"/>
        </w:rPr>
      </w:pPr>
      <w:r w:rsidRPr="00055969">
        <w:rPr>
          <w:rFonts w:ascii="Times New Roman" w:hAnsi="Times New Roman" w:cs="Times New Roman"/>
          <w:sz w:val="24"/>
        </w:rPr>
        <w:t>45.</w:t>
      </w:r>
      <w:r w:rsidRPr="00055969">
        <w:rPr>
          <w:rFonts w:ascii="Times New Roman" w:hAnsi="Times New Roman" w:cs="Times New Roman"/>
          <w:sz w:val="24"/>
        </w:rPr>
        <w:tab/>
        <w:t>Hoechle D. Robust Standard Errors for Panel Regressions With Cross-Sectional Dependence. Stata Journal. 2007;7:281-312.</w:t>
      </w:r>
    </w:p>
    <w:p w14:paraId="4EEB25E0" w14:textId="77777777" w:rsidR="00A0782F" w:rsidRPr="00055969" w:rsidRDefault="00A0782F" w:rsidP="00055969">
      <w:pPr>
        <w:pStyle w:val="EndNoteBibliography"/>
        <w:spacing w:line="360" w:lineRule="auto"/>
        <w:rPr>
          <w:rFonts w:ascii="Times New Roman" w:hAnsi="Times New Roman" w:cs="Times New Roman"/>
          <w:sz w:val="24"/>
        </w:rPr>
      </w:pPr>
      <w:r w:rsidRPr="00055969">
        <w:rPr>
          <w:rFonts w:ascii="Times New Roman" w:hAnsi="Times New Roman" w:cs="Times New Roman"/>
          <w:sz w:val="24"/>
        </w:rPr>
        <w:t>46.</w:t>
      </w:r>
      <w:r w:rsidRPr="00055969">
        <w:rPr>
          <w:rFonts w:ascii="Times New Roman" w:hAnsi="Times New Roman" w:cs="Times New Roman"/>
          <w:sz w:val="24"/>
        </w:rPr>
        <w:tab/>
        <w:t>StataCorp. Stata Statistical Software. In: LLC. S, editor. TX: College Station; 2019.</w:t>
      </w:r>
    </w:p>
    <w:p w14:paraId="53BDD19A" w14:textId="34DE4ADF" w:rsidR="004421D3" w:rsidRPr="00542C1B" w:rsidRDefault="00411D93" w:rsidP="00055969">
      <w:pPr>
        <w:spacing w:line="360" w:lineRule="auto"/>
        <w:rPr>
          <w:rFonts w:ascii="Times New Roman" w:hAnsi="Times New Roman" w:cs="Times New Roman"/>
          <w:b/>
          <w:bCs/>
          <w:sz w:val="20"/>
          <w:szCs w:val="20"/>
        </w:rPr>
      </w:pPr>
      <w:r w:rsidRPr="00055969">
        <w:rPr>
          <w:rFonts w:ascii="Times New Roman" w:hAnsi="Times New Roman" w:cs="Times New Roman"/>
          <w:b/>
          <w:bCs/>
          <w:sz w:val="24"/>
        </w:rPr>
        <w:fldChar w:fldCharType="end"/>
      </w:r>
    </w:p>
    <w:sectPr w:rsidR="004421D3" w:rsidRPr="00542C1B" w:rsidSect="005B232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altName w:val="﷽﷽﷽﷽﷽﷽﷽﷽UM"/>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2F3675"/>
    <w:multiLevelType w:val="hybridMultilevel"/>
    <w:tmpl w:val="FC74B2C6"/>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1" w15:restartNumberingAfterBreak="0">
    <w:nsid w:val="373C2531"/>
    <w:multiLevelType w:val="hybridMultilevel"/>
    <w:tmpl w:val="E4EE258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55444FBA"/>
    <w:multiLevelType w:val="hybridMultilevel"/>
    <w:tmpl w:val="9BB4DD0A"/>
    <w:lvl w:ilvl="0" w:tplc="040A0001">
      <w:start w:val="1"/>
      <w:numFmt w:val="bullet"/>
      <w:lvlText w:val=""/>
      <w:lvlJc w:val="left"/>
      <w:pPr>
        <w:ind w:left="768" w:hanging="360"/>
      </w:pPr>
      <w:rPr>
        <w:rFonts w:ascii="Symbol" w:hAnsi="Symbol" w:hint="default"/>
      </w:rPr>
    </w:lvl>
    <w:lvl w:ilvl="1" w:tplc="040A0003" w:tentative="1">
      <w:start w:val="1"/>
      <w:numFmt w:val="bullet"/>
      <w:lvlText w:val="o"/>
      <w:lvlJc w:val="left"/>
      <w:pPr>
        <w:ind w:left="1488" w:hanging="360"/>
      </w:pPr>
      <w:rPr>
        <w:rFonts w:ascii="Courier New" w:hAnsi="Courier New" w:hint="default"/>
      </w:rPr>
    </w:lvl>
    <w:lvl w:ilvl="2" w:tplc="040A0005" w:tentative="1">
      <w:start w:val="1"/>
      <w:numFmt w:val="bullet"/>
      <w:lvlText w:val=""/>
      <w:lvlJc w:val="left"/>
      <w:pPr>
        <w:ind w:left="2208" w:hanging="360"/>
      </w:pPr>
      <w:rPr>
        <w:rFonts w:ascii="Wingdings" w:hAnsi="Wingdings" w:hint="default"/>
      </w:rPr>
    </w:lvl>
    <w:lvl w:ilvl="3" w:tplc="040A0001" w:tentative="1">
      <w:start w:val="1"/>
      <w:numFmt w:val="bullet"/>
      <w:lvlText w:val=""/>
      <w:lvlJc w:val="left"/>
      <w:pPr>
        <w:ind w:left="2928" w:hanging="360"/>
      </w:pPr>
      <w:rPr>
        <w:rFonts w:ascii="Symbol" w:hAnsi="Symbol" w:hint="default"/>
      </w:rPr>
    </w:lvl>
    <w:lvl w:ilvl="4" w:tplc="040A0003" w:tentative="1">
      <w:start w:val="1"/>
      <w:numFmt w:val="bullet"/>
      <w:lvlText w:val="o"/>
      <w:lvlJc w:val="left"/>
      <w:pPr>
        <w:ind w:left="3648" w:hanging="360"/>
      </w:pPr>
      <w:rPr>
        <w:rFonts w:ascii="Courier New" w:hAnsi="Courier New" w:hint="default"/>
      </w:rPr>
    </w:lvl>
    <w:lvl w:ilvl="5" w:tplc="040A0005" w:tentative="1">
      <w:start w:val="1"/>
      <w:numFmt w:val="bullet"/>
      <w:lvlText w:val=""/>
      <w:lvlJc w:val="left"/>
      <w:pPr>
        <w:ind w:left="4368" w:hanging="360"/>
      </w:pPr>
      <w:rPr>
        <w:rFonts w:ascii="Wingdings" w:hAnsi="Wingdings" w:hint="default"/>
      </w:rPr>
    </w:lvl>
    <w:lvl w:ilvl="6" w:tplc="040A0001" w:tentative="1">
      <w:start w:val="1"/>
      <w:numFmt w:val="bullet"/>
      <w:lvlText w:val=""/>
      <w:lvlJc w:val="left"/>
      <w:pPr>
        <w:ind w:left="5088" w:hanging="360"/>
      </w:pPr>
      <w:rPr>
        <w:rFonts w:ascii="Symbol" w:hAnsi="Symbol" w:hint="default"/>
      </w:rPr>
    </w:lvl>
    <w:lvl w:ilvl="7" w:tplc="040A0003" w:tentative="1">
      <w:start w:val="1"/>
      <w:numFmt w:val="bullet"/>
      <w:lvlText w:val="o"/>
      <w:lvlJc w:val="left"/>
      <w:pPr>
        <w:ind w:left="5808" w:hanging="360"/>
      </w:pPr>
      <w:rPr>
        <w:rFonts w:ascii="Courier New" w:hAnsi="Courier New" w:hint="default"/>
      </w:rPr>
    </w:lvl>
    <w:lvl w:ilvl="8" w:tplc="040A0005" w:tentative="1">
      <w:start w:val="1"/>
      <w:numFmt w:val="bullet"/>
      <w:lvlText w:val=""/>
      <w:lvlJc w:val="left"/>
      <w:pPr>
        <w:ind w:left="6528" w:hanging="360"/>
      </w:pPr>
      <w:rPr>
        <w:rFonts w:ascii="Wingdings" w:hAnsi="Wingdings" w:hint="default"/>
      </w:rPr>
    </w:lvl>
  </w:abstractNum>
  <w:abstractNum w:abstractNumId="3" w15:restartNumberingAfterBreak="0">
    <w:nsid w:val="57C02F9E"/>
    <w:multiLevelType w:val="hybridMultilevel"/>
    <w:tmpl w:val="E4EE258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6AE115E3"/>
    <w:multiLevelType w:val="hybridMultilevel"/>
    <w:tmpl w:val="9FA06D0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drés González Santa Cruz">
    <w15:presenceInfo w15:providerId="Windows Live" w15:userId="0f261097151cd0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SzMLEwNDSyNDY2NjFV0lEKTi0uzszPAykwNKkFAHcOPectAAAA"/>
    <w:docVar w:name="EN.Layout" w:val="&lt;ENLayout&gt;&lt;Style&gt;Vancouver&lt;/Style&gt;&lt;LeftDelim&gt;{&lt;/LeftDelim&gt;&lt;RightDelim&gt;}&lt;/RightDelim&gt;&lt;FontName&gt;Georgia&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9zseaxacpxtd5esttl5ptxbp9ffvfp00vav&quot;&gt;Civil Unrest Chile October 2019&lt;record-ids&gt;&lt;item&gt;1&lt;/item&gt;&lt;item&gt;2&lt;/item&gt;&lt;item&gt;4&lt;/item&gt;&lt;item&gt;6&lt;/item&gt;&lt;item&gt;7&lt;/item&gt;&lt;item&gt;11&lt;/item&gt;&lt;item&gt;15&lt;/item&gt;&lt;item&gt;45&lt;/item&gt;&lt;item&gt;46&lt;/item&gt;&lt;item&gt;47&lt;/item&gt;&lt;item&gt;48&lt;/item&gt;&lt;item&gt;57&lt;/item&gt;&lt;item&gt;59&lt;/item&gt;&lt;item&gt;60&lt;/item&gt;&lt;item&gt;61&lt;/item&gt;&lt;item&gt;63&lt;/item&gt;&lt;item&gt;64&lt;/item&gt;&lt;item&gt;65&lt;/item&gt;&lt;item&gt;66&lt;/item&gt;&lt;item&gt;67&lt;/item&gt;&lt;item&gt;69&lt;/item&gt;&lt;item&gt;70&lt;/item&gt;&lt;item&gt;71&lt;/item&gt;&lt;item&gt;72&lt;/item&gt;&lt;item&gt;73&lt;/item&gt;&lt;item&gt;74&lt;/item&gt;&lt;item&gt;75&lt;/item&gt;&lt;item&gt;76&lt;/item&gt;&lt;item&gt;77&lt;/item&gt;&lt;item&gt;78&lt;/item&gt;&lt;item&gt;79&lt;/item&gt;&lt;item&gt;80&lt;/item&gt;&lt;item&gt;81&lt;/item&gt;&lt;item&gt;82&lt;/item&gt;&lt;item&gt;84&lt;/item&gt;&lt;item&gt;85&lt;/item&gt;&lt;item&gt;86&lt;/item&gt;&lt;item&gt;87&lt;/item&gt;&lt;item&gt;88&lt;/item&gt;&lt;item&gt;89&lt;/item&gt;&lt;item&gt;91&lt;/item&gt;&lt;item&gt;92&lt;/item&gt;&lt;item&gt;93&lt;/item&gt;&lt;item&gt;94&lt;/item&gt;&lt;item&gt;95&lt;/item&gt;&lt;item&gt;96&lt;/item&gt;&lt;/record-ids&gt;&lt;/item&gt;&lt;/Libraries&gt;"/>
  </w:docVars>
  <w:rsids>
    <w:rsidRoot w:val="00542C1B"/>
    <w:rsid w:val="0003521D"/>
    <w:rsid w:val="00035B56"/>
    <w:rsid w:val="00050DAF"/>
    <w:rsid w:val="00055969"/>
    <w:rsid w:val="00084595"/>
    <w:rsid w:val="000D0632"/>
    <w:rsid w:val="00105BEF"/>
    <w:rsid w:val="00121D29"/>
    <w:rsid w:val="00156B96"/>
    <w:rsid w:val="00191FDE"/>
    <w:rsid w:val="001C0A03"/>
    <w:rsid w:val="001D0854"/>
    <w:rsid w:val="0020125B"/>
    <w:rsid w:val="00211F78"/>
    <w:rsid w:val="0022081B"/>
    <w:rsid w:val="002407C2"/>
    <w:rsid w:val="002B4398"/>
    <w:rsid w:val="002C57D2"/>
    <w:rsid w:val="002C7F32"/>
    <w:rsid w:val="002E5633"/>
    <w:rsid w:val="002F5571"/>
    <w:rsid w:val="00300759"/>
    <w:rsid w:val="003164C8"/>
    <w:rsid w:val="003202F3"/>
    <w:rsid w:val="003472F8"/>
    <w:rsid w:val="00365CA7"/>
    <w:rsid w:val="003B55FE"/>
    <w:rsid w:val="00411D93"/>
    <w:rsid w:val="004421D3"/>
    <w:rsid w:val="00455D9C"/>
    <w:rsid w:val="004727F9"/>
    <w:rsid w:val="00472DA0"/>
    <w:rsid w:val="0049242D"/>
    <w:rsid w:val="00542C1B"/>
    <w:rsid w:val="005706A9"/>
    <w:rsid w:val="005B2321"/>
    <w:rsid w:val="00677333"/>
    <w:rsid w:val="00680274"/>
    <w:rsid w:val="006D0285"/>
    <w:rsid w:val="00720FB7"/>
    <w:rsid w:val="007228C4"/>
    <w:rsid w:val="00740623"/>
    <w:rsid w:val="00742A8A"/>
    <w:rsid w:val="00746B6D"/>
    <w:rsid w:val="007A02CE"/>
    <w:rsid w:val="007C7992"/>
    <w:rsid w:val="007D272B"/>
    <w:rsid w:val="007F6C7B"/>
    <w:rsid w:val="008408BC"/>
    <w:rsid w:val="00896A57"/>
    <w:rsid w:val="008B6921"/>
    <w:rsid w:val="008F015D"/>
    <w:rsid w:val="00901C59"/>
    <w:rsid w:val="00954FA9"/>
    <w:rsid w:val="00971777"/>
    <w:rsid w:val="00973C42"/>
    <w:rsid w:val="009975C4"/>
    <w:rsid w:val="009A2ED0"/>
    <w:rsid w:val="00A0782F"/>
    <w:rsid w:val="00A501E9"/>
    <w:rsid w:val="00AB55A9"/>
    <w:rsid w:val="00AC312E"/>
    <w:rsid w:val="00AE0536"/>
    <w:rsid w:val="00B0100C"/>
    <w:rsid w:val="00B469F2"/>
    <w:rsid w:val="00BD5266"/>
    <w:rsid w:val="00BD6118"/>
    <w:rsid w:val="00BE3032"/>
    <w:rsid w:val="00C271C0"/>
    <w:rsid w:val="00C30466"/>
    <w:rsid w:val="00C338ED"/>
    <w:rsid w:val="00CF2F26"/>
    <w:rsid w:val="00CF418D"/>
    <w:rsid w:val="00D47360"/>
    <w:rsid w:val="00D53787"/>
    <w:rsid w:val="00DE24FF"/>
    <w:rsid w:val="00DF50F0"/>
    <w:rsid w:val="00E24AF4"/>
    <w:rsid w:val="00E35BBA"/>
    <w:rsid w:val="00E41D4A"/>
    <w:rsid w:val="00E81440"/>
    <w:rsid w:val="00E91F09"/>
    <w:rsid w:val="00E9310D"/>
    <w:rsid w:val="00EB36C1"/>
    <w:rsid w:val="00EC2027"/>
    <w:rsid w:val="00EC2C08"/>
    <w:rsid w:val="00ED1732"/>
    <w:rsid w:val="00EF0682"/>
    <w:rsid w:val="00F53775"/>
    <w:rsid w:val="00F801FA"/>
    <w:rsid w:val="00FD711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8B434"/>
  <w15:chartTrackingRefBased/>
  <w15:docId w15:val="{27BA8847-3274-481C-AAE1-F42917075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7360"/>
    <w:pPr>
      <w:spacing w:after="120" w:line="276" w:lineRule="auto"/>
    </w:pPr>
    <w:rPr>
      <w:rFonts w:ascii="Georgia" w:hAnsi="Georgia"/>
      <w:sz w:val="22"/>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comentario">
    <w:name w:val="annotation text"/>
    <w:basedOn w:val="Normal"/>
    <w:link w:val="TextocomentarioCar"/>
    <w:uiPriority w:val="99"/>
    <w:semiHidden/>
    <w:unhideWhenUsed/>
    <w:rsid w:val="00542C1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42C1B"/>
    <w:rPr>
      <w:rFonts w:ascii="Georgia" w:hAnsi="Georgia"/>
      <w:sz w:val="20"/>
      <w:szCs w:val="20"/>
      <w:lang w:val="en-US"/>
    </w:rPr>
  </w:style>
  <w:style w:type="character" w:styleId="Refdecomentario">
    <w:name w:val="annotation reference"/>
    <w:basedOn w:val="Fuentedeprrafopredeter"/>
    <w:uiPriority w:val="99"/>
    <w:semiHidden/>
    <w:unhideWhenUsed/>
    <w:rsid w:val="00542C1B"/>
    <w:rPr>
      <w:sz w:val="16"/>
      <w:szCs w:val="16"/>
    </w:rPr>
  </w:style>
  <w:style w:type="character" w:styleId="Hipervnculo">
    <w:name w:val="Hyperlink"/>
    <w:basedOn w:val="Fuentedeprrafopredeter"/>
    <w:uiPriority w:val="99"/>
    <w:unhideWhenUsed/>
    <w:rsid w:val="00542C1B"/>
    <w:rPr>
      <w:color w:val="0563C1" w:themeColor="hyperlink"/>
      <w:u w:val="single"/>
    </w:rPr>
  </w:style>
  <w:style w:type="paragraph" w:styleId="Textodeglobo">
    <w:name w:val="Balloon Text"/>
    <w:basedOn w:val="Normal"/>
    <w:link w:val="TextodegloboCar"/>
    <w:uiPriority w:val="99"/>
    <w:semiHidden/>
    <w:unhideWhenUsed/>
    <w:rsid w:val="00542C1B"/>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542C1B"/>
    <w:rPr>
      <w:rFonts w:ascii="Times New Roman" w:hAnsi="Times New Roman" w:cs="Times New Roman"/>
      <w:sz w:val="18"/>
      <w:szCs w:val="18"/>
      <w:lang w:val="en-US"/>
    </w:rPr>
  </w:style>
  <w:style w:type="table" w:styleId="Tablaconcuadrcula">
    <w:name w:val="Table Grid"/>
    <w:basedOn w:val="Tablanormal"/>
    <w:uiPriority w:val="39"/>
    <w:rsid w:val="00542C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ar"/>
    <w:rsid w:val="00411D93"/>
    <w:pPr>
      <w:spacing w:after="0"/>
      <w:jc w:val="center"/>
    </w:pPr>
    <w:rPr>
      <w:noProof/>
    </w:rPr>
  </w:style>
  <w:style w:type="character" w:customStyle="1" w:styleId="EndNoteBibliographyTitleCar">
    <w:name w:val="EndNote Bibliography Title Car"/>
    <w:basedOn w:val="Fuentedeprrafopredeter"/>
    <w:link w:val="EndNoteBibliographyTitle"/>
    <w:rsid w:val="00411D93"/>
    <w:rPr>
      <w:rFonts w:ascii="Georgia" w:hAnsi="Georgia"/>
      <w:noProof/>
      <w:sz w:val="22"/>
      <w:lang w:val="en-US"/>
    </w:rPr>
  </w:style>
  <w:style w:type="paragraph" w:customStyle="1" w:styleId="EndNoteBibliography">
    <w:name w:val="EndNote Bibliography"/>
    <w:basedOn w:val="Normal"/>
    <w:link w:val="EndNoteBibliographyCar"/>
    <w:rsid w:val="00411D93"/>
    <w:pPr>
      <w:spacing w:line="240" w:lineRule="auto"/>
    </w:pPr>
    <w:rPr>
      <w:noProof/>
    </w:rPr>
  </w:style>
  <w:style w:type="character" w:customStyle="1" w:styleId="EndNoteBibliographyCar">
    <w:name w:val="EndNote Bibliography Car"/>
    <w:basedOn w:val="Fuentedeprrafopredeter"/>
    <w:link w:val="EndNoteBibliography"/>
    <w:rsid w:val="00411D93"/>
    <w:rPr>
      <w:rFonts w:ascii="Georgia" w:hAnsi="Georgia"/>
      <w:noProof/>
      <w:sz w:val="22"/>
      <w:lang w:val="en-US"/>
    </w:rPr>
  </w:style>
  <w:style w:type="character" w:styleId="Mencinsinresolver">
    <w:name w:val="Unresolved Mention"/>
    <w:basedOn w:val="Fuentedeprrafopredeter"/>
    <w:uiPriority w:val="99"/>
    <w:semiHidden/>
    <w:unhideWhenUsed/>
    <w:rsid w:val="00411D93"/>
    <w:rPr>
      <w:color w:val="605E5C"/>
      <w:shd w:val="clear" w:color="auto" w:fill="E1DFDD"/>
    </w:rPr>
  </w:style>
  <w:style w:type="paragraph" w:styleId="Asuntodelcomentario">
    <w:name w:val="annotation subject"/>
    <w:basedOn w:val="Textocomentario"/>
    <w:next w:val="Textocomentario"/>
    <w:link w:val="AsuntodelcomentarioCar"/>
    <w:uiPriority w:val="99"/>
    <w:semiHidden/>
    <w:unhideWhenUsed/>
    <w:rsid w:val="00971777"/>
    <w:rPr>
      <w:b/>
      <w:bCs/>
    </w:rPr>
  </w:style>
  <w:style w:type="character" w:customStyle="1" w:styleId="AsuntodelcomentarioCar">
    <w:name w:val="Asunto del comentario Car"/>
    <w:basedOn w:val="TextocomentarioCar"/>
    <w:link w:val="Asuntodelcomentario"/>
    <w:uiPriority w:val="99"/>
    <w:semiHidden/>
    <w:rsid w:val="00971777"/>
    <w:rPr>
      <w:rFonts w:ascii="Georgia" w:hAnsi="Georgia"/>
      <w:b/>
      <w:bCs/>
      <w:sz w:val="20"/>
      <w:szCs w:val="20"/>
      <w:lang w:val="en-US"/>
    </w:rPr>
  </w:style>
  <w:style w:type="paragraph" w:styleId="Prrafodelista">
    <w:name w:val="List Paragraph"/>
    <w:basedOn w:val="Normal"/>
    <w:uiPriority w:val="34"/>
    <w:qFormat/>
    <w:rsid w:val="009975C4"/>
    <w:pPr>
      <w:ind w:left="720"/>
      <w:contextualSpacing/>
    </w:pPr>
  </w:style>
  <w:style w:type="paragraph" w:styleId="Revisin">
    <w:name w:val="Revision"/>
    <w:hidden/>
    <w:uiPriority w:val="99"/>
    <w:semiHidden/>
    <w:rsid w:val="00973C42"/>
    <w:rPr>
      <w:rFonts w:ascii="Georgia" w:hAnsi="Georgia"/>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3266093">
      <w:bodyDiv w:val="1"/>
      <w:marLeft w:val="0"/>
      <w:marRight w:val="0"/>
      <w:marTop w:val="0"/>
      <w:marBottom w:val="0"/>
      <w:divBdr>
        <w:top w:val="none" w:sz="0" w:space="0" w:color="auto"/>
        <w:left w:val="none" w:sz="0" w:space="0" w:color="auto"/>
        <w:bottom w:val="none" w:sz="0" w:space="0" w:color="auto"/>
        <w:right w:val="none" w:sz="0" w:space="0" w:color="auto"/>
      </w:divBdr>
    </w:div>
    <w:div w:id="869219153">
      <w:bodyDiv w:val="1"/>
      <w:marLeft w:val="0"/>
      <w:marRight w:val="0"/>
      <w:marTop w:val="0"/>
      <w:marBottom w:val="0"/>
      <w:divBdr>
        <w:top w:val="none" w:sz="0" w:space="0" w:color="auto"/>
        <w:left w:val="none" w:sz="0" w:space="0" w:color="auto"/>
        <w:bottom w:val="none" w:sz="0" w:space="0" w:color="auto"/>
        <w:right w:val="none" w:sz="0" w:space="0" w:color="auto"/>
      </w:divBdr>
    </w:div>
    <w:div w:id="1353385042">
      <w:bodyDiv w:val="1"/>
      <w:marLeft w:val="0"/>
      <w:marRight w:val="0"/>
      <w:marTop w:val="0"/>
      <w:marBottom w:val="0"/>
      <w:divBdr>
        <w:top w:val="none" w:sz="0" w:space="0" w:color="auto"/>
        <w:left w:val="none" w:sz="0" w:space="0" w:color="auto"/>
        <w:bottom w:val="none" w:sz="0" w:space="0" w:color="auto"/>
        <w:right w:val="none" w:sz="0" w:space="0" w:color="auto"/>
      </w:divBdr>
    </w:div>
    <w:div w:id="1890221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bc.com/news/world-latin-america-50106743" TargetMode="External"/><Relationship Id="rId18" Type="http://schemas.openxmlformats.org/officeDocument/2006/relationships/hyperlink" Target="https://www.reuters.com/article/us-chile-protests-scenes/chiles-deadly-weekend-of-fire-as-youth-anger-ignites-idUSKBN1X009A" TargetMode="External"/><Relationship Id="rId26" Type="http://schemas.openxmlformats.org/officeDocument/2006/relationships/hyperlink" Target="https://www.fox44news.com/news/thousands-march-in-chile-protest-after-summit-cancellations/" TargetMode="External"/><Relationship Id="rId39" Type="http://schemas.openxmlformats.org/officeDocument/2006/relationships/hyperlink" Target="https://www.reuters.com/article/us-chile-protests-constitution/chiles-pinera-inks-law-for-vote-on-new-constitution-idUSKBN1YR1S8" TargetMode="External"/><Relationship Id="rId21" Type="http://schemas.openxmlformats.org/officeDocument/2006/relationships/hyperlink" Target="https://sg.news.yahoo.com/chile-president-announces-social-measures-stem-street-violence-033315790.html" TargetMode="External"/><Relationship Id="rId34" Type="http://schemas.openxmlformats.org/officeDocument/2006/relationships/hyperlink" Target="https://www.hrw.org/news/2019/11/26/chile-police-reforms-needed-wake-protests" TargetMode="External"/><Relationship Id="rId42" Type="http://schemas.openxmlformats.org/officeDocument/2006/relationships/hyperlink" Target="https://www.nst.com.my/world/world/2019/12/551468/chile-convulsed-new-round-violent-clashes" TargetMode="External"/><Relationship Id="rId7" Type="http://schemas.openxmlformats.org/officeDocument/2006/relationships/hyperlink" Target="https://bit.ly/38UUklE" TargetMode="External"/><Relationship Id="rId2" Type="http://schemas.openxmlformats.org/officeDocument/2006/relationships/numbering" Target="numbering.xml"/><Relationship Id="rId16" Type="http://schemas.openxmlformats.org/officeDocument/2006/relationships/hyperlink" Target="https://www.theguardian.com/world/2019/oct/20/chiles-president-reverses-fare-increase-as-unrest-continues" TargetMode="External"/><Relationship Id="rId29" Type="http://schemas.openxmlformats.org/officeDocument/2006/relationships/hyperlink" Target="https://edition.cnn.com/2019/11/22/world/amnesty-report-chile-protest-charner-intl/index.html" TargetMode="External"/><Relationship Id="rId1" Type="http://schemas.openxmlformats.org/officeDocument/2006/relationships/customXml" Target="../customXml/item1.xml"/><Relationship Id="rId6" Type="http://schemas.openxmlformats.org/officeDocument/2006/relationships/hyperlink" Target="https://bit.ly/36cO0V1" TargetMode="External"/><Relationship Id="rId11" Type="http://schemas.openxmlformats.org/officeDocument/2006/relationships/hyperlink" Target="https://ciudadaniai.org/en/chile.html" TargetMode="External"/><Relationship Id="rId24" Type="http://schemas.openxmlformats.org/officeDocument/2006/relationships/hyperlink" Target="https://www.reuters.com/article/us-chile-protests/one-million-chileans-march-in-santiago-city-grinds-to-halt-idUSKBN1X4225" TargetMode="External"/><Relationship Id="rId32" Type="http://schemas.openxmlformats.org/officeDocument/2006/relationships/hyperlink" Target="https://www.aljazeera.com/news/2019/11/19/one-month-on-protests-in-chile-persist-despite-govt-concessions" TargetMode="External"/><Relationship Id="rId37" Type="http://schemas.openxmlformats.org/officeDocument/2006/relationships/hyperlink" Target="https://news.abs-cbn.com/overseas/12/06/19/the-rapist-is-you-chile-anthem-against-sexual-violence-goes-viral" TargetMode="External"/><Relationship Id="rId40" Type="http://schemas.openxmlformats.org/officeDocument/2006/relationships/hyperlink" Target="https://egyptindependent.com/violent-clashes-in-new-round-of-chile-protests/" TargetMode="External"/><Relationship Id="rId45"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www.biobiochile.cl/noticias/biobiochile-english/english-chile/2019/10/20/chile-crisis-7-dead-curfew-imposed-in-14-cities-as-government-tries-to-face-riots-looting-arson.shtml" TargetMode="External"/><Relationship Id="rId23" Type="http://schemas.openxmlformats.org/officeDocument/2006/relationships/hyperlink" Target="https://www.bbc.com/news/world-latin-america-50191746" TargetMode="External"/><Relationship Id="rId28" Type="http://schemas.openxmlformats.org/officeDocument/2006/relationships/hyperlink" Target="https://www.nytimes.com/2019/11/19/world/americas/chile-protests-eye-injuries.html" TargetMode="External"/><Relationship Id="rId36" Type="http://schemas.openxmlformats.org/officeDocument/2006/relationships/hyperlink" Target="https://www.abc.net.au/news/2019-12-14/un-says-chile-police-committed-human-rights-violations/11800610" TargetMode="External"/><Relationship Id="rId10" Type="http://schemas.openxmlformats.org/officeDocument/2006/relationships/hyperlink" Target="https://www.latercera.com/nacional/noticia/evasion-masiva-alumnos-del-instituto-nacional-metro-termina-denuncia-fiscalia-medidas-contencion/857409/" TargetMode="External"/><Relationship Id="rId19" Type="http://schemas.openxmlformats.org/officeDocument/2006/relationships/hyperlink" Target="https://www.france24.com/en/20191021-chile-extends-state-of-emergency-around-country-after-deadly-riots-1" TargetMode="External"/><Relationship Id="rId31" Type="http://schemas.openxmlformats.org/officeDocument/2006/relationships/hyperlink" Target="https://www.theguardian.com/world/2019/nov/25/chile-protester-killed-mother-army-police-romario-veloz"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theguardian.com/world/2019/oct/18/chile-students-mass-fare-dodging-expands-into-city-wide-protest" TargetMode="External"/><Relationship Id="rId22" Type="http://schemas.openxmlformats.org/officeDocument/2006/relationships/hyperlink" Target="https://www.dw.com/en/chile-general-strike-goes-ahead-despite-pinera-reforms/a-50958823" TargetMode="External"/><Relationship Id="rId27" Type="http://schemas.openxmlformats.org/officeDocument/2006/relationships/hyperlink" Target="https://p.dw.com/p/3Sjav" TargetMode="External"/><Relationship Id="rId30" Type="http://schemas.openxmlformats.org/officeDocument/2006/relationships/hyperlink" Target="https://www.bbc.com/news/world-latin-america-50512093" TargetMode="External"/><Relationship Id="rId35" Type="http://schemas.openxmlformats.org/officeDocument/2006/relationships/hyperlink" Target="https://storymaps.arcgis.com/stories/1ee6a10615944aeab3be4fce51c03989" TargetMode="External"/><Relationship Id="rId43" Type="http://schemas.openxmlformats.org/officeDocument/2006/relationships/hyperlink" Target="https://www.cooperativa.cl/noticias/pais/manifestaciones/chile-entra-en-su-novena-semana-de-protestas/2019-12-09/061301.html" TargetMode="External"/><Relationship Id="rId8" Type="http://schemas.openxmlformats.org/officeDocument/2006/relationships/hyperlink" Target="https://bit.ly/2XTyBnZ" TargetMode="External"/><Relationship Id="rId3" Type="http://schemas.openxmlformats.org/officeDocument/2006/relationships/styles" Target="styles.xml"/><Relationship Id="rId12" Type="http://schemas.openxmlformats.org/officeDocument/2006/relationships/hyperlink" Target="https://www.biobiochile.cl/noticias/nacional/region-metropolitana/2019/10/14/grupo-de-300-estudiantes-invaden-estacion-pedro-de-valdivia-del-metro-protestan-por-alza-de-pasajes.shtml" TargetMode="External"/><Relationship Id="rId17" Type="http://schemas.openxmlformats.org/officeDocument/2006/relationships/hyperlink" Target="https://time.com/5710268/chile-protests/" TargetMode="External"/><Relationship Id="rId25" Type="http://schemas.openxmlformats.org/officeDocument/2006/relationships/hyperlink" Target="https://www.theguardian.com/world/2019/oct/30/chile-protests-president-sebastian-pinera-protest-unrest" TargetMode="External"/><Relationship Id="rId33" Type="http://schemas.openxmlformats.org/officeDocument/2006/relationships/hyperlink" Target="https://p.dw.com/p/3ToXB" TargetMode="External"/><Relationship Id="rId38" Type="http://schemas.openxmlformats.org/officeDocument/2006/relationships/hyperlink" Target="https://www.theguardian.com/world/2019/dec/06/chilean-anti-rape-anthem-becomes-international-feminist-phenomenon" TargetMode="External"/><Relationship Id="rId46" Type="http://schemas.openxmlformats.org/officeDocument/2006/relationships/theme" Target="theme/theme1.xml"/><Relationship Id="rId20" Type="http://schemas.openxmlformats.org/officeDocument/2006/relationships/hyperlink" Target="https://www.nytimes.com/2019/10/20/world/americas/chile-protests-riots.html" TargetMode="External"/><Relationship Id="rId41" Type="http://schemas.openxmlformats.org/officeDocument/2006/relationships/hyperlink" Target="https://www.nst.com.my/world/world/2019/12/545665/protesters-clash-police-chile-unrest-enters-50th-da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BE0284-B356-4964-B420-3751E918A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6684</Words>
  <Characters>36763</Characters>
  <Application>Microsoft Office Word</Application>
  <DocSecurity>0</DocSecurity>
  <Lines>306</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Isaac Jacob Gajardo Cortez (masterin)</dc:creator>
  <cp:keywords/>
  <dc:description/>
  <cp:lastModifiedBy>Andrés González Santa Cruz</cp:lastModifiedBy>
  <cp:revision>2</cp:revision>
  <dcterms:created xsi:type="dcterms:W3CDTF">2021-02-11T14:51:00Z</dcterms:created>
  <dcterms:modified xsi:type="dcterms:W3CDTF">2021-02-11T14:51:00Z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 6th edition</vt:lpwstr>
  </property>
  <property fmtid="{D5CDD505-2E9C-101B-9397-08002B2CF9AE}" pid="6" name="Mendeley Recent Style Id 2_1">
    <vt:lpwstr>http://csl.mendeley.com/styles/96912/apa-no-ampersand-bupna-4</vt:lpwstr>
  </property>
  <property fmtid="{D5CDD505-2E9C-101B-9397-08002B2CF9AE}" pid="7" name="Mendeley Recent Style Name 2_1">
    <vt:lpwstr>BUPNA - APA 7ª ed. (Spanish-caps-all-no &amp;)</vt:lpwstr>
  </property>
  <property fmtid="{D5CDD505-2E9C-101B-9397-08002B2CF9AE}" pid="8" name="Mendeley Recent Style Id 3_1">
    <vt:lpwstr>http://csl.mendeley.com/styles/96912/apa-no-ampersand-bupna</vt:lpwstr>
  </property>
  <property fmtid="{D5CDD505-2E9C-101B-9397-08002B2CF9AE}" pid="9" name="Mendeley Recent Style Name 3_1">
    <vt:lpwstr>BUPNA - APA 7ª ed. (Spanish-no &amp;)</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