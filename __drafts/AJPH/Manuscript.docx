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01C82" w14:textId="38F7125B" w:rsidR="001374B1" w:rsidRPr="00845F81" w:rsidRDefault="001374B1" w:rsidP="00222385">
      <w:pPr>
        <w:pStyle w:val="Ttulo"/>
        <w:spacing w:line="240" w:lineRule="auto"/>
        <w:rPr>
          <w:rFonts w:ascii="Times New Roman" w:hAnsi="Times New Roman" w:cs="Times New Roman"/>
          <w:b/>
          <w:bCs/>
          <w:sz w:val="24"/>
          <w:szCs w:val="24"/>
        </w:rPr>
      </w:pPr>
      <w:r w:rsidRPr="00845F81">
        <w:rPr>
          <w:rFonts w:ascii="Times New Roman" w:hAnsi="Times New Roman" w:cs="Times New Roman"/>
          <w:b/>
          <w:bCs/>
          <w:sz w:val="24"/>
          <w:szCs w:val="24"/>
        </w:rPr>
        <w:t xml:space="preserve">Effects of 2019’s </w:t>
      </w:r>
      <w:r w:rsidR="00C02C49">
        <w:rPr>
          <w:rFonts w:ascii="Times New Roman" w:hAnsi="Times New Roman" w:cs="Times New Roman"/>
          <w:b/>
          <w:bCs/>
          <w:sz w:val="24"/>
          <w:szCs w:val="24"/>
        </w:rPr>
        <w:t>s</w:t>
      </w:r>
      <w:r w:rsidRPr="00845F81">
        <w:rPr>
          <w:rFonts w:ascii="Times New Roman" w:hAnsi="Times New Roman" w:cs="Times New Roman"/>
          <w:b/>
          <w:bCs/>
          <w:sz w:val="24"/>
          <w:szCs w:val="24"/>
        </w:rPr>
        <w:t xml:space="preserve">ocial </w:t>
      </w:r>
      <w:r w:rsidR="00C736A0">
        <w:rPr>
          <w:rFonts w:ascii="Times New Roman" w:hAnsi="Times New Roman" w:cs="Times New Roman"/>
          <w:b/>
          <w:bCs/>
          <w:sz w:val="24"/>
          <w:szCs w:val="24"/>
        </w:rPr>
        <w:t>p</w:t>
      </w:r>
      <w:r w:rsidRPr="00845F81">
        <w:rPr>
          <w:rFonts w:ascii="Times New Roman" w:hAnsi="Times New Roman" w:cs="Times New Roman"/>
          <w:b/>
          <w:bCs/>
          <w:sz w:val="24"/>
          <w:szCs w:val="24"/>
        </w:rPr>
        <w:t xml:space="preserve">rotests on </w:t>
      </w:r>
      <w:r w:rsidR="00C02C49">
        <w:rPr>
          <w:rFonts w:ascii="Times New Roman" w:hAnsi="Times New Roman" w:cs="Times New Roman"/>
          <w:b/>
          <w:bCs/>
          <w:sz w:val="24"/>
          <w:szCs w:val="24"/>
        </w:rPr>
        <w:t>e</w:t>
      </w:r>
      <w:r w:rsidR="00716620" w:rsidRPr="00845F81">
        <w:rPr>
          <w:rFonts w:ascii="Times New Roman" w:hAnsi="Times New Roman" w:cs="Times New Roman"/>
          <w:b/>
          <w:bCs/>
          <w:sz w:val="24"/>
          <w:szCs w:val="24"/>
        </w:rPr>
        <w:t xml:space="preserve">mergency </w:t>
      </w:r>
      <w:r w:rsidR="00C02C49">
        <w:rPr>
          <w:rFonts w:ascii="Times New Roman" w:hAnsi="Times New Roman" w:cs="Times New Roman"/>
          <w:b/>
          <w:bCs/>
          <w:sz w:val="24"/>
          <w:szCs w:val="24"/>
        </w:rPr>
        <w:t>h</w:t>
      </w:r>
      <w:r w:rsidRPr="00845F81">
        <w:rPr>
          <w:rFonts w:ascii="Times New Roman" w:hAnsi="Times New Roman" w:cs="Times New Roman"/>
          <w:b/>
          <w:bCs/>
          <w:sz w:val="24"/>
          <w:szCs w:val="24"/>
        </w:rPr>
        <w:t xml:space="preserve">ealth </w:t>
      </w:r>
      <w:r w:rsidR="00C02C49">
        <w:rPr>
          <w:rFonts w:ascii="Times New Roman" w:hAnsi="Times New Roman" w:cs="Times New Roman"/>
          <w:b/>
          <w:bCs/>
          <w:sz w:val="24"/>
          <w:szCs w:val="24"/>
        </w:rPr>
        <w:t>s</w:t>
      </w:r>
      <w:r w:rsidR="00102626" w:rsidRPr="00845F81">
        <w:rPr>
          <w:rFonts w:ascii="Times New Roman" w:hAnsi="Times New Roman" w:cs="Times New Roman"/>
          <w:b/>
          <w:bCs/>
          <w:sz w:val="24"/>
          <w:szCs w:val="24"/>
        </w:rPr>
        <w:t>ervices</w:t>
      </w:r>
      <w:r w:rsidRPr="00845F81">
        <w:rPr>
          <w:rFonts w:ascii="Times New Roman" w:hAnsi="Times New Roman" w:cs="Times New Roman"/>
          <w:b/>
          <w:bCs/>
          <w:sz w:val="24"/>
          <w:szCs w:val="24"/>
        </w:rPr>
        <w:t xml:space="preserve"> </w:t>
      </w:r>
      <w:r w:rsidR="00C02C49">
        <w:rPr>
          <w:rFonts w:ascii="Times New Roman" w:hAnsi="Times New Roman" w:cs="Times New Roman"/>
          <w:b/>
          <w:bCs/>
          <w:sz w:val="24"/>
          <w:szCs w:val="24"/>
        </w:rPr>
        <w:t>u</w:t>
      </w:r>
      <w:r w:rsidRPr="00845F81">
        <w:rPr>
          <w:rFonts w:ascii="Times New Roman" w:hAnsi="Times New Roman" w:cs="Times New Roman"/>
          <w:b/>
          <w:bCs/>
          <w:sz w:val="24"/>
          <w:szCs w:val="24"/>
        </w:rPr>
        <w:t xml:space="preserve">tilization </w:t>
      </w:r>
      <w:r w:rsidR="00D25B6B" w:rsidRPr="00845F81">
        <w:rPr>
          <w:rFonts w:ascii="Times New Roman" w:hAnsi="Times New Roman" w:cs="Times New Roman"/>
          <w:b/>
          <w:bCs/>
          <w:sz w:val="24"/>
          <w:szCs w:val="24"/>
        </w:rPr>
        <w:t xml:space="preserve">and </w:t>
      </w:r>
      <w:r w:rsidR="00C02C49">
        <w:rPr>
          <w:rFonts w:ascii="Times New Roman" w:hAnsi="Times New Roman" w:cs="Times New Roman"/>
          <w:b/>
          <w:bCs/>
          <w:sz w:val="24"/>
          <w:szCs w:val="24"/>
        </w:rPr>
        <w:t>c</w:t>
      </w:r>
      <w:r w:rsidR="008B2681" w:rsidRPr="00845F81">
        <w:rPr>
          <w:rFonts w:ascii="Times New Roman" w:hAnsi="Times New Roman" w:cs="Times New Roman"/>
          <w:b/>
          <w:bCs/>
          <w:sz w:val="24"/>
          <w:szCs w:val="24"/>
        </w:rPr>
        <w:t>ase</w:t>
      </w:r>
      <w:r w:rsidR="00D25B6B" w:rsidRPr="00845F81">
        <w:rPr>
          <w:rFonts w:ascii="Times New Roman" w:hAnsi="Times New Roman" w:cs="Times New Roman"/>
          <w:b/>
          <w:bCs/>
          <w:sz w:val="24"/>
          <w:szCs w:val="24"/>
        </w:rPr>
        <w:t xml:space="preserve"> </w:t>
      </w:r>
      <w:r w:rsidR="00C02C49">
        <w:rPr>
          <w:rFonts w:ascii="Times New Roman" w:hAnsi="Times New Roman" w:cs="Times New Roman"/>
          <w:b/>
          <w:bCs/>
          <w:sz w:val="24"/>
          <w:szCs w:val="24"/>
        </w:rPr>
        <w:t>s</w:t>
      </w:r>
      <w:r w:rsidR="00D25B6B" w:rsidRPr="00845F81">
        <w:rPr>
          <w:rFonts w:ascii="Times New Roman" w:hAnsi="Times New Roman" w:cs="Times New Roman"/>
          <w:b/>
          <w:bCs/>
          <w:sz w:val="24"/>
          <w:szCs w:val="24"/>
        </w:rPr>
        <w:t xml:space="preserve">everity </w:t>
      </w:r>
      <w:r w:rsidRPr="00845F81">
        <w:rPr>
          <w:rFonts w:ascii="Times New Roman" w:hAnsi="Times New Roman" w:cs="Times New Roman"/>
          <w:b/>
          <w:bCs/>
          <w:sz w:val="24"/>
          <w:szCs w:val="24"/>
        </w:rPr>
        <w:t xml:space="preserve">in Santiago, </w:t>
      </w:r>
      <w:proofErr w:type="spellStart"/>
      <w:r w:rsidRPr="00845F81">
        <w:rPr>
          <w:rFonts w:ascii="Times New Roman" w:hAnsi="Times New Roman" w:cs="Times New Roman"/>
          <w:b/>
          <w:bCs/>
          <w:sz w:val="24"/>
          <w:szCs w:val="24"/>
        </w:rPr>
        <w:t>Chil</w:t>
      </w:r>
      <w:r w:rsidR="00EE4972">
        <w:rPr>
          <w:rFonts w:ascii="Times New Roman" w:hAnsi="Times New Roman" w:cs="Times New Roman"/>
          <w:b/>
          <w:bCs/>
          <w:sz w:val="24"/>
          <w:szCs w:val="24"/>
        </w:rPr>
        <w:t>S</w:t>
      </w:r>
      <w:proofErr w:type="spellEnd"/>
    </w:p>
    <w:p w14:paraId="73BB2C38" w14:textId="67A31773" w:rsidR="002E2795" w:rsidRPr="006B5242" w:rsidRDefault="00027124" w:rsidP="00222385">
      <w:pPr>
        <w:rPr>
          <w:vertAlign w:val="superscript"/>
          <w:lang w:val="en-US"/>
        </w:rPr>
      </w:pPr>
      <w:r w:rsidRPr="006B5242">
        <w:rPr>
          <w:lang w:val="en-US"/>
        </w:rPr>
        <w:t xml:space="preserve">Abraham </w:t>
      </w:r>
      <w:r w:rsidR="00767B95" w:rsidRPr="006B5242">
        <w:rPr>
          <w:lang w:val="en-US"/>
        </w:rPr>
        <w:t>I</w:t>
      </w:r>
      <w:r w:rsidR="008F7BD2" w:rsidRPr="006B5242">
        <w:rPr>
          <w:lang w:val="en-US"/>
        </w:rPr>
        <w:t>.</w:t>
      </w:r>
      <w:r w:rsidR="00767B95" w:rsidRPr="006B5242">
        <w:rPr>
          <w:lang w:val="en-US"/>
        </w:rPr>
        <w:t xml:space="preserve">J. </w:t>
      </w:r>
      <w:proofErr w:type="spellStart"/>
      <w:r w:rsidRPr="006B5242">
        <w:rPr>
          <w:lang w:val="en-US"/>
        </w:rPr>
        <w:t>Gajardo</w:t>
      </w:r>
      <w:proofErr w:type="spellEnd"/>
      <w:r w:rsidR="006B5242" w:rsidRPr="006B5242">
        <w:rPr>
          <w:lang w:val="en-US"/>
        </w:rPr>
        <w:t xml:space="preserve">, </w:t>
      </w:r>
      <w:r w:rsidR="00FF004B">
        <w:rPr>
          <w:lang w:val="en-US"/>
        </w:rPr>
        <w:t>PhD</w:t>
      </w:r>
      <w:r w:rsidR="00F601B5" w:rsidRPr="006B5242">
        <w:rPr>
          <w:vertAlign w:val="superscript"/>
          <w:lang w:val="en-US"/>
        </w:rPr>
        <w:t>1</w:t>
      </w:r>
      <w:r w:rsidRPr="006B5242">
        <w:rPr>
          <w:lang w:val="en-US"/>
        </w:rPr>
        <w:t xml:space="preserve">, Thomas </w:t>
      </w:r>
      <w:r w:rsidR="001D454D" w:rsidRPr="006B5242">
        <w:rPr>
          <w:lang w:val="en-US"/>
        </w:rPr>
        <w:t xml:space="preserve">D. </w:t>
      </w:r>
      <w:r w:rsidRPr="006B5242">
        <w:rPr>
          <w:lang w:val="en-US"/>
        </w:rPr>
        <w:t>Wagner</w:t>
      </w:r>
      <w:r w:rsidR="006B5242" w:rsidRPr="006B5242">
        <w:rPr>
          <w:lang w:val="en-US"/>
        </w:rPr>
        <w:t xml:space="preserve">, </w:t>
      </w:r>
      <w:r w:rsidR="008F1412">
        <w:rPr>
          <w:lang w:val="en-US"/>
        </w:rPr>
        <w:t>B</w:t>
      </w:r>
      <w:r w:rsidR="00EE4972">
        <w:rPr>
          <w:lang w:val="en-US"/>
        </w:rPr>
        <w:t>S</w:t>
      </w:r>
      <w:r w:rsidR="00F601B5" w:rsidRPr="006B5242">
        <w:rPr>
          <w:vertAlign w:val="superscript"/>
          <w:lang w:val="en-US"/>
        </w:rPr>
        <w:t>2</w:t>
      </w:r>
      <w:r w:rsidRPr="006B5242">
        <w:rPr>
          <w:lang w:val="en-US"/>
        </w:rPr>
        <w:t xml:space="preserve">, Kristina </w:t>
      </w:r>
      <w:r w:rsidR="00CC1B2D" w:rsidRPr="006B5242">
        <w:rPr>
          <w:lang w:val="en-US"/>
        </w:rPr>
        <w:t xml:space="preserve">Devi </w:t>
      </w:r>
      <w:r w:rsidRPr="006B5242">
        <w:rPr>
          <w:lang w:val="en-US"/>
        </w:rPr>
        <w:t>Howe</w:t>
      </w:r>
      <w:r w:rsidR="00E75294">
        <w:rPr>
          <w:lang w:val="en-US"/>
        </w:rPr>
        <w:t>l</w:t>
      </w:r>
      <w:r w:rsidRPr="006B5242">
        <w:rPr>
          <w:lang w:val="en-US"/>
        </w:rPr>
        <w:t>l</w:t>
      </w:r>
      <w:r w:rsidR="006B5242" w:rsidRPr="006B5242">
        <w:rPr>
          <w:lang w:val="en-US"/>
        </w:rPr>
        <w:t>, MPH</w:t>
      </w:r>
      <w:r w:rsidR="00F601B5" w:rsidRPr="006B5242">
        <w:rPr>
          <w:vertAlign w:val="superscript"/>
          <w:lang w:val="en-US"/>
        </w:rPr>
        <w:t>3</w:t>
      </w:r>
      <w:r w:rsidRPr="006B5242">
        <w:rPr>
          <w:lang w:val="en-US"/>
        </w:rPr>
        <w:t>, Andrés González-Santa Cruz</w:t>
      </w:r>
      <w:r w:rsidR="006B5242">
        <w:rPr>
          <w:lang w:val="en-US"/>
        </w:rPr>
        <w:t>, MA</w:t>
      </w:r>
      <w:r w:rsidR="00F601B5" w:rsidRPr="006B5242">
        <w:rPr>
          <w:vertAlign w:val="superscript"/>
          <w:lang w:val="en-US"/>
        </w:rPr>
        <w:t>4</w:t>
      </w:r>
      <w:r w:rsidRPr="006B5242">
        <w:rPr>
          <w:lang w:val="en-US"/>
        </w:rPr>
        <w:t>, Jay S. Kaufman</w:t>
      </w:r>
      <w:r w:rsidR="006B5242" w:rsidRPr="006B5242">
        <w:rPr>
          <w:lang w:val="en-US"/>
        </w:rPr>
        <w:t>, PhD</w:t>
      </w:r>
      <w:r w:rsidR="00F601B5" w:rsidRPr="006B5242">
        <w:rPr>
          <w:vertAlign w:val="superscript"/>
          <w:lang w:val="en-US"/>
        </w:rPr>
        <w:t>5</w:t>
      </w:r>
      <w:r w:rsidRPr="006B5242">
        <w:rPr>
          <w:lang w:val="en-US"/>
        </w:rPr>
        <w:t>, Alvaro Castillo-</w:t>
      </w:r>
      <w:proofErr w:type="spellStart"/>
      <w:r w:rsidRPr="006B5242">
        <w:rPr>
          <w:lang w:val="en-US"/>
        </w:rPr>
        <w:t>Carniglia</w:t>
      </w:r>
      <w:proofErr w:type="spellEnd"/>
      <w:r w:rsidR="006B5242" w:rsidRPr="006B5242">
        <w:rPr>
          <w:lang w:val="en-US"/>
        </w:rPr>
        <w:t>, PhD</w:t>
      </w:r>
      <w:r w:rsidR="00F601B5" w:rsidRPr="006B5242">
        <w:rPr>
          <w:vertAlign w:val="superscript"/>
          <w:lang w:val="en-US"/>
        </w:rPr>
        <w:t>4</w:t>
      </w:r>
      <w:r w:rsidRPr="006B5242">
        <w:rPr>
          <w:vertAlign w:val="superscript"/>
          <w:lang w:val="en-US"/>
        </w:rPr>
        <w:t>,</w:t>
      </w:r>
      <w:r w:rsidR="00F601B5" w:rsidRPr="006B5242">
        <w:rPr>
          <w:vertAlign w:val="superscript"/>
          <w:lang w:val="en-US"/>
        </w:rPr>
        <w:t>6</w:t>
      </w:r>
    </w:p>
    <w:p w14:paraId="6B4A727B" w14:textId="77777777" w:rsidR="003C3092" w:rsidRPr="006B5242" w:rsidRDefault="003C3092" w:rsidP="00222385">
      <w:pPr>
        <w:rPr>
          <w:vertAlign w:val="superscript"/>
          <w:lang w:val="en-US"/>
        </w:rPr>
      </w:pPr>
    </w:p>
    <w:p w14:paraId="1041CAEB" w14:textId="66900BDA" w:rsidR="00F601B5" w:rsidRPr="00C02C49" w:rsidRDefault="00027124" w:rsidP="00222385">
      <w:pPr>
        <w:rPr>
          <w:lang w:val="en-US"/>
        </w:rPr>
      </w:pPr>
      <w:r w:rsidRPr="00222385">
        <w:rPr>
          <w:vertAlign w:val="superscript"/>
          <w:lang w:val="en-US"/>
        </w:rPr>
        <w:t xml:space="preserve">1 </w:t>
      </w:r>
      <w:r w:rsidR="000C66A5" w:rsidRPr="000C66A5">
        <w:rPr>
          <w:lang w:val="en-US"/>
        </w:rPr>
        <w:t>Intensive Care Unit, Departm</w:t>
      </w:r>
      <w:r w:rsidR="000C66A5" w:rsidRPr="00C736A0">
        <w:rPr>
          <w:lang w:val="en-US"/>
        </w:rPr>
        <w:t xml:space="preserve">ent of Medicine, Hospital </w:t>
      </w:r>
      <w:proofErr w:type="spellStart"/>
      <w:r w:rsidR="000C66A5" w:rsidRPr="00C736A0">
        <w:rPr>
          <w:lang w:val="en-US"/>
        </w:rPr>
        <w:t>Clínico</w:t>
      </w:r>
      <w:proofErr w:type="spellEnd"/>
      <w:r w:rsidR="000C66A5" w:rsidRPr="00C736A0">
        <w:rPr>
          <w:lang w:val="en-US"/>
        </w:rPr>
        <w:t xml:space="preserve"> Universidad de Chile, Universidad de Chile</w:t>
      </w:r>
      <w:r w:rsidR="00FF004B">
        <w:rPr>
          <w:lang w:val="en-US"/>
        </w:rPr>
        <w:t>.</w:t>
      </w:r>
      <w:r w:rsidR="000C66A5" w:rsidRPr="00C736A0">
        <w:rPr>
          <w:lang w:val="en-US"/>
        </w:rPr>
        <w:t xml:space="preserve"> </w:t>
      </w:r>
      <w:r w:rsidR="00FF004B" w:rsidRPr="00FF004B">
        <w:rPr>
          <w:lang w:val="en-US"/>
        </w:rPr>
        <w:t xml:space="preserve">Dr. Carlos Lorca Tobar 999, </w:t>
      </w:r>
      <w:proofErr w:type="spellStart"/>
      <w:r w:rsidR="00FF004B" w:rsidRPr="00FF004B">
        <w:rPr>
          <w:lang w:val="en-US"/>
        </w:rPr>
        <w:t>Independencia</w:t>
      </w:r>
      <w:proofErr w:type="spellEnd"/>
      <w:r w:rsidR="00FF004B" w:rsidRPr="00FF004B">
        <w:rPr>
          <w:lang w:val="en-US"/>
        </w:rPr>
        <w:t>, Santiago, Chile</w:t>
      </w:r>
      <w:r w:rsidR="00FF004B">
        <w:rPr>
          <w:lang w:val="en-US"/>
        </w:rPr>
        <w:t>.</w:t>
      </w:r>
    </w:p>
    <w:p w14:paraId="62F198D4" w14:textId="5DFB8F36" w:rsidR="00F601B5" w:rsidRPr="00C02C49" w:rsidRDefault="00F601B5" w:rsidP="00222385">
      <w:pPr>
        <w:rPr>
          <w:lang w:val="en-US"/>
        </w:rPr>
      </w:pPr>
      <w:r w:rsidRPr="00C02C49">
        <w:rPr>
          <w:vertAlign w:val="superscript"/>
          <w:lang w:val="en-US"/>
        </w:rPr>
        <w:t>2</w:t>
      </w:r>
      <w:r w:rsidRPr="00C02C49">
        <w:rPr>
          <w:lang w:val="en-US"/>
        </w:rPr>
        <w:t xml:space="preserve"> </w:t>
      </w:r>
      <w:proofErr w:type="spellStart"/>
      <w:r w:rsidRPr="00C02C49">
        <w:rPr>
          <w:lang w:val="en-US"/>
        </w:rPr>
        <w:t>Vagelos</w:t>
      </w:r>
      <w:proofErr w:type="spellEnd"/>
      <w:r w:rsidRPr="00C02C49">
        <w:rPr>
          <w:lang w:val="en-US"/>
        </w:rPr>
        <w:t xml:space="preserve"> College of Physicians &amp; Surgeons, Columbia University</w:t>
      </w:r>
      <w:r w:rsidR="008F1412">
        <w:rPr>
          <w:lang w:val="en-US"/>
        </w:rPr>
        <w:t>.</w:t>
      </w:r>
      <w:r w:rsidRPr="00C02C49">
        <w:rPr>
          <w:lang w:val="en-US"/>
        </w:rPr>
        <w:t xml:space="preserve"> </w:t>
      </w:r>
      <w:r w:rsidR="008F1412" w:rsidRPr="008F1412">
        <w:rPr>
          <w:lang w:val="en-US"/>
        </w:rPr>
        <w:t>630 W 168th St, New York, NY 10032</w:t>
      </w:r>
      <w:r w:rsidR="008F1412">
        <w:rPr>
          <w:lang w:val="en-US"/>
        </w:rPr>
        <w:t>, USA.</w:t>
      </w:r>
    </w:p>
    <w:p w14:paraId="3D5B533E" w14:textId="4923F1E2" w:rsidR="00317B2F" w:rsidRPr="00317B2F" w:rsidRDefault="00F601B5" w:rsidP="00317B2F">
      <w:pPr>
        <w:rPr>
          <w:lang w:val="en-US"/>
        </w:rPr>
      </w:pPr>
      <w:r w:rsidRPr="0013600D">
        <w:rPr>
          <w:vertAlign w:val="superscript"/>
          <w:lang w:val="en-US"/>
        </w:rPr>
        <w:t>3</w:t>
      </w:r>
      <w:r w:rsidRPr="0013600D">
        <w:rPr>
          <w:lang w:val="en-US"/>
        </w:rPr>
        <w:t xml:space="preserve"> </w:t>
      </w:r>
      <w:r w:rsidR="00317B2F" w:rsidRPr="00317B2F">
        <w:rPr>
          <w:lang w:val="en-US"/>
        </w:rPr>
        <w:t>Mailman School of Public Health</w:t>
      </w:r>
      <w:r w:rsidR="00317B2F">
        <w:rPr>
          <w:lang w:val="en-US"/>
        </w:rPr>
        <w:t xml:space="preserve">, </w:t>
      </w:r>
      <w:r w:rsidR="00317B2F" w:rsidRPr="00317B2F">
        <w:rPr>
          <w:lang w:val="en-US"/>
        </w:rPr>
        <w:t>Columbia University</w:t>
      </w:r>
      <w:r w:rsidR="00317B2F">
        <w:rPr>
          <w:lang w:val="en-US"/>
        </w:rPr>
        <w:t xml:space="preserve">. </w:t>
      </w:r>
      <w:r w:rsidR="00317B2F" w:rsidRPr="00317B2F">
        <w:rPr>
          <w:lang w:val="en-US"/>
        </w:rPr>
        <w:t>722 W 168th St, New York, NY 10032</w:t>
      </w:r>
      <w:r w:rsidR="00FF004B">
        <w:rPr>
          <w:lang w:val="en-US"/>
        </w:rPr>
        <w:t>, USA.</w:t>
      </w:r>
    </w:p>
    <w:p w14:paraId="40764578" w14:textId="00D1EC06" w:rsidR="00027124" w:rsidRPr="00F601B5" w:rsidRDefault="00F601B5" w:rsidP="00222385">
      <w:pPr>
        <w:rPr>
          <w:vertAlign w:val="superscript"/>
          <w:lang w:val="en-US"/>
        </w:rPr>
      </w:pPr>
      <w:r>
        <w:rPr>
          <w:vertAlign w:val="superscript"/>
          <w:lang w:val="en-US"/>
        </w:rPr>
        <w:t xml:space="preserve">4 </w:t>
      </w:r>
      <w:r w:rsidR="00027124" w:rsidRPr="00F601B5">
        <w:rPr>
          <w:lang w:val="en-US"/>
        </w:rPr>
        <w:t>Society and Health Research Center and School of Public Health, Universidad Mayor, Chile</w:t>
      </w:r>
      <w:r w:rsidR="006B5242">
        <w:rPr>
          <w:lang w:val="en-US"/>
        </w:rPr>
        <w:t>. Badajoz 130, Las Condes, Santiago, Chile</w:t>
      </w:r>
    </w:p>
    <w:p w14:paraId="2FC9F752" w14:textId="2DC3B6E2" w:rsidR="00E54401" w:rsidRPr="00E54401" w:rsidRDefault="00F601B5" w:rsidP="00E54401">
      <w:pPr>
        <w:shd w:val="clear" w:color="auto" w:fill="FFFFFF"/>
        <w:rPr>
          <w:lang w:val="en-US"/>
        </w:rPr>
      </w:pPr>
      <w:r w:rsidRPr="00F601B5">
        <w:rPr>
          <w:vertAlign w:val="superscript"/>
          <w:lang w:val="en-US"/>
        </w:rPr>
        <w:t>5</w:t>
      </w:r>
      <w:r w:rsidR="00027124" w:rsidRPr="00F601B5">
        <w:rPr>
          <w:vertAlign w:val="superscript"/>
          <w:lang w:val="en-US"/>
        </w:rPr>
        <w:t xml:space="preserve"> </w:t>
      </w:r>
      <w:r>
        <w:rPr>
          <w:lang w:val="en-US"/>
        </w:rPr>
        <w:t>D</w:t>
      </w:r>
      <w:r w:rsidRPr="00F601B5">
        <w:rPr>
          <w:lang w:val="en-US"/>
        </w:rPr>
        <w:t xml:space="preserve">epartment of </w:t>
      </w:r>
      <w:r>
        <w:rPr>
          <w:lang w:val="en-US"/>
        </w:rPr>
        <w:t>E</w:t>
      </w:r>
      <w:r w:rsidRPr="00F601B5">
        <w:rPr>
          <w:lang w:val="en-US"/>
        </w:rPr>
        <w:t>pidemiology</w:t>
      </w:r>
      <w:r>
        <w:rPr>
          <w:lang w:val="en-US"/>
        </w:rPr>
        <w:t>,</w:t>
      </w:r>
      <w:r w:rsidRPr="00F601B5">
        <w:rPr>
          <w:lang w:val="en-US"/>
        </w:rPr>
        <w:t xml:space="preserve"> </w:t>
      </w:r>
      <w:r>
        <w:rPr>
          <w:lang w:val="en-US"/>
        </w:rPr>
        <w:t>B</w:t>
      </w:r>
      <w:r w:rsidRPr="00F601B5">
        <w:rPr>
          <w:lang w:val="en-US"/>
        </w:rPr>
        <w:t xml:space="preserve">iostatistics and </w:t>
      </w:r>
      <w:r>
        <w:rPr>
          <w:lang w:val="en-US"/>
        </w:rPr>
        <w:t>O</w:t>
      </w:r>
      <w:r w:rsidRPr="00F601B5">
        <w:rPr>
          <w:lang w:val="en-US"/>
        </w:rPr>
        <w:t xml:space="preserve">ccupational </w:t>
      </w:r>
      <w:r>
        <w:rPr>
          <w:lang w:val="en-US"/>
        </w:rPr>
        <w:t>H</w:t>
      </w:r>
      <w:r w:rsidRPr="00F601B5">
        <w:rPr>
          <w:lang w:val="en-US"/>
        </w:rPr>
        <w:t>ealth</w:t>
      </w:r>
      <w:r>
        <w:rPr>
          <w:lang w:val="en-US"/>
        </w:rPr>
        <w:t>, M</w:t>
      </w:r>
      <w:r w:rsidRPr="00F601B5">
        <w:rPr>
          <w:lang w:val="en-US"/>
        </w:rPr>
        <w:t>c</w:t>
      </w:r>
      <w:r>
        <w:rPr>
          <w:lang w:val="en-US"/>
        </w:rPr>
        <w:t>G</w:t>
      </w:r>
      <w:r w:rsidRPr="00F601B5">
        <w:rPr>
          <w:lang w:val="en-US"/>
        </w:rPr>
        <w:t xml:space="preserve">ill </w:t>
      </w:r>
      <w:r>
        <w:rPr>
          <w:lang w:val="en-US"/>
        </w:rPr>
        <w:t>U</w:t>
      </w:r>
      <w:r w:rsidRPr="00F601B5">
        <w:rPr>
          <w:lang w:val="en-US"/>
        </w:rPr>
        <w:t>niversity</w:t>
      </w:r>
      <w:r w:rsidR="00E54401">
        <w:rPr>
          <w:lang w:val="en-US"/>
        </w:rPr>
        <w:t xml:space="preserve">. </w:t>
      </w:r>
      <w:r w:rsidR="00E54401" w:rsidRPr="00E54401">
        <w:rPr>
          <w:lang w:val="en-US"/>
        </w:rPr>
        <w:t>1020 Pine Avenue West</w:t>
      </w:r>
      <w:r w:rsidR="00E54401">
        <w:rPr>
          <w:lang w:val="en-US"/>
        </w:rPr>
        <w:t xml:space="preserve">, </w:t>
      </w:r>
      <w:r w:rsidR="00E54401" w:rsidRPr="00E54401">
        <w:rPr>
          <w:lang w:val="en-US"/>
        </w:rPr>
        <w:t>Montreal, QC H3A1A2</w:t>
      </w:r>
      <w:r w:rsidR="00FF004B">
        <w:rPr>
          <w:lang w:val="en-US"/>
        </w:rPr>
        <w:t>,</w:t>
      </w:r>
      <w:r w:rsidR="00E54401" w:rsidRPr="00E54401">
        <w:rPr>
          <w:lang w:val="en-US"/>
        </w:rPr>
        <w:t xml:space="preserve"> Canada</w:t>
      </w:r>
      <w:r w:rsidR="00FF004B">
        <w:rPr>
          <w:lang w:val="en-US"/>
        </w:rPr>
        <w:t>.</w:t>
      </w:r>
    </w:p>
    <w:p w14:paraId="7C4D6706" w14:textId="7E9B9C3A" w:rsidR="00027124" w:rsidRPr="006B5242" w:rsidRDefault="00F601B5" w:rsidP="00222385">
      <w:pPr>
        <w:rPr>
          <w:lang w:val="en-US"/>
        </w:rPr>
      </w:pPr>
      <w:r w:rsidRPr="00F601B5">
        <w:rPr>
          <w:vertAlign w:val="superscript"/>
          <w:lang w:val="en-US"/>
        </w:rPr>
        <w:t>6</w:t>
      </w:r>
      <w:r w:rsidRPr="00F601B5">
        <w:rPr>
          <w:lang w:val="en-US"/>
        </w:rPr>
        <w:t xml:space="preserve"> Department of Population Health, New York University Grossman School of Medicine</w:t>
      </w:r>
      <w:r w:rsidR="00C02C49">
        <w:rPr>
          <w:lang w:val="en-US"/>
        </w:rPr>
        <w:t>.</w:t>
      </w:r>
      <w:r w:rsidR="006B5242">
        <w:rPr>
          <w:lang w:val="en-US"/>
        </w:rPr>
        <w:t xml:space="preserve"> </w:t>
      </w:r>
      <w:r w:rsidR="006B5242" w:rsidRPr="006B5242">
        <w:rPr>
          <w:color w:val="000000" w:themeColor="text1"/>
          <w:lang w:val="en-US"/>
        </w:rPr>
        <w:t>180 Madison Avenue, New York, NY 10016, USA</w:t>
      </w:r>
    </w:p>
    <w:p w14:paraId="24DB620A" w14:textId="2216DC26" w:rsidR="00711C17" w:rsidRDefault="00711C17" w:rsidP="00222385">
      <w:pPr>
        <w:rPr>
          <w:lang w:val="en-US"/>
        </w:rPr>
      </w:pPr>
    </w:p>
    <w:p w14:paraId="6208589F" w14:textId="77777777" w:rsidR="003C3092" w:rsidRPr="00F601B5" w:rsidRDefault="003C3092" w:rsidP="00222385">
      <w:pPr>
        <w:rPr>
          <w:lang w:val="en-US"/>
        </w:rPr>
      </w:pPr>
    </w:p>
    <w:p w14:paraId="1BC4FBA0" w14:textId="6EC55F06" w:rsidR="00027124" w:rsidRPr="0013600D" w:rsidRDefault="002E2795" w:rsidP="00222385">
      <w:pPr>
        <w:rPr>
          <w:color w:val="000000" w:themeColor="text1"/>
          <w:lang w:val="en-US"/>
        </w:rPr>
      </w:pPr>
      <w:r w:rsidRPr="0013600D">
        <w:rPr>
          <w:b/>
          <w:bCs/>
          <w:lang w:val="en-US"/>
        </w:rPr>
        <w:t>Corresponding author</w:t>
      </w:r>
      <w:r w:rsidRPr="0013600D">
        <w:rPr>
          <w:lang w:val="en-US"/>
        </w:rPr>
        <w:t>:</w:t>
      </w:r>
      <w:r w:rsidR="00027124" w:rsidRPr="0013600D">
        <w:rPr>
          <w:lang w:val="en-US"/>
        </w:rPr>
        <w:t xml:space="preserve"> Alvaro Castillo-</w:t>
      </w:r>
      <w:proofErr w:type="spellStart"/>
      <w:r w:rsidR="00027124" w:rsidRPr="0013600D">
        <w:rPr>
          <w:lang w:val="en-US"/>
        </w:rPr>
        <w:t>Carniglia</w:t>
      </w:r>
      <w:proofErr w:type="spellEnd"/>
      <w:r w:rsidR="00027124" w:rsidRPr="0013600D">
        <w:rPr>
          <w:lang w:val="en-US"/>
        </w:rPr>
        <w:t xml:space="preserve">, Society and Health Research Center, </w:t>
      </w:r>
      <w:proofErr w:type="spellStart"/>
      <w:r w:rsidR="00027124" w:rsidRPr="0013600D">
        <w:rPr>
          <w:lang w:val="en-US"/>
        </w:rPr>
        <w:t>Facultad</w:t>
      </w:r>
      <w:proofErr w:type="spellEnd"/>
      <w:r w:rsidR="00027124" w:rsidRPr="0013600D">
        <w:rPr>
          <w:lang w:val="en-US"/>
        </w:rPr>
        <w:t xml:space="preserve"> de </w:t>
      </w:r>
      <w:proofErr w:type="spellStart"/>
      <w:r w:rsidR="00027124" w:rsidRPr="0013600D">
        <w:rPr>
          <w:lang w:val="en-US"/>
        </w:rPr>
        <w:t>Humanidades</w:t>
      </w:r>
      <w:proofErr w:type="spellEnd"/>
      <w:r w:rsidR="00027124" w:rsidRPr="0013600D">
        <w:rPr>
          <w:lang w:val="en-US"/>
        </w:rPr>
        <w:t xml:space="preserve">, Universidad Mayor, Chile. Badajoz 130, Suite 1305, Las Condes, Santiago, Chile. Phone: +56.2.2518.9800. Email: </w:t>
      </w:r>
      <w:r w:rsidR="00D65AED">
        <w:fldChar w:fldCharType="begin"/>
      </w:r>
      <w:r w:rsidR="00D65AED" w:rsidRPr="008304A1">
        <w:rPr>
          <w:lang w:val="en-US"/>
          <w:rPrChange w:id="0" w:author="Andrés González Santa Cruz" w:date="2021-03-30T17:01:00Z">
            <w:rPr/>
          </w:rPrChange>
        </w:rPr>
        <w:instrText xml:space="preserve"> HYPERLINK "mailto:alvacasti@gmail.com" </w:instrText>
      </w:r>
      <w:r w:rsidR="00D65AED">
        <w:fldChar w:fldCharType="separate"/>
      </w:r>
      <w:r w:rsidR="00027124" w:rsidRPr="0013600D">
        <w:rPr>
          <w:lang w:val="en-US"/>
        </w:rPr>
        <w:t>alvacasti@gmail.com</w:t>
      </w:r>
      <w:r w:rsidR="00D65AED">
        <w:rPr>
          <w:lang w:val="en-US"/>
        </w:rPr>
        <w:fldChar w:fldCharType="end"/>
      </w:r>
    </w:p>
    <w:p w14:paraId="569BCF90" w14:textId="753CBC27" w:rsidR="002E2795" w:rsidRDefault="002E2795" w:rsidP="00222385">
      <w:pPr>
        <w:rPr>
          <w:lang w:val="en-US"/>
        </w:rPr>
      </w:pPr>
    </w:p>
    <w:p w14:paraId="360B0FB1" w14:textId="77777777" w:rsidR="003C3092" w:rsidRPr="0013600D" w:rsidRDefault="003C3092" w:rsidP="00222385">
      <w:pPr>
        <w:rPr>
          <w:lang w:val="en-US"/>
        </w:rPr>
      </w:pPr>
    </w:p>
    <w:p w14:paraId="42F81EEB" w14:textId="195A094E" w:rsidR="003E3177" w:rsidRPr="000B766C" w:rsidRDefault="004544E3" w:rsidP="000B766C">
      <w:pPr>
        <w:spacing w:line="480" w:lineRule="auto"/>
        <w:rPr>
          <w:b/>
          <w:bCs/>
          <w:lang w:val="en-US"/>
        </w:rPr>
      </w:pPr>
      <w:r>
        <w:rPr>
          <w:b/>
          <w:bCs/>
          <w:lang w:val="en-US"/>
        </w:rPr>
        <w:br w:type="column"/>
      </w:r>
      <w:r w:rsidR="00F231D4" w:rsidRPr="000B766C">
        <w:rPr>
          <w:b/>
          <w:bCs/>
          <w:lang w:val="en-US"/>
        </w:rPr>
        <w:lastRenderedPageBreak/>
        <w:t>Abstract</w:t>
      </w:r>
    </w:p>
    <w:p w14:paraId="0A3BF9D4" w14:textId="6C790790" w:rsidR="00D25B6B" w:rsidRPr="00FF0CF7" w:rsidRDefault="00FF73C3" w:rsidP="00D714FC">
      <w:pPr>
        <w:spacing w:line="480" w:lineRule="auto"/>
        <w:rPr>
          <w:color w:val="000000"/>
          <w:lang w:val="en-US"/>
        </w:rPr>
      </w:pPr>
      <w:r w:rsidRPr="0013600D">
        <w:rPr>
          <w:i/>
          <w:iCs/>
          <w:lang w:val="en-US"/>
        </w:rPr>
        <w:t>Background</w:t>
      </w:r>
      <w:r w:rsidRPr="0013600D">
        <w:rPr>
          <w:lang w:val="en-US"/>
        </w:rPr>
        <w:t xml:space="preserve">: </w:t>
      </w:r>
      <w:r w:rsidR="00033B12">
        <w:rPr>
          <w:lang w:val="en-US"/>
        </w:rPr>
        <w:t>O</w:t>
      </w:r>
      <w:r w:rsidR="00033B12" w:rsidRPr="00033B12">
        <w:rPr>
          <w:lang w:val="en-US"/>
        </w:rPr>
        <w:t>n October 18th, 2019, protestors gathered across Chile to call for social equity, resulting in widespread civil unrest and violent confrontation with the police</w:t>
      </w:r>
      <w:r w:rsidR="00D07DB3" w:rsidRPr="0013600D">
        <w:rPr>
          <w:lang w:val="en-US"/>
        </w:rPr>
        <w:t xml:space="preserve">. </w:t>
      </w:r>
      <w:del w:id="1" w:author="Andrés González Santa Cruz" w:date="2021-03-30T18:58:00Z">
        <w:r w:rsidR="00FF0CF7" w:rsidDel="00D80BD3">
          <w:rPr>
            <w:color w:val="000000"/>
            <w:lang w:val="en-US"/>
          </w:rPr>
          <w:delText xml:space="preserve">In this study we </w:delText>
        </w:r>
        <w:r w:rsidR="00D25B6B" w:rsidRPr="0013600D" w:rsidDel="00D80BD3">
          <w:rPr>
            <w:color w:val="000000"/>
            <w:lang w:val="en-US"/>
          </w:rPr>
          <w:delText>quantify</w:delText>
        </w:r>
      </w:del>
      <w:ins w:id="2" w:author="Andrés González Santa Cruz" w:date="2021-03-30T18:58:00Z">
        <w:r w:rsidR="00D80BD3">
          <w:rPr>
            <w:color w:val="000000"/>
            <w:lang w:val="en-US"/>
          </w:rPr>
          <w:t>This study quantifies</w:t>
        </w:r>
      </w:ins>
      <w:r w:rsidR="00D25B6B" w:rsidRPr="0013600D">
        <w:rPr>
          <w:color w:val="000000"/>
          <w:lang w:val="en-US"/>
        </w:rPr>
        <w:t xml:space="preserve"> the effects of the 2019 Chilean protests on </w:t>
      </w:r>
      <w:r w:rsidR="00716620" w:rsidRPr="0013600D">
        <w:rPr>
          <w:color w:val="000000"/>
          <w:lang w:val="en-US"/>
        </w:rPr>
        <w:t xml:space="preserve">emergency </w:t>
      </w:r>
      <w:r w:rsidR="00D25B6B" w:rsidRPr="0013600D">
        <w:rPr>
          <w:color w:val="000000"/>
          <w:lang w:val="en-US"/>
        </w:rPr>
        <w:t xml:space="preserve">health services utilization and inpatient admission </w:t>
      </w:r>
      <w:r w:rsidR="00392210" w:rsidRPr="0013600D">
        <w:rPr>
          <w:lang w:val="en-US"/>
        </w:rPr>
        <w:t>in Santiago.</w:t>
      </w:r>
    </w:p>
    <w:p w14:paraId="4218C9F1" w14:textId="7A241BD7" w:rsidR="00A9395F" w:rsidRPr="0013600D" w:rsidRDefault="00FF73C3" w:rsidP="00D714FC">
      <w:pPr>
        <w:spacing w:line="480" w:lineRule="auto"/>
        <w:rPr>
          <w:lang w:val="en-US"/>
        </w:rPr>
      </w:pPr>
      <w:r w:rsidRPr="0013600D">
        <w:rPr>
          <w:i/>
          <w:iCs/>
          <w:lang w:val="en-US"/>
        </w:rPr>
        <w:t>Methods:</w:t>
      </w:r>
      <w:r w:rsidRPr="0013600D">
        <w:rPr>
          <w:lang w:val="en-US"/>
        </w:rPr>
        <w:t xml:space="preserve"> We used weekly emergency department (ED) admissions (2015-2019)</w:t>
      </w:r>
      <w:r w:rsidR="001C4DD9">
        <w:rPr>
          <w:lang w:val="en-US"/>
        </w:rPr>
        <w:t xml:space="preserve"> from </w:t>
      </w:r>
      <w:r w:rsidRPr="0013600D">
        <w:rPr>
          <w:lang w:val="en-US"/>
        </w:rPr>
        <w:t>three</w:t>
      </w:r>
      <w:r w:rsidR="001C4DD9">
        <w:rPr>
          <w:lang w:val="en-US"/>
        </w:rPr>
        <w:t xml:space="preserve"> large</w:t>
      </w:r>
      <w:r w:rsidRPr="0013600D">
        <w:rPr>
          <w:lang w:val="en-US"/>
        </w:rPr>
        <w:t xml:space="preserve"> public hospitals </w:t>
      </w:r>
      <w:r w:rsidR="00635EBA">
        <w:rPr>
          <w:lang w:val="en-US"/>
        </w:rPr>
        <w:t xml:space="preserve">near the </w:t>
      </w:r>
      <w:r w:rsidR="00F97504" w:rsidRPr="0013600D">
        <w:rPr>
          <w:lang w:val="en-US"/>
        </w:rPr>
        <w:t xml:space="preserve">focal </w:t>
      </w:r>
      <w:r w:rsidR="002A2497" w:rsidRPr="0013600D">
        <w:rPr>
          <w:lang w:val="en-US"/>
        </w:rPr>
        <w:t>point of protes</w:t>
      </w:r>
      <w:r w:rsidR="00BD5D9E" w:rsidRPr="0013600D">
        <w:rPr>
          <w:lang w:val="en-US"/>
        </w:rPr>
        <w:t>t</w:t>
      </w:r>
      <w:r w:rsidR="001C4DD9">
        <w:rPr>
          <w:lang w:val="en-US"/>
        </w:rPr>
        <w:t>s</w:t>
      </w:r>
      <w:r w:rsidR="00BD5D9E" w:rsidRPr="0013600D">
        <w:rPr>
          <w:lang w:val="en-US"/>
        </w:rPr>
        <w:t xml:space="preserve"> </w:t>
      </w:r>
      <w:r w:rsidRPr="0013600D">
        <w:rPr>
          <w:lang w:val="en-US"/>
        </w:rPr>
        <w:t xml:space="preserve">in Santiago. The exposure period was </w:t>
      </w:r>
      <w:r w:rsidR="002926B1">
        <w:rPr>
          <w:lang w:val="en-US"/>
        </w:rPr>
        <w:t>from</w:t>
      </w:r>
      <w:r w:rsidRPr="0013600D">
        <w:rPr>
          <w:lang w:val="en-US"/>
        </w:rPr>
        <w:t xml:space="preserve"> October 18</w:t>
      </w:r>
      <w:r w:rsidR="00635EBA">
        <w:rPr>
          <w:lang w:val="en-US"/>
        </w:rPr>
        <w:t>th</w:t>
      </w:r>
      <w:r w:rsidRPr="0013600D">
        <w:rPr>
          <w:lang w:val="en-US"/>
        </w:rPr>
        <w:t xml:space="preserve"> to December </w:t>
      </w:r>
      <w:r w:rsidR="004832AB" w:rsidRPr="004832AB">
        <w:rPr>
          <w:highlight w:val="yellow"/>
          <w:lang w:val="en-US"/>
        </w:rPr>
        <w:t>29th</w:t>
      </w:r>
      <w:r w:rsidRPr="0013600D">
        <w:rPr>
          <w:lang w:val="en-US"/>
        </w:rPr>
        <w:t>, 2019.</w:t>
      </w:r>
      <w:r w:rsidR="00635EBA">
        <w:rPr>
          <w:lang w:val="en-US"/>
        </w:rPr>
        <w:t xml:space="preserve"> The outcome</w:t>
      </w:r>
      <w:ins w:id="3" w:author="Andrés González Santa Cruz" w:date="2021-03-30T18:58:00Z">
        <w:r w:rsidR="00D80BD3">
          <w:rPr>
            <w:lang w:val="en-US"/>
          </w:rPr>
          <w:t>s</w:t>
        </w:r>
      </w:ins>
      <w:r w:rsidR="00635EBA">
        <w:rPr>
          <w:lang w:val="en-US"/>
        </w:rPr>
        <w:t xml:space="preserve"> were the </w:t>
      </w:r>
      <w:r w:rsidR="00E15B8C" w:rsidRPr="0013600D">
        <w:rPr>
          <w:lang w:val="en-US"/>
        </w:rPr>
        <w:t>n</w:t>
      </w:r>
      <w:r w:rsidRPr="0013600D">
        <w:rPr>
          <w:lang w:val="en-US"/>
        </w:rPr>
        <w:t>umber of weekly consultations and hospitalizations by trauma and respiratory causes</w:t>
      </w:r>
      <w:r w:rsidR="00635EBA">
        <w:rPr>
          <w:lang w:val="en-US"/>
        </w:rPr>
        <w:t xml:space="preserve"> and </w:t>
      </w:r>
      <w:r w:rsidR="00F97504" w:rsidRPr="0013600D">
        <w:rPr>
          <w:lang w:val="en-US"/>
        </w:rPr>
        <w:t xml:space="preserve">the </w:t>
      </w:r>
      <w:r w:rsidR="00D714FC">
        <w:rPr>
          <w:lang w:val="en-US"/>
        </w:rPr>
        <w:t>proportion</w:t>
      </w:r>
      <w:r w:rsidR="00F97504" w:rsidRPr="0013600D">
        <w:rPr>
          <w:lang w:val="en-US"/>
        </w:rPr>
        <w:t xml:space="preserve"> </w:t>
      </w:r>
      <w:r w:rsidR="002B64D5" w:rsidRPr="0013600D">
        <w:rPr>
          <w:lang w:val="en-US"/>
        </w:rPr>
        <w:t xml:space="preserve">of </w:t>
      </w:r>
      <w:r w:rsidRPr="0013600D">
        <w:rPr>
          <w:lang w:val="en-US"/>
        </w:rPr>
        <w:t xml:space="preserve">hospitalizations </w:t>
      </w:r>
      <w:r w:rsidR="00F97504" w:rsidRPr="0013600D">
        <w:rPr>
          <w:lang w:val="en-US"/>
        </w:rPr>
        <w:t xml:space="preserve">among consultants per </w:t>
      </w:r>
      <w:r w:rsidRPr="0013600D">
        <w:rPr>
          <w:lang w:val="en-US"/>
        </w:rPr>
        <w:t xml:space="preserve">1,000. </w:t>
      </w:r>
      <w:r w:rsidR="00BD5D9E" w:rsidRPr="0013600D">
        <w:rPr>
          <w:lang w:val="en-US"/>
        </w:rPr>
        <w:t xml:space="preserve">We implemented </w:t>
      </w:r>
      <w:r w:rsidRPr="0013600D">
        <w:rPr>
          <w:iCs/>
          <w:lang w:val="en-US"/>
        </w:rPr>
        <w:t>Bayesian structural time series models to calculate</w:t>
      </w:r>
      <w:r w:rsidR="00F97504" w:rsidRPr="0013600D">
        <w:rPr>
          <w:iCs/>
          <w:lang w:val="en-US"/>
        </w:rPr>
        <w:t xml:space="preserve"> the</w:t>
      </w:r>
      <w:r w:rsidRPr="0013600D">
        <w:rPr>
          <w:iCs/>
          <w:lang w:val="en-US"/>
        </w:rPr>
        <w:t xml:space="preserve"> absolute and relative </w:t>
      </w:r>
      <w:r w:rsidR="00F97504" w:rsidRPr="0013600D">
        <w:rPr>
          <w:iCs/>
          <w:lang w:val="en-US"/>
        </w:rPr>
        <w:t xml:space="preserve">effects </w:t>
      </w:r>
      <w:r w:rsidR="003F1EEB" w:rsidRPr="0013600D">
        <w:rPr>
          <w:iCs/>
          <w:lang w:val="en-US"/>
        </w:rPr>
        <w:t xml:space="preserve">and their </w:t>
      </w:r>
      <w:r w:rsidR="00F97504" w:rsidRPr="0013600D">
        <w:rPr>
          <w:iCs/>
          <w:lang w:val="en-US"/>
        </w:rPr>
        <w:t xml:space="preserve">95% </w:t>
      </w:r>
      <w:r w:rsidR="003F1EEB" w:rsidRPr="0013600D">
        <w:rPr>
          <w:iCs/>
          <w:lang w:val="en-US"/>
        </w:rPr>
        <w:t>credible intervals (CrI)</w:t>
      </w:r>
      <w:r w:rsidR="00BD5D9E" w:rsidRPr="0013600D">
        <w:rPr>
          <w:iCs/>
          <w:lang w:val="en-US"/>
        </w:rPr>
        <w:t>.</w:t>
      </w:r>
    </w:p>
    <w:p w14:paraId="44D6E1EA" w14:textId="38A42C1F" w:rsidR="00BD5D9E" w:rsidRPr="0013600D" w:rsidRDefault="009A4F90" w:rsidP="00D714FC">
      <w:pPr>
        <w:spacing w:line="480" w:lineRule="auto"/>
        <w:rPr>
          <w:lang w:val="en-US"/>
        </w:rPr>
      </w:pPr>
      <w:r>
        <w:rPr>
          <w:i/>
          <w:iCs/>
          <w:lang w:val="en-US"/>
        </w:rPr>
        <w:t>Findings</w:t>
      </w:r>
      <w:r w:rsidR="00BD5D9E" w:rsidRPr="00AB6920">
        <w:rPr>
          <w:highlight w:val="yellow"/>
          <w:lang w:val="en-US"/>
        </w:rPr>
        <w:t xml:space="preserve">: ED consultations </w:t>
      </w:r>
      <w:r w:rsidR="00F97504" w:rsidRPr="00AB6920">
        <w:rPr>
          <w:highlight w:val="yellow"/>
          <w:lang w:val="en-US"/>
        </w:rPr>
        <w:t xml:space="preserve">declined </w:t>
      </w:r>
      <w:r w:rsidR="00D714FC" w:rsidRPr="00AB6920">
        <w:rPr>
          <w:highlight w:val="yellow"/>
          <w:lang w:val="en-US"/>
        </w:rPr>
        <w:t xml:space="preserve">by </w:t>
      </w:r>
      <w:r w:rsidR="00337D77" w:rsidRPr="00AB6920">
        <w:rPr>
          <w:highlight w:val="yellow"/>
          <w:lang w:val="en-US"/>
        </w:rPr>
        <w:t>1</w:t>
      </w:r>
      <w:del w:id="4" w:author="Andrés González Santa Cruz" w:date="2021-03-30T17:06:00Z">
        <w:r w:rsidR="00337D77" w:rsidRPr="00AB6920" w:rsidDel="008304A1">
          <w:rPr>
            <w:highlight w:val="yellow"/>
            <w:lang w:val="en-US"/>
          </w:rPr>
          <w:delText>5</w:delText>
        </w:r>
      </w:del>
      <w:ins w:id="5" w:author="Andrés González Santa Cruz" w:date="2021-03-30T17:06:00Z">
        <w:r w:rsidR="008304A1">
          <w:rPr>
            <w:highlight w:val="yellow"/>
            <w:lang w:val="en-US"/>
          </w:rPr>
          <w:t>4</w:t>
        </w:r>
      </w:ins>
      <w:r w:rsidR="00D714FC" w:rsidRPr="00AB6920">
        <w:rPr>
          <w:highlight w:val="yellow"/>
          <w:lang w:val="en-US"/>
        </w:rPr>
        <w:t xml:space="preserve">% </w:t>
      </w:r>
      <w:r w:rsidR="00635EBA" w:rsidRPr="00AB6920">
        <w:rPr>
          <w:highlight w:val="yellow"/>
          <w:lang w:val="en-US"/>
        </w:rPr>
        <w:t xml:space="preserve">for </w:t>
      </w:r>
      <w:r w:rsidR="00D714FC" w:rsidRPr="00AB6920">
        <w:rPr>
          <w:highlight w:val="yellow"/>
          <w:lang w:val="en-US"/>
        </w:rPr>
        <w:t>trauma</w:t>
      </w:r>
      <w:r w:rsidR="00635EBA" w:rsidRPr="00AB6920">
        <w:rPr>
          <w:highlight w:val="yellow"/>
          <w:lang w:val="en-US"/>
        </w:rPr>
        <w:t xml:space="preserve"> (</w:t>
      </w:r>
      <w:r w:rsidR="00D714FC" w:rsidRPr="00AB6920">
        <w:rPr>
          <w:highlight w:val="yellow"/>
          <w:lang w:val="en-US"/>
        </w:rPr>
        <w:t xml:space="preserve">95%CrI: </w:t>
      </w:r>
      <w:r w:rsidR="00234A55" w:rsidRPr="00AB6920">
        <w:rPr>
          <w:highlight w:val="yellow"/>
          <w:lang w:val="en-US"/>
        </w:rPr>
        <w:t>-</w:t>
      </w:r>
      <w:ins w:id="6" w:author="Andrés González Santa Cruz" w:date="2021-03-30T17:06:00Z">
        <w:r w:rsidR="008304A1" w:rsidRPr="008304A1">
          <w:rPr>
            <w:lang w:val="en-US"/>
          </w:rPr>
          <w:t>40.2</w:t>
        </w:r>
      </w:ins>
      <w:del w:id="7" w:author="Andrés González Santa Cruz" w:date="2021-03-30T17:06:00Z">
        <w:r w:rsidR="00234A55" w:rsidRPr="00AB6920" w:rsidDel="008304A1">
          <w:rPr>
            <w:highlight w:val="yellow"/>
            <w:lang w:val="en-US"/>
          </w:rPr>
          <w:delText>42</w:delText>
        </w:r>
        <w:r w:rsidR="009A0CAB" w:rsidRPr="00AB6920" w:rsidDel="008304A1">
          <w:rPr>
            <w:highlight w:val="yellow"/>
            <w:lang w:val="en-US"/>
          </w:rPr>
          <w:delText>·</w:delText>
        </w:r>
        <w:r w:rsidR="00234A55" w:rsidRPr="00AB6920" w:rsidDel="008304A1">
          <w:rPr>
            <w:highlight w:val="yellow"/>
            <w:lang w:val="en-US"/>
          </w:rPr>
          <w:delText>6</w:delText>
        </w:r>
      </w:del>
      <w:r w:rsidR="00997DAB" w:rsidRPr="00AB6920">
        <w:rPr>
          <w:highlight w:val="yellow"/>
          <w:lang w:val="en-US"/>
        </w:rPr>
        <w:t>%</w:t>
      </w:r>
      <w:r w:rsidR="00234A55" w:rsidRPr="00AB6920">
        <w:rPr>
          <w:highlight w:val="yellow"/>
          <w:lang w:val="en-US"/>
        </w:rPr>
        <w:t xml:space="preserve">, </w:t>
      </w:r>
      <w:ins w:id="8" w:author="Andrés González Santa Cruz" w:date="2021-03-30T17:06:00Z">
        <w:r w:rsidR="008304A1" w:rsidRPr="008304A1">
          <w:rPr>
            <w:lang w:val="en-US"/>
          </w:rPr>
          <w:t>11.5</w:t>
        </w:r>
      </w:ins>
      <w:del w:id="9" w:author="Andrés González Santa Cruz" w:date="2021-03-30T17:06:00Z">
        <w:r w:rsidR="00234A55" w:rsidRPr="00AB6920" w:rsidDel="008304A1">
          <w:rPr>
            <w:highlight w:val="yellow"/>
            <w:lang w:val="en-US"/>
          </w:rPr>
          <w:delText>12</w:delText>
        </w:r>
        <w:r w:rsidR="008D67E1" w:rsidRPr="00AB6920" w:rsidDel="008304A1">
          <w:rPr>
            <w:highlight w:val="yellow"/>
            <w:lang w:val="en-US"/>
          </w:rPr>
          <w:delText>·</w:delText>
        </w:r>
        <w:r w:rsidR="00234A55" w:rsidRPr="00AB6920" w:rsidDel="008304A1">
          <w:rPr>
            <w:highlight w:val="yellow"/>
            <w:lang w:val="en-US"/>
          </w:rPr>
          <w:delText>1</w:delText>
        </w:r>
      </w:del>
      <w:r w:rsidR="00997DAB" w:rsidRPr="00AB6920">
        <w:rPr>
          <w:highlight w:val="yellow"/>
          <w:lang w:val="en-US"/>
        </w:rPr>
        <w:t>%</w:t>
      </w:r>
      <w:r w:rsidR="00D714FC" w:rsidRPr="00AB6920">
        <w:rPr>
          <w:highlight w:val="yellow"/>
          <w:lang w:val="en-US"/>
        </w:rPr>
        <w:t>)</w:t>
      </w:r>
      <w:ins w:id="10" w:author="Andrés González Santa Cruz" w:date="2021-03-30T17:11:00Z">
        <w:r w:rsidR="00E93CE2">
          <w:rPr>
            <w:highlight w:val="yellow"/>
            <w:lang w:val="en-US"/>
          </w:rPr>
          <w:t>,</w:t>
        </w:r>
      </w:ins>
      <w:del w:id="11" w:author="Andrés González Santa Cruz" w:date="2021-03-30T17:11:00Z">
        <w:r w:rsidR="00D714FC" w:rsidRPr="00AB6920" w:rsidDel="00E93CE2">
          <w:rPr>
            <w:highlight w:val="yellow"/>
            <w:lang w:val="en-US"/>
          </w:rPr>
          <w:delText xml:space="preserve"> and </w:delText>
        </w:r>
      </w:del>
      <w:ins w:id="12" w:author="Andrés González Santa Cruz" w:date="2021-03-30T17:07:00Z">
        <w:r w:rsidR="008304A1">
          <w:rPr>
            <w:highlight w:val="yellow"/>
            <w:lang w:val="en-US"/>
          </w:rPr>
          <w:t>30</w:t>
        </w:r>
      </w:ins>
      <w:del w:id="13" w:author="Andrés González Santa Cruz" w:date="2021-03-30T17:07:00Z">
        <w:r w:rsidR="00337D77" w:rsidRPr="00AB6920" w:rsidDel="008304A1">
          <w:rPr>
            <w:highlight w:val="yellow"/>
            <w:lang w:val="en-US"/>
          </w:rPr>
          <w:delText>46</w:delText>
        </w:r>
      </w:del>
      <w:r w:rsidR="00D714FC" w:rsidRPr="00AB6920">
        <w:rPr>
          <w:highlight w:val="yellow"/>
          <w:lang w:val="en-US"/>
        </w:rPr>
        <w:t xml:space="preserve">% </w:t>
      </w:r>
      <w:r w:rsidR="00635EBA" w:rsidRPr="00AB6920">
        <w:rPr>
          <w:highlight w:val="yellow"/>
          <w:lang w:val="en-US"/>
        </w:rPr>
        <w:t xml:space="preserve">for </w:t>
      </w:r>
      <w:r w:rsidR="00D714FC" w:rsidRPr="00AB6920">
        <w:rPr>
          <w:highlight w:val="yellow"/>
          <w:lang w:val="en-US"/>
        </w:rPr>
        <w:t>respiratory</w:t>
      </w:r>
      <w:r w:rsidR="00635EBA" w:rsidRPr="00AB6920">
        <w:rPr>
          <w:highlight w:val="yellow"/>
          <w:lang w:val="en-US"/>
        </w:rPr>
        <w:t xml:space="preserve"> cau</w:t>
      </w:r>
      <w:r w:rsidR="00F45987" w:rsidRPr="00AB6920">
        <w:rPr>
          <w:highlight w:val="yellow"/>
          <w:lang w:val="en-US"/>
        </w:rPr>
        <w:t>s</w:t>
      </w:r>
      <w:r w:rsidR="00635EBA" w:rsidRPr="00AB6920">
        <w:rPr>
          <w:highlight w:val="yellow"/>
          <w:lang w:val="en-US"/>
        </w:rPr>
        <w:t>es (</w:t>
      </w:r>
      <w:r w:rsidR="00D714FC" w:rsidRPr="00AB6920">
        <w:rPr>
          <w:highlight w:val="yellow"/>
          <w:lang w:val="en-US"/>
        </w:rPr>
        <w:t xml:space="preserve">95%CrI: </w:t>
      </w:r>
      <w:r w:rsidR="00337D77" w:rsidRPr="00AB6920">
        <w:rPr>
          <w:highlight w:val="yellow"/>
          <w:lang w:val="en-US"/>
        </w:rPr>
        <w:t>-</w:t>
      </w:r>
      <w:del w:id="14" w:author="Andrés González Santa Cruz" w:date="2021-03-30T17:07:00Z">
        <w:r w:rsidR="00337D77" w:rsidRPr="00AB6920" w:rsidDel="008304A1">
          <w:rPr>
            <w:highlight w:val="yellow"/>
            <w:lang w:val="en-US"/>
          </w:rPr>
          <w:delText>95</w:delText>
        </w:r>
        <w:r w:rsidR="009A0CAB" w:rsidRPr="00AB6920" w:rsidDel="008304A1">
          <w:rPr>
            <w:highlight w:val="yellow"/>
            <w:lang w:val="en-US"/>
          </w:rPr>
          <w:delText>·</w:delText>
        </w:r>
        <w:r w:rsidR="00234A55" w:rsidRPr="00AB6920" w:rsidDel="008304A1">
          <w:rPr>
            <w:highlight w:val="yellow"/>
            <w:lang w:val="en-US"/>
          </w:rPr>
          <w:delText>3</w:delText>
        </w:r>
      </w:del>
      <w:ins w:id="15" w:author="Andrés González Santa Cruz" w:date="2021-03-30T17:07:00Z">
        <w:r w:rsidR="008304A1">
          <w:rPr>
            <w:highlight w:val="yellow"/>
            <w:lang w:val="en-US"/>
          </w:rPr>
          <w:t>89.4</w:t>
        </w:r>
      </w:ins>
      <w:r w:rsidR="00997DAB" w:rsidRPr="00AB6920">
        <w:rPr>
          <w:highlight w:val="yellow"/>
          <w:lang w:val="en-US"/>
        </w:rPr>
        <w:t>%</w:t>
      </w:r>
      <w:r w:rsidR="00337D77" w:rsidRPr="00AB6920">
        <w:rPr>
          <w:highlight w:val="yellow"/>
          <w:lang w:val="en-US"/>
        </w:rPr>
        <w:t xml:space="preserve">, </w:t>
      </w:r>
      <w:del w:id="16" w:author="Andrés González Santa Cruz" w:date="2021-03-30T17:07:00Z">
        <w:r w:rsidR="00337D77" w:rsidRPr="00AB6920" w:rsidDel="008304A1">
          <w:rPr>
            <w:highlight w:val="yellow"/>
            <w:lang w:val="en-US"/>
          </w:rPr>
          <w:delText>3</w:delText>
        </w:r>
        <w:r w:rsidR="009A0CAB" w:rsidRPr="00AB6920" w:rsidDel="008304A1">
          <w:rPr>
            <w:highlight w:val="yellow"/>
            <w:lang w:val="en-US"/>
          </w:rPr>
          <w:delText>·</w:delText>
        </w:r>
        <w:r w:rsidR="00337D77" w:rsidRPr="00AB6920" w:rsidDel="008304A1">
          <w:rPr>
            <w:highlight w:val="yellow"/>
            <w:lang w:val="en-US"/>
          </w:rPr>
          <w:delText>9</w:delText>
        </w:r>
      </w:del>
      <w:ins w:id="17" w:author="Andrés González Santa Cruz" w:date="2021-03-30T17:07:00Z">
        <w:r w:rsidR="008304A1">
          <w:rPr>
            <w:highlight w:val="yellow"/>
            <w:lang w:val="en-US"/>
          </w:rPr>
          <w:t>30.2</w:t>
        </w:r>
      </w:ins>
      <w:r w:rsidR="00997DAB" w:rsidRPr="00AB6920">
        <w:rPr>
          <w:highlight w:val="yellow"/>
          <w:lang w:val="en-US"/>
        </w:rPr>
        <w:t>%</w:t>
      </w:r>
      <w:r w:rsidR="00D714FC" w:rsidRPr="00AB6920">
        <w:rPr>
          <w:highlight w:val="yellow"/>
          <w:lang w:val="en-US"/>
        </w:rPr>
        <w:t xml:space="preserve">) </w:t>
      </w:r>
      <w:ins w:id="18" w:author="Andrés González Santa Cruz" w:date="2021-03-30T17:11:00Z">
        <w:r w:rsidR="00E93CE2">
          <w:rPr>
            <w:highlight w:val="yellow"/>
            <w:lang w:val="en-US"/>
          </w:rPr>
          <w:t>and respiratory hospitalizations, 6.8% (</w:t>
        </w:r>
      </w:ins>
      <w:ins w:id="19" w:author="Andrés González Santa Cruz" w:date="2021-03-30T17:12:00Z">
        <w:r w:rsidR="00E93CE2" w:rsidRPr="00AB6920">
          <w:rPr>
            <w:highlight w:val="yellow"/>
            <w:lang w:val="en-US"/>
          </w:rPr>
          <w:t>95%CrI:</w:t>
        </w:r>
        <w:r w:rsidR="00E93CE2">
          <w:rPr>
            <w:highlight w:val="yellow"/>
            <w:lang w:val="en-US"/>
          </w:rPr>
          <w:t xml:space="preserve"> -43.6%, 30.8%</w:t>
        </w:r>
      </w:ins>
      <w:ins w:id="20" w:author="Andrés González Santa Cruz" w:date="2021-03-30T17:11:00Z">
        <w:r w:rsidR="00E93CE2">
          <w:rPr>
            <w:highlight w:val="yellow"/>
            <w:lang w:val="en-US"/>
          </w:rPr>
          <w:t xml:space="preserve">) </w:t>
        </w:r>
      </w:ins>
      <w:r w:rsidR="00F97504" w:rsidRPr="00AB6920">
        <w:rPr>
          <w:highlight w:val="yellow"/>
          <w:lang w:val="en-US"/>
        </w:rPr>
        <w:t xml:space="preserve">during the </w:t>
      </w:r>
      <w:r w:rsidR="001C4DD9" w:rsidRPr="00AB6920">
        <w:rPr>
          <w:highlight w:val="yellow"/>
          <w:lang w:val="en-US"/>
        </w:rPr>
        <w:t>first ten week</w:t>
      </w:r>
      <w:r w:rsidR="00635EBA" w:rsidRPr="00AB6920">
        <w:rPr>
          <w:highlight w:val="yellow"/>
          <w:lang w:val="en-US"/>
        </w:rPr>
        <w:t>s</w:t>
      </w:r>
      <w:r w:rsidR="001C4DD9" w:rsidRPr="00AB6920">
        <w:rPr>
          <w:highlight w:val="yellow"/>
          <w:lang w:val="en-US"/>
        </w:rPr>
        <w:t xml:space="preserve"> of </w:t>
      </w:r>
      <w:r w:rsidR="00F97504" w:rsidRPr="00AB6920">
        <w:rPr>
          <w:highlight w:val="yellow"/>
          <w:lang w:val="en-US"/>
        </w:rPr>
        <w:t>social protests</w:t>
      </w:r>
      <w:r w:rsidR="00BD5D9E" w:rsidRPr="00AB6920">
        <w:rPr>
          <w:highlight w:val="yellow"/>
          <w:lang w:val="en-US"/>
        </w:rPr>
        <w:t xml:space="preserve">. In contrast, trauma hospitalizations increased by </w:t>
      </w:r>
      <w:del w:id="21" w:author="Andrés González Santa Cruz" w:date="2021-03-30T17:08:00Z">
        <w:r w:rsidR="00234A55" w:rsidRPr="00AB6920" w:rsidDel="008304A1">
          <w:rPr>
            <w:highlight w:val="yellow"/>
            <w:lang w:val="en-US"/>
          </w:rPr>
          <w:delText>17</w:delText>
        </w:r>
      </w:del>
      <w:ins w:id="22" w:author="Andrés González Santa Cruz" w:date="2021-03-30T17:08:00Z">
        <w:r w:rsidR="008304A1">
          <w:rPr>
            <w:highlight w:val="yellow"/>
            <w:lang w:val="en-US"/>
          </w:rPr>
          <w:t>15</w:t>
        </w:r>
      </w:ins>
      <w:r w:rsidR="00BD5D9E" w:rsidRPr="00AB6920">
        <w:rPr>
          <w:highlight w:val="yellow"/>
          <w:lang w:val="en-US"/>
        </w:rPr>
        <w:t>% (</w:t>
      </w:r>
      <w:bookmarkStart w:id="23" w:name="_Hlk58181911"/>
      <w:r w:rsidR="005F4533" w:rsidRPr="00AB6920">
        <w:rPr>
          <w:highlight w:val="yellow"/>
          <w:lang w:val="en-US"/>
        </w:rPr>
        <w:t xml:space="preserve">95%CrI: </w:t>
      </w:r>
      <w:r w:rsidR="00234A55" w:rsidRPr="00AB6920">
        <w:rPr>
          <w:highlight w:val="yellow"/>
          <w:lang w:val="en-US"/>
        </w:rPr>
        <w:t>4</w:t>
      </w:r>
      <w:ins w:id="24" w:author="Andrés González Santa Cruz" w:date="2021-03-30T17:08:00Z">
        <w:r w:rsidR="008304A1">
          <w:rPr>
            <w:highlight w:val="yellow"/>
            <w:lang w:val="en-US"/>
          </w:rPr>
          <w:t>.</w:t>
        </w:r>
      </w:ins>
      <w:del w:id="25" w:author="Andrés González Santa Cruz" w:date="2021-03-30T17:08:00Z">
        <w:r w:rsidR="008D67E1" w:rsidRPr="00AB6920" w:rsidDel="008304A1">
          <w:rPr>
            <w:highlight w:val="yellow"/>
            <w:lang w:val="en-US"/>
          </w:rPr>
          <w:delText>·</w:delText>
        </w:r>
        <w:r w:rsidR="00234A55" w:rsidRPr="00AB6920" w:rsidDel="008304A1">
          <w:rPr>
            <w:highlight w:val="yellow"/>
            <w:lang w:val="en-US"/>
          </w:rPr>
          <w:delText>9</w:delText>
        </w:r>
      </w:del>
      <w:ins w:id="26" w:author="Andrés González Santa Cruz" w:date="2021-03-30T17:08:00Z">
        <w:r w:rsidR="008304A1">
          <w:rPr>
            <w:highlight w:val="yellow"/>
            <w:lang w:val="en-US"/>
          </w:rPr>
          <w:t>01</w:t>
        </w:r>
      </w:ins>
      <w:r w:rsidR="00997DAB" w:rsidRPr="00AB6920">
        <w:rPr>
          <w:highlight w:val="yellow"/>
          <w:lang w:val="en-US"/>
        </w:rPr>
        <w:t>%</w:t>
      </w:r>
      <w:r w:rsidR="00234A55" w:rsidRPr="00AB6920">
        <w:rPr>
          <w:highlight w:val="yellow"/>
          <w:lang w:val="en-US"/>
        </w:rPr>
        <w:t>, 2</w:t>
      </w:r>
      <w:del w:id="27" w:author="Andrés González Santa Cruz" w:date="2021-03-30T17:08:00Z">
        <w:r w:rsidR="00234A55" w:rsidRPr="00AB6920" w:rsidDel="008304A1">
          <w:rPr>
            <w:highlight w:val="yellow"/>
            <w:lang w:val="en-US"/>
          </w:rPr>
          <w:delText>9</w:delText>
        </w:r>
        <w:r w:rsidR="008D67E1" w:rsidRPr="00AB6920" w:rsidDel="008304A1">
          <w:rPr>
            <w:highlight w:val="yellow"/>
            <w:lang w:val="en-US"/>
          </w:rPr>
          <w:delText>·</w:delText>
        </w:r>
        <w:r w:rsidR="00234A55" w:rsidRPr="00AB6920" w:rsidDel="008304A1">
          <w:rPr>
            <w:highlight w:val="yellow"/>
            <w:lang w:val="en-US"/>
          </w:rPr>
          <w:delText>1</w:delText>
        </w:r>
      </w:del>
      <w:bookmarkEnd w:id="23"/>
      <w:ins w:id="28" w:author="Andrés González Santa Cruz" w:date="2021-03-30T17:08:00Z">
        <w:r w:rsidR="008304A1">
          <w:rPr>
            <w:highlight w:val="yellow"/>
            <w:lang w:val="en-US"/>
          </w:rPr>
          <w:t>6.4</w:t>
        </w:r>
      </w:ins>
      <w:r w:rsidR="00997DAB" w:rsidRPr="00AB6920">
        <w:rPr>
          <w:highlight w:val="yellow"/>
          <w:lang w:val="en-US"/>
        </w:rPr>
        <w:t>%</w:t>
      </w:r>
      <w:r w:rsidR="00BD5D9E" w:rsidRPr="00AB6920">
        <w:rPr>
          <w:highlight w:val="yellow"/>
          <w:lang w:val="en-US"/>
        </w:rPr>
        <w:t>), and the proportion of hospitaliza</w:t>
      </w:r>
      <w:r w:rsidR="00AE5DE4" w:rsidRPr="00AB6920">
        <w:rPr>
          <w:highlight w:val="yellow"/>
          <w:lang w:val="en-US"/>
        </w:rPr>
        <w:t>t</w:t>
      </w:r>
      <w:r w:rsidR="00BD5D9E" w:rsidRPr="00AB6920">
        <w:rPr>
          <w:highlight w:val="yellow"/>
          <w:lang w:val="en-US"/>
        </w:rPr>
        <w:t>ion</w:t>
      </w:r>
      <w:r w:rsidR="00AE5DE4" w:rsidRPr="00AB6920">
        <w:rPr>
          <w:highlight w:val="yellow"/>
          <w:lang w:val="en-US"/>
        </w:rPr>
        <w:t>s</w:t>
      </w:r>
      <w:r w:rsidR="00BD5D9E" w:rsidRPr="00AB6920">
        <w:rPr>
          <w:highlight w:val="yellow"/>
          <w:lang w:val="en-US"/>
        </w:rPr>
        <w:t xml:space="preserve"> </w:t>
      </w:r>
      <w:r w:rsidR="00F97504" w:rsidRPr="00AB6920">
        <w:rPr>
          <w:highlight w:val="yellow"/>
          <w:lang w:val="en-US"/>
        </w:rPr>
        <w:t>among</w:t>
      </w:r>
      <w:r w:rsidR="00BD5D9E" w:rsidRPr="00AB6920">
        <w:rPr>
          <w:highlight w:val="yellow"/>
          <w:lang w:val="en-US"/>
        </w:rPr>
        <w:t xml:space="preserve"> </w:t>
      </w:r>
      <w:r w:rsidR="003B30E9" w:rsidRPr="00AB6920">
        <w:rPr>
          <w:highlight w:val="yellow"/>
          <w:lang w:val="en-US"/>
        </w:rPr>
        <w:t xml:space="preserve">consultations </w:t>
      </w:r>
      <w:r w:rsidR="00BD5D9E" w:rsidRPr="00AB6920">
        <w:rPr>
          <w:highlight w:val="yellow"/>
          <w:lang w:val="en-US"/>
        </w:rPr>
        <w:t xml:space="preserve">increased by </w:t>
      </w:r>
      <w:r w:rsidR="00234A55" w:rsidRPr="00AB6920">
        <w:rPr>
          <w:highlight w:val="yellow"/>
          <w:lang w:val="en-US"/>
        </w:rPr>
        <w:t>4</w:t>
      </w:r>
      <w:del w:id="29" w:author="Andrés González Santa Cruz" w:date="2021-03-30T17:09:00Z">
        <w:r w:rsidR="00234A55" w:rsidRPr="00AB6920" w:rsidDel="008304A1">
          <w:rPr>
            <w:highlight w:val="yellow"/>
            <w:lang w:val="en-US"/>
          </w:rPr>
          <w:delText>1</w:delText>
        </w:r>
      </w:del>
      <w:ins w:id="30" w:author="Andrés González Santa Cruz" w:date="2021-03-30T17:09:00Z">
        <w:r w:rsidR="008304A1">
          <w:rPr>
            <w:highlight w:val="yellow"/>
            <w:lang w:val="en-US"/>
          </w:rPr>
          <w:t>0</w:t>
        </w:r>
      </w:ins>
      <w:r w:rsidR="00BD5D9E" w:rsidRPr="00AB6920">
        <w:rPr>
          <w:highlight w:val="yellow"/>
          <w:lang w:val="en-US"/>
        </w:rPr>
        <w:t>% for trauma (</w:t>
      </w:r>
      <w:r w:rsidR="005F4533" w:rsidRPr="00AB6920">
        <w:rPr>
          <w:highlight w:val="yellow"/>
          <w:lang w:val="en-US"/>
        </w:rPr>
        <w:t xml:space="preserve">95%CrI: </w:t>
      </w:r>
      <w:del w:id="31" w:author="Andrés González Santa Cruz" w:date="2021-03-30T17:09:00Z">
        <w:r w:rsidR="00234A55" w:rsidRPr="00AB6920" w:rsidDel="008304A1">
          <w:rPr>
            <w:highlight w:val="yellow"/>
            <w:lang w:val="en-US"/>
          </w:rPr>
          <w:delText>11</w:delText>
        </w:r>
        <w:r w:rsidR="009A0CAB" w:rsidRPr="00AB6920" w:rsidDel="008304A1">
          <w:rPr>
            <w:highlight w:val="yellow"/>
            <w:lang w:val="en-US"/>
          </w:rPr>
          <w:delText>·</w:delText>
        </w:r>
        <w:r w:rsidR="00234A55" w:rsidRPr="00AB6920" w:rsidDel="008304A1">
          <w:rPr>
            <w:highlight w:val="yellow"/>
            <w:lang w:val="en-US"/>
          </w:rPr>
          <w:delText>1</w:delText>
        </w:r>
      </w:del>
      <w:ins w:id="32" w:author="Andrés González Santa Cruz" w:date="2021-03-30T17:09:00Z">
        <w:r w:rsidR="008304A1">
          <w:rPr>
            <w:highlight w:val="yellow"/>
            <w:lang w:val="en-US"/>
          </w:rPr>
          <w:t>13.1</w:t>
        </w:r>
      </w:ins>
      <w:r w:rsidR="00997DAB" w:rsidRPr="00AB6920">
        <w:rPr>
          <w:highlight w:val="yellow"/>
          <w:lang w:val="en-US"/>
        </w:rPr>
        <w:t>%</w:t>
      </w:r>
      <w:r w:rsidR="00234A55" w:rsidRPr="00AB6920">
        <w:rPr>
          <w:highlight w:val="yellow"/>
          <w:lang w:val="en-US"/>
        </w:rPr>
        <w:t xml:space="preserve">, </w:t>
      </w:r>
      <w:del w:id="33" w:author="Andrés González Santa Cruz" w:date="2021-03-30T17:09:00Z">
        <w:r w:rsidR="00234A55" w:rsidRPr="00AB6920" w:rsidDel="008304A1">
          <w:rPr>
            <w:highlight w:val="yellow"/>
            <w:lang w:val="en-US"/>
          </w:rPr>
          <w:delText>69</w:delText>
        </w:r>
        <w:r w:rsidR="009A0CAB" w:rsidRPr="00AB6920" w:rsidDel="008304A1">
          <w:rPr>
            <w:highlight w:val="yellow"/>
            <w:lang w:val="en-US"/>
          </w:rPr>
          <w:delText>·</w:delText>
        </w:r>
        <w:r w:rsidR="00234A55" w:rsidRPr="00AB6920" w:rsidDel="008304A1">
          <w:rPr>
            <w:highlight w:val="yellow"/>
            <w:lang w:val="en-US"/>
          </w:rPr>
          <w:delText>1</w:delText>
        </w:r>
      </w:del>
      <w:ins w:id="34" w:author="Andrés González Santa Cruz" w:date="2021-03-30T17:09:00Z">
        <w:r w:rsidR="008304A1">
          <w:rPr>
            <w:highlight w:val="yellow"/>
            <w:lang w:val="en-US"/>
          </w:rPr>
          <w:t>68.0</w:t>
        </w:r>
      </w:ins>
      <w:r w:rsidR="00997DAB" w:rsidRPr="00AB6920">
        <w:rPr>
          <w:highlight w:val="yellow"/>
          <w:lang w:val="en-US"/>
        </w:rPr>
        <w:t>%</w:t>
      </w:r>
      <w:r w:rsidR="00BD5D9E" w:rsidRPr="00AB6920">
        <w:rPr>
          <w:highlight w:val="yellow"/>
          <w:lang w:val="en-US"/>
        </w:rPr>
        <w:t xml:space="preserve">) and </w:t>
      </w:r>
      <w:del w:id="35" w:author="Andrés González Santa Cruz" w:date="2021-03-30T17:09:00Z">
        <w:r w:rsidR="00234A55" w:rsidRPr="00AB6920" w:rsidDel="008304A1">
          <w:rPr>
            <w:highlight w:val="yellow"/>
            <w:lang w:val="en-US"/>
          </w:rPr>
          <w:delText>71</w:delText>
        </w:r>
      </w:del>
      <w:ins w:id="36" w:author="Andrés González Santa Cruz" w:date="2021-03-30T17:09:00Z">
        <w:r w:rsidR="008304A1">
          <w:rPr>
            <w:highlight w:val="yellow"/>
            <w:lang w:val="en-US"/>
          </w:rPr>
          <w:t>59</w:t>
        </w:r>
      </w:ins>
      <w:r w:rsidR="00BD5D9E" w:rsidRPr="00AB6920">
        <w:rPr>
          <w:highlight w:val="yellow"/>
          <w:lang w:val="en-US"/>
        </w:rPr>
        <w:t>% for respiratory causes (</w:t>
      </w:r>
      <w:r w:rsidR="005F4533" w:rsidRPr="00AB6920">
        <w:rPr>
          <w:highlight w:val="yellow"/>
          <w:lang w:val="en-US"/>
        </w:rPr>
        <w:t xml:space="preserve">95%CrI: </w:t>
      </w:r>
      <w:del w:id="37" w:author="Andrés González Santa Cruz" w:date="2021-03-30T17:10:00Z">
        <w:r w:rsidR="00234A55" w:rsidRPr="00AB6920" w:rsidDel="008304A1">
          <w:rPr>
            <w:highlight w:val="yellow"/>
            <w:lang w:val="en-US"/>
          </w:rPr>
          <w:delText>36</w:delText>
        </w:r>
        <w:r w:rsidR="009A0CAB" w:rsidRPr="00AB6920" w:rsidDel="008304A1">
          <w:rPr>
            <w:highlight w:val="yellow"/>
            <w:lang w:val="en-US"/>
          </w:rPr>
          <w:delText>·</w:delText>
        </w:r>
        <w:r w:rsidR="00234A55" w:rsidRPr="00AB6920" w:rsidDel="008304A1">
          <w:rPr>
            <w:highlight w:val="yellow"/>
            <w:lang w:val="en-US"/>
          </w:rPr>
          <w:delText>5</w:delText>
        </w:r>
      </w:del>
      <w:ins w:id="38" w:author="Andrés González Santa Cruz" w:date="2021-03-30T17:10:00Z">
        <w:r w:rsidR="008304A1">
          <w:rPr>
            <w:highlight w:val="yellow"/>
            <w:lang w:val="en-US"/>
          </w:rPr>
          <w:t>29.4</w:t>
        </w:r>
      </w:ins>
      <w:r w:rsidR="00997DAB" w:rsidRPr="00AB6920">
        <w:rPr>
          <w:highlight w:val="yellow"/>
          <w:lang w:val="en-US"/>
        </w:rPr>
        <w:t>%</w:t>
      </w:r>
      <w:r w:rsidR="00234A55" w:rsidRPr="00AB6920">
        <w:rPr>
          <w:highlight w:val="yellow"/>
          <w:lang w:val="en-US"/>
        </w:rPr>
        <w:t xml:space="preserve">, </w:t>
      </w:r>
      <w:del w:id="39" w:author="Andrés González Santa Cruz" w:date="2021-03-30T17:10:00Z">
        <w:r w:rsidR="00234A55" w:rsidRPr="00AB6920" w:rsidDel="008304A1">
          <w:rPr>
            <w:highlight w:val="yellow"/>
            <w:lang w:val="en-US"/>
          </w:rPr>
          <w:delText>106</w:delText>
        </w:r>
        <w:r w:rsidR="009A0CAB" w:rsidRPr="00AB6920" w:rsidDel="008304A1">
          <w:rPr>
            <w:highlight w:val="yellow"/>
            <w:lang w:val="en-US"/>
          </w:rPr>
          <w:delText>·</w:delText>
        </w:r>
        <w:r w:rsidR="00234A55" w:rsidRPr="00AB6920" w:rsidDel="008304A1">
          <w:rPr>
            <w:highlight w:val="yellow"/>
            <w:lang w:val="en-US"/>
          </w:rPr>
          <w:delText>7</w:delText>
        </w:r>
      </w:del>
      <w:ins w:id="40" w:author="Andrés González Santa Cruz" w:date="2021-03-30T17:10:00Z">
        <w:r w:rsidR="008304A1">
          <w:rPr>
            <w:highlight w:val="yellow"/>
            <w:lang w:val="en-US"/>
          </w:rPr>
          <w:t>87.9</w:t>
        </w:r>
      </w:ins>
      <w:r w:rsidR="00997DAB" w:rsidRPr="00AB6920">
        <w:rPr>
          <w:highlight w:val="yellow"/>
          <w:lang w:val="en-US"/>
        </w:rPr>
        <w:t>%</w:t>
      </w:r>
      <w:r w:rsidR="00BD5D9E" w:rsidRPr="00AB6920">
        <w:rPr>
          <w:highlight w:val="yellow"/>
          <w:lang w:val="en-US"/>
        </w:rPr>
        <w:t>)</w:t>
      </w:r>
      <w:r w:rsidR="00BD5D9E" w:rsidRPr="0013600D">
        <w:rPr>
          <w:lang w:val="en-US"/>
        </w:rPr>
        <w:t>.</w:t>
      </w:r>
    </w:p>
    <w:p w14:paraId="56EDDBA2" w14:textId="637D3AB0" w:rsidR="00BD5D9E" w:rsidRDefault="009A4F90" w:rsidP="00D714FC">
      <w:pPr>
        <w:spacing w:line="480" w:lineRule="auto"/>
        <w:rPr>
          <w:lang w:val="en-US"/>
        </w:rPr>
      </w:pPr>
      <w:r>
        <w:rPr>
          <w:i/>
          <w:iCs/>
          <w:lang w:val="en-US"/>
        </w:rPr>
        <w:t>Interpretation</w:t>
      </w:r>
      <w:r w:rsidR="00BD5D9E" w:rsidRPr="0013600D">
        <w:rPr>
          <w:i/>
          <w:iCs/>
          <w:lang w:val="en-US"/>
        </w:rPr>
        <w:t>:</w:t>
      </w:r>
      <w:r w:rsidR="00BD5D9E" w:rsidRPr="0013600D">
        <w:rPr>
          <w:lang w:val="en-US"/>
        </w:rPr>
        <w:t xml:space="preserve"> </w:t>
      </w:r>
      <w:r w:rsidR="00B73A3B" w:rsidRPr="0013600D">
        <w:rPr>
          <w:lang w:val="en-US"/>
        </w:rPr>
        <w:t>The 2019 Chilean protests affect</w:t>
      </w:r>
      <w:r w:rsidR="007020AE">
        <w:rPr>
          <w:lang w:val="en-US"/>
        </w:rPr>
        <w:t>ed</w:t>
      </w:r>
      <w:r w:rsidR="00B73A3B" w:rsidRPr="0013600D">
        <w:rPr>
          <w:lang w:val="en-US"/>
        </w:rPr>
        <w:t xml:space="preserve"> </w:t>
      </w:r>
      <w:del w:id="41" w:author="Andrés González Santa Cruz" w:date="2021-03-30T18:58:00Z">
        <w:r w:rsidR="00B73A3B" w:rsidRPr="0013600D" w:rsidDel="00D80BD3">
          <w:rPr>
            <w:lang w:val="en-US"/>
          </w:rPr>
          <w:delText xml:space="preserve">the use of </w:delText>
        </w:r>
      </w:del>
      <w:r w:rsidR="00B73A3B" w:rsidRPr="0013600D">
        <w:rPr>
          <w:lang w:val="en-US"/>
        </w:rPr>
        <w:t xml:space="preserve">emergency health services by lowering the number of consultations due to trauma and respiratory causes, </w:t>
      </w:r>
      <w:r w:rsidR="00B13C80" w:rsidRPr="0013600D">
        <w:rPr>
          <w:lang w:val="en-US"/>
        </w:rPr>
        <w:t>while</w:t>
      </w:r>
      <w:r w:rsidR="00B73A3B" w:rsidRPr="0013600D">
        <w:rPr>
          <w:lang w:val="en-US"/>
        </w:rPr>
        <w:t xml:space="preserve"> increasing </w:t>
      </w:r>
      <w:r w:rsidR="00793A59" w:rsidRPr="0013600D">
        <w:rPr>
          <w:lang w:val="en-US"/>
        </w:rPr>
        <w:t xml:space="preserve">the </w:t>
      </w:r>
      <w:r w:rsidR="00033B12">
        <w:rPr>
          <w:lang w:val="en-US"/>
        </w:rPr>
        <w:t>rate</w:t>
      </w:r>
      <w:r w:rsidR="00793A59" w:rsidRPr="0013600D">
        <w:rPr>
          <w:lang w:val="en-US"/>
        </w:rPr>
        <w:t xml:space="preserve"> of ho</w:t>
      </w:r>
      <w:r w:rsidR="00F45987">
        <w:rPr>
          <w:lang w:val="en-US"/>
        </w:rPr>
        <w:t>s</w:t>
      </w:r>
      <w:r w:rsidR="00793A59" w:rsidRPr="0013600D">
        <w:rPr>
          <w:lang w:val="en-US"/>
        </w:rPr>
        <w:t xml:space="preserve">pitalizations among </w:t>
      </w:r>
      <w:r w:rsidR="00B13C80" w:rsidRPr="0013600D">
        <w:rPr>
          <w:lang w:val="en-US"/>
        </w:rPr>
        <w:t xml:space="preserve">consulting </w:t>
      </w:r>
      <w:r w:rsidR="00793A59" w:rsidRPr="0013600D">
        <w:rPr>
          <w:lang w:val="en-US"/>
        </w:rPr>
        <w:t>patients</w:t>
      </w:r>
      <w:r w:rsidR="00B73A3B" w:rsidRPr="0013600D">
        <w:rPr>
          <w:lang w:val="en-US"/>
        </w:rPr>
        <w:t>.</w:t>
      </w:r>
      <w:r w:rsidR="00BD5D9E" w:rsidRPr="0013600D">
        <w:rPr>
          <w:lang w:val="en-US"/>
        </w:rPr>
        <w:t xml:space="preserve"> </w:t>
      </w:r>
      <w:r w:rsidR="00033B12">
        <w:rPr>
          <w:lang w:val="en-US"/>
        </w:rPr>
        <w:t>C</w:t>
      </w:r>
      <w:r w:rsidR="00BD5D9E" w:rsidRPr="0013600D">
        <w:rPr>
          <w:lang w:val="en-US"/>
        </w:rPr>
        <w:t xml:space="preserve">rowd-control </w:t>
      </w:r>
      <w:r w:rsidR="00AE5DE4" w:rsidRPr="0013600D">
        <w:rPr>
          <w:lang w:val="en-US"/>
        </w:rPr>
        <w:t>protocols</w:t>
      </w:r>
      <w:r w:rsidR="00BD5D9E" w:rsidRPr="0013600D">
        <w:rPr>
          <w:lang w:val="en-US"/>
        </w:rPr>
        <w:t xml:space="preserve"> must be reviewed to </w:t>
      </w:r>
      <w:r w:rsidR="002926B1">
        <w:rPr>
          <w:lang w:val="en-US"/>
        </w:rPr>
        <w:t xml:space="preserve">prevent </w:t>
      </w:r>
      <w:ins w:id="42" w:author="Andrés González Santa Cruz" w:date="2021-03-30T18:59:00Z">
        <w:r w:rsidR="00D80BD3">
          <w:rPr>
            <w:lang w:val="en-US"/>
          </w:rPr>
          <w:t xml:space="preserve">the </w:t>
        </w:r>
      </w:ins>
      <w:r w:rsidR="002926B1">
        <w:rPr>
          <w:lang w:val="en-US"/>
        </w:rPr>
        <w:t>negative</w:t>
      </w:r>
      <w:r w:rsidR="00BD5D9E" w:rsidRPr="0013600D">
        <w:rPr>
          <w:lang w:val="en-US"/>
        </w:rPr>
        <w:t xml:space="preserve"> effects </w:t>
      </w:r>
      <w:r w:rsidR="00B73A3B" w:rsidRPr="0013600D">
        <w:rPr>
          <w:lang w:val="en-US"/>
        </w:rPr>
        <w:t xml:space="preserve">of civil unrest </w:t>
      </w:r>
      <w:r w:rsidR="00BD5D9E" w:rsidRPr="0013600D">
        <w:rPr>
          <w:lang w:val="en-US"/>
        </w:rPr>
        <w:t>on population health.</w:t>
      </w:r>
    </w:p>
    <w:p w14:paraId="481B0ED1" w14:textId="5F3E7E12" w:rsidR="009A4F90" w:rsidRPr="0013600D" w:rsidRDefault="009A4F90" w:rsidP="00D714FC">
      <w:pPr>
        <w:spacing w:line="480" w:lineRule="auto"/>
        <w:rPr>
          <w:lang w:val="en-US"/>
        </w:rPr>
      </w:pPr>
      <w:r w:rsidRPr="009A4F90">
        <w:rPr>
          <w:i/>
          <w:iCs/>
          <w:lang w:val="en-US"/>
        </w:rPr>
        <w:t>Funding</w:t>
      </w:r>
      <w:r w:rsidRPr="009A4F90">
        <w:rPr>
          <w:lang w:val="en-US"/>
        </w:rPr>
        <w:t xml:space="preserve">: </w:t>
      </w:r>
      <w:proofErr w:type="spellStart"/>
      <w:r w:rsidRPr="009A4F90">
        <w:rPr>
          <w:lang w:val="en-US"/>
        </w:rPr>
        <w:t>Comisión</w:t>
      </w:r>
      <w:proofErr w:type="spellEnd"/>
      <w:r w:rsidRPr="009A4F90">
        <w:rPr>
          <w:lang w:val="en-US"/>
        </w:rPr>
        <w:t xml:space="preserve"> Nacional de </w:t>
      </w:r>
      <w:proofErr w:type="spellStart"/>
      <w:r w:rsidRPr="009A4F90">
        <w:rPr>
          <w:lang w:val="en-US"/>
        </w:rPr>
        <w:t>Investigación</w:t>
      </w:r>
      <w:proofErr w:type="spellEnd"/>
      <w:r w:rsidRPr="009A4F90">
        <w:rPr>
          <w:lang w:val="en-US"/>
        </w:rPr>
        <w:t xml:space="preserve"> </w:t>
      </w:r>
      <w:proofErr w:type="spellStart"/>
      <w:r w:rsidRPr="009A4F90">
        <w:rPr>
          <w:lang w:val="en-US"/>
        </w:rPr>
        <w:t>Científica</w:t>
      </w:r>
      <w:proofErr w:type="spellEnd"/>
      <w:r w:rsidRPr="009A4F90">
        <w:rPr>
          <w:lang w:val="en-US"/>
        </w:rPr>
        <w:t xml:space="preserve"> y </w:t>
      </w:r>
      <w:proofErr w:type="spellStart"/>
      <w:r w:rsidRPr="009A4F90">
        <w:rPr>
          <w:lang w:val="en-US"/>
        </w:rPr>
        <w:t>Tecnológica</w:t>
      </w:r>
      <w:proofErr w:type="spellEnd"/>
      <w:r w:rsidRPr="009A4F90">
        <w:rPr>
          <w:lang w:val="en-US"/>
        </w:rPr>
        <w:t xml:space="preserve"> and the </w:t>
      </w:r>
      <w:r w:rsidRPr="004C115E">
        <w:rPr>
          <w:lang w:val="en-US"/>
        </w:rPr>
        <w:t>Vice Chancellor of Research at Universidad Mayor, Chile</w:t>
      </w:r>
      <w:r>
        <w:rPr>
          <w:lang w:val="en-US"/>
        </w:rPr>
        <w:t>.</w:t>
      </w:r>
    </w:p>
    <w:p w14:paraId="53C9B8E7" w14:textId="0725B080" w:rsidR="002A2497" w:rsidRPr="0013600D" w:rsidRDefault="0037189B" w:rsidP="00D714FC">
      <w:pPr>
        <w:spacing w:line="480" w:lineRule="auto"/>
        <w:rPr>
          <w:b/>
          <w:bCs/>
          <w:lang w:val="en-US"/>
        </w:rPr>
      </w:pPr>
      <w:r w:rsidRPr="0013600D">
        <w:rPr>
          <w:b/>
          <w:bCs/>
          <w:lang w:val="en-US"/>
        </w:rPr>
        <w:lastRenderedPageBreak/>
        <w:t xml:space="preserve">Keywords: </w:t>
      </w:r>
      <w:r w:rsidRPr="0013600D">
        <w:rPr>
          <w:lang w:val="en-US"/>
        </w:rPr>
        <w:t>social protests</w:t>
      </w:r>
      <w:r w:rsidR="00711C17" w:rsidRPr="0013600D">
        <w:rPr>
          <w:lang w:val="en-US"/>
        </w:rPr>
        <w:t>; civil unrest;</w:t>
      </w:r>
      <w:r w:rsidRPr="0013600D">
        <w:rPr>
          <w:lang w:val="en-US"/>
        </w:rPr>
        <w:t xml:space="preserve"> </w:t>
      </w:r>
      <w:r w:rsidR="00711C17" w:rsidRPr="0013600D">
        <w:rPr>
          <w:lang w:val="en-US"/>
        </w:rPr>
        <w:t>emergency department; trauma, respiratory, Chile</w:t>
      </w:r>
      <w:r w:rsidR="002A2497" w:rsidRPr="0013600D">
        <w:rPr>
          <w:b/>
          <w:bCs/>
          <w:lang w:val="en-US"/>
        </w:rPr>
        <w:br w:type="page"/>
      </w:r>
    </w:p>
    <w:p w14:paraId="33842387" w14:textId="33DA2BA9" w:rsidR="00F231D4" w:rsidRPr="00845F81" w:rsidRDefault="00F231D4" w:rsidP="00C17D9D">
      <w:pPr>
        <w:pStyle w:val="Ttulo1"/>
      </w:pPr>
      <w:r w:rsidRPr="00845F81">
        <w:lastRenderedPageBreak/>
        <w:t>Introduction</w:t>
      </w:r>
    </w:p>
    <w:p w14:paraId="55B6CFE0" w14:textId="7D1EAB44" w:rsidR="00B62E52" w:rsidRPr="008D333F" w:rsidRDefault="003D3425" w:rsidP="00184A16">
      <w:pPr>
        <w:spacing w:line="480" w:lineRule="auto"/>
        <w:jc w:val="both"/>
        <w:rPr>
          <w:lang w:val="en-US"/>
        </w:rPr>
      </w:pPr>
      <w:r w:rsidRPr="0013600D">
        <w:rPr>
          <w:lang w:val="en-US"/>
        </w:rPr>
        <w:t xml:space="preserve">Throughout </w:t>
      </w:r>
      <w:r w:rsidR="000E7E46" w:rsidRPr="0013600D">
        <w:rPr>
          <w:lang w:val="en-US"/>
        </w:rPr>
        <w:t>history</w:t>
      </w:r>
      <w:r w:rsidR="001E58C3" w:rsidRPr="0013600D">
        <w:rPr>
          <w:lang w:val="en-US"/>
        </w:rPr>
        <w:t>,</w:t>
      </w:r>
      <w:r w:rsidR="00122D50" w:rsidRPr="0013600D">
        <w:rPr>
          <w:lang w:val="en-US"/>
        </w:rPr>
        <w:t xml:space="preserve"> the world has continually </w:t>
      </w:r>
      <w:r w:rsidR="00392210" w:rsidRPr="0013600D">
        <w:rPr>
          <w:lang w:val="en-US"/>
        </w:rPr>
        <w:t xml:space="preserve">witnessed </w:t>
      </w:r>
      <w:r w:rsidR="00122D50" w:rsidRPr="0013600D">
        <w:rPr>
          <w:lang w:val="en-US"/>
        </w:rPr>
        <w:t>social movements and civil unrest on the local, national, and global levels</w:t>
      </w:r>
      <w:r w:rsidR="00666EC4">
        <w:rPr>
          <w:lang w:val="en-US"/>
        </w:rPr>
        <w:t>.</w:t>
      </w:r>
      <w:r w:rsidR="00D51BF3" w:rsidRPr="00845F81">
        <w:fldChar w:fldCharType="begin"/>
      </w:r>
      <w:r w:rsidR="00D91C57" w:rsidRPr="00D91C57">
        <w:rPr>
          <w:lang w:val="en-US"/>
        </w:rPr>
        <w:instrText xml:space="preserve"> ADDIN EN.CITE &lt;EndNote&gt;&lt;Cite&gt;&lt;Author&gt;Berger&lt;/Author&gt;&lt;Year&gt;2017&lt;/Year&gt;&lt;RecNum&gt;378&lt;/RecNum&gt;&lt;DisplayText&gt;&lt;style face="superscript"&gt;1&lt;/style&gt;&lt;/DisplayText&gt;&lt;record&gt;&lt;rec-number&gt;378&lt;/rec-number&gt;&lt;foreign-keys&gt;&lt;key app="EN" db-id="vez59w5td2w2fnewpeyvpw0sxsp029pzsar5" timestamp="1614707566" guid="9391f61b-a687-4ece-add9-5dbf7ea0fa43"&gt;378&lt;/key&gt;&lt;/foreign-keys&gt;&lt;ref-type name="Book Section"&gt;5&lt;/ref-type&gt;&lt;contributors&gt;&lt;authors&gt;&lt;author&gt;Berger, S.&lt;/author&gt;&lt;author&gt;Nehring, H.&lt;/author&gt;&lt;/authors&gt;&lt;secondary-authors&gt;&lt;author&gt;S. Berger, H. Nehring&lt;/author&gt;&lt;/secondary-authors&gt;&lt;/contributors&gt;&lt;titles&gt;&lt;title&gt;Introduction: Towards a Global History of Social Movements&lt;/title&gt;&lt;secondary-title&gt;The History of Social Movements in Global Perspective&lt;/secondary-title&gt;&lt;/titles&gt;&lt;periodical&gt;&lt;full-title&gt;The History of Social Movements in Global Perspective&lt;/full-title&gt;&lt;/periodical&gt;&lt;pages&gt;1-35&lt;/pages&gt;&lt;dates&gt;&lt;year&gt;2017&lt;/year&gt;&lt;/dates&gt;&lt;isbn&gt;978-1-137-30425-4&lt;/isbn&gt;&lt;urls&gt;&lt;/urls&gt;&lt;electronic-resource-num&gt;10.1057/978-1-137-30427-8_1&lt;/electronic-resource-num&gt;&lt;/record&gt;&lt;/Cite&gt;&lt;/EndNote&gt;</w:instrText>
      </w:r>
      <w:r w:rsidR="00D51BF3" w:rsidRPr="00845F81">
        <w:fldChar w:fldCharType="separate"/>
      </w:r>
      <w:r w:rsidR="00D91C57" w:rsidRPr="00D91C57">
        <w:rPr>
          <w:noProof/>
          <w:vertAlign w:val="superscript"/>
          <w:lang w:val="en-US"/>
        </w:rPr>
        <w:t>1</w:t>
      </w:r>
      <w:r w:rsidR="00D51BF3" w:rsidRPr="00845F81">
        <w:fldChar w:fldCharType="end"/>
      </w:r>
      <w:r w:rsidR="0029690D" w:rsidRPr="0013600D">
        <w:rPr>
          <w:lang w:val="en-US"/>
        </w:rPr>
        <w:t xml:space="preserve"> </w:t>
      </w:r>
      <w:r w:rsidR="00122D50" w:rsidRPr="0013600D">
        <w:rPr>
          <w:lang w:val="en-US"/>
        </w:rPr>
        <w:t xml:space="preserve">Social movements are </w:t>
      </w:r>
      <w:r w:rsidR="00F85624" w:rsidRPr="0013600D">
        <w:rPr>
          <w:lang w:val="en-US"/>
        </w:rPr>
        <w:t>defined</w:t>
      </w:r>
      <w:r w:rsidR="00CC7D36" w:rsidRPr="0013600D">
        <w:rPr>
          <w:lang w:val="en-US"/>
        </w:rPr>
        <w:t xml:space="preserve"> as </w:t>
      </w:r>
      <w:r w:rsidR="00122D50" w:rsidRPr="0013600D">
        <w:rPr>
          <w:lang w:val="en-US"/>
        </w:rPr>
        <w:t>organized efforts by a group (or groups) of people working toward a common goa</w:t>
      </w:r>
      <w:r w:rsidR="000F0A62" w:rsidRPr="0013600D">
        <w:rPr>
          <w:lang w:val="en-US"/>
        </w:rPr>
        <w:t>l</w:t>
      </w:r>
      <w:r w:rsidR="004B32E0" w:rsidRPr="007020AE">
        <w:rPr>
          <w:lang w:val="en-CA"/>
        </w:rPr>
        <w:t xml:space="preserve">. </w:t>
      </w:r>
      <w:r w:rsidR="004C167A" w:rsidRPr="0013600D">
        <w:rPr>
          <w:lang w:val="en-US"/>
        </w:rPr>
        <w:t xml:space="preserve">During </w:t>
      </w:r>
      <w:r w:rsidR="001E58C3" w:rsidRPr="0013600D">
        <w:rPr>
          <w:lang w:val="en-US"/>
        </w:rPr>
        <w:t>a</w:t>
      </w:r>
      <w:r w:rsidR="004C167A" w:rsidRPr="0013600D">
        <w:rPr>
          <w:lang w:val="en-US"/>
        </w:rPr>
        <w:t xml:space="preserve"> movement, participants may intentionally cause </w:t>
      </w:r>
      <w:r w:rsidR="00D41248" w:rsidRPr="0013600D">
        <w:rPr>
          <w:lang w:val="en-US"/>
        </w:rPr>
        <w:t xml:space="preserve">a </w:t>
      </w:r>
      <w:r w:rsidR="004C167A" w:rsidRPr="0013600D">
        <w:rPr>
          <w:lang w:val="en-US"/>
        </w:rPr>
        <w:t>public disturbance that violates the law</w:t>
      </w:r>
      <w:r w:rsidR="005E219D" w:rsidRPr="0013600D">
        <w:rPr>
          <w:lang w:val="en-US"/>
        </w:rPr>
        <w:t xml:space="preserve">, </w:t>
      </w:r>
      <w:r w:rsidR="004C167A" w:rsidRPr="0013600D">
        <w:rPr>
          <w:lang w:val="en-US"/>
        </w:rPr>
        <w:t>an act known as civil unrest</w:t>
      </w:r>
      <w:r w:rsidR="00222385">
        <w:rPr>
          <w:lang w:val="en-US"/>
        </w:rPr>
        <w:t>; non-authorized peaceful protests may also receive violent police response</w:t>
      </w:r>
      <w:r w:rsidR="002249DC">
        <w:rPr>
          <w:lang w:val="en-US"/>
        </w:rPr>
        <w:t>s</w:t>
      </w:r>
      <w:r w:rsidR="00222385">
        <w:rPr>
          <w:lang w:val="en-US"/>
        </w:rPr>
        <w:t>, also resulting in unrests</w:t>
      </w:r>
      <w:r w:rsidR="00666EC4">
        <w:rPr>
          <w:lang w:val="en-US"/>
        </w:rPr>
        <w:t>.</w:t>
      </w:r>
      <w:r w:rsidR="00D51BF3" w:rsidRPr="00845F81">
        <w:fldChar w:fldCharType="begin"/>
      </w:r>
      <w:r w:rsidR="00D91C57" w:rsidRPr="00D91C57">
        <w:rPr>
          <w:lang w:val="en-US"/>
        </w:rPr>
        <w:instrText xml:space="preserve"> ADDIN EN.CITE &lt;EndNote&gt;&lt;Cite&gt;&lt;Author&gt;Diani&lt;/Author&gt;&lt;Year&gt;1992&lt;/Year&gt;&lt;RecNum&gt;308&lt;/RecNum&gt;&lt;DisplayText&gt;&lt;style face="superscript"&gt;2&lt;/style&gt;&lt;/DisplayText&gt;&lt;record&gt;&lt;rec-number&gt;308&lt;/rec-number&gt;&lt;foreign-keys&gt;&lt;key app="EN" db-id="vez59w5td2w2fnewpeyvpw0sxsp029pzsar5" timestamp="1614707560" guid="3ea8c087-4088-4f66-a0f0-8b0e7d60fb61"&gt;308&lt;/key&gt;&lt;/foreign-keys&gt;&lt;ref-type name="Journal Article"&gt;17&lt;/ref-type&gt;&lt;contributors&gt;&lt;authors&gt;&lt;author&gt;Diani, M.&lt;/author&gt;&lt;/authors&gt;&lt;/contributors&gt;&lt;titles&gt;&lt;title&gt;The Concept of Social Movement&lt;/title&gt;&lt;secondary-title&gt;The Sociological Review&lt;/secondary-title&gt;&lt;/titles&gt;&lt;periodical&gt;&lt;full-title&gt;The Sociological Review&lt;/full-title&gt;&lt;/periodical&gt;&lt;pages&gt;1-25&lt;/pages&gt;&lt;volume&gt;40&lt;/volume&gt;&lt;number&gt;1&lt;/number&gt;&lt;dates&gt;&lt;year&gt;1992&lt;/year&gt;&lt;/dates&gt;&lt;isbn&gt;0038-0261&lt;/isbn&gt;&lt;accession-num&gt;Diani1992&lt;/accession-num&gt;&lt;urls&gt;&lt;related-urls&gt;&lt;url&gt;https://doi.org/10.1111/j.1467-954X.1992.tb02943.x&lt;/url&gt;&lt;/related-urls&gt;&lt;/urls&gt;&lt;electronic-resource-num&gt;10.1111/j.1467-954X.1992.tb02943.x&lt;/electronic-resource-num&gt;&lt;/record&gt;&lt;/Cite&gt;&lt;/EndNote&gt;</w:instrText>
      </w:r>
      <w:r w:rsidR="00D51BF3" w:rsidRPr="00845F81">
        <w:fldChar w:fldCharType="separate"/>
      </w:r>
      <w:r w:rsidR="00D91C57" w:rsidRPr="00D91C57">
        <w:rPr>
          <w:noProof/>
          <w:vertAlign w:val="superscript"/>
          <w:lang w:val="en-US"/>
        </w:rPr>
        <w:t>2</w:t>
      </w:r>
      <w:r w:rsidR="00D51BF3" w:rsidRPr="00845F81">
        <w:fldChar w:fldCharType="end"/>
      </w:r>
      <w:r w:rsidR="004B32E0" w:rsidRPr="0013600D">
        <w:rPr>
          <w:lang w:val="en-US"/>
        </w:rPr>
        <w:t xml:space="preserve"> </w:t>
      </w:r>
      <w:r w:rsidR="004C167A" w:rsidRPr="0013600D">
        <w:rPr>
          <w:lang w:val="en-US"/>
        </w:rPr>
        <w:t>In Chile</w:t>
      </w:r>
      <w:r w:rsidR="00ED1F08">
        <w:rPr>
          <w:lang w:val="en-US"/>
        </w:rPr>
        <w:t>,</w:t>
      </w:r>
      <w:r w:rsidR="001E58C3" w:rsidRPr="0013600D">
        <w:rPr>
          <w:lang w:val="en-US"/>
        </w:rPr>
        <w:t xml:space="preserve"> </w:t>
      </w:r>
      <w:r w:rsidR="007F2C4E">
        <w:rPr>
          <w:lang w:val="en-US"/>
        </w:rPr>
        <w:t xml:space="preserve">in </w:t>
      </w:r>
      <w:r w:rsidR="001E58C3" w:rsidRPr="0013600D">
        <w:rPr>
          <w:lang w:val="en-US"/>
        </w:rPr>
        <w:t>October of 2019</w:t>
      </w:r>
      <w:r w:rsidR="004C167A" w:rsidRPr="0013600D">
        <w:rPr>
          <w:lang w:val="en-US"/>
        </w:rPr>
        <w:t xml:space="preserve">, </w:t>
      </w:r>
      <w:r w:rsidR="00B13C80" w:rsidRPr="0013600D">
        <w:rPr>
          <w:lang w:val="en-US"/>
        </w:rPr>
        <w:t xml:space="preserve">a </w:t>
      </w:r>
      <w:r w:rsidR="006509EA" w:rsidRPr="0013600D">
        <w:rPr>
          <w:lang w:val="en-US"/>
        </w:rPr>
        <w:t xml:space="preserve">metro fare increase of 30 pesos (about </w:t>
      </w:r>
      <w:r w:rsidR="00DB4506" w:rsidRPr="0013600D">
        <w:rPr>
          <w:lang w:val="en-US"/>
        </w:rPr>
        <w:t>USD 0</w:t>
      </w:r>
      <w:r w:rsidR="009A0CAB" w:rsidRPr="009A0CAB">
        <w:rPr>
          <w:lang w:val="en-US"/>
        </w:rPr>
        <w:t>·</w:t>
      </w:r>
      <w:r w:rsidR="00DB4506" w:rsidRPr="0013600D">
        <w:rPr>
          <w:lang w:val="en-US"/>
        </w:rPr>
        <w:t>04</w:t>
      </w:r>
      <w:r w:rsidR="006509EA" w:rsidRPr="0013600D">
        <w:rPr>
          <w:lang w:val="en-US"/>
        </w:rPr>
        <w:t>)</w:t>
      </w:r>
      <w:r w:rsidR="00D51BF3" w:rsidRPr="0013600D">
        <w:rPr>
          <w:lang w:val="en-US"/>
        </w:rPr>
        <w:t xml:space="preserve"> triggered protests that</w:t>
      </w:r>
      <w:r w:rsidR="006509EA" w:rsidRPr="0013600D">
        <w:rPr>
          <w:lang w:val="en-US"/>
        </w:rPr>
        <w:t xml:space="preserve"> quickly began to encompass </w:t>
      </w:r>
      <w:r w:rsidR="00D51BF3" w:rsidRPr="0013600D">
        <w:rPr>
          <w:lang w:val="en-US"/>
        </w:rPr>
        <w:t>concerns</w:t>
      </w:r>
      <w:r w:rsidR="006509EA" w:rsidRPr="0013600D">
        <w:rPr>
          <w:lang w:val="en-US"/>
        </w:rPr>
        <w:t xml:space="preserve"> stemming from historical injustices and social inequality</w:t>
      </w:r>
      <w:r w:rsidR="004C167A" w:rsidRPr="0013600D">
        <w:rPr>
          <w:lang w:val="en-US"/>
        </w:rPr>
        <w:t xml:space="preserve">. </w:t>
      </w:r>
      <w:r w:rsidR="001E58C3" w:rsidRPr="0013600D">
        <w:rPr>
          <w:lang w:val="en-US"/>
        </w:rPr>
        <w:t>Protestors called</w:t>
      </w:r>
      <w:r w:rsidR="004C167A" w:rsidRPr="0013600D">
        <w:rPr>
          <w:lang w:val="en-US"/>
        </w:rPr>
        <w:t xml:space="preserve"> for structural changes related to wealth distribution, rising costs of living, stagnant wages, access </w:t>
      </w:r>
      <w:r w:rsidRPr="0013600D">
        <w:rPr>
          <w:lang w:val="en-US"/>
        </w:rPr>
        <w:t xml:space="preserve">to </w:t>
      </w:r>
      <w:r w:rsidR="004C167A" w:rsidRPr="0013600D">
        <w:rPr>
          <w:lang w:val="en-US"/>
        </w:rPr>
        <w:t xml:space="preserve">and quality of </w:t>
      </w:r>
      <w:r w:rsidR="00716620" w:rsidRPr="0013600D">
        <w:rPr>
          <w:lang w:val="en-US"/>
        </w:rPr>
        <w:t>basic public</w:t>
      </w:r>
      <w:r w:rsidR="004C167A" w:rsidRPr="0013600D">
        <w:rPr>
          <w:lang w:val="en-US"/>
        </w:rPr>
        <w:t xml:space="preserve"> services (</w:t>
      </w:r>
      <w:r w:rsidR="00012EA7" w:rsidRPr="0013600D">
        <w:rPr>
          <w:lang w:val="en-US"/>
        </w:rPr>
        <w:t>e.g.</w:t>
      </w:r>
      <w:r w:rsidR="007523C5">
        <w:rPr>
          <w:lang w:val="en-US"/>
        </w:rPr>
        <w:t>,</w:t>
      </w:r>
      <w:r w:rsidR="00012EA7" w:rsidRPr="0013600D">
        <w:rPr>
          <w:lang w:val="en-US"/>
        </w:rPr>
        <w:t xml:space="preserve"> </w:t>
      </w:r>
      <w:r w:rsidR="004C167A" w:rsidRPr="0013600D">
        <w:rPr>
          <w:lang w:val="en-US"/>
        </w:rPr>
        <w:t xml:space="preserve">health, education, transport, </w:t>
      </w:r>
      <w:r w:rsidR="00F85624" w:rsidRPr="0013600D">
        <w:rPr>
          <w:lang w:val="en-US"/>
        </w:rPr>
        <w:t xml:space="preserve">and </w:t>
      </w:r>
      <w:r w:rsidR="004C167A" w:rsidRPr="0013600D">
        <w:rPr>
          <w:lang w:val="en-US"/>
        </w:rPr>
        <w:t>justice system</w:t>
      </w:r>
      <w:r w:rsidR="00F85624" w:rsidRPr="0013600D">
        <w:rPr>
          <w:lang w:val="en-US"/>
        </w:rPr>
        <w:t>s</w:t>
      </w:r>
      <w:r w:rsidR="004C167A" w:rsidRPr="0013600D">
        <w:rPr>
          <w:lang w:val="en-US"/>
        </w:rPr>
        <w:t xml:space="preserve">), </w:t>
      </w:r>
      <w:bookmarkStart w:id="43" w:name="_Hlk64550942"/>
      <w:r w:rsidR="004C167A" w:rsidRPr="0013600D">
        <w:rPr>
          <w:lang w:val="en-US"/>
        </w:rPr>
        <w:t>and retirement pensions, among other</w:t>
      </w:r>
      <w:r w:rsidR="00027124" w:rsidRPr="0013600D">
        <w:rPr>
          <w:lang w:val="en-US"/>
        </w:rPr>
        <w:t xml:space="preserve"> structural processes</w:t>
      </w:r>
      <w:bookmarkEnd w:id="43"/>
      <w:r w:rsidR="004C167A" w:rsidRPr="0013600D">
        <w:rPr>
          <w:lang w:val="en-US"/>
        </w:rPr>
        <w:t xml:space="preserve">. </w:t>
      </w:r>
      <w:r w:rsidR="00A03CE7" w:rsidRPr="0013600D">
        <w:rPr>
          <w:lang w:val="en-US"/>
        </w:rPr>
        <w:t>Despite a lack of</w:t>
      </w:r>
      <w:r w:rsidR="004C167A" w:rsidRPr="0013600D">
        <w:rPr>
          <w:lang w:val="en-US"/>
        </w:rPr>
        <w:t xml:space="preserve"> organized leadership, this social movement featured high attendance rates and strong national </w:t>
      </w:r>
      <w:r w:rsidR="0049497C" w:rsidRPr="0013600D">
        <w:rPr>
          <w:lang w:val="en-US"/>
        </w:rPr>
        <w:t>support.</w:t>
      </w:r>
      <w:r w:rsidR="004C167A" w:rsidRPr="0013600D">
        <w:rPr>
          <w:lang w:val="en-US"/>
        </w:rPr>
        <w:t xml:space="preserve"> However, civil unrest </w:t>
      </w:r>
      <w:r w:rsidRPr="0013600D">
        <w:rPr>
          <w:lang w:val="en-US"/>
        </w:rPr>
        <w:t xml:space="preserve">occurred </w:t>
      </w:r>
      <w:r w:rsidR="004C167A" w:rsidRPr="0013600D">
        <w:rPr>
          <w:lang w:val="en-US"/>
        </w:rPr>
        <w:t xml:space="preserve">collaterally </w:t>
      </w:r>
      <w:r w:rsidRPr="0013600D">
        <w:rPr>
          <w:lang w:val="en-US"/>
        </w:rPr>
        <w:t xml:space="preserve">with the social protests, </w:t>
      </w:r>
      <w:r w:rsidR="004C167A" w:rsidRPr="0013600D">
        <w:rPr>
          <w:lang w:val="en-US"/>
        </w:rPr>
        <w:t>which le</w:t>
      </w:r>
      <w:r w:rsidRPr="0013600D">
        <w:rPr>
          <w:lang w:val="en-US"/>
        </w:rPr>
        <w:t>d</w:t>
      </w:r>
      <w:r w:rsidR="004C167A" w:rsidRPr="0013600D">
        <w:rPr>
          <w:lang w:val="en-US"/>
        </w:rPr>
        <w:t xml:space="preserve"> the government to declare a state of emergency characterized by restricted mobility</w:t>
      </w:r>
      <w:r w:rsidR="00392210" w:rsidRPr="0013600D">
        <w:rPr>
          <w:lang w:val="en-US"/>
        </w:rPr>
        <w:t xml:space="preserve">, </w:t>
      </w:r>
      <w:r w:rsidR="00A03CE7" w:rsidRPr="0013600D">
        <w:rPr>
          <w:lang w:val="en-US"/>
        </w:rPr>
        <w:t xml:space="preserve">a </w:t>
      </w:r>
      <w:r w:rsidR="00392210" w:rsidRPr="0013600D">
        <w:rPr>
          <w:lang w:val="en-US"/>
        </w:rPr>
        <w:t>curfew,</w:t>
      </w:r>
      <w:r w:rsidR="004C167A" w:rsidRPr="0013600D">
        <w:rPr>
          <w:lang w:val="en-US"/>
        </w:rPr>
        <w:t xml:space="preserve"> </w:t>
      </w:r>
      <w:r w:rsidRPr="0013600D">
        <w:rPr>
          <w:lang w:val="en-US"/>
        </w:rPr>
        <w:t>and</w:t>
      </w:r>
      <w:r w:rsidR="004C167A" w:rsidRPr="0013600D">
        <w:rPr>
          <w:lang w:val="en-US"/>
        </w:rPr>
        <w:t xml:space="preserve"> </w:t>
      </w:r>
      <w:r w:rsidRPr="0013600D">
        <w:rPr>
          <w:lang w:val="en-US"/>
        </w:rPr>
        <w:t xml:space="preserve">the deployment of </w:t>
      </w:r>
      <w:r w:rsidR="004C167A" w:rsidRPr="0013600D">
        <w:rPr>
          <w:lang w:val="en-US"/>
        </w:rPr>
        <w:t>armed soldiers and policemen to control street disturb</w:t>
      </w:r>
      <w:r w:rsidR="00F85624" w:rsidRPr="0013600D">
        <w:rPr>
          <w:lang w:val="en-US"/>
        </w:rPr>
        <w:t>ances</w:t>
      </w:r>
      <w:r w:rsidR="00666EC4">
        <w:rPr>
          <w:lang w:val="en-US"/>
        </w:rPr>
        <w:t>.</w:t>
      </w:r>
      <w:r w:rsidR="00701266" w:rsidRPr="00845F81">
        <w:fldChar w:fldCharType="begin"/>
      </w:r>
      <w:r w:rsidR="00D91C57" w:rsidRPr="00D91C57">
        <w:rPr>
          <w:lang w:val="en-US"/>
        </w:rPr>
        <w:instrText xml:space="preserve"> ADDIN EN.CITE &lt;EndNote&gt;&lt;Cite&gt;&lt;Author&gt;Somma&lt;/Author&gt;&lt;Year&gt;2020&lt;/Year&gt;&lt;RecNum&gt;416&lt;/RecNum&gt;&lt;DisplayText&gt;&lt;style face="superscript"&gt;3&lt;/style&gt;&lt;/DisplayText&gt;&lt;record&gt;&lt;rec-number&gt;416&lt;/rec-number&gt;&lt;foreign-keys&gt;&lt;key app="EN" db-id="vez59w5td2w2fnewpeyvpw0sxsp029pzsar5" timestamp="1614707568" guid="10e18f15-c311-42c4-bac0-97e5f46f5419"&gt;416&lt;/key&gt;&lt;/foreign-keys&gt;&lt;ref-type name="Journal Article"&gt;17&lt;/ref-type&gt;&lt;contributors&gt;&lt;authors&gt;&lt;author&gt;Somma, N.M.&lt;/author&gt;&lt;author&gt;Bargsted, M.&lt;/author&gt;&lt;author&gt;Disi, R.&lt;/author&gt;&lt;author&gt;Medel, R.M.&lt;/author&gt;&lt;/authors&gt;&lt;/contributors&gt;&lt;titles&gt;&lt;title&gt;No water in the oasis: the Chilean Spring of 2019–2020&lt;/title&gt;&lt;secondary-title&gt;Social Movement Studies&lt;/secondary-title&gt;&lt;/titles&gt;&lt;periodical&gt;&lt;full-title&gt;Social Movement Studies&lt;/full-title&gt;&lt;/periodical&gt;&lt;pages&gt;1-8&lt;/pages&gt;&lt;dates&gt;&lt;year&gt;2020&lt;/year&gt;&lt;/dates&gt;&lt;isbn&gt;1474-2837&lt;/isbn&gt;&lt;accession-num&gt;Somma2020&lt;/accession-num&gt;&lt;urls&gt;&lt;related-urls&gt;&lt;url&gt;https://doi.org/10.1080/14742837.2020.1727737&lt;/url&gt;&lt;/related-urls&gt;&lt;/urls&gt;&lt;electronic-resource-num&gt;10.1080/14742837.2020.1727737&lt;/electronic-resource-num&gt;&lt;/record&gt;&lt;/Cite&gt;&lt;/EndNote&gt;</w:instrText>
      </w:r>
      <w:r w:rsidR="00701266" w:rsidRPr="00845F81">
        <w:fldChar w:fldCharType="separate"/>
      </w:r>
      <w:r w:rsidR="00D91C57" w:rsidRPr="00D91C57">
        <w:rPr>
          <w:noProof/>
          <w:vertAlign w:val="superscript"/>
          <w:lang w:val="en-US"/>
        </w:rPr>
        <w:t>3</w:t>
      </w:r>
      <w:r w:rsidR="00701266" w:rsidRPr="00845F81">
        <w:fldChar w:fldCharType="end"/>
      </w:r>
    </w:p>
    <w:p w14:paraId="7AD49511" w14:textId="1EC68A08" w:rsidR="004C167A" w:rsidRPr="0013600D" w:rsidRDefault="00822BC9" w:rsidP="00184A16">
      <w:pPr>
        <w:spacing w:line="480" w:lineRule="auto"/>
        <w:jc w:val="both"/>
        <w:rPr>
          <w:lang w:val="en-US"/>
        </w:rPr>
      </w:pPr>
      <w:r w:rsidRPr="0013600D">
        <w:rPr>
          <w:lang w:val="en-US"/>
        </w:rPr>
        <w:t>Much of the current</w:t>
      </w:r>
      <w:r w:rsidR="00122D50" w:rsidRPr="0013600D">
        <w:rPr>
          <w:lang w:val="en-US"/>
        </w:rPr>
        <w:t xml:space="preserve"> research linking social movements and health ha</w:t>
      </w:r>
      <w:r w:rsidR="007523C5">
        <w:rPr>
          <w:lang w:val="en-US"/>
        </w:rPr>
        <w:t>s</w:t>
      </w:r>
      <w:r w:rsidR="00122D50" w:rsidRPr="0013600D">
        <w:rPr>
          <w:lang w:val="en-US"/>
        </w:rPr>
        <w:t xml:space="preserve"> focused on </w:t>
      </w:r>
      <w:r w:rsidR="00ED1F08">
        <w:rPr>
          <w:lang w:val="en-US"/>
        </w:rPr>
        <w:t xml:space="preserve">the </w:t>
      </w:r>
      <w:r w:rsidR="00122D50" w:rsidRPr="0013600D">
        <w:rPr>
          <w:lang w:val="en-US"/>
        </w:rPr>
        <w:t>indirect effects of protest</w:t>
      </w:r>
      <w:r w:rsidR="007523C5">
        <w:rPr>
          <w:lang w:val="en-US"/>
        </w:rPr>
        <w:t>s</w:t>
      </w:r>
      <w:r w:rsidR="00122D50" w:rsidRPr="0013600D">
        <w:rPr>
          <w:lang w:val="en-US"/>
        </w:rPr>
        <w:t>, demonstration</w:t>
      </w:r>
      <w:r w:rsidR="005F4533" w:rsidRPr="0013600D">
        <w:rPr>
          <w:lang w:val="en-US"/>
        </w:rPr>
        <w:t>s</w:t>
      </w:r>
      <w:r w:rsidR="00122D50" w:rsidRPr="0013600D">
        <w:rPr>
          <w:lang w:val="en-US"/>
        </w:rPr>
        <w:t xml:space="preserve">, and civil unrest. For </w:t>
      </w:r>
      <w:r w:rsidR="00E20940" w:rsidRPr="0013600D">
        <w:rPr>
          <w:lang w:val="en-US"/>
        </w:rPr>
        <w:t>instance</w:t>
      </w:r>
      <w:r w:rsidR="00122D50" w:rsidRPr="0013600D">
        <w:rPr>
          <w:lang w:val="en-US"/>
        </w:rPr>
        <w:t xml:space="preserve">, </w:t>
      </w:r>
      <w:r w:rsidR="00E55A79" w:rsidRPr="0013600D">
        <w:rPr>
          <w:lang w:val="en-US"/>
        </w:rPr>
        <w:t xml:space="preserve">civil unrest </w:t>
      </w:r>
      <w:r w:rsidR="00A24529" w:rsidRPr="0013600D">
        <w:rPr>
          <w:lang w:val="en-US"/>
        </w:rPr>
        <w:t>and violence</w:t>
      </w:r>
      <w:r w:rsidR="00F85624" w:rsidRPr="0013600D">
        <w:rPr>
          <w:lang w:val="en-US"/>
        </w:rPr>
        <w:t xml:space="preserve"> often</w:t>
      </w:r>
      <w:r w:rsidR="00A24529" w:rsidRPr="0013600D">
        <w:rPr>
          <w:lang w:val="en-US"/>
        </w:rPr>
        <w:t xml:space="preserve"> expose people to stress</w:t>
      </w:r>
      <w:r w:rsidR="002A2497" w:rsidRPr="0013600D">
        <w:rPr>
          <w:lang w:val="en-US"/>
        </w:rPr>
        <w:t>, contributing</w:t>
      </w:r>
      <w:r w:rsidR="00A24529" w:rsidRPr="0013600D">
        <w:rPr>
          <w:lang w:val="en-US"/>
        </w:rPr>
        <w:t xml:space="preserve"> to mental health </w:t>
      </w:r>
      <w:r w:rsidR="0063337C" w:rsidRPr="0013600D">
        <w:rPr>
          <w:lang w:val="en-US"/>
        </w:rPr>
        <w:t>burden</w:t>
      </w:r>
      <w:r w:rsidR="007523C5">
        <w:rPr>
          <w:lang w:val="en-US"/>
        </w:rPr>
        <w:t>s</w:t>
      </w:r>
      <w:r w:rsidR="00666EC4">
        <w:rPr>
          <w:lang w:val="en-US"/>
        </w:rPr>
        <w:t>.</w:t>
      </w:r>
      <w:r w:rsidR="00701266" w:rsidRPr="00845F81">
        <w:fldChar w:fldCharType="begin"/>
      </w:r>
      <w:r w:rsidR="00602F4B" w:rsidRPr="00602F4B">
        <w:rPr>
          <w:lang w:val="en-US"/>
        </w:rPr>
        <w:instrText xml:space="preserve"> ADDIN EN.CITE &lt;EndNote&gt;&lt;Cite&gt;&lt;Author&gt;Ni&lt;/Author&gt;&lt;Year&gt;2020&lt;/Year&gt;&lt;RecNum&gt;403&lt;/RecNum&gt;&lt;DisplayText&gt;&lt;style face="superscript"&gt;4&lt;/style&gt;&lt;/DisplayText&gt;&lt;record&gt;&lt;rec-number&gt;403&lt;/rec-number&gt;&lt;foreign-keys&gt;&lt;key app="EN" db-id="vez59w5td2w2fnewpeyvpw0sxsp029pzsar5" timestamp="1614707567" guid="7859ec40-8503-4c50-9214-75101692e220"&gt;403&lt;/key&gt;&lt;/foreign-keys&gt;&lt;ref-type name="Journal Article"&gt;17&lt;/ref-type&gt;&lt;contributors&gt;&lt;authors&gt;&lt;author&gt;Ni, M. Y.&lt;/author&gt;&lt;author&gt;Kim, Y.&lt;/author&gt;&lt;author&gt;McDowell, I.&lt;/author&gt;&lt;author&gt;Wong, S.&lt;/author&gt;&lt;author&gt;Qiu, H.&lt;/author&gt;&lt;author&gt;Wong, I. O.&lt;/author&gt;&lt;author&gt;Galea, S.&lt;/author&gt;&lt;author&gt;Leung, G. M.&lt;/author&gt;&lt;/authors&gt;&lt;/contributors&gt;&lt;titles&gt;&lt;title&gt;Mental health during and after protests, riots and revolutions: A systematic review&lt;/title&gt;&lt;secondary-title&gt;Australian &amp;amp; New Zealand Journal of Psychiatry&lt;/secondary-title&gt;&lt;/titles&gt;&lt;periodical&gt;&lt;full-title&gt;Australian &amp;amp; New Zealand Journal of Psychiatry&lt;/full-title&gt;&lt;/periodical&gt;&lt;pages&gt;232-243&lt;/pages&gt;&lt;volume&gt;54&lt;/volume&gt;&lt;number&gt;3&lt;/number&gt;&lt;dates&gt;&lt;year&gt;2020&lt;/year&gt;&lt;/dates&gt;&lt;isbn&gt;0004-8674&lt;/isbn&gt;&lt;accession-num&gt;Ni2020&lt;/accession-num&gt;&lt;urls&gt;&lt;related-urls&gt;&lt;url&gt;https://doi.org/10.1177/0004867419899165&lt;/url&gt;&lt;/related-urls&gt;&lt;/urls&gt;&lt;electronic-resource-num&gt;10.1177/0004867419899165&lt;/electronic-resource-num&gt;&lt;/record&gt;&lt;/Cite&gt;&lt;/EndNote&gt;</w:instrText>
      </w:r>
      <w:r w:rsidR="00701266" w:rsidRPr="00845F81">
        <w:fldChar w:fldCharType="separate"/>
      </w:r>
      <w:r w:rsidR="00D91C57" w:rsidRPr="00D91C57">
        <w:rPr>
          <w:noProof/>
          <w:vertAlign w:val="superscript"/>
          <w:lang w:val="en-US"/>
        </w:rPr>
        <w:t>4</w:t>
      </w:r>
      <w:r w:rsidR="00701266" w:rsidRPr="00845F81">
        <w:fldChar w:fldCharType="end"/>
      </w:r>
      <w:r w:rsidR="00A24529" w:rsidRPr="0013600D">
        <w:rPr>
          <w:lang w:val="en-US"/>
        </w:rPr>
        <w:t xml:space="preserve"> Similarly, </w:t>
      </w:r>
      <w:r w:rsidR="00122D50" w:rsidRPr="0013600D">
        <w:rPr>
          <w:lang w:val="en-US"/>
        </w:rPr>
        <w:t>the shutdown of city streets, disruption of public transportation</w:t>
      </w:r>
      <w:r w:rsidR="002A2497" w:rsidRPr="0013600D">
        <w:rPr>
          <w:lang w:val="en-US"/>
        </w:rPr>
        <w:t>,</w:t>
      </w:r>
      <w:r w:rsidR="00122D50" w:rsidRPr="0013600D">
        <w:rPr>
          <w:lang w:val="en-US"/>
        </w:rPr>
        <w:t xml:space="preserve"> </w:t>
      </w:r>
      <w:r w:rsidR="000874CE" w:rsidRPr="0013600D">
        <w:rPr>
          <w:lang w:val="en-US"/>
        </w:rPr>
        <w:t xml:space="preserve">and damage to </w:t>
      </w:r>
      <w:r w:rsidR="0063337C" w:rsidRPr="0013600D">
        <w:rPr>
          <w:lang w:val="en-US"/>
        </w:rPr>
        <w:t xml:space="preserve">public and private </w:t>
      </w:r>
      <w:r w:rsidR="000874CE" w:rsidRPr="0013600D">
        <w:rPr>
          <w:lang w:val="en-US"/>
        </w:rPr>
        <w:t xml:space="preserve">infrastructure </w:t>
      </w:r>
      <w:r w:rsidR="00012EA7" w:rsidRPr="0013600D">
        <w:rPr>
          <w:lang w:val="en-US"/>
        </w:rPr>
        <w:t xml:space="preserve">may </w:t>
      </w:r>
      <w:r w:rsidR="000874CE" w:rsidRPr="0013600D">
        <w:rPr>
          <w:lang w:val="en-US"/>
        </w:rPr>
        <w:t xml:space="preserve">affect health services </w:t>
      </w:r>
      <w:r w:rsidR="0063337C" w:rsidRPr="0013600D">
        <w:rPr>
          <w:lang w:val="en-US"/>
        </w:rPr>
        <w:t>utilization by restricting patient access</w:t>
      </w:r>
      <w:r w:rsidR="00666EC4">
        <w:rPr>
          <w:lang w:val="en-US"/>
        </w:rPr>
        <w:t>.</w:t>
      </w:r>
      <w:r w:rsidR="00701266" w:rsidRPr="00845F81">
        <w:fldChar w:fldCharType="begin"/>
      </w:r>
      <w:r w:rsidR="00701266" w:rsidRPr="0013600D">
        <w:rPr>
          <w:lang w:val="en-US"/>
        </w:rPr>
        <w:instrText xml:space="preserve"> QUOTE "{Robertson, 2014 #28}" </w:instrText>
      </w:r>
      <w:r w:rsidR="00701266" w:rsidRPr="00845F81">
        <w:fldChar w:fldCharType="end"/>
      </w:r>
      <w:r w:rsidR="00701266" w:rsidRPr="00845F81">
        <w:fldChar w:fldCharType="begin">
          <w:fldData xml:space="preserve">PEVuZE5vdGU+PENpdGU+PEF1dGhvcj5Sb2JlcnRzb248L0F1dGhvcj48WWVhcj4yMDE0PC9ZZWFy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</w:fldData>
        </w:fldChar>
      </w:r>
      <w:r w:rsidR="00D91C57" w:rsidRPr="00D91C57">
        <w:rPr>
          <w:lang w:val="en-US"/>
        </w:rPr>
        <w:instrText xml:space="preserve"> ADDIN EN.CITE </w:instrText>
      </w:r>
      <w:r w:rsidR="00D91C57">
        <w:fldChar w:fldCharType="begin">
          <w:fldData xml:space="preserve">PEVuZE5vdGU+PENpdGU+PEF1dGhvcj5Sb2JlcnRzb248L0F1dGhvcj48WWVhcj4yMDE0PC9ZZWFy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</w:fldData>
        </w:fldChar>
      </w:r>
      <w:r w:rsidR="00D91C57" w:rsidRPr="00D91C57">
        <w:rPr>
          <w:lang w:val="en-US"/>
        </w:rPr>
        <w:instrText xml:space="preserve"> ADDIN EN.CITE.DATA </w:instrText>
      </w:r>
      <w:r w:rsidR="00D91C57">
        <w:fldChar w:fldCharType="end"/>
      </w:r>
      <w:r w:rsidR="00701266" w:rsidRPr="00845F81">
        <w:fldChar w:fldCharType="separate"/>
      </w:r>
      <w:r w:rsidR="00D91C57" w:rsidRPr="00D91C57">
        <w:rPr>
          <w:noProof/>
          <w:vertAlign w:val="superscript"/>
          <w:lang w:val="en-US"/>
        </w:rPr>
        <w:t>5,6</w:t>
      </w:r>
      <w:r w:rsidR="00701266" w:rsidRPr="00845F81">
        <w:fldChar w:fldCharType="end"/>
      </w:r>
      <w:r w:rsidR="00E20940" w:rsidRPr="0013600D">
        <w:rPr>
          <w:lang w:val="en-US"/>
        </w:rPr>
        <w:t xml:space="preserve"> </w:t>
      </w:r>
      <w:r w:rsidR="008A5BD2" w:rsidRPr="0013600D">
        <w:rPr>
          <w:lang w:val="en-US"/>
        </w:rPr>
        <w:t>E</w:t>
      </w:r>
      <w:r w:rsidR="00E20940" w:rsidRPr="0013600D">
        <w:rPr>
          <w:lang w:val="en-US"/>
        </w:rPr>
        <w:t xml:space="preserve">mergency department (ED) consultations are </w:t>
      </w:r>
      <w:r w:rsidR="00660C2A" w:rsidRPr="0013600D">
        <w:rPr>
          <w:lang w:val="en-US"/>
        </w:rPr>
        <w:t xml:space="preserve">heavily </w:t>
      </w:r>
      <w:r w:rsidR="008A5BD2" w:rsidRPr="0013600D">
        <w:rPr>
          <w:lang w:val="en-US"/>
        </w:rPr>
        <w:t>influenced</w:t>
      </w:r>
      <w:r w:rsidR="00E20940" w:rsidRPr="0013600D">
        <w:rPr>
          <w:lang w:val="en-US"/>
        </w:rPr>
        <w:t xml:space="preserve"> by </w:t>
      </w:r>
      <w:r w:rsidR="008A5BD2" w:rsidRPr="0013600D">
        <w:rPr>
          <w:lang w:val="en-US"/>
        </w:rPr>
        <w:t>barriers</w:t>
      </w:r>
      <w:r w:rsidR="00E20940" w:rsidRPr="0013600D">
        <w:rPr>
          <w:lang w:val="en-US"/>
        </w:rPr>
        <w:t xml:space="preserve"> </w:t>
      </w:r>
      <w:r w:rsidR="00443080" w:rsidRPr="0013600D">
        <w:rPr>
          <w:lang w:val="en-US"/>
        </w:rPr>
        <w:t>to access</w:t>
      </w:r>
      <w:r w:rsidR="008A5BD2" w:rsidRPr="0013600D">
        <w:rPr>
          <w:lang w:val="en-US"/>
        </w:rPr>
        <w:t xml:space="preserve"> and serve </w:t>
      </w:r>
      <w:r w:rsidR="00B342AB" w:rsidRPr="0013600D">
        <w:rPr>
          <w:lang w:val="en-US"/>
        </w:rPr>
        <w:t>as a</w:t>
      </w:r>
      <w:r w:rsidR="008A5BD2" w:rsidRPr="0013600D">
        <w:rPr>
          <w:lang w:val="en-US"/>
        </w:rPr>
        <w:t xml:space="preserve"> measure </w:t>
      </w:r>
      <w:r w:rsidR="00B342AB" w:rsidRPr="0013600D">
        <w:rPr>
          <w:lang w:val="en-US"/>
        </w:rPr>
        <w:t xml:space="preserve">of </w:t>
      </w:r>
      <w:r w:rsidR="008A5BD2" w:rsidRPr="0013600D">
        <w:rPr>
          <w:lang w:val="en-US"/>
        </w:rPr>
        <w:t>health service</w:t>
      </w:r>
      <w:r w:rsidR="00E661C7" w:rsidRPr="0013600D">
        <w:rPr>
          <w:lang w:val="en-US"/>
        </w:rPr>
        <w:t>s</w:t>
      </w:r>
      <w:r w:rsidR="008A5BD2" w:rsidRPr="0013600D">
        <w:rPr>
          <w:lang w:val="en-US"/>
        </w:rPr>
        <w:t xml:space="preserve"> utilization</w:t>
      </w:r>
      <w:r w:rsidR="00E20940" w:rsidRPr="0013600D">
        <w:rPr>
          <w:lang w:val="en-US"/>
        </w:rPr>
        <w:t>.</w:t>
      </w:r>
      <w:r w:rsidR="00666EC4" w:rsidRPr="00845F81">
        <w:fldChar w:fldCharType="begin">
          <w:fldData xml:space="preserve">PEVuZE5vdGU+PENpdGU+PEF1dGhvcj5Kb25lczwvQXV0aG9yPjxZZWFyPjE5OTk8L1llYXI+PFJl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==
</w:fldData>
        </w:fldChar>
      </w:r>
      <w:r w:rsidR="00666EC4" w:rsidRPr="00D91C57">
        <w:rPr>
          <w:lang w:val="en-US"/>
        </w:rPr>
        <w:instrText xml:space="preserve"> ADDIN EN.CITE </w:instrText>
      </w:r>
      <w:r w:rsidR="00666EC4">
        <w:fldChar w:fldCharType="begin">
          <w:fldData xml:space="preserve">PEVuZE5vdGU+PENpdGU+PEF1dGhvcj5Kb25lczwvQXV0aG9yPjxZZWFyPjE5OTk8L1llYXI+PFJl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==
</w:fldData>
        </w:fldChar>
      </w:r>
      <w:r w:rsidR="00666EC4" w:rsidRPr="00D91C57">
        <w:rPr>
          <w:lang w:val="en-US"/>
        </w:rPr>
        <w:instrText xml:space="preserve"> ADDIN EN.CITE.DATA </w:instrText>
      </w:r>
      <w:r w:rsidR="00666EC4">
        <w:fldChar w:fldCharType="end"/>
      </w:r>
      <w:r w:rsidR="00666EC4" w:rsidRPr="00845F81">
        <w:fldChar w:fldCharType="separate"/>
      </w:r>
      <w:r w:rsidR="00666EC4" w:rsidRPr="00D91C57">
        <w:rPr>
          <w:noProof/>
          <w:vertAlign w:val="superscript"/>
          <w:lang w:val="en-US"/>
        </w:rPr>
        <w:t>7-9</w:t>
      </w:r>
      <w:r w:rsidR="00666EC4" w:rsidRPr="00845F81">
        <w:fldChar w:fldCharType="end"/>
      </w:r>
    </w:p>
    <w:p w14:paraId="6DD47DC7" w14:textId="2866931B" w:rsidR="003C4EC2" w:rsidRPr="0013600D" w:rsidRDefault="002A2497" w:rsidP="00184A16">
      <w:pPr>
        <w:spacing w:line="480" w:lineRule="auto"/>
        <w:jc w:val="both"/>
        <w:rPr>
          <w:lang w:val="en-US"/>
        </w:rPr>
      </w:pPr>
      <w:r w:rsidRPr="0013600D">
        <w:rPr>
          <w:lang w:val="en-US"/>
        </w:rPr>
        <w:lastRenderedPageBreak/>
        <w:t>Other mechanisms</w:t>
      </w:r>
      <w:r w:rsidR="00E661C7" w:rsidRPr="0013600D">
        <w:rPr>
          <w:lang w:val="en-US"/>
        </w:rPr>
        <w:t xml:space="preserve"> likely influence</w:t>
      </w:r>
      <w:r w:rsidR="0063337C" w:rsidRPr="0013600D">
        <w:rPr>
          <w:lang w:val="en-US"/>
        </w:rPr>
        <w:t xml:space="preserve"> ED visits during civil unrest</w:t>
      </w:r>
      <w:r w:rsidR="00012EA7" w:rsidRPr="0013600D">
        <w:rPr>
          <w:lang w:val="en-US"/>
        </w:rPr>
        <w:t xml:space="preserve"> as well</w:t>
      </w:r>
      <w:r w:rsidR="0063337C" w:rsidRPr="0013600D">
        <w:rPr>
          <w:lang w:val="en-US"/>
        </w:rPr>
        <w:t>. C</w:t>
      </w:r>
      <w:r w:rsidR="00E20940" w:rsidRPr="0013600D">
        <w:rPr>
          <w:lang w:val="en-US"/>
        </w:rPr>
        <w:t xml:space="preserve">rowd control techniques </w:t>
      </w:r>
      <w:r w:rsidR="00155AD7" w:rsidRPr="0013600D">
        <w:rPr>
          <w:lang w:val="en-US"/>
        </w:rPr>
        <w:t>such as pellet guns, tear gas</w:t>
      </w:r>
      <w:r w:rsidR="00E661C7" w:rsidRPr="0013600D">
        <w:rPr>
          <w:lang w:val="en-US"/>
        </w:rPr>
        <w:t>,</w:t>
      </w:r>
      <w:r w:rsidR="00155AD7" w:rsidRPr="0013600D">
        <w:rPr>
          <w:lang w:val="en-US"/>
        </w:rPr>
        <w:t xml:space="preserve"> and other chemical irritants </w:t>
      </w:r>
      <w:r w:rsidR="0063337C" w:rsidRPr="0013600D">
        <w:rPr>
          <w:lang w:val="en-US"/>
        </w:rPr>
        <w:t>have</w:t>
      </w:r>
      <w:r w:rsidR="00660C2A" w:rsidRPr="0013600D">
        <w:rPr>
          <w:lang w:val="en-US"/>
        </w:rPr>
        <w:t xml:space="preserve"> </w:t>
      </w:r>
      <w:r w:rsidR="00E661C7" w:rsidRPr="0013600D">
        <w:rPr>
          <w:lang w:val="en-US"/>
        </w:rPr>
        <w:t xml:space="preserve">been shown to have </w:t>
      </w:r>
      <w:r w:rsidR="00E20940" w:rsidRPr="0013600D">
        <w:rPr>
          <w:lang w:val="en-US"/>
        </w:rPr>
        <w:t>adverse effects on</w:t>
      </w:r>
      <w:r w:rsidR="00660C2A" w:rsidRPr="0013600D">
        <w:rPr>
          <w:lang w:val="en-US"/>
        </w:rPr>
        <w:t xml:space="preserve"> individual</w:t>
      </w:r>
      <w:r w:rsidR="00CC7D36" w:rsidRPr="0013600D">
        <w:rPr>
          <w:lang w:val="en-US"/>
        </w:rPr>
        <w:t xml:space="preserve"> </w:t>
      </w:r>
      <w:r w:rsidR="00E20940" w:rsidRPr="0013600D">
        <w:rPr>
          <w:lang w:val="en-US"/>
        </w:rPr>
        <w:t>health</w:t>
      </w:r>
      <w:r w:rsidR="0063337C" w:rsidRPr="0013600D">
        <w:rPr>
          <w:lang w:val="en-US"/>
        </w:rPr>
        <w:t>,</w:t>
      </w:r>
      <w:r w:rsidR="00F77103" w:rsidRPr="0013600D">
        <w:rPr>
          <w:lang w:val="en-US"/>
        </w:rPr>
        <w:t xml:space="preserve"> </w:t>
      </w:r>
      <w:r w:rsidR="0063337C" w:rsidRPr="0013600D">
        <w:rPr>
          <w:lang w:val="en-US"/>
        </w:rPr>
        <w:t>and the way these are used can impact the overall rate of ED consultation</w:t>
      </w:r>
      <w:r w:rsidR="00E661C7" w:rsidRPr="0013600D">
        <w:rPr>
          <w:lang w:val="en-US"/>
        </w:rPr>
        <w:t>s</w:t>
      </w:r>
      <w:r w:rsidR="00666EC4">
        <w:rPr>
          <w:lang w:val="en-US"/>
        </w:rPr>
        <w:t>.</w:t>
      </w:r>
      <w:r w:rsidR="00E15B8C" w:rsidRPr="00845F81">
        <w:fldChar w:fldCharType="begin"/>
      </w:r>
      <w:r w:rsidR="00D91C57" w:rsidRPr="00D91C57">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E15B8C" w:rsidRPr="00845F81">
        <w:fldChar w:fldCharType="separate"/>
      </w:r>
      <w:r w:rsidR="00D91C57" w:rsidRPr="00D91C57">
        <w:rPr>
          <w:noProof/>
          <w:vertAlign w:val="superscript"/>
          <w:lang w:val="en-US"/>
        </w:rPr>
        <w:t>10</w:t>
      </w:r>
      <w:r w:rsidR="00E15B8C" w:rsidRPr="00845F81">
        <w:fldChar w:fldCharType="end"/>
      </w:r>
      <w:r w:rsidR="00122D50" w:rsidRPr="0013600D">
        <w:rPr>
          <w:lang w:val="en-US"/>
        </w:rPr>
        <w:t xml:space="preserve"> </w:t>
      </w:r>
      <w:r w:rsidR="00E20940" w:rsidRPr="0013600D">
        <w:rPr>
          <w:lang w:val="en-US"/>
        </w:rPr>
        <w:t>R</w:t>
      </w:r>
      <w:r w:rsidR="00122D50" w:rsidRPr="0013600D">
        <w:rPr>
          <w:lang w:val="en-US"/>
        </w:rPr>
        <w:t xml:space="preserve">ubber bullets have been cited </w:t>
      </w:r>
      <w:r w:rsidR="00D41248" w:rsidRPr="0013600D">
        <w:rPr>
          <w:lang w:val="en-US"/>
        </w:rPr>
        <w:t>for causing</w:t>
      </w:r>
      <w:r w:rsidR="00122D50" w:rsidRPr="0013600D">
        <w:rPr>
          <w:lang w:val="en-US"/>
        </w:rPr>
        <w:t xml:space="preserve"> eye injuries, lacerations, contusions, and hematoma</w:t>
      </w:r>
      <w:r w:rsidR="002249DC">
        <w:rPr>
          <w:lang w:val="en-US"/>
        </w:rPr>
        <w:t xml:space="preserve">. </w:t>
      </w:r>
      <w:r w:rsidR="002249DC" w:rsidRPr="0013600D">
        <w:rPr>
          <w:lang w:val="en-US"/>
        </w:rPr>
        <w:t>Burns and physical blows from batons, bottles, bricks, boots, and other objects also account for physical injury during protests</w:t>
      </w:r>
      <w:r w:rsidR="00666EC4">
        <w:rPr>
          <w:lang w:val="en-US"/>
        </w:rPr>
        <w:t>.</w:t>
      </w:r>
      <w:r w:rsidR="00E15B8C" w:rsidRPr="00845F81">
        <w:fldChar w:fldCharType="begin">
          <w:fldData xml:space="preserve">PEVuZE5vdGU+PENpdGU+PEF1dGhvcj5CYWxsYW50eW5lPC9BdXRob3I+PFJlY051bT4zNzY8L1Jl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</w:fldData>
        </w:fldChar>
      </w:r>
      <w:r w:rsidR="00D91C57" w:rsidRPr="00D91C57">
        <w:rPr>
          <w:lang w:val="en-US"/>
        </w:rPr>
        <w:instrText xml:space="preserve"> ADDIN EN.CITE </w:instrText>
      </w:r>
      <w:r w:rsidR="00D91C57">
        <w:fldChar w:fldCharType="begin">
          <w:fldData xml:space="preserve">PEVuZE5vdGU+PENpdGU+PEF1dGhvcj5CYWxsYW50eW5lPC9BdXRob3I+PFJlY051bT4zNzY8L1Jl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</w:fldData>
        </w:fldChar>
      </w:r>
      <w:r w:rsidR="00D91C57" w:rsidRPr="00D91C57">
        <w:rPr>
          <w:lang w:val="en-US"/>
        </w:rPr>
        <w:instrText xml:space="preserve"> ADDIN EN.CITE.DATA </w:instrText>
      </w:r>
      <w:r w:rsidR="00D91C57">
        <w:fldChar w:fldCharType="end"/>
      </w:r>
      <w:r w:rsidR="00E15B8C" w:rsidRPr="00845F81">
        <w:fldChar w:fldCharType="separate"/>
      </w:r>
      <w:r w:rsidR="00D91C57" w:rsidRPr="00D91C57">
        <w:rPr>
          <w:noProof/>
          <w:vertAlign w:val="superscript"/>
          <w:lang w:val="en-US"/>
        </w:rPr>
        <w:t>9-12</w:t>
      </w:r>
      <w:r w:rsidR="00E15B8C" w:rsidRPr="00845F81">
        <w:fldChar w:fldCharType="end"/>
      </w:r>
      <w:r w:rsidR="00122D50" w:rsidRPr="0013600D">
        <w:rPr>
          <w:lang w:val="en-US"/>
        </w:rPr>
        <w:t xml:space="preserve"> </w:t>
      </w:r>
      <w:r w:rsidR="00FD4CC2" w:rsidRPr="0013600D">
        <w:rPr>
          <w:lang w:val="en-US"/>
        </w:rPr>
        <w:t>The</w:t>
      </w:r>
      <w:r w:rsidR="00122D50" w:rsidRPr="0013600D">
        <w:rPr>
          <w:lang w:val="en-US"/>
        </w:rPr>
        <w:t xml:space="preserve"> use of tear gases</w:t>
      </w:r>
      <w:r w:rsidR="00CC7D36" w:rsidRPr="0013600D">
        <w:rPr>
          <w:lang w:val="en-US"/>
        </w:rPr>
        <w:t xml:space="preserve"> </w:t>
      </w:r>
      <w:r w:rsidR="00FD4CC2" w:rsidRPr="0013600D">
        <w:rPr>
          <w:lang w:val="en-US"/>
        </w:rPr>
        <w:t>—</w:t>
      </w:r>
      <w:r w:rsidR="00122D50" w:rsidRPr="0013600D">
        <w:rPr>
          <w:lang w:val="en-US"/>
        </w:rPr>
        <w:t>a subset of riot control agents that cause tears, eye pain, and difficulty keeping the eyes open</w:t>
      </w:r>
      <w:r w:rsidR="00FD4CC2" w:rsidRPr="0013600D">
        <w:rPr>
          <w:lang w:val="en-US"/>
        </w:rPr>
        <w:t>—</w:t>
      </w:r>
      <w:r w:rsidR="00CC7D36" w:rsidRPr="0013600D">
        <w:rPr>
          <w:lang w:val="en-US"/>
        </w:rPr>
        <w:t xml:space="preserve"> </w:t>
      </w:r>
      <w:r w:rsidR="00E20940" w:rsidRPr="0013600D">
        <w:rPr>
          <w:lang w:val="en-US"/>
        </w:rPr>
        <w:t xml:space="preserve">has been associated </w:t>
      </w:r>
      <w:r w:rsidR="00660C2A" w:rsidRPr="0013600D">
        <w:rPr>
          <w:lang w:val="en-US"/>
        </w:rPr>
        <w:t>with</w:t>
      </w:r>
      <w:r w:rsidR="00E20940" w:rsidRPr="0013600D">
        <w:rPr>
          <w:lang w:val="en-US"/>
        </w:rPr>
        <w:t xml:space="preserve"> short and long-term effects on the respiratory system</w:t>
      </w:r>
      <w:r w:rsidR="009A0CAB">
        <w:rPr>
          <w:lang w:val="en-US"/>
        </w:rPr>
        <w:t>.</w:t>
      </w:r>
      <w:r w:rsidR="00E15B8C" w:rsidRPr="00845F81">
        <w:fldChar w:fldCharType="begin">
          <w:fldData xml:space="preserve">PEVuZE5vdGU+PENpdGU+PEF1dGhvcj5IYWFyPC9BdXRob3I+PFllYXI+MjAxNzwvWWVhcj48UmVj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</w:fldData>
        </w:fldChar>
      </w:r>
      <w:r w:rsidR="00D91C57" w:rsidRPr="00D91C57">
        <w:rPr>
          <w:lang w:val="en-US"/>
        </w:rPr>
        <w:instrText xml:space="preserve"> ADDIN EN.CITE </w:instrText>
      </w:r>
      <w:r w:rsidR="00D91C57">
        <w:fldChar w:fldCharType="begin">
          <w:fldData xml:space="preserve">PEVuZE5vdGU+PENpdGU+PEF1dGhvcj5IYWFyPC9BdXRob3I+PFllYXI+MjAxNzwvWWVhcj48UmVj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</w:fldData>
        </w:fldChar>
      </w:r>
      <w:r w:rsidR="00D91C57" w:rsidRPr="00D91C57">
        <w:rPr>
          <w:lang w:val="en-US"/>
        </w:rPr>
        <w:instrText xml:space="preserve"> ADDIN EN.CITE.DATA </w:instrText>
      </w:r>
      <w:r w:rsidR="00D91C57">
        <w:fldChar w:fldCharType="end"/>
      </w:r>
      <w:r w:rsidR="00E15B8C" w:rsidRPr="00845F81">
        <w:fldChar w:fldCharType="separate"/>
      </w:r>
      <w:r w:rsidR="00D91C57" w:rsidRPr="00D91C57">
        <w:rPr>
          <w:noProof/>
          <w:vertAlign w:val="superscript"/>
          <w:lang w:val="en-US"/>
        </w:rPr>
        <w:t>9,11,13</w:t>
      </w:r>
      <w:r w:rsidR="00E15B8C" w:rsidRPr="00845F81">
        <w:fldChar w:fldCharType="end"/>
      </w:r>
      <w:r w:rsidR="00E20940" w:rsidRPr="0013600D">
        <w:rPr>
          <w:lang w:val="en-US"/>
        </w:rPr>
        <w:t xml:space="preserve"> </w:t>
      </w:r>
      <w:r w:rsidR="00F3317C" w:rsidRPr="0013600D">
        <w:rPr>
          <w:lang w:val="en-US"/>
        </w:rPr>
        <w:t>Thus</w:t>
      </w:r>
      <w:r w:rsidR="00E86F15" w:rsidRPr="0013600D">
        <w:rPr>
          <w:lang w:val="en-US"/>
        </w:rPr>
        <w:t xml:space="preserve">, the more immediate </w:t>
      </w:r>
      <w:r w:rsidR="00F3317C" w:rsidRPr="0013600D">
        <w:rPr>
          <w:lang w:val="en-US"/>
        </w:rPr>
        <w:t xml:space="preserve">and direct </w:t>
      </w:r>
      <w:r w:rsidR="00E86F15" w:rsidRPr="0013600D">
        <w:rPr>
          <w:lang w:val="en-US"/>
        </w:rPr>
        <w:t xml:space="preserve">exposure consequences </w:t>
      </w:r>
      <w:r w:rsidR="003C4EC2" w:rsidRPr="0013600D">
        <w:rPr>
          <w:lang w:val="en-US"/>
        </w:rPr>
        <w:t xml:space="preserve">of crowd control techniques </w:t>
      </w:r>
      <w:r w:rsidR="00E86F15" w:rsidRPr="0013600D">
        <w:rPr>
          <w:lang w:val="en-US"/>
        </w:rPr>
        <w:t>are dermatologic</w:t>
      </w:r>
      <w:r w:rsidR="00E15B8C" w:rsidRPr="0013600D">
        <w:rPr>
          <w:lang w:val="en-US"/>
        </w:rPr>
        <w:t>al</w:t>
      </w:r>
      <w:r w:rsidR="00E86F15" w:rsidRPr="0013600D">
        <w:rPr>
          <w:lang w:val="en-US"/>
        </w:rPr>
        <w:t xml:space="preserve"> (e.g.</w:t>
      </w:r>
      <w:r w:rsidR="00D41248" w:rsidRPr="0013600D">
        <w:rPr>
          <w:lang w:val="en-US"/>
        </w:rPr>
        <w:t>,</w:t>
      </w:r>
      <w:r w:rsidR="00E86F15" w:rsidRPr="0013600D">
        <w:rPr>
          <w:lang w:val="en-US"/>
        </w:rPr>
        <w:t xml:space="preserve"> irritation, dermatitis, skin rashes), traumatological (injuries and disabilities)</w:t>
      </w:r>
      <w:r w:rsidR="00D41248" w:rsidRPr="0013600D">
        <w:rPr>
          <w:lang w:val="en-US"/>
        </w:rPr>
        <w:t>,</w:t>
      </w:r>
      <w:r w:rsidR="00E86F15" w:rsidRPr="0013600D">
        <w:rPr>
          <w:lang w:val="en-US"/>
        </w:rPr>
        <w:t xml:space="preserve"> and respiratory (e.g.</w:t>
      </w:r>
      <w:r w:rsidR="00D41248" w:rsidRPr="0013600D">
        <w:rPr>
          <w:lang w:val="en-US"/>
        </w:rPr>
        <w:t>,</w:t>
      </w:r>
      <w:r w:rsidR="00E86F15" w:rsidRPr="0013600D">
        <w:rPr>
          <w:lang w:val="en-US"/>
        </w:rPr>
        <w:t xml:space="preserve"> dyspnea, coughing, choking</w:t>
      </w:r>
      <w:r w:rsidR="00D41248" w:rsidRPr="0013600D">
        <w:rPr>
          <w:lang w:val="en-US"/>
        </w:rPr>
        <w:t>,</w:t>
      </w:r>
      <w:r w:rsidR="00E86F15" w:rsidRPr="0013600D">
        <w:rPr>
          <w:lang w:val="en-US"/>
        </w:rPr>
        <w:t xml:space="preserve"> and chest tightness)</w:t>
      </w:r>
      <w:r w:rsidR="00666EC4">
        <w:rPr>
          <w:lang w:val="en-US"/>
        </w:rPr>
        <w:t>.</w:t>
      </w:r>
      <w:r w:rsidR="00D51BF3" w:rsidRPr="00845F81">
        <w:fldChar w:fldCharType="begin"/>
      </w:r>
      <w:r w:rsidR="00D91C57" w:rsidRPr="00D91C57">
        <w:rPr>
          <w:lang w:val="en-US"/>
        </w:rPr>
        <w:instrText xml:space="preserve"> ADDIN EN.CITE &lt;EndNote&gt;&lt;Cite&gt;&lt;Author&gt;Haar&lt;/Author&gt;&lt;Year&gt;2016, March 01&lt;/Year&gt;&lt;RecNum&gt;651&lt;/RecNum&gt;&lt;DisplayText&gt;&lt;style face="superscript"&gt;14&lt;/style&gt;&lt;/DisplayText&gt;&lt;record&gt;&lt;rec-number&gt;651&lt;/rec-number&gt;&lt;foreign-keys&gt;&lt;key app="EN" db-id="vez59w5td2w2fnewpeyvpw0sxsp029pzsar5" timestamp="1616354665" guid="33989aa1-ee2b-4eea-b163-a123a4e9f0c4"&gt;651&lt;/key&gt;&lt;/foreign-keys&gt;&lt;ref-type name="Generic"&gt;13&lt;/ref-type&gt;&lt;contributors&gt;&lt;authors&gt;&lt;author&gt;Haar, JR.&lt;/author&gt;&lt;author&gt;Iacopino, V.&lt;/author&gt;&lt;/authors&gt;&lt;/contributors&gt;&lt;titles&gt;&lt;title&gt;Lethal in Disguise. The Health Consequences of Crowd-Control Weapons&lt;/title&gt;&lt;/titles&gt;&lt;dates&gt;&lt;year&gt;2016, March 01&lt;/year&gt;&lt;/dates&gt;&lt;pub-location&gt;Geneva, Switzerland&lt;/pub-location&gt;&lt;publisher&gt;International Network of Civil Liberties Organizations&lt;/publisher&gt;&lt;urls&gt;&lt;related-urls&gt;&lt;url&gt;https://reliefweb.int/sites/reliefweb.int/files/resources/lethal-in-disguise.pdf&lt;/url&gt;&lt;/related-urls&gt;&lt;/urls&gt;&lt;access-date&gt;2021, March 21&lt;/access-date&gt;&lt;/record&gt;&lt;/Cite&gt;&lt;/EndNote&gt;</w:instrText>
      </w:r>
      <w:r w:rsidR="00D51BF3" w:rsidRPr="00845F81">
        <w:fldChar w:fldCharType="separate"/>
      </w:r>
      <w:r w:rsidR="00D91C57" w:rsidRPr="00D91C57">
        <w:rPr>
          <w:noProof/>
          <w:vertAlign w:val="superscript"/>
          <w:lang w:val="en-US"/>
        </w:rPr>
        <w:t>14</w:t>
      </w:r>
      <w:r w:rsidR="00D51BF3" w:rsidRPr="00845F81">
        <w:fldChar w:fldCharType="end"/>
      </w:r>
    </w:p>
    <w:p w14:paraId="0E2D1566" w14:textId="5FEF93B5" w:rsidR="00E230CC" w:rsidRPr="00315018" w:rsidRDefault="000E3BE5" w:rsidP="00184A16">
      <w:pPr>
        <w:spacing w:line="480" w:lineRule="auto"/>
        <w:jc w:val="both"/>
        <w:rPr>
          <w:lang w:val="en-US"/>
        </w:rPr>
      </w:pPr>
      <w:r w:rsidRPr="00315018">
        <w:rPr>
          <w:lang w:val="en-US"/>
        </w:rPr>
        <w:t xml:space="preserve">Despite </w:t>
      </w:r>
      <w:r w:rsidR="005109D5" w:rsidRPr="00315018">
        <w:rPr>
          <w:lang w:val="en-US"/>
        </w:rPr>
        <w:t xml:space="preserve">the </w:t>
      </w:r>
      <w:r w:rsidR="006F4AB4" w:rsidRPr="00315018">
        <w:rPr>
          <w:lang w:val="en-US"/>
        </w:rPr>
        <w:t xml:space="preserve">known </w:t>
      </w:r>
      <w:r w:rsidR="005109D5" w:rsidRPr="00315018">
        <w:rPr>
          <w:lang w:val="en-US"/>
        </w:rPr>
        <w:t xml:space="preserve">burden on </w:t>
      </w:r>
      <w:r w:rsidR="006F4AB4" w:rsidRPr="00315018">
        <w:rPr>
          <w:lang w:val="en-US"/>
        </w:rPr>
        <w:t xml:space="preserve">individual </w:t>
      </w:r>
      <w:r w:rsidR="005109D5" w:rsidRPr="00315018">
        <w:rPr>
          <w:lang w:val="en-US"/>
        </w:rPr>
        <w:t>health and well-being</w:t>
      </w:r>
      <w:r w:rsidR="00E20940" w:rsidRPr="00315018">
        <w:rPr>
          <w:lang w:val="en-US"/>
        </w:rPr>
        <w:t xml:space="preserve">, </w:t>
      </w:r>
      <w:r w:rsidRPr="00315018">
        <w:rPr>
          <w:lang w:val="en-US"/>
        </w:rPr>
        <w:t>evidence regarding th</w:t>
      </w:r>
      <w:r w:rsidR="005E219D" w:rsidRPr="00315018">
        <w:rPr>
          <w:lang w:val="en-US"/>
        </w:rPr>
        <w:t xml:space="preserve">e effects of social movements on </w:t>
      </w:r>
      <w:r w:rsidR="007F2C4E" w:rsidRPr="00315018">
        <w:rPr>
          <w:lang w:val="en-US"/>
        </w:rPr>
        <w:t xml:space="preserve">population </w:t>
      </w:r>
      <w:r w:rsidR="005E219D" w:rsidRPr="00315018">
        <w:rPr>
          <w:lang w:val="en-US"/>
        </w:rPr>
        <w:t>health</w:t>
      </w:r>
      <w:r w:rsidR="00E20940" w:rsidRPr="00315018">
        <w:rPr>
          <w:lang w:val="en-US"/>
        </w:rPr>
        <w:t xml:space="preserve"> </w:t>
      </w:r>
      <w:r w:rsidRPr="00315018">
        <w:rPr>
          <w:lang w:val="en-US"/>
        </w:rPr>
        <w:t>is still lacking</w:t>
      </w:r>
      <w:r w:rsidR="008F563E" w:rsidRPr="00315018">
        <w:rPr>
          <w:lang w:val="en-US"/>
        </w:rPr>
        <w:t xml:space="preserve"> and continuously evolving</w:t>
      </w:r>
      <w:r w:rsidR="00E20940" w:rsidRPr="00315018">
        <w:rPr>
          <w:lang w:val="en-US"/>
        </w:rPr>
        <w:t>.</w:t>
      </w:r>
      <w:r w:rsidR="003D0025" w:rsidRPr="00315018">
        <w:rPr>
          <w:lang w:val="en-US"/>
        </w:rPr>
        <w:t xml:space="preserve"> </w:t>
      </w:r>
      <w:r w:rsidR="008F563E" w:rsidRPr="00315018">
        <w:rPr>
          <w:lang w:val="en-US"/>
        </w:rPr>
        <w:t xml:space="preserve">Some </w:t>
      </w:r>
      <w:r w:rsidR="00222385" w:rsidRPr="00315018">
        <w:rPr>
          <w:lang w:val="en-US"/>
        </w:rPr>
        <w:t>studies</w:t>
      </w:r>
      <w:r w:rsidR="003D0025" w:rsidRPr="00315018">
        <w:rPr>
          <w:lang w:val="en-US"/>
        </w:rPr>
        <w:t xml:space="preserve"> have reported the number </w:t>
      </w:r>
      <w:r w:rsidR="00E12BB5" w:rsidRPr="00315018">
        <w:rPr>
          <w:lang w:val="en-US"/>
        </w:rPr>
        <w:t xml:space="preserve">and patterns </w:t>
      </w:r>
      <w:r w:rsidR="003D0025" w:rsidRPr="00315018">
        <w:rPr>
          <w:lang w:val="en-US"/>
        </w:rPr>
        <w:t xml:space="preserve">of </w:t>
      </w:r>
      <w:r w:rsidR="00E12BB5" w:rsidRPr="00315018">
        <w:rPr>
          <w:lang w:val="en-US"/>
        </w:rPr>
        <w:t>injuries</w:t>
      </w:r>
      <w:r w:rsidR="008F7BD2" w:rsidRPr="00315018">
        <w:rPr>
          <w:lang w:val="en-US"/>
        </w:rPr>
        <w:t xml:space="preserve"> and </w:t>
      </w:r>
      <w:r w:rsidR="00315018" w:rsidRPr="00315018">
        <w:rPr>
          <w:lang w:val="en-US"/>
        </w:rPr>
        <w:t>deaths</w:t>
      </w:r>
      <w:r w:rsidR="00E12BB5" w:rsidRPr="00315018">
        <w:rPr>
          <w:lang w:val="en-US"/>
        </w:rPr>
        <w:t xml:space="preserve"> during periods of civil unrest</w:t>
      </w:r>
      <w:r w:rsidR="00666EC4">
        <w:rPr>
          <w:lang w:val="en-US"/>
        </w:rPr>
        <w:t>,</w:t>
      </w:r>
      <w:r w:rsidR="008D333F" w:rsidRPr="00315018">
        <w:fldChar w:fldCharType="begin">
          <w:fldData xml:space="preserve">PEVuZE5vdGU+PENpdGU+PEF1dGhvcj5FbCBXYXJlYTwvQXV0aG9yPjxZZWFyPjIwMTk8L1llYXI+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</w:fldData>
        </w:fldChar>
      </w:r>
      <w:r w:rsidR="00D91C57" w:rsidRPr="00D91C57">
        <w:rPr>
          <w:lang w:val="en-US"/>
        </w:rPr>
        <w:instrText xml:space="preserve"> ADDIN EN.CITE </w:instrText>
      </w:r>
      <w:r w:rsidR="00D91C57">
        <w:fldChar w:fldCharType="begin">
          <w:fldData xml:space="preserve">PEVuZE5vdGU+PENpdGU+PEF1dGhvcj5FbCBXYXJlYTwvQXV0aG9yPjxZZWFyPjIwMTk8L1llYXI+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</w:fldData>
        </w:fldChar>
      </w:r>
      <w:r w:rsidR="00D91C57" w:rsidRPr="00D91C57">
        <w:rPr>
          <w:lang w:val="en-US"/>
        </w:rPr>
        <w:instrText xml:space="preserve"> ADDIN EN.CITE.DATA </w:instrText>
      </w:r>
      <w:r w:rsidR="00D91C57">
        <w:fldChar w:fldCharType="end"/>
      </w:r>
      <w:r w:rsidR="008D333F" w:rsidRPr="00315018">
        <w:fldChar w:fldCharType="separate"/>
      </w:r>
      <w:r w:rsidR="00D91C57" w:rsidRPr="00D91C57">
        <w:rPr>
          <w:noProof/>
          <w:vertAlign w:val="superscript"/>
          <w:lang w:val="en-US"/>
        </w:rPr>
        <w:t>15-19</w:t>
      </w:r>
      <w:r w:rsidR="008D333F" w:rsidRPr="00315018">
        <w:fldChar w:fldCharType="end"/>
      </w:r>
      <w:r w:rsidR="00F71A8F" w:rsidRPr="00315018">
        <w:rPr>
          <w:lang w:val="en-US"/>
        </w:rPr>
        <w:t xml:space="preserve"> however, </w:t>
      </w:r>
      <w:r w:rsidR="008F563E" w:rsidRPr="00315018">
        <w:rPr>
          <w:lang w:val="en-US"/>
        </w:rPr>
        <w:t>most of them are descriptive</w:t>
      </w:r>
      <w:r w:rsidR="008F7BD2" w:rsidRPr="00315018">
        <w:rPr>
          <w:lang w:val="en-US"/>
        </w:rPr>
        <w:t xml:space="preserve"> and do not </w:t>
      </w:r>
      <w:r w:rsidR="00315018" w:rsidRPr="00315018">
        <w:rPr>
          <w:lang w:val="en-US"/>
        </w:rPr>
        <w:t>consider</w:t>
      </w:r>
      <w:r w:rsidR="00DE43A4" w:rsidRPr="00315018">
        <w:rPr>
          <w:lang w:val="en-US"/>
        </w:rPr>
        <w:t xml:space="preserve"> identification strategies </w:t>
      </w:r>
      <w:r w:rsidR="008F7BD2" w:rsidRPr="00315018">
        <w:rPr>
          <w:lang w:val="en-US"/>
        </w:rPr>
        <w:t xml:space="preserve">to </w:t>
      </w:r>
      <w:r w:rsidR="00315018" w:rsidRPr="00315018">
        <w:rPr>
          <w:lang w:val="en-US"/>
        </w:rPr>
        <w:t>generate</w:t>
      </w:r>
      <w:r w:rsidR="008F563E" w:rsidRPr="00315018">
        <w:rPr>
          <w:lang w:val="en-US"/>
        </w:rPr>
        <w:t xml:space="preserve"> </w:t>
      </w:r>
      <w:r w:rsidR="008F7BD2" w:rsidRPr="00315018">
        <w:rPr>
          <w:lang w:val="en-US"/>
        </w:rPr>
        <w:t xml:space="preserve">causal </w:t>
      </w:r>
      <w:r w:rsidR="00DE43A4" w:rsidRPr="00315018">
        <w:rPr>
          <w:lang w:val="en-US"/>
        </w:rPr>
        <w:t xml:space="preserve">conclusions </w:t>
      </w:r>
      <w:r w:rsidR="00315018" w:rsidRPr="00315018">
        <w:rPr>
          <w:lang w:val="en-US"/>
        </w:rPr>
        <w:t xml:space="preserve">about </w:t>
      </w:r>
      <w:r w:rsidR="00DE43A4" w:rsidRPr="00315018">
        <w:rPr>
          <w:lang w:val="en-US"/>
        </w:rPr>
        <w:t>the impact of</w:t>
      </w:r>
      <w:r w:rsidR="008F563E" w:rsidRPr="00315018">
        <w:rPr>
          <w:lang w:val="en-US"/>
        </w:rPr>
        <w:t xml:space="preserve"> social movements</w:t>
      </w:r>
      <w:r w:rsidR="00F71A8F" w:rsidRPr="00315018">
        <w:rPr>
          <w:lang w:val="en-US"/>
        </w:rPr>
        <w:t xml:space="preserve"> on health</w:t>
      </w:r>
      <w:r w:rsidR="00E12BB5" w:rsidRPr="00315018">
        <w:rPr>
          <w:lang w:val="en-US"/>
        </w:rPr>
        <w:t xml:space="preserve">. </w:t>
      </w:r>
    </w:p>
    <w:p w14:paraId="253B94BC" w14:textId="1D9D43D0" w:rsidR="00592734" w:rsidRDefault="000E3BE5" w:rsidP="00184A16">
      <w:pPr>
        <w:spacing w:line="480" w:lineRule="auto"/>
        <w:jc w:val="both"/>
        <w:rPr>
          <w:color w:val="000000"/>
          <w:lang w:val="en-US"/>
        </w:rPr>
      </w:pPr>
      <w:r w:rsidRPr="00315018">
        <w:rPr>
          <w:lang w:val="en-US"/>
        </w:rPr>
        <w:t>In this study</w:t>
      </w:r>
      <w:r w:rsidR="00793A59" w:rsidRPr="00315018">
        <w:rPr>
          <w:lang w:val="en-US"/>
        </w:rPr>
        <w:t>,</w:t>
      </w:r>
      <w:r w:rsidRPr="00315018">
        <w:rPr>
          <w:lang w:val="en-US"/>
        </w:rPr>
        <w:t xml:space="preserve"> w</w:t>
      </w:r>
      <w:r w:rsidR="008B2681" w:rsidRPr="00315018">
        <w:rPr>
          <w:lang w:val="en-US"/>
        </w:rPr>
        <w:t>e</w:t>
      </w:r>
      <w:r w:rsidR="0063337C" w:rsidRPr="00315018">
        <w:rPr>
          <w:color w:val="000000"/>
          <w:lang w:val="en-US"/>
        </w:rPr>
        <w:t xml:space="preserve"> </w:t>
      </w:r>
      <w:r w:rsidR="00E20940" w:rsidRPr="00315018">
        <w:rPr>
          <w:color w:val="000000"/>
          <w:lang w:val="en-US"/>
        </w:rPr>
        <w:t>aim</w:t>
      </w:r>
      <w:r w:rsidR="0063337C" w:rsidRPr="00315018">
        <w:rPr>
          <w:color w:val="000000"/>
          <w:lang w:val="en-US"/>
        </w:rPr>
        <w:t>ed</w:t>
      </w:r>
      <w:r w:rsidR="00E20940" w:rsidRPr="00315018">
        <w:rPr>
          <w:color w:val="000000"/>
          <w:lang w:val="en-US"/>
        </w:rPr>
        <w:t xml:space="preserve"> to quantify the effects of the </w:t>
      </w:r>
      <w:r w:rsidR="008F563E" w:rsidRPr="00315018">
        <w:rPr>
          <w:color w:val="000000"/>
          <w:lang w:val="en-US"/>
        </w:rPr>
        <w:t>so</w:t>
      </w:r>
      <w:r w:rsidR="00D977B8">
        <w:rPr>
          <w:color w:val="000000"/>
          <w:lang w:val="en-US"/>
        </w:rPr>
        <w:t>-</w:t>
      </w:r>
      <w:r w:rsidR="008F563E" w:rsidRPr="00315018">
        <w:rPr>
          <w:color w:val="000000"/>
          <w:lang w:val="en-US"/>
        </w:rPr>
        <w:t>called “</w:t>
      </w:r>
      <w:r w:rsidR="00E20940" w:rsidRPr="00315018">
        <w:rPr>
          <w:color w:val="000000"/>
          <w:lang w:val="en-US"/>
        </w:rPr>
        <w:t>October 2019</w:t>
      </w:r>
      <w:r w:rsidR="008F563E" w:rsidRPr="00315018">
        <w:rPr>
          <w:color w:val="000000"/>
          <w:lang w:val="en-US"/>
        </w:rPr>
        <w:t>”</w:t>
      </w:r>
      <w:r w:rsidR="00E20940" w:rsidRPr="00315018">
        <w:rPr>
          <w:color w:val="000000"/>
          <w:lang w:val="en-US"/>
        </w:rPr>
        <w:t xml:space="preserve"> Chilean protests on </w:t>
      </w:r>
      <w:r w:rsidR="00716620" w:rsidRPr="00315018">
        <w:rPr>
          <w:color w:val="000000"/>
          <w:lang w:val="en-US"/>
        </w:rPr>
        <w:t xml:space="preserve">emergency </w:t>
      </w:r>
      <w:r w:rsidR="00E20940" w:rsidRPr="00315018">
        <w:rPr>
          <w:color w:val="000000"/>
          <w:lang w:val="en-US"/>
        </w:rPr>
        <w:t>health system services utilization and inpatient admission rates</w:t>
      </w:r>
      <w:r w:rsidR="006F4AB4" w:rsidRPr="00315018">
        <w:rPr>
          <w:color w:val="000000"/>
          <w:lang w:val="en-US"/>
        </w:rPr>
        <w:t xml:space="preserve"> by trauma and respiratory causes</w:t>
      </w:r>
      <w:r w:rsidR="00470B7B" w:rsidRPr="00315018">
        <w:rPr>
          <w:color w:val="000000"/>
          <w:lang w:val="en-US"/>
        </w:rPr>
        <w:t>.</w:t>
      </w:r>
    </w:p>
    <w:p w14:paraId="4AA4D8C5" w14:textId="6E1E8E07" w:rsidR="00F231D4" w:rsidRPr="00C17D9D" w:rsidRDefault="00F231D4" w:rsidP="00C17D9D">
      <w:pPr>
        <w:pStyle w:val="Ttulo1"/>
      </w:pPr>
      <w:r w:rsidRPr="00C17D9D">
        <w:t>Methods</w:t>
      </w:r>
    </w:p>
    <w:p w14:paraId="110F5C76" w14:textId="2D55212D" w:rsidR="00122D50" w:rsidRPr="0013600D" w:rsidRDefault="00FB432A" w:rsidP="000C0B6F">
      <w:pPr>
        <w:spacing w:line="480" w:lineRule="auto"/>
        <w:jc w:val="both"/>
        <w:rPr>
          <w:bCs/>
          <w:i/>
          <w:lang w:val="en-US"/>
        </w:rPr>
      </w:pPr>
      <w:r w:rsidRPr="0013600D">
        <w:rPr>
          <w:bCs/>
          <w:i/>
          <w:lang w:val="en-US"/>
        </w:rPr>
        <w:t>Design</w:t>
      </w:r>
    </w:p>
    <w:p w14:paraId="69542953" w14:textId="2B650941" w:rsidR="00FB432A" w:rsidRPr="0013600D" w:rsidRDefault="0063337C" w:rsidP="00184A16">
      <w:pPr>
        <w:spacing w:line="480" w:lineRule="auto"/>
        <w:jc w:val="both"/>
        <w:rPr>
          <w:lang w:val="en-US"/>
        </w:rPr>
      </w:pPr>
      <w:r w:rsidRPr="0013600D">
        <w:rPr>
          <w:lang w:val="en-US"/>
        </w:rPr>
        <w:t>We used</w:t>
      </w:r>
      <w:r w:rsidR="00FB432A" w:rsidRPr="0013600D">
        <w:rPr>
          <w:lang w:val="en-US"/>
        </w:rPr>
        <w:t xml:space="preserve"> a</w:t>
      </w:r>
      <w:r w:rsidRPr="0013600D">
        <w:rPr>
          <w:lang w:val="en-US"/>
        </w:rPr>
        <w:t>n</w:t>
      </w:r>
      <w:r w:rsidR="00FB432A" w:rsidRPr="0013600D">
        <w:rPr>
          <w:lang w:val="en-US"/>
        </w:rPr>
        <w:t xml:space="preserve"> interrupted time series analysis of </w:t>
      </w:r>
      <w:r w:rsidR="0049497C" w:rsidRPr="0013600D">
        <w:rPr>
          <w:lang w:val="en-US"/>
        </w:rPr>
        <w:t>aggregated weekly</w:t>
      </w:r>
      <w:r w:rsidR="00FB432A" w:rsidRPr="0013600D">
        <w:rPr>
          <w:lang w:val="en-US"/>
        </w:rPr>
        <w:t xml:space="preserve"> hospital </w:t>
      </w:r>
      <w:r w:rsidR="00AC6DE6" w:rsidRPr="0013600D">
        <w:rPr>
          <w:lang w:val="en-US"/>
        </w:rPr>
        <w:t>ED</w:t>
      </w:r>
      <w:r w:rsidR="00FB432A" w:rsidRPr="0013600D">
        <w:rPr>
          <w:lang w:val="en-US"/>
        </w:rPr>
        <w:t xml:space="preserve"> admissions.</w:t>
      </w:r>
      <w:r w:rsidR="00452C2E" w:rsidRPr="0013600D">
        <w:rPr>
          <w:lang w:val="en-US"/>
        </w:rPr>
        <w:t xml:space="preserve"> </w:t>
      </w:r>
      <w:r w:rsidR="00CA0A9D" w:rsidRPr="0013600D">
        <w:rPr>
          <w:lang w:val="en-US"/>
        </w:rPr>
        <w:t>The total d</w:t>
      </w:r>
      <w:r w:rsidR="00C915BA" w:rsidRPr="0013600D">
        <w:rPr>
          <w:lang w:val="en-US"/>
        </w:rPr>
        <w:t>aily</w:t>
      </w:r>
      <w:r w:rsidR="00E926B0" w:rsidRPr="0013600D">
        <w:rPr>
          <w:lang w:val="en-US"/>
        </w:rPr>
        <w:t xml:space="preserve"> </w:t>
      </w:r>
      <w:r w:rsidR="00C915BA" w:rsidRPr="0013600D">
        <w:rPr>
          <w:lang w:val="en-US"/>
        </w:rPr>
        <w:t xml:space="preserve">emergency admission data </w:t>
      </w:r>
      <w:r w:rsidR="00FB432A" w:rsidRPr="0013600D">
        <w:rPr>
          <w:lang w:val="en-US"/>
        </w:rPr>
        <w:t xml:space="preserve">of three major public hospitals in Santiago </w:t>
      </w:r>
      <w:r w:rsidR="00474D11">
        <w:rPr>
          <w:lang w:val="en-US"/>
        </w:rPr>
        <w:t>were</w:t>
      </w:r>
      <w:r w:rsidR="00474D11" w:rsidRPr="0013600D">
        <w:rPr>
          <w:lang w:val="en-US"/>
        </w:rPr>
        <w:t xml:space="preserve"> </w:t>
      </w:r>
      <w:r w:rsidR="00C915BA" w:rsidRPr="0013600D">
        <w:rPr>
          <w:lang w:val="en-US"/>
        </w:rPr>
        <w:t xml:space="preserve">gathered </w:t>
      </w:r>
      <w:r w:rsidR="00C915BA" w:rsidRPr="0013600D">
        <w:rPr>
          <w:lang w:val="en-US"/>
        </w:rPr>
        <w:lastRenderedPageBreak/>
        <w:t xml:space="preserve">from 2015 to 2019 </w:t>
      </w:r>
      <w:r w:rsidR="00FB432A" w:rsidRPr="0013600D">
        <w:rPr>
          <w:lang w:val="en-US"/>
        </w:rPr>
        <w:t>for both consultations and hospitalizations</w:t>
      </w:r>
      <w:r w:rsidR="00AB746A" w:rsidRPr="0013600D">
        <w:rPr>
          <w:lang w:val="en-US"/>
        </w:rPr>
        <w:t xml:space="preserve"> and aggregated into a weekly </w:t>
      </w:r>
      <w:r w:rsidR="00474D11">
        <w:rPr>
          <w:lang w:val="en-US"/>
        </w:rPr>
        <w:t>sum</w:t>
      </w:r>
      <w:r w:rsidR="006C786C" w:rsidRPr="006C786C">
        <w:rPr>
          <w:highlight w:val="yellow"/>
          <w:lang w:val="en-US"/>
        </w:rPr>
        <w:t>, according to ISO-8601</w:t>
      </w:r>
      <w:r w:rsidR="00E926B0" w:rsidRPr="00370DF2">
        <w:rPr>
          <w:highlight w:val="yellow"/>
          <w:lang w:val="en-US"/>
        </w:rPr>
        <w:t>.</w:t>
      </w:r>
      <w:r w:rsidR="006C786C" w:rsidRPr="00370DF2">
        <w:rPr>
          <w:highlight w:val="yellow"/>
          <w:lang w:val="en-US"/>
        </w:rPr>
        <w:t xml:space="preserve"> T</w:t>
      </w:r>
      <w:r w:rsidR="006C786C" w:rsidRPr="006C786C">
        <w:rPr>
          <w:highlight w:val="yellow"/>
          <w:lang w:val="en-US"/>
        </w:rPr>
        <w:t>wo incomplete weeks were discarded: the first week of 2015 (from Thursday, January 1</w:t>
      </w:r>
      <w:r w:rsidR="006C786C" w:rsidRPr="006C786C">
        <w:rPr>
          <w:highlight w:val="yellow"/>
          <w:vertAlign w:val="superscript"/>
          <w:lang w:val="en-US"/>
        </w:rPr>
        <w:t>st</w:t>
      </w:r>
      <w:r w:rsidR="006C786C" w:rsidRPr="006C786C">
        <w:rPr>
          <w:highlight w:val="yellow"/>
          <w:lang w:val="en-US"/>
        </w:rPr>
        <w:t>, to Sunday, January 4</w:t>
      </w:r>
      <w:r w:rsidR="006C786C" w:rsidRPr="006C786C">
        <w:rPr>
          <w:highlight w:val="yellow"/>
          <w:vertAlign w:val="superscript"/>
          <w:lang w:val="en-US"/>
        </w:rPr>
        <w:t>th</w:t>
      </w:r>
      <w:r w:rsidR="006C786C" w:rsidRPr="006C786C">
        <w:rPr>
          <w:highlight w:val="yellow"/>
          <w:lang w:val="en-US"/>
        </w:rPr>
        <w:t>)</w:t>
      </w:r>
      <w:del w:id="44" w:author="Andrés González Santa Cruz" w:date="2021-03-30T19:00:00Z">
        <w:r w:rsidR="006C786C" w:rsidRPr="006C786C" w:rsidDel="00D80BD3">
          <w:rPr>
            <w:highlight w:val="yellow"/>
            <w:lang w:val="en-US"/>
          </w:rPr>
          <w:delText>,</w:delText>
        </w:r>
      </w:del>
      <w:r w:rsidR="006C786C" w:rsidRPr="006C786C">
        <w:rPr>
          <w:highlight w:val="yellow"/>
          <w:lang w:val="en-US"/>
        </w:rPr>
        <w:t xml:space="preserve"> and the last week of 2020 (from Monday, December </w:t>
      </w:r>
      <w:del w:id="45" w:author="Andrés González Santa Cruz" w:date="2021-03-30T19:00:00Z">
        <w:r w:rsidR="00A02650" w:rsidDel="00D80BD3">
          <w:rPr>
            <w:highlight w:val="yellow"/>
            <w:lang w:val="en-US"/>
          </w:rPr>
          <w:delText>30</w:delText>
        </w:r>
        <w:r w:rsidR="00A02650" w:rsidDel="00D80BD3">
          <w:rPr>
            <w:highlight w:val="yellow"/>
            <w:vertAlign w:val="superscript"/>
            <w:lang w:val="en-US"/>
          </w:rPr>
          <w:delText>rd</w:delText>
        </w:r>
      </w:del>
      <w:ins w:id="46" w:author="Andrés González Santa Cruz" w:date="2021-03-30T19:00:00Z">
        <w:r w:rsidR="00D80BD3">
          <w:rPr>
            <w:highlight w:val="yellow"/>
            <w:lang w:val="en-US"/>
          </w:rPr>
          <w:t>30</w:t>
        </w:r>
        <w:r w:rsidR="00D80BD3">
          <w:rPr>
            <w:highlight w:val="yellow"/>
            <w:vertAlign w:val="superscript"/>
            <w:lang w:val="en-US"/>
          </w:rPr>
          <w:t>th</w:t>
        </w:r>
      </w:ins>
      <w:r w:rsidR="006C786C" w:rsidRPr="006C786C">
        <w:rPr>
          <w:highlight w:val="yellow"/>
          <w:lang w:val="en-US"/>
        </w:rPr>
        <w:t>, to</w:t>
      </w:r>
      <w:ins w:id="47" w:author="Andrés González Santa Cruz" w:date="2021-03-30T19:00:00Z">
        <w:r w:rsidR="00D80BD3">
          <w:rPr>
            <w:highlight w:val="yellow"/>
            <w:lang w:val="en-US"/>
          </w:rPr>
          <w:t xml:space="preserve"> </w:t>
        </w:r>
      </w:ins>
      <w:r w:rsidR="00A02650">
        <w:rPr>
          <w:highlight w:val="yellow"/>
          <w:lang w:val="en-US"/>
        </w:rPr>
        <w:t>Tuesday,</w:t>
      </w:r>
      <w:r w:rsidR="006C786C" w:rsidRPr="006C786C">
        <w:rPr>
          <w:highlight w:val="yellow"/>
          <w:lang w:val="en-US"/>
        </w:rPr>
        <w:t xml:space="preserve"> December </w:t>
      </w:r>
      <w:r w:rsidR="00A02650">
        <w:rPr>
          <w:highlight w:val="yellow"/>
          <w:lang w:val="en-US"/>
        </w:rPr>
        <w:t>31</w:t>
      </w:r>
      <w:r w:rsidR="00A02650">
        <w:rPr>
          <w:highlight w:val="yellow"/>
          <w:vertAlign w:val="superscript"/>
          <w:lang w:val="en-US"/>
        </w:rPr>
        <w:t>st</w:t>
      </w:r>
      <w:r w:rsidR="006C786C" w:rsidRPr="006C786C">
        <w:rPr>
          <w:highlight w:val="yellow"/>
          <w:lang w:val="en-US"/>
        </w:rPr>
        <w:t>)</w:t>
      </w:r>
      <w:r w:rsidR="006C786C">
        <w:rPr>
          <w:lang w:val="en-US"/>
        </w:rPr>
        <w:t xml:space="preserve">. </w:t>
      </w:r>
      <w:r w:rsidR="0040344C" w:rsidRPr="0013600D">
        <w:rPr>
          <w:lang w:val="en-US"/>
        </w:rPr>
        <w:t>T</w:t>
      </w:r>
      <w:r w:rsidR="00AC6DE6" w:rsidRPr="0013600D">
        <w:rPr>
          <w:lang w:val="en-US"/>
        </w:rPr>
        <w:t>he</w:t>
      </w:r>
      <w:r w:rsidR="00E15B8C" w:rsidRPr="0013600D">
        <w:rPr>
          <w:lang w:val="en-US"/>
        </w:rPr>
        <w:t xml:space="preserve"> data </w:t>
      </w:r>
      <w:r w:rsidR="00474D11">
        <w:rPr>
          <w:lang w:val="en-US"/>
        </w:rPr>
        <w:t>were</w:t>
      </w:r>
      <w:r w:rsidR="00474D11" w:rsidRPr="0013600D">
        <w:rPr>
          <w:lang w:val="en-US"/>
        </w:rPr>
        <w:t xml:space="preserve"> </w:t>
      </w:r>
      <w:r w:rsidR="00E15B8C" w:rsidRPr="0013600D">
        <w:rPr>
          <w:lang w:val="en-US"/>
        </w:rPr>
        <w:t>then</w:t>
      </w:r>
      <w:r w:rsidR="0040344C" w:rsidRPr="0013600D">
        <w:rPr>
          <w:lang w:val="en-US"/>
        </w:rPr>
        <w:t xml:space="preserve"> refined to isolate cases from ages 15</w:t>
      </w:r>
      <w:r w:rsidR="008D67E1">
        <w:rPr>
          <w:lang w:val="en-US"/>
        </w:rPr>
        <w:t xml:space="preserve"> </w:t>
      </w:r>
      <w:r w:rsidR="0040344C" w:rsidRPr="0013600D">
        <w:rPr>
          <w:lang w:val="en-US"/>
        </w:rPr>
        <w:t>-</w:t>
      </w:r>
      <w:r w:rsidR="008D67E1">
        <w:rPr>
          <w:lang w:val="en-US"/>
        </w:rPr>
        <w:t xml:space="preserve"> </w:t>
      </w:r>
      <w:r w:rsidR="0040344C" w:rsidRPr="0013600D">
        <w:rPr>
          <w:lang w:val="en-US"/>
        </w:rPr>
        <w:t>64</w:t>
      </w:r>
      <w:r w:rsidR="001E6DE7">
        <w:rPr>
          <w:lang w:val="en-US"/>
        </w:rPr>
        <w:t xml:space="preserve">, </w:t>
      </w:r>
      <w:r w:rsidR="005109D5" w:rsidRPr="0013600D">
        <w:rPr>
          <w:lang w:val="en-US"/>
        </w:rPr>
        <w:t xml:space="preserve">as </w:t>
      </w:r>
      <w:r w:rsidR="00E15B8C" w:rsidRPr="0013600D">
        <w:rPr>
          <w:lang w:val="en-US"/>
        </w:rPr>
        <w:t>most proteste</w:t>
      </w:r>
      <w:r w:rsidR="0040344C" w:rsidRPr="0013600D">
        <w:rPr>
          <w:lang w:val="en-US"/>
        </w:rPr>
        <w:t>rs were within this age range</w:t>
      </w:r>
      <w:r w:rsidR="00666EC4">
        <w:rPr>
          <w:lang w:val="en-US"/>
        </w:rPr>
        <w:t>,</w:t>
      </w:r>
      <w:r w:rsidR="00E15B8C" w:rsidRPr="00845F81">
        <w:fldChar w:fldCharType="begin"/>
      </w:r>
      <w:r w:rsidR="00D91C57" w:rsidRPr="00D91C57">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E15B8C" w:rsidRPr="00845F81">
        <w:fldChar w:fldCharType="separate"/>
      </w:r>
      <w:r w:rsidR="00D91C57" w:rsidRPr="00D91C57">
        <w:rPr>
          <w:noProof/>
          <w:vertAlign w:val="superscript"/>
          <w:lang w:val="en-US"/>
        </w:rPr>
        <w:t>10</w:t>
      </w:r>
      <w:r w:rsidR="00E15B8C" w:rsidRPr="00845F81">
        <w:fldChar w:fldCharType="end"/>
      </w:r>
      <w:r w:rsidR="00AC6DE6" w:rsidRPr="0013600D">
        <w:rPr>
          <w:lang w:val="en-US"/>
        </w:rPr>
        <w:t xml:space="preserve"> and cases were </w:t>
      </w:r>
      <w:r w:rsidR="00474D11">
        <w:rPr>
          <w:lang w:val="en-US"/>
        </w:rPr>
        <w:t>categorized</w:t>
      </w:r>
      <w:r w:rsidR="00474D11" w:rsidRPr="0013600D">
        <w:rPr>
          <w:lang w:val="en-US"/>
        </w:rPr>
        <w:t xml:space="preserve"> </w:t>
      </w:r>
      <w:r w:rsidR="00EF40A8" w:rsidRPr="0013600D">
        <w:rPr>
          <w:lang w:val="en-US"/>
        </w:rPr>
        <w:t>according</w:t>
      </w:r>
      <w:r w:rsidR="00D41248" w:rsidRPr="0013600D">
        <w:rPr>
          <w:lang w:val="en-US"/>
        </w:rPr>
        <w:t xml:space="preserve"> to</w:t>
      </w:r>
      <w:r w:rsidR="00EF40A8" w:rsidRPr="0013600D">
        <w:rPr>
          <w:lang w:val="en-US"/>
        </w:rPr>
        <w:t xml:space="preserve"> their primary cause of admission.</w:t>
      </w:r>
    </w:p>
    <w:p w14:paraId="5E9E2A10" w14:textId="41B91A58" w:rsidR="00F948B9" w:rsidRPr="0013600D" w:rsidRDefault="00EA31B2" w:rsidP="00184A16">
      <w:pPr>
        <w:spacing w:line="480" w:lineRule="auto"/>
        <w:jc w:val="both"/>
        <w:rPr>
          <w:lang w:val="en-US"/>
        </w:rPr>
      </w:pPr>
      <w:r w:rsidRPr="0013600D">
        <w:rPr>
          <w:lang w:val="en-US"/>
        </w:rPr>
        <w:t>Chile</w:t>
      </w:r>
      <w:r w:rsidR="0063337C" w:rsidRPr="0013600D">
        <w:rPr>
          <w:lang w:val="en-US"/>
        </w:rPr>
        <w:t>’s capital</w:t>
      </w:r>
      <w:r w:rsidR="00AC6DE6" w:rsidRPr="0013600D">
        <w:rPr>
          <w:lang w:val="en-US"/>
        </w:rPr>
        <w:t>,</w:t>
      </w:r>
      <w:r w:rsidR="0063337C" w:rsidRPr="0013600D">
        <w:rPr>
          <w:lang w:val="en-US"/>
        </w:rPr>
        <w:t xml:space="preserve"> Santiago</w:t>
      </w:r>
      <w:r w:rsidR="00AC6DE6" w:rsidRPr="0013600D">
        <w:rPr>
          <w:lang w:val="en-US"/>
        </w:rPr>
        <w:t>,</w:t>
      </w:r>
      <w:r w:rsidRPr="0013600D">
        <w:rPr>
          <w:lang w:val="en-US"/>
        </w:rPr>
        <w:t xml:space="preserve"> was </w:t>
      </w:r>
      <w:r w:rsidR="0063337C" w:rsidRPr="0013600D">
        <w:rPr>
          <w:lang w:val="en-US"/>
        </w:rPr>
        <w:t xml:space="preserve">one of the </w:t>
      </w:r>
      <w:r w:rsidR="002542F4" w:rsidRPr="0013600D">
        <w:rPr>
          <w:lang w:val="en-US"/>
        </w:rPr>
        <w:t>areas</w:t>
      </w:r>
      <w:r w:rsidRPr="0013600D">
        <w:rPr>
          <w:lang w:val="en-US"/>
        </w:rPr>
        <w:t xml:space="preserve"> </w:t>
      </w:r>
      <w:r w:rsidR="00A26423" w:rsidRPr="0013600D">
        <w:rPr>
          <w:lang w:val="en-US"/>
        </w:rPr>
        <w:t xml:space="preserve">most affected </w:t>
      </w:r>
      <w:r w:rsidRPr="0013600D">
        <w:rPr>
          <w:lang w:val="en-US"/>
        </w:rPr>
        <w:t xml:space="preserve">by the social </w:t>
      </w:r>
      <w:r w:rsidR="0063337C" w:rsidRPr="0013600D">
        <w:rPr>
          <w:lang w:val="en-US"/>
        </w:rPr>
        <w:t>protests</w:t>
      </w:r>
      <w:r w:rsidRPr="0013600D">
        <w:rPr>
          <w:lang w:val="en-US"/>
        </w:rPr>
        <w:t xml:space="preserve"> in 2019,</w:t>
      </w:r>
      <w:r w:rsidR="00106307" w:rsidRPr="0013600D">
        <w:rPr>
          <w:lang w:val="en-US"/>
        </w:rPr>
        <w:t xml:space="preserve"> </w:t>
      </w:r>
      <w:r w:rsidR="0063337C" w:rsidRPr="0013600D">
        <w:rPr>
          <w:lang w:val="en-US"/>
        </w:rPr>
        <w:t>particularly around t</w:t>
      </w:r>
      <w:r w:rsidRPr="0013600D">
        <w:rPr>
          <w:lang w:val="en-US"/>
        </w:rPr>
        <w:t>he h</w:t>
      </w:r>
      <w:r w:rsidR="00E926B0" w:rsidRPr="0013600D">
        <w:rPr>
          <w:lang w:val="en-US"/>
        </w:rPr>
        <w:t xml:space="preserve">istoric focal point of social protest </w:t>
      </w:r>
      <w:r w:rsidR="0063337C" w:rsidRPr="0013600D">
        <w:rPr>
          <w:lang w:val="en-US"/>
        </w:rPr>
        <w:t xml:space="preserve">known </w:t>
      </w:r>
      <w:r w:rsidR="00106307" w:rsidRPr="0013600D">
        <w:rPr>
          <w:lang w:val="en-US"/>
        </w:rPr>
        <w:t>as</w:t>
      </w:r>
      <w:r w:rsidR="00CA0A9D" w:rsidRPr="0013600D">
        <w:rPr>
          <w:lang w:val="en-US"/>
        </w:rPr>
        <w:t xml:space="preserve"> </w:t>
      </w:r>
      <w:r w:rsidRPr="0013600D">
        <w:rPr>
          <w:lang w:val="en-US"/>
        </w:rPr>
        <w:t>“</w:t>
      </w:r>
      <w:r w:rsidR="00E926B0" w:rsidRPr="0013600D">
        <w:rPr>
          <w:lang w:val="en-US"/>
        </w:rPr>
        <w:t xml:space="preserve">Plaza </w:t>
      </w:r>
      <w:proofErr w:type="spellStart"/>
      <w:r w:rsidR="00E926B0" w:rsidRPr="0013600D">
        <w:rPr>
          <w:lang w:val="en-US"/>
        </w:rPr>
        <w:t>Baquedano</w:t>
      </w:r>
      <w:proofErr w:type="spellEnd"/>
      <w:r w:rsidRPr="0013600D">
        <w:rPr>
          <w:lang w:val="en-US"/>
        </w:rPr>
        <w:t>”, “Plaza Italia”</w:t>
      </w:r>
      <w:r w:rsidR="0063337C" w:rsidRPr="0013600D">
        <w:rPr>
          <w:lang w:val="en-US"/>
        </w:rPr>
        <w:t>, and more recently,</w:t>
      </w:r>
      <w:r w:rsidRPr="0013600D">
        <w:rPr>
          <w:lang w:val="en-US"/>
        </w:rPr>
        <w:t xml:space="preserve"> “Plaza </w:t>
      </w:r>
      <w:proofErr w:type="spellStart"/>
      <w:r w:rsidR="001E6DE7">
        <w:rPr>
          <w:lang w:val="en-US"/>
        </w:rPr>
        <w:t>D</w:t>
      </w:r>
      <w:r w:rsidRPr="0013600D">
        <w:rPr>
          <w:lang w:val="en-US"/>
        </w:rPr>
        <w:t>ignidad</w:t>
      </w:r>
      <w:proofErr w:type="spellEnd"/>
      <w:r w:rsidRPr="0013600D">
        <w:rPr>
          <w:lang w:val="en-US"/>
        </w:rPr>
        <w:t xml:space="preserve">”. </w:t>
      </w:r>
      <w:r w:rsidR="0063337C" w:rsidRPr="002A3488">
        <w:rPr>
          <w:lang w:val="en-US"/>
        </w:rPr>
        <w:t>W</w:t>
      </w:r>
      <w:r w:rsidRPr="002A3488">
        <w:rPr>
          <w:lang w:val="en-US"/>
        </w:rPr>
        <w:t xml:space="preserve">e included </w:t>
      </w:r>
      <w:r w:rsidR="00452C2E" w:rsidRPr="002A3488">
        <w:rPr>
          <w:lang w:val="en-US"/>
        </w:rPr>
        <w:t xml:space="preserve">cases from </w:t>
      </w:r>
      <w:r w:rsidR="0040344C" w:rsidRPr="002A3488">
        <w:rPr>
          <w:lang w:val="en-US"/>
        </w:rPr>
        <w:t xml:space="preserve">tertiary </w:t>
      </w:r>
      <w:r w:rsidRPr="002A3488">
        <w:rPr>
          <w:lang w:val="en-US"/>
        </w:rPr>
        <w:t xml:space="preserve">public hospitals located </w:t>
      </w:r>
      <w:r w:rsidR="0040344C" w:rsidRPr="002A3488">
        <w:rPr>
          <w:lang w:val="en-US"/>
        </w:rPr>
        <w:t xml:space="preserve">within 3 kilometers of this </w:t>
      </w:r>
      <w:r w:rsidR="0063337C" w:rsidRPr="002A3488">
        <w:rPr>
          <w:lang w:val="en-US"/>
        </w:rPr>
        <w:t xml:space="preserve">focal </w:t>
      </w:r>
      <w:r w:rsidR="0040344C" w:rsidRPr="002A3488">
        <w:rPr>
          <w:lang w:val="en-US"/>
        </w:rPr>
        <w:t>p</w:t>
      </w:r>
      <w:r w:rsidR="00106307" w:rsidRPr="002A3488">
        <w:rPr>
          <w:lang w:val="en-US"/>
        </w:rPr>
        <w:t>oint</w:t>
      </w:r>
      <w:r w:rsidR="0040344C" w:rsidRPr="002A3488">
        <w:rPr>
          <w:lang w:val="en-US"/>
        </w:rPr>
        <w:t xml:space="preserve"> (Hospital de </w:t>
      </w:r>
      <w:proofErr w:type="spellStart"/>
      <w:r w:rsidR="0040344C" w:rsidRPr="002A3488">
        <w:rPr>
          <w:lang w:val="en-US"/>
        </w:rPr>
        <w:t>Urgencia</w:t>
      </w:r>
      <w:proofErr w:type="spellEnd"/>
      <w:r w:rsidR="0040344C" w:rsidRPr="002A3488">
        <w:rPr>
          <w:lang w:val="en-US"/>
        </w:rPr>
        <w:t xml:space="preserve"> </w:t>
      </w:r>
      <w:proofErr w:type="spellStart"/>
      <w:r w:rsidR="0040344C" w:rsidRPr="002A3488">
        <w:rPr>
          <w:lang w:val="en-US"/>
        </w:rPr>
        <w:t>Asistencia</w:t>
      </w:r>
      <w:proofErr w:type="spellEnd"/>
      <w:r w:rsidR="0040344C" w:rsidRPr="002A3488">
        <w:rPr>
          <w:lang w:val="en-US"/>
        </w:rPr>
        <w:t xml:space="preserve"> </w:t>
      </w:r>
      <w:proofErr w:type="spellStart"/>
      <w:r w:rsidR="0040344C" w:rsidRPr="002A3488">
        <w:rPr>
          <w:lang w:val="en-US"/>
        </w:rPr>
        <w:t>Pública</w:t>
      </w:r>
      <w:proofErr w:type="spellEnd"/>
      <w:r w:rsidR="0040344C" w:rsidRPr="002A3488">
        <w:rPr>
          <w:lang w:val="en-US"/>
        </w:rPr>
        <w:t xml:space="preserve">, Hospital </w:t>
      </w:r>
      <w:r w:rsidR="002A3488" w:rsidRPr="002A3488">
        <w:rPr>
          <w:lang w:val="en-US"/>
        </w:rPr>
        <w:t>d</w:t>
      </w:r>
      <w:r w:rsidR="0040344C" w:rsidRPr="002A3488">
        <w:rPr>
          <w:lang w:val="en-US"/>
        </w:rPr>
        <w:t xml:space="preserve">el Salvador de Santiago, </w:t>
      </w:r>
      <w:r w:rsidR="00106307" w:rsidRPr="002A3488">
        <w:rPr>
          <w:lang w:val="en-US"/>
        </w:rPr>
        <w:t xml:space="preserve">and </w:t>
      </w:r>
      <w:proofErr w:type="spellStart"/>
      <w:r w:rsidR="0040344C" w:rsidRPr="002A3488">
        <w:rPr>
          <w:lang w:val="en-US"/>
        </w:rPr>
        <w:t>Complejo</w:t>
      </w:r>
      <w:proofErr w:type="spellEnd"/>
      <w:r w:rsidR="0040344C" w:rsidRPr="002A3488">
        <w:rPr>
          <w:lang w:val="en-US"/>
        </w:rPr>
        <w:t xml:space="preserve"> </w:t>
      </w:r>
      <w:proofErr w:type="spellStart"/>
      <w:r w:rsidR="0040344C" w:rsidRPr="002A3488">
        <w:rPr>
          <w:lang w:val="en-US"/>
        </w:rPr>
        <w:t>Hospitalario</w:t>
      </w:r>
      <w:proofErr w:type="spellEnd"/>
      <w:r w:rsidR="0040344C" w:rsidRPr="002A3488">
        <w:rPr>
          <w:lang w:val="en-US"/>
        </w:rPr>
        <w:t xml:space="preserve"> San José). </w:t>
      </w:r>
      <w:r w:rsidR="00F948B9" w:rsidRPr="0013600D">
        <w:rPr>
          <w:lang w:val="en-US"/>
        </w:rPr>
        <w:t xml:space="preserve">Two of these hospitals </w:t>
      </w:r>
      <w:r w:rsidR="00EC62E9">
        <w:rPr>
          <w:lang w:val="en-US"/>
        </w:rPr>
        <w:t>are</w:t>
      </w:r>
      <w:r w:rsidR="00EC62E9" w:rsidRPr="0013600D">
        <w:rPr>
          <w:lang w:val="en-US"/>
        </w:rPr>
        <w:t xml:space="preserve"> </w:t>
      </w:r>
      <w:r w:rsidR="00F948B9" w:rsidRPr="0013600D">
        <w:rPr>
          <w:lang w:val="en-US"/>
        </w:rPr>
        <w:t xml:space="preserve">within 1 kilometer of the </w:t>
      </w:r>
      <w:r w:rsidR="0040344C" w:rsidRPr="0013600D">
        <w:rPr>
          <w:lang w:val="en-US"/>
        </w:rPr>
        <w:t>“</w:t>
      </w:r>
      <w:r w:rsidR="00F948B9" w:rsidRPr="0013600D">
        <w:rPr>
          <w:lang w:val="en-US"/>
        </w:rPr>
        <w:t>Plaza</w:t>
      </w:r>
      <w:r w:rsidR="0040344C" w:rsidRPr="0013600D">
        <w:rPr>
          <w:lang w:val="en-US"/>
        </w:rPr>
        <w:t xml:space="preserve">”. </w:t>
      </w:r>
      <w:r w:rsidR="005D2E9F">
        <w:rPr>
          <w:lang w:val="en-US"/>
        </w:rPr>
        <w:t>The ED</w:t>
      </w:r>
      <w:r w:rsidR="00C17D9D">
        <w:rPr>
          <w:lang w:val="en-US"/>
        </w:rPr>
        <w:t>’s</w:t>
      </w:r>
      <w:r w:rsidR="005D2E9F">
        <w:rPr>
          <w:lang w:val="en-US"/>
        </w:rPr>
        <w:t xml:space="preserve"> from the included hospitals are reference centers in the city, being among the </w:t>
      </w:r>
      <w:r w:rsidR="00A26423">
        <w:rPr>
          <w:lang w:val="en-US"/>
        </w:rPr>
        <w:t>largest</w:t>
      </w:r>
      <w:r w:rsidR="005D2E9F">
        <w:rPr>
          <w:lang w:val="en-US"/>
        </w:rPr>
        <w:t xml:space="preserve"> </w:t>
      </w:r>
      <w:r w:rsidR="00222385">
        <w:rPr>
          <w:lang w:val="en-US"/>
        </w:rPr>
        <w:t>hospitals</w:t>
      </w:r>
      <w:r w:rsidR="005D2E9F">
        <w:rPr>
          <w:lang w:val="en-US"/>
        </w:rPr>
        <w:t xml:space="preserve"> in the region with </w:t>
      </w:r>
      <w:r w:rsidR="00E619C3">
        <w:rPr>
          <w:lang w:val="en-US"/>
        </w:rPr>
        <w:t xml:space="preserve">about 2 million of </w:t>
      </w:r>
      <w:r w:rsidR="00A26423">
        <w:rPr>
          <w:lang w:val="en-US"/>
        </w:rPr>
        <w:t xml:space="preserve">the </w:t>
      </w:r>
      <w:r w:rsidR="00E619C3">
        <w:rPr>
          <w:lang w:val="en-US"/>
        </w:rPr>
        <w:t xml:space="preserve">assigned adult population. The Hospital de </w:t>
      </w:r>
      <w:proofErr w:type="spellStart"/>
      <w:r w:rsidR="00E619C3">
        <w:rPr>
          <w:lang w:val="en-US"/>
        </w:rPr>
        <w:t>Urgencia</w:t>
      </w:r>
      <w:proofErr w:type="spellEnd"/>
      <w:r w:rsidR="00E619C3">
        <w:rPr>
          <w:lang w:val="en-US"/>
        </w:rPr>
        <w:t xml:space="preserve"> </w:t>
      </w:r>
      <w:proofErr w:type="spellStart"/>
      <w:r w:rsidR="00E619C3">
        <w:rPr>
          <w:lang w:val="en-US"/>
        </w:rPr>
        <w:t>Asistencia</w:t>
      </w:r>
      <w:proofErr w:type="spellEnd"/>
      <w:r w:rsidR="00E619C3">
        <w:rPr>
          <w:lang w:val="en-US"/>
        </w:rPr>
        <w:t xml:space="preserve"> </w:t>
      </w:r>
      <w:proofErr w:type="spellStart"/>
      <w:r w:rsidR="00E619C3">
        <w:rPr>
          <w:lang w:val="en-US"/>
        </w:rPr>
        <w:t>Pública</w:t>
      </w:r>
      <w:proofErr w:type="spellEnd"/>
      <w:r w:rsidR="00E619C3">
        <w:rPr>
          <w:lang w:val="en-US"/>
        </w:rPr>
        <w:t xml:space="preserve"> is a national referent center for severe trauma and burns. </w:t>
      </w:r>
    </w:p>
    <w:p w14:paraId="313B664A" w14:textId="1D33F52D" w:rsidR="00AC6DE6" w:rsidRPr="00D714FC" w:rsidRDefault="00AC6DE6" w:rsidP="000C0B6F">
      <w:pPr>
        <w:spacing w:line="480" w:lineRule="auto"/>
        <w:jc w:val="both"/>
        <w:rPr>
          <w:i/>
          <w:iCs/>
          <w:lang w:val="en-US"/>
        </w:rPr>
      </w:pPr>
      <w:r w:rsidRPr="00D714FC">
        <w:rPr>
          <w:i/>
          <w:iCs/>
          <w:lang w:val="en-US"/>
        </w:rPr>
        <w:t xml:space="preserve">Data </w:t>
      </w:r>
      <w:r w:rsidR="00D41248" w:rsidRPr="00D714FC">
        <w:rPr>
          <w:i/>
          <w:iCs/>
          <w:lang w:val="en-US"/>
        </w:rPr>
        <w:t>acquisition</w:t>
      </w:r>
    </w:p>
    <w:p w14:paraId="79582E16" w14:textId="35D8649E" w:rsidR="00AC6DE6" w:rsidRPr="0013600D" w:rsidRDefault="00F07322" w:rsidP="00184A16">
      <w:pPr>
        <w:spacing w:line="480" w:lineRule="auto"/>
        <w:jc w:val="both"/>
        <w:rPr>
          <w:lang w:val="en-US"/>
        </w:rPr>
      </w:pPr>
      <w:r w:rsidRPr="0013600D">
        <w:rPr>
          <w:lang w:val="en-US"/>
        </w:rPr>
        <w:t>The data was obtained through the Chilean Department of Health Information and Statistics, which collects daily ED consultation and hospitalization</w:t>
      </w:r>
      <w:r w:rsidR="004A6051">
        <w:rPr>
          <w:lang w:val="en-US"/>
        </w:rPr>
        <w:t xml:space="preserve"> data</w:t>
      </w:r>
      <w:r w:rsidRPr="0013600D">
        <w:rPr>
          <w:lang w:val="en-US"/>
        </w:rPr>
        <w:t xml:space="preserve"> from public health centers. Information from ED medical forms </w:t>
      </w:r>
      <w:proofErr w:type="gramStart"/>
      <w:r w:rsidR="00A10F39" w:rsidRPr="0013600D">
        <w:rPr>
          <w:lang w:val="en-US"/>
        </w:rPr>
        <w:t>is</w:t>
      </w:r>
      <w:proofErr w:type="gramEnd"/>
      <w:r w:rsidR="00A10F39" w:rsidRPr="0013600D">
        <w:rPr>
          <w:lang w:val="en-US"/>
        </w:rPr>
        <w:t xml:space="preserve"> used to obtain the consultation date, patients</w:t>
      </w:r>
      <w:r w:rsidR="00CB3A0C" w:rsidRPr="0013600D">
        <w:rPr>
          <w:lang w:val="en-US"/>
        </w:rPr>
        <w:t>’</w:t>
      </w:r>
      <w:r w:rsidR="00A10F39" w:rsidRPr="0013600D">
        <w:rPr>
          <w:lang w:val="en-US"/>
        </w:rPr>
        <w:t xml:space="preserve"> age, ICD-10 diagnosis at ED discharge</w:t>
      </w:r>
      <w:r w:rsidR="00D41248" w:rsidRPr="0013600D">
        <w:rPr>
          <w:lang w:val="en-US"/>
        </w:rPr>
        <w:t>,</w:t>
      </w:r>
      <w:r w:rsidR="00A10F39" w:rsidRPr="0013600D">
        <w:rPr>
          <w:lang w:val="en-US"/>
        </w:rPr>
        <w:t xml:space="preserve"> and hospital admission </w:t>
      </w:r>
      <w:r w:rsidR="0050468E" w:rsidRPr="0013600D">
        <w:rPr>
          <w:lang w:val="en-US"/>
        </w:rPr>
        <w:t>status</w:t>
      </w:r>
      <w:r w:rsidR="00A10F39" w:rsidRPr="0013600D">
        <w:rPr>
          <w:lang w:val="en-US"/>
        </w:rPr>
        <w:t xml:space="preserve">. Data </w:t>
      </w:r>
      <w:r w:rsidR="00474D11">
        <w:rPr>
          <w:lang w:val="en-US"/>
        </w:rPr>
        <w:t>were</w:t>
      </w:r>
      <w:r w:rsidR="00474D11" w:rsidRPr="0013600D">
        <w:rPr>
          <w:lang w:val="en-US"/>
        </w:rPr>
        <w:t xml:space="preserve"> </w:t>
      </w:r>
      <w:r w:rsidR="0050468E" w:rsidRPr="0013600D">
        <w:rPr>
          <w:lang w:val="en-US"/>
        </w:rPr>
        <w:t>deidentified</w:t>
      </w:r>
      <w:r w:rsidR="00D41248" w:rsidRPr="0013600D">
        <w:rPr>
          <w:lang w:val="en-US"/>
        </w:rPr>
        <w:t xml:space="preserve"> </w:t>
      </w:r>
      <w:r w:rsidR="00A10F39" w:rsidRPr="0013600D">
        <w:rPr>
          <w:lang w:val="en-US"/>
        </w:rPr>
        <w:t xml:space="preserve">and tabulated by each center and reported to </w:t>
      </w:r>
      <w:r w:rsidR="00D41248" w:rsidRPr="0013600D">
        <w:rPr>
          <w:lang w:val="en-US"/>
        </w:rPr>
        <w:t xml:space="preserve">the </w:t>
      </w:r>
      <w:r w:rsidR="00A10F39" w:rsidRPr="0013600D">
        <w:rPr>
          <w:lang w:val="en-US"/>
        </w:rPr>
        <w:t>Ministry of Health</w:t>
      </w:r>
      <w:r w:rsidR="00B73A3B" w:rsidRPr="0013600D">
        <w:rPr>
          <w:lang w:val="en-US"/>
        </w:rPr>
        <w:t>, which then publishe</w:t>
      </w:r>
      <w:r w:rsidR="00BE3227" w:rsidRPr="0013600D">
        <w:rPr>
          <w:lang w:val="en-US"/>
        </w:rPr>
        <w:t>d</w:t>
      </w:r>
      <w:r w:rsidR="00B73A3B" w:rsidRPr="0013600D">
        <w:rPr>
          <w:lang w:val="en-US"/>
        </w:rPr>
        <w:t xml:space="preserve"> the datasets containing the aggregated counts by cause (trauma, respi</w:t>
      </w:r>
      <w:r w:rsidR="00CB3A0C" w:rsidRPr="0013600D">
        <w:rPr>
          <w:lang w:val="en-US"/>
        </w:rPr>
        <w:t>r</w:t>
      </w:r>
      <w:r w:rsidR="00B73A3B" w:rsidRPr="0013600D">
        <w:rPr>
          <w:lang w:val="en-US"/>
        </w:rPr>
        <w:t>atory, circulatory system) and center</w:t>
      </w:r>
      <w:r w:rsidR="00A10F39" w:rsidRPr="0013600D">
        <w:rPr>
          <w:lang w:val="en-US"/>
        </w:rPr>
        <w:t xml:space="preserve">. The dataset </w:t>
      </w:r>
      <w:r w:rsidR="00BE3227" w:rsidRPr="0013600D">
        <w:rPr>
          <w:lang w:val="en-US"/>
        </w:rPr>
        <w:t xml:space="preserve">was </w:t>
      </w:r>
      <w:r w:rsidR="004A6051">
        <w:rPr>
          <w:lang w:val="en-US"/>
        </w:rPr>
        <w:t>publicly</w:t>
      </w:r>
      <w:r w:rsidR="00A10F39" w:rsidRPr="0013600D">
        <w:rPr>
          <w:lang w:val="en-US"/>
        </w:rPr>
        <w:t xml:space="preserve"> </w:t>
      </w:r>
      <w:r w:rsidR="00A10F39" w:rsidRPr="0013600D">
        <w:rPr>
          <w:lang w:val="en-US"/>
        </w:rPr>
        <w:lastRenderedPageBreak/>
        <w:t xml:space="preserve">available on </w:t>
      </w:r>
      <w:r w:rsidR="00D41248" w:rsidRPr="0013600D">
        <w:rPr>
          <w:lang w:val="en-US"/>
        </w:rPr>
        <w:t xml:space="preserve">the </w:t>
      </w:r>
      <w:r w:rsidR="00BE3227" w:rsidRPr="0013600D">
        <w:rPr>
          <w:lang w:val="en-US"/>
        </w:rPr>
        <w:t xml:space="preserve">internet </w:t>
      </w:r>
      <w:r w:rsidR="00A10F39" w:rsidRPr="0013600D">
        <w:rPr>
          <w:lang w:val="en-US"/>
        </w:rPr>
        <w:t>(</w:t>
      </w:r>
      <w:r w:rsidR="00131F0B" w:rsidRPr="00131F0B">
        <w:rPr>
          <w:lang w:val="en-US"/>
        </w:rPr>
        <w:t>http://www.deis.cl</w:t>
      </w:r>
      <w:r w:rsidR="00A10F39" w:rsidRPr="0013600D">
        <w:rPr>
          <w:lang w:val="en-US"/>
        </w:rPr>
        <w:t>)</w:t>
      </w:r>
      <w:r w:rsidR="00C17D9D">
        <w:rPr>
          <w:lang w:val="en-US"/>
        </w:rPr>
        <w:t>;</w:t>
      </w:r>
      <w:r w:rsidR="00D714FC">
        <w:rPr>
          <w:lang w:val="en-US"/>
        </w:rPr>
        <w:t xml:space="preserve"> thus</w:t>
      </w:r>
      <w:r w:rsidR="00C17D9D">
        <w:rPr>
          <w:lang w:val="en-US"/>
        </w:rPr>
        <w:t>,</w:t>
      </w:r>
      <w:r w:rsidR="00D714FC">
        <w:rPr>
          <w:lang w:val="en-US"/>
        </w:rPr>
        <w:t xml:space="preserve"> </w:t>
      </w:r>
      <w:r w:rsidR="00D714FC" w:rsidRPr="00D714FC">
        <w:rPr>
          <w:lang w:val="en-US"/>
        </w:rPr>
        <w:t xml:space="preserve">no IRB approval </w:t>
      </w:r>
      <w:r w:rsidR="00D714FC">
        <w:rPr>
          <w:lang w:val="en-US"/>
        </w:rPr>
        <w:t>was</w:t>
      </w:r>
      <w:r w:rsidR="00D714FC" w:rsidRPr="00D714FC">
        <w:rPr>
          <w:lang w:val="en-US"/>
        </w:rPr>
        <w:t xml:space="preserve"> nec</w:t>
      </w:r>
      <w:r w:rsidR="00D02198">
        <w:rPr>
          <w:lang w:val="en-US"/>
        </w:rPr>
        <w:t>e</w:t>
      </w:r>
      <w:r w:rsidR="00D714FC" w:rsidRPr="00D714FC">
        <w:rPr>
          <w:lang w:val="en-US"/>
        </w:rPr>
        <w:t xml:space="preserve">ssary to </w:t>
      </w:r>
      <w:r w:rsidR="00D714FC">
        <w:rPr>
          <w:lang w:val="en-US"/>
        </w:rPr>
        <w:t xml:space="preserve">conduct and </w:t>
      </w:r>
      <w:r w:rsidR="00D714FC" w:rsidRPr="00D714FC">
        <w:rPr>
          <w:lang w:val="en-US"/>
        </w:rPr>
        <w:t>publish this work</w:t>
      </w:r>
      <w:r w:rsidR="00A10F39" w:rsidRPr="0013600D">
        <w:rPr>
          <w:lang w:val="en-US"/>
        </w:rPr>
        <w:t>.</w:t>
      </w:r>
    </w:p>
    <w:p w14:paraId="4FDAEE6E" w14:textId="0F01940B" w:rsidR="00452C2E" w:rsidRPr="0013600D" w:rsidRDefault="002A5AF6" w:rsidP="000C0B6F">
      <w:pPr>
        <w:spacing w:line="480" w:lineRule="auto"/>
        <w:jc w:val="both"/>
        <w:rPr>
          <w:i/>
          <w:iCs/>
          <w:lang w:val="en-US"/>
        </w:rPr>
      </w:pPr>
      <w:r w:rsidRPr="0013600D">
        <w:rPr>
          <w:i/>
          <w:iCs/>
          <w:lang w:val="en-US"/>
        </w:rPr>
        <w:t>Variables</w:t>
      </w:r>
    </w:p>
    <w:p w14:paraId="4E2C6DFF" w14:textId="3706E8E6" w:rsidR="002A5AF6" w:rsidRPr="0013600D" w:rsidRDefault="002A5AF6" w:rsidP="00184A16">
      <w:pPr>
        <w:spacing w:before="120" w:line="480" w:lineRule="auto"/>
        <w:jc w:val="both"/>
        <w:rPr>
          <w:lang w:val="en-US"/>
        </w:rPr>
      </w:pPr>
      <w:r w:rsidRPr="0013600D">
        <w:rPr>
          <w:bCs/>
          <w:iCs/>
          <w:u w:val="single"/>
          <w:lang w:val="en-US"/>
        </w:rPr>
        <w:t>Outcome</w:t>
      </w:r>
      <w:r w:rsidR="0050468E" w:rsidRPr="0013600D">
        <w:rPr>
          <w:bCs/>
          <w:iCs/>
          <w:u w:val="single"/>
          <w:lang w:val="en-US"/>
        </w:rPr>
        <w:t>.</w:t>
      </w:r>
      <w:r w:rsidRPr="0013600D">
        <w:rPr>
          <w:bCs/>
          <w:iCs/>
          <w:lang w:val="en-US"/>
        </w:rPr>
        <w:t xml:space="preserve"> </w:t>
      </w:r>
      <w:r w:rsidRPr="0013600D">
        <w:rPr>
          <w:lang w:val="en-US"/>
        </w:rPr>
        <w:t>Health services utilization was measured as the weekly counts of ED consultations and hospitalizations for trauma and respiratory causes. We also looked at the rate</w:t>
      </w:r>
      <w:r w:rsidR="00474D11">
        <w:rPr>
          <w:lang w:val="en-US"/>
        </w:rPr>
        <w:t>s</w:t>
      </w:r>
      <w:r w:rsidRPr="0013600D">
        <w:rPr>
          <w:lang w:val="en-US"/>
        </w:rPr>
        <w:t xml:space="preserve"> of hospitalizations for each cause among </w:t>
      </w:r>
      <w:r w:rsidR="0050468E" w:rsidRPr="0013600D">
        <w:rPr>
          <w:lang w:val="en-US"/>
        </w:rPr>
        <w:t xml:space="preserve">those consulting for that </w:t>
      </w:r>
      <w:r w:rsidRPr="0013600D">
        <w:rPr>
          <w:lang w:val="en-US"/>
        </w:rPr>
        <w:t>cause per 1,000.</w:t>
      </w:r>
    </w:p>
    <w:p w14:paraId="457C7E68" w14:textId="788EDCC1" w:rsidR="003146D9" w:rsidRPr="00222385" w:rsidRDefault="002A5AF6" w:rsidP="00184A16">
      <w:pPr>
        <w:spacing w:line="480" w:lineRule="auto"/>
        <w:jc w:val="both"/>
        <w:rPr>
          <w:lang w:val="en-US"/>
        </w:rPr>
      </w:pPr>
      <w:r w:rsidRPr="0013600D">
        <w:rPr>
          <w:u w:val="single"/>
          <w:lang w:val="en-US"/>
        </w:rPr>
        <w:t>Exposure</w:t>
      </w:r>
      <w:r w:rsidR="0050468E" w:rsidRPr="0013600D">
        <w:rPr>
          <w:lang w:val="en-US"/>
        </w:rPr>
        <w:t>.</w:t>
      </w:r>
      <w:r w:rsidRPr="0013600D">
        <w:rPr>
          <w:lang w:val="en-US"/>
        </w:rPr>
        <w:t xml:space="preserve"> </w:t>
      </w:r>
      <w:r w:rsidR="00E15B8C" w:rsidRPr="0013600D">
        <w:rPr>
          <w:lang w:val="en-US"/>
        </w:rPr>
        <w:t xml:space="preserve">We defined the </w:t>
      </w:r>
      <w:r w:rsidR="00283F6C" w:rsidRPr="0013600D">
        <w:rPr>
          <w:lang w:val="en-US"/>
        </w:rPr>
        <w:t xml:space="preserve">exposure period </w:t>
      </w:r>
      <w:r w:rsidR="00CA0A9D" w:rsidRPr="0013600D">
        <w:rPr>
          <w:lang w:val="en-US"/>
        </w:rPr>
        <w:t>as</w:t>
      </w:r>
      <w:r w:rsidR="00283F6C" w:rsidRPr="0013600D">
        <w:rPr>
          <w:lang w:val="en-US"/>
        </w:rPr>
        <w:t xml:space="preserve"> the onset of social protests </w:t>
      </w:r>
      <w:r w:rsidR="00793A59" w:rsidRPr="0013600D">
        <w:rPr>
          <w:lang w:val="en-US"/>
        </w:rPr>
        <w:t>from</w:t>
      </w:r>
      <w:r w:rsidR="00283F6C" w:rsidRPr="0013600D">
        <w:rPr>
          <w:lang w:val="en-US"/>
        </w:rPr>
        <w:t xml:space="preserve"> October 18 </w:t>
      </w:r>
      <w:r w:rsidR="00CA0A9D" w:rsidRPr="0013600D">
        <w:rPr>
          <w:lang w:val="en-US"/>
        </w:rPr>
        <w:t xml:space="preserve">to </w:t>
      </w:r>
      <w:r w:rsidR="00283F6C" w:rsidRPr="004832AB">
        <w:rPr>
          <w:highlight w:val="yellow"/>
          <w:lang w:val="en-US"/>
        </w:rPr>
        <w:t xml:space="preserve">December </w:t>
      </w:r>
      <w:r w:rsidR="004832AB" w:rsidRPr="004832AB">
        <w:rPr>
          <w:highlight w:val="yellow"/>
          <w:lang w:val="en-US"/>
        </w:rPr>
        <w:t>29</w:t>
      </w:r>
      <w:r w:rsidR="00631755" w:rsidRPr="0013600D">
        <w:rPr>
          <w:lang w:val="en-US"/>
        </w:rPr>
        <w:t xml:space="preserve">, </w:t>
      </w:r>
      <w:r w:rsidR="00283F6C" w:rsidRPr="0013600D">
        <w:rPr>
          <w:lang w:val="en-US"/>
        </w:rPr>
        <w:t>2019</w:t>
      </w:r>
      <w:r w:rsidR="001616F8">
        <w:rPr>
          <w:lang w:val="en-US"/>
        </w:rPr>
        <w:t>. T</w:t>
      </w:r>
      <w:r w:rsidR="00011EEA" w:rsidRPr="0013600D">
        <w:rPr>
          <w:lang w:val="en-US"/>
        </w:rPr>
        <w:t xml:space="preserve">his period </w:t>
      </w:r>
      <w:r w:rsidR="0050468E" w:rsidRPr="0013600D">
        <w:rPr>
          <w:lang w:val="en-US"/>
        </w:rPr>
        <w:t xml:space="preserve">consisted of </w:t>
      </w:r>
      <w:r w:rsidR="001616F8">
        <w:rPr>
          <w:lang w:val="en-US"/>
        </w:rPr>
        <w:t>most</w:t>
      </w:r>
      <w:r w:rsidR="00011EEA" w:rsidRPr="0013600D">
        <w:rPr>
          <w:lang w:val="en-US"/>
        </w:rPr>
        <w:t xml:space="preserve"> of the protests</w:t>
      </w:r>
      <w:r w:rsidR="0050468E" w:rsidRPr="0013600D">
        <w:rPr>
          <w:lang w:val="en-US"/>
        </w:rPr>
        <w:t>’</w:t>
      </w:r>
      <w:r w:rsidR="00011EEA" w:rsidRPr="0013600D">
        <w:rPr>
          <w:lang w:val="en-US"/>
        </w:rPr>
        <w:t xml:space="preserve"> milestones (see Supplemental Table </w:t>
      </w:r>
      <w:r w:rsidR="00E030B3" w:rsidRPr="0013600D">
        <w:rPr>
          <w:lang w:val="en-US"/>
        </w:rPr>
        <w:t>1</w:t>
      </w:r>
      <w:r w:rsidR="00011EEA" w:rsidRPr="0013600D">
        <w:rPr>
          <w:lang w:val="en-US"/>
        </w:rPr>
        <w:t xml:space="preserve"> with a timeline of these milestones)</w:t>
      </w:r>
      <w:r w:rsidR="00283F6C" w:rsidRPr="0013600D">
        <w:rPr>
          <w:lang w:val="en-US"/>
        </w:rPr>
        <w:t xml:space="preserve">. </w:t>
      </w:r>
      <w:r w:rsidR="0020143F" w:rsidRPr="0020143F">
        <w:rPr>
          <w:lang w:val="en-US"/>
        </w:rPr>
        <w:t>Although protest</w:t>
      </w:r>
      <w:r w:rsidR="004A6051">
        <w:rPr>
          <w:lang w:val="en-US"/>
        </w:rPr>
        <w:t>s</w:t>
      </w:r>
      <w:r w:rsidR="0020143F" w:rsidRPr="0020143F">
        <w:rPr>
          <w:lang w:val="en-US"/>
        </w:rPr>
        <w:t xml:space="preserve"> continued during January and February (typically </w:t>
      </w:r>
      <w:r w:rsidR="0020143F">
        <w:rPr>
          <w:lang w:val="en-US"/>
        </w:rPr>
        <w:t xml:space="preserve">summer </w:t>
      </w:r>
      <w:r w:rsidR="0020143F" w:rsidRPr="0020143F">
        <w:rPr>
          <w:lang w:val="en-US"/>
        </w:rPr>
        <w:t xml:space="preserve">vacation months in Chile), they were far less in number and intensity than in previous months and the first two weeks of March, before </w:t>
      </w:r>
      <w:r w:rsidR="004A6051">
        <w:rPr>
          <w:lang w:val="en-US"/>
        </w:rPr>
        <w:t xml:space="preserve">the </w:t>
      </w:r>
      <w:r w:rsidR="0020143F" w:rsidRPr="0020143F">
        <w:rPr>
          <w:lang w:val="en-US"/>
        </w:rPr>
        <w:t xml:space="preserve">Covid-19 pandemic started in Chile. </w:t>
      </w:r>
      <w:r w:rsidR="0050468E" w:rsidRPr="0013600D">
        <w:rPr>
          <w:lang w:val="en-US"/>
        </w:rPr>
        <w:t>Due to</w:t>
      </w:r>
      <w:r w:rsidR="00DD58F6" w:rsidRPr="0013600D">
        <w:rPr>
          <w:lang w:val="en-US"/>
        </w:rPr>
        <w:t xml:space="preserve"> the format of the data, we set the exposure period from October 21</w:t>
      </w:r>
      <w:r w:rsidR="00631755" w:rsidRPr="0013600D">
        <w:rPr>
          <w:lang w:val="en-US"/>
        </w:rPr>
        <w:t xml:space="preserve">, </w:t>
      </w:r>
      <w:r w:rsidR="00DD58F6" w:rsidRPr="0013600D">
        <w:rPr>
          <w:lang w:val="en-US"/>
        </w:rPr>
        <w:t>2019</w:t>
      </w:r>
      <w:r w:rsidR="002E2795" w:rsidRPr="0013600D">
        <w:rPr>
          <w:lang w:val="en-US"/>
        </w:rPr>
        <w:t xml:space="preserve"> </w:t>
      </w:r>
      <w:r w:rsidR="00DD58F6" w:rsidRPr="0013600D">
        <w:rPr>
          <w:lang w:val="en-US"/>
        </w:rPr>
        <w:t xml:space="preserve">(week number </w:t>
      </w:r>
      <w:del w:id="48" w:author="Andrés González Santa Cruz" w:date="2021-03-30T14:26:00Z">
        <w:r w:rsidR="004832AB" w:rsidRPr="004832AB" w:rsidDel="001046A5">
          <w:rPr>
            <w:highlight w:val="yellow"/>
            <w:lang w:val="en-US"/>
          </w:rPr>
          <w:delText>42</w:delText>
        </w:r>
      </w:del>
      <w:ins w:id="49" w:author="Andrés González Santa Cruz" w:date="2021-03-30T14:26:00Z">
        <w:r w:rsidR="001046A5" w:rsidRPr="004832AB">
          <w:rPr>
            <w:highlight w:val="yellow"/>
            <w:lang w:val="en-US"/>
          </w:rPr>
          <w:t>4</w:t>
        </w:r>
        <w:r w:rsidR="001046A5">
          <w:rPr>
            <w:lang w:val="en-US"/>
          </w:rPr>
          <w:t>3</w:t>
        </w:r>
      </w:ins>
      <w:r w:rsidR="00DD58F6" w:rsidRPr="0013600D">
        <w:rPr>
          <w:lang w:val="en-US"/>
        </w:rPr>
        <w:t xml:space="preserve">, according to ISO-8601). </w:t>
      </w:r>
      <w:r w:rsidR="00283F6C" w:rsidRPr="0013600D">
        <w:rPr>
          <w:lang w:val="en-US"/>
        </w:rPr>
        <w:t xml:space="preserve">The pre-exposure period was </w:t>
      </w:r>
      <w:r w:rsidR="00967B06" w:rsidRPr="0013600D">
        <w:rPr>
          <w:lang w:val="en-US"/>
        </w:rPr>
        <w:t xml:space="preserve">from January 2015 to </w:t>
      </w:r>
      <w:r w:rsidR="00283F6C" w:rsidRPr="0013600D">
        <w:rPr>
          <w:lang w:val="en-US"/>
        </w:rPr>
        <w:t xml:space="preserve">October </w:t>
      </w:r>
      <w:r w:rsidR="003146D9" w:rsidRPr="0013600D">
        <w:rPr>
          <w:lang w:val="en-US"/>
        </w:rPr>
        <w:t>20</w:t>
      </w:r>
      <w:r w:rsidR="002E2795" w:rsidRPr="0013600D">
        <w:rPr>
          <w:lang w:val="en-US"/>
        </w:rPr>
        <w:t>, 2019</w:t>
      </w:r>
      <w:r w:rsidR="00283F6C" w:rsidRPr="0013600D">
        <w:rPr>
          <w:lang w:val="en-US"/>
        </w:rPr>
        <w:t>.</w:t>
      </w:r>
    </w:p>
    <w:p w14:paraId="48507FA1" w14:textId="55C143F7" w:rsidR="0042387A" w:rsidRPr="0013600D" w:rsidRDefault="002A5AF6" w:rsidP="000C0B6F">
      <w:pPr>
        <w:spacing w:line="480" w:lineRule="auto"/>
        <w:jc w:val="both"/>
        <w:rPr>
          <w:bCs/>
          <w:i/>
          <w:iCs/>
          <w:lang w:val="en-US"/>
        </w:rPr>
      </w:pPr>
      <w:r w:rsidRPr="0013600D">
        <w:rPr>
          <w:i/>
          <w:iCs/>
          <w:lang w:val="en-US"/>
        </w:rPr>
        <w:t>Analysis</w:t>
      </w:r>
    </w:p>
    <w:p w14:paraId="64A568DA" w14:textId="6D0C537E" w:rsidR="005E4D3F" w:rsidRPr="0013600D" w:rsidRDefault="00410253" w:rsidP="00184A16">
      <w:pPr>
        <w:spacing w:line="480" w:lineRule="auto"/>
        <w:jc w:val="both"/>
        <w:rPr>
          <w:iCs/>
          <w:lang w:val="en-US"/>
        </w:rPr>
      </w:pPr>
      <w:r w:rsidRPr="0013600D">
        <w:rPr>
          <w:iCs/>
          <w:lang w:val="en-US"/>
        </w:rPr>
        <w:t xml:space="preserve">To evaluate the </w:t>
      </w:r>
      <w:r w:rsidR="00967B06" w:rsidRPr="0013600D">
        <w:rPr>
          <w:iCs/>
          <w:lang w:val="en-US"/>
        </w:rPr>
        <w:t>effect</w:t>
      </w:r>
      <w:r w:rsidRPr="0013600D">
        <w:rPr>
          <w:iCs/>
          <w:lang w:val="en-US"/>
        </w:rPr>
        <w:t xml:space="preserve"> of social protest</w:t>
      </w:r>
      <w:r w:rsidR="008F0875" w:rsidRPr="0013600D">
        <w:rPr>
          <w:iCs/>
          <w:lang w:val="en-US"/>
        </w:rPr>
        <w:t>s</w:t>
      </w:r>
      <w:r w:rsidRPr="0013600D">
        <w:rPr>
          <w:iCs/>
          <w:lang w:val="en-US"/>
        </w:rPr>
        <w:t xml:space="preserve"> </w:t>
      </w:r>
      <w:r w:rsidR="00967B06" w:rsidRPr="0013600D">
        <w:rPr>
          <w:iCs/>
          <w:lang w:val="en-US"/>
        </w:rPr>
        <w:t>on E</w:t>
      </w:r>
      <w:r w:rsidR="004129C6" w:rsidRPr="0013600D">
        <w:rPr>
          <w:iCs/>
          <w:lang w:val="en-US"/>
        </w:rPr>
        <w:t>D</w:t>
      </w:r>
      <w:r w:rsidR="00967B06" w:rsidRPr="0013600D">
        <w:rPr>
          <w:iCs/>
          <w:lang w:val="en-US"/>
        </w:rPr>
        <w:t xml:space="preserve"> service utilization</w:t>
      </w:r>
      <w:r w:rsidR="00D41248" w:rsidRPr="0013600D">
        <w:rPr>
          <w:iCs/>
          <w:lang w:val="en-US"/>
        </w:rPr>
        <w:t>,</w:t>
      </w:r>
      <w:r w:rsidR="00967B06" w:rsidRPr="0013600D">
        <w:rPr>
          <w:iCs/>
          <w:lang w:val="en-US"/>
        </w:rPr>
        <w:t xml:space="preserve"> </w:t>
      </w:r>
      <w:r w:rsidR="00617F1F" w:rsidRPr="0013600D">
        <w:rPr>
          <w:iCs/>
          <w:lang w:val="en-US"/>
        </w:rPr>
        <w:t>we used</w:t>
      </w:r>
      <w:r w:rsidR="00D131FE" w:rsidRPr="0013600D">
        <w:rPr>
          <w:iCs/>
          <w:lang w:val="en-US"/>
        </w:rPr>
        <w:t xml:space="preserve"> </w:t>
      </w:r>
      <w:r w:rsidR="00C343E8" w:rsidRPr="0013600D">
        <w:rPr>
          <w:iCs/>
          <w:lang w:val="en-US"/>
        </w:rPr>
        <w:t xml:space="preserve">Bayesian structural time series </w:t>
      </w:r>
      <w:r w:rsidR="000C2729" w:rsidRPr="0013600D">
        <w:rPr>
          <w:iCs/>
          <w:lang w:val="en-US"/>
        </w:rPr>
        <w:t xml:space="preserve">(BSTS) </w:t>
      </w:r>
      <w:r w:rsidR="00EA1E94" w:rsidRPr="0013600D">
        <w:rPr>
          <w:iCs/>
          <w:lang w:val="en-US"/>
        </w:rPr>
        <w:t>models</w:t>
      </w:r>
      <w:r w:rsidR="00D131FE" w:rsidRPr="0013600D">
        <w:rPr>
          <w:iCs/>
          <w:lang w:val="en-US"/>
        </w:rPr>
        <w:t xml:space="preserve"> </w:t>
      </w:r>
      <w:r w:rsidR="00C343E8" w:rsidRPr="0013600D">
        <w:rPr>
          <w:iCs/>
          <w:lang w:val="en-US"/>
        </w:rPr>
        <w:t xml:space="preserve">implemented </w:t>
      </w:r>
      <w:r w:rsidR="004A6051">
        <w:rPr>
          <w:iCs/>
          <w:lang w:val="en-US"/>
        </w:rPr>
        <w:t>through</w:t>
      </w:r>
      <w:r w:rsidR="00C343E8" w:rsidRPr="0013600D">
        <w:rPr>
          <w:iCs/>
          <w:lang w:val="en-US"/>
        </w:rPr>
        <w:t xml:space="preserve"> the </w:t>
      </w:r>
      <w:proofErr w:type="spellStart"/>
      <w:r w:rsidR="00C343E8" w:rsidRPr="0013600D">
        <w:rPr>
          <w:i/>
          <w:lang w:val="en-US"/>
        </w:rPr>
        <w:t>CausalImpact</w:t>
      </w:r>
      <w:proofErr w:type="spellEnd"/>
      <w:r w:rsidR="00C343E8" w:rsidRPr="0013600D">
        <w:rPr>
          <w:i/>
          <w:lang w:val="en-US"/>
        </w:rPr>
        <w:t xml:space="preserve"> </w:t>
      </w:r>
      <w:r w:rsidR="00C343E8" w:rsidRPr="0013600D">
        <w:rPr>
          <w:iCs/>
          <w:lang w:val="en-US"/>
        </w:rPr>
        <w:t>R package</w:t>
      </w:r>
      <w:r w:rsidR="00D131FE" w:rsidRPr="0013600D">
        <w:rPr>
          <w:lang w:val="en-US"/>
        </w:rPr>
        <w:t xml:space="preserve"> </w:t>
      </w:r>
      <w:r w:rsidR="00C23EDB" w:rsidRPr="0013600D">
        <w:rPr>
          <w:iCs/>
          <w:lang w:val="en-US"/>
        </w:rPr>
        <w:t>in</w:t>
      </w:r>
      <w:r w:rsidR="00C23EDB" w:rsidRPr="0013600D">
        <w:rPr>
          <w:lang w:val="en-US"/>
        </w:rPr>
        <w:t xml:space="preserve"> R v4</w:t>
      </w:r>
      <w:r w:rsidR="008D67E1" w:rsidRPr="009A0CAB">
        <w:rPr>
          <w:lang w:val="en-US"/>
        </w:rPr>
        <w:t>·</w:t>
      </w:r>
      <w:r w:rsidR="00C23EDB" w:rsidRPr="0013600D">
        <w:rPr>
          <w:lang w:val="en-US"/>
        </w:rPr>
        <w:t>0</w:t>
      </w:r>
      <w:r w:rsidR="008D67E1" w:rsidRPr="009A0CAB">
        <w:rPr>
          <w:lang w:val="en-US"/>
        </w:rPr>
        <w:t>·</w:t>
      </w:r>
      <w:r w:rsidR="00C23EDB" w:rsidRPr="0013600D">
        <w:rPr>
          <w:lang w:val="en-US"/>
        </w:rPr>
        <w:t>2</w:t>
      </w:r>
      <w:r w:rsidR="00666EC4">
        <w:rPr>
          <w:lang w:val="en-US"/>
        </w:rPr>
        <w:t>.</w:t>
      </w:r>
      <w:r w:rsidR="00C60148" w:rsidRPr="00845F81">
        <w:rPr>
          <w:iCs/>
        </w:rPr>
        <w:fldChar w:fldCharType="begin"/>
      </w:r>
      <w:r w:rsidR="00F07106" w:rsidRPr="00F07106">
        <w:rPr>
          <w:iCs/>
          <w:lang w:val="en-US"/>
        </w:rPr>
        <w:instrText xml:space="preserve"> ADDIN EN.CITE &lt;EndNote&gt;&lt;Cite&gt;&lt;Author&gt;Brodersen&lt;/Author&gt;&lt;Year&gt;2015&lt;/Year&gt;&lt;RecNum&gt;462&lt;/RecNum&gt;&lt;DisplayText&gt;&lt;style face="superscript"&gt;20&lt;/style&gt;&lt;/DisplayText&gt;&lt;record&gt;&lt;rec-number&gt;462&lt;/rec-number&gt;&lt;foreign-keys&gt;&lt;key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C60148" w:rsidRPr="00845F81">
        <w:rPr>
          <w:iCs/>
        </w:rPr>
        <w:fldChar w:fldCharType="separate"/>
      </w:r>
      <w:r w:rsidR="00F07106" w:rsidRPr="00F07106">
        <w:rPr>
          <w:iCs/>
          <w:noProof/>
          <w:vertAlign w:val="superscript"/>
          <w:lang w:val="en-US"/>
        </w:rPr>
        <w:t>20</w:t>
      </w:r>
      <w:r w:rsidR="00C60148" w:rsidRPr="00845F81">
        <w:rPr>
          <w:iCs/>
        </w:rPr>
        <w:fldChar w:fldCharType="end"/>
      </w:r>
      <w:r w:rsidR="00C343E8" w:rsidRPr="0013600D">
        <w:rPr>
          <w:iCs/>
          <w:lang w:val="en-US"/>
        </w:rPr>
        <w:t xml:space="preserve"> </w:t>
      </w:r>
      <w:r w:rsidR="0014594A" w:rsidRPr="0013600D">
        <w:rPr>
          <w:iCs/>
          <w:lang w:val="en-US"/>
        </w:rPr>
        <w:t xml:space="preserve">This </w:t>
      </w:r>
      <w:r w:rsidR="00C343E8" w:rsidRPr="0013600D">
        <w:rPr>
          <w:iCs/>
          <w:lang w:val="en-US"/>
        </w:rPr>
        <w:t xml:space="preserve">approach </w:t>
      </w:r>
      <w:r w:rsidR="00967B06" w:rsidRPr="0013600D">
        <w:rPr>
          <w:iCs/>
          <w:lang w:val="en-US"/>
        </w:rPr>
        <w:t>compares</w:t>
      </w:r>
      <w:r w:rsidR="0014594A" w:rsidRPr="0013600D">
        <w:rPr>
          <w:iCs/>
          <w:lang w:val="en-US"/>
        </w:rPr>
        <w:t xml:space="preserve"> the </w:t>
      </w:r>
      <w:r w:rsidR="00967B06" w:rsidRPr="0013600D">
        <w:rPr>
          <w:iCs/>
          <w:lang w:val="en-US"/>
        </w:rPr>
        <w:t>observed</w:t>
      </w:r>
      <w:r w:rsidR="0014594A" w:rsidRPr="0013600D">
        <w:rPr>
          <w:iCs/>
          <w:lang w:val="en-US"/>
        </w:rPr>
        <w:t xml:space="preserve"> </w:t>
      </w:r>
      <w:r w:rsidR="00967B06" w:rsidRPr="0013600D">
        <w:rPr>
          <w:iCs/>
          <w:lang w:val="en-US"/>
        </w:rPr>
        <w:t>trend</w:t>
      </w:r>
      <w:r w:rsidR="0014594A" w:rsidRPr="0013600D">
        <w:rPr>
          <w:iCs/>
          <w:lang w:val="en-US"/>
        </w:rPr>
        <w:t xml:space="preserve"> </w:t>
      </w:r>
      <w:r w:rsidR="00F770E5" w:rsidRPr="0013600D">
        <w:rPr>
          <w:iCs/>
          <w:lang w:val="en-US"/>
        </w:rPr>
        <w:t xml:space="preserve">of consultations and hospitalizations </w:t>
      </w:r>
      <w:r w:rsidR="009D02C8" w:rsidRPr="0013600D">
        <w:rPr>
          <w:iCs/>
          <w:lang w:val="en-US"/>
        </w:rPr>
        <w:t xml:space="preserve">after the </w:t>
      </w:r>
      <w:r w:rsidR="002A5AF6" w:rsidRPr="0013600D">
        <w:rPr>
          <w:iCs/>
          <w:lang w:val="en-US"/>
        </w:rPr>
        <w:t>exposure</w:t>
      </w:r>
      <w:r w:rsidR="009D02C8" w:rsidRPr="0013600D">
        <w:rPr>
          <w:iCs/>
          <w:lang w:val="en-US"/>
        </w:rPr>
        <w:t xml:space="preserve">, with </w:t>
      </w:r>
      <w:r w:rsidR="00967B06" w:rsidRPr="0013600D">
        <w:rPr>
          <w:iCs/>
          <w:lang w:val="en-US"/>
        </w:rPr>
        <w:t>an</w:t>
      </w:r>
      <w:r w:rsidR="009D02C8" w:rsidRPr="0013600D">
        <w:rPr>
          <w:iCs/>
          <w:lang w:val="en-US"/>
        </w:rPr>
        <w:t xml:space="preserve"> estimated average </w:t>
      </w:r>
      <w:r w:rsidR="00967B06" w:rsidRPr="0013600D">
        <w:rPr>
          <w:iCs/>
          <w:lang w:val="en-US"/>
        </w:rPr>
        <w:t xml:space="preserve">trend under </w:t>
      </w:r>
      <w:r w:rsidR="002A5AF6" w:rsidRPr="0013600D">
        <w:rPr>
          <w:iCs/>
          <w:lang w:val="en-US"/>
        </w:rPr>
        <w:t>the</w:t>
      </w:r>
      <w:r w:rsidR="009D02C8" w:rsidRPr="0013600D">
        <w:rPr>
          <w:iCs/>
          <w:lang w:val="en-US"/>
        </w:rPr>
        <w:t xml:space="preserve"> hypothetical scenario in which </w:t>
      </w:r>
      <w:r w:rsidR="00F770E5" w:rsidRPr="0013600D">
        <w:rPr>
          <w:iCs/>
          <w:lang w:val="en-US"/>
        </w:rPr>
        <w:t xml:space="preserve">social protests </w:t>
      </w:r>
      <w:r w:rsidR="00C343E8" w:rsidRPr="0013600D">
        <w:rPr>
          <w:iCs/>
          <w:lang w:val="en-US"/>
        </w:rPr>
        <w:t>did not occur</w:t>
      </w:r>
      <w:r w:rsidR="00452739" w:rsidRPr="0013600D">
        <w:rPr>
          <w:iCs/>
          <w:lang w:val="en-US"/>
        </w:rPr>
        <w:t xml:space="preserve"> </w:t>
      </w:r>
      <w:r w:rsidR="00967B06" w:rsidRPr="0013600D">
        <w:rPr>
          <w:iCs/>
          <w:lang w:val="en-US"/>
        </w:rPr>
        <w:t>(i.e., th</w:t>
      </w:r>
      <w:r w:rsidR="00452739" w:rsidRPr="0013600D">
        <w:rPr>
          <w:iCs/>
          <w:lang w:val="en-US"/>
        </w:rPr>
        <w:t>e counterfactual</w:t>
      </w:r>
      <w:r w:rsidR="00967B06" w:rsidRPr="0013600D">
        <w:rPr>
          <w:iCs/>
          <w:lang w:val="en-US"/>
        </w:rPr>
        <w:t>)</w:t>
      </w:r>
      <w:r w:rsidR="009D02C8" w:rsidRPr="0013600D">
        <w:rPr>
          <w:iCs/>
          <w:lang w:val="en-US"/>
        </w:rPr>
        <w:t>.</w:t>
      </w:r>
      <w:r w:rsidR="00452739" w:rsidRPr="0013600D">
        <w:rPr>
          <w:iCs/>
          <w:lang w:val="en-US"/>
        </w:rPr>
        <w:t xml:space="preserve"> </w:t>
      </w:r>
      <w:r w:rsidR="006E272C" w:rsidRPr="0013600D">
        <w:rPr>
          <w:iCs/>
          <w:lang w:val="en-US"/>
        </w:rPr>
        <w:t xml:space="preserve">The estimated effect is </w:t>
      </w:r>
      <w:r w:rsidR="00967B06" w:rsidRPr="0013600D">
        <w:rPr>
          <w:iCs/>
          <w:lang w:val="en-US"/>
        </w:rPr>
        <w:t xml:space="preserve">then </w:t>
      </w:r>
      <w:r w:rsidR="006E272C" w:rsidRPr="0013600D">
        <w:rPr>
          <w:iCs/>
          <w:lang w:val="en-US"/>
        </w:rPr>
        <w:t xml:space="preserve">the </w:t>
      </w:r>
      <w:r w:rsidR="00EA1E94" w:rsidRPr="0013600D">
        <w:rPr>
          <w:iCs/>
          <w:lang w:val="en-US"/>
        </w:rPr>
        <w:t xml:space="preserve">difference between </w:t>
      </w:r>
      <w:r w:rsidR="006E272C" w:rsidRPr="0013600D">
        <w:rPr>
          <w:iCs/>
          <w:lang w:val="en-US"/>
        </w:rPr>
        <w:t xml:space="preserve">the counterfactual and the observed number of consultations and hospitalizations </w:t>
      </w:r>
      <w:r w:rsidR="002A5AF6" w:rsidRPr="0013600D">
        <w:rPr>
          <w:iCs/>
          <w:lang w:val="en-US"/>
        </w:rPr>
        <w:t xml:space="preserve">following </w:t>
      </w:r>
      <w:r w:rsidR="006E272C" w:rsidRPr="0013600D">
        <w:rPr>
          <w:iCs/>
          <w:lang w:val="en-US"/>
        </w:rPr>
        <w:t xml:space="preserve">the social protest </w:t>
      </w:r>
      <w:r w:rsidR="00315018">
        <w:rPr>
          <w:iCs/>
          <w:lang w:val="en-US"/>
        </w:rPr>
        <w:t xml:space="preserve">that started in </w:t>
      </w:r>
      <w:r w:rsidR="006E272C" w:rsidRPr="0013600D">
        <w:rPr>
          <w:iCs/>
          <w:lang w:val="en-US"/>
        </w:rPr>
        <w:t>October</w:t>
      </w:r>
      <w:r w:rsidR="000C2729" w:rsidRPr="0013600D">
        <w:rPr>
          <w:iCs/>
          <w:lang w:val="en-US"/>
        </w:rPr>
        <w:t xml:space="preserve"> 2019</w:t>
      </w:r>
      <w:r w:rsidR="006E272C" w:rsidRPr="0013600D">
        <w:rPr>
          <w:iCs/>
          <w:lang w:val="en-US"/>
        </w:rPr>
        <w:t>.</w:t>
      </w:r>
    </w:p>
    <w:p w14:paraId="4932ADDA" w14:textId="16354BBA" w:rsidR="00E15B8C" w:rsidRPr="0013600D" w:rsidRDefault="00CC5CC4" w:rsidP="00184A16">
      <w:pPr>
        <w:spacing w:line="480" w:lineRule="auto"/>
        <w:jc w:val="both"/>
        <w:rPr>
          <w:iCs/>
          <w:lang w:val="en-US"/>
        </w:rPr>
      </w:pPr>
      <w:r w:rsidRPr="0013600D">
        <w:rPr>
          <w:iCs/>
          <w:lang w:val="en-US"/>
        </w:rPr>
        <w:lastRenderedPageBreak/>
        <w:t>T</w:t>
      </w:r>
      <w:r w:rsidR="00EA1E94" w:rsidRPr="0013600D">
        <w:rPr>
          <w:iCs/>
          <w:lang w:val="en-US"/>
        </w:rPr>
        <w:t xml:space="preserve">his method </w:t>
      </w:r>
      <w:r w:rsidR="000C2729" w:rsidRPr="0013600D">
        <w:rPr>
          <w:iCs/>
          <w:lang w:val="en-US"/>
        </w:rPr>
        <w:t>allow</w:t>
      </w:r>
      <w:r w:rsidR="00184A16">
        <w:rPr>
          <w:iCs/>
          <w:lang w:val="en-US"/>
        </w:rPr>
        <w:t>s</w:t>
      </w:r>
      <w:r w:rsidR="000C2729" w:rsidRPr="0013600D">
        <w:rPr>
          <w:iCs/>
          <w:lang w:val="en-US"/>
        </w:rPr>
        <w:t xml:space="preserve"> </w:t>
      </w:r>
      <w:r w:rsidR="00CF5322">
        <w:rPr>
          <w:iCs/>
          <w:lang w:val="en-US"/>
        </w:rPr>
        <w:t xml:space="preserve">for </w:t>
      </w:r>
      <w:r w:rsidR="000C2729" w:rsidRPr="0013600D">
        <w:rPr>
          <w:iCs/>
          <w:lang w:val="en-US"/>
        </w:rPr>
        <w:t>flexib</w:t>
      </w:r>
      <w:r w:rsidR="008F0875" w:rsidRPr="0013600D">
        <w:rPr>
          <w:iCs/>
          <w:lang w:val="en-US"/>
        </w:rPr>
        <w:t>i</w:t>
      </w:r>
      <w:r w:rsidR="000C2729" w:rsidRPr="0013600D">
        <w:rPr>
          <w:iCs/>
          <w:lang w:val="en-US"/>
        </w:rPr>
        <w:t>l</w:t>
      </w:r>
      <w:r w:rsidR="008F0875" w:rsidRPr="0013600D">
        <w:rPr>
          <w:iCs/>
          <w:lang w:val="en-US"/>
        </w:rPr>
        <w:t>it</w:t>
      </w:r>
      <w:r w:rsidR="000C2729" w:rsidRPr="0013600D">
        <w:rPr>
          <w:iCs/>
          <w:lang w:val="en-US"/>
        </w:rPr>
        <w:t>y</w:t>
      </w:r>
      <w:r w:rsidR="008F0875" w:rsidRPr="0013600D">
        <w:rPr>
          <w:iCs/>
          <w:lang w:val="en-US"/>
        </w:rPr>
        <w:t xml:space="preserve"> in the</w:t>
      </w:r>
      <w:r w:rsidR="000C2729" w:rsidRPr="0013600D">
        <w:rPr>
          <w:iCs/>
          <w:lang w:val="en-US"/>
        </w:rPr>
        <w:t xml:space="preserve"> infer</w:t>
      </w:r>
      <w:r w:rsidR="008F0875" w:rsidRPr="0013600D">
        <w:rPr>
          <w:iCs/>
          <w:lang w:val="en-US"/>
        </w:rPr>
        <w:t>ence of</w:t>
      </w:r>
      <w:r w:rsidR="00EA1E94" w:rsidRPr="0013600D">
        <w:rPr>
          <w:iCs/>
          <w:lang w:val="en-US"/>
        </w:rPr>
        <w:t xml:space="preserve"> </w:t>
      </w:r>
      <w:r w:rsidR="00452739" w:rsidRPr="0013600D">
        <w:rPr>
          <w:iCs/>
          <w:lang w:val="en-US"/>
        </w:rPr>
        <w:t>counterfactual</w:t>
      </w:r>
      <w:r w:rsidR="000C2729" w:rsidRPr="0013600D">
        <w:rPr>
          <w:iCs/>
          <w:lang w:val="en-US"/>
        </w:rPr>
        <w:t>s, temporal evolution</w:t>
      </w:r>
      <w:r w:rsidR="008F0875" w:rsidRPr="0013600D">
        <w:rPr>
          <w:iCs/>
          <w:lang w:val="en-US"/>
        </w:rPr>
        <w:t>,</w:t>
      </w:r>
      <w:r w:rsidR="000C2729" w:rsidRPr="0013600D">
        <w:rPr>
          <w:iCs/>
          <w:lang w:val="en-US"/>
        </w:rPr>
        <w:t xml:space="preserve"> and incremental attributable impact</w:t>
      </w:r>
      <w:r w:rsidR="002A2497" w:rsidRPr="0013600D">
        <w:rPr>
          <w:iCs/>
          <w:lang w:val="en-US"/>
        </w:rPr>
        <w:t xml:space="preserve">. Its estimations </w:t>
      </w:r>
      <w:r w:rsidR="00D17BB4" w:rsidRPr="0013600D">
        <w:rPr>
          <w:iCs/>
          <w:lang w:val="en-US"/>
        </w:rPr>
        <w:t xml:space="preserve">were </w:t>
      </w:r>
      <w:r w:rsidR="000C2729" w:rsidRPr="0013600D">
        <w:rPr>
          <w:iCs/>
          <w:lang w:val="en-US"/>
        </w:rPr>
        <w:t>achieved</w:t>
      </w:r>
      <w:r w:rsidR="00452739" w:rsidRPr="0013600D">
        <w:rPr>
          <w:iCs/>
          <w:lang w:val="en-US"/>
        </w:rPr>
        <w:t xml:space="preserve"> </w:t>
      </w:r>
      <w:r w:rsidR="00EA1E94" w:rsidRPr="0013600D">
        <w:rPr>
          <w:iCs/>
          <w:lang w:val="en-US"/>
        </w:rPr>
        <w:t xml:space="preserve">by incorporating features such as </w:t>
      </w:r>
      <w:r w:rsidR="00BA648B" w:rsidRPr="0013600D">
        <w:rPr>
          <w:iCs/>
          <w:lang w:val="en-US"/>
        </w:rPr>
        <w:t xml:space="preserve">level, </w:t>
      </w:r>
      <w:r w:rsidR="00617F1F" w:rsidRPr="0013600D">
        <w:rPr>
          <w:iCs/>
          <w:lang w:val="en-US"/>
        </w:rPr>
        <w:t>trend</w:t>
      </w:r>
      <w:r w:rsidR="00F770E5" w:rsidRPr="0013600D">
        <w:rPr>
          <w:iCs/>
          <w:lang w:val="en-US"/>
        </w:rPr>
        <w:t>s</w:t>
      </w:r>
      <w:r w:rsidR="00617F1F" w:rsidRPr="0013600D">
        <w:rPr>
          <w:iCs/>
          <w:lang w:val="en-US"/>
        </w:rPr>
        <w:t>, seasonality</w:t>
      </w:r>
      <w:r w:rsidR="00184A16">
        <w:rPr>
          <w:iCs/>
          <w:lang w:val="en-US"/>
        </w:rPr>
        <w:t>,</w:t>
      </w:r>
      <w:r w:rsidR="00617F1F" w:rsidRPr="0013600D">
        <w:rPr>
          <w:iCs/>
          <w:lang w:val="en-US"/>
        </w:rPr>
        <w:t xml:space="preserve"> and regression</w:t>
      </w:r>
      <w:r w:rsidR="000C2729" w:rsidRPr="0013600D">
        <w:rPr>
          <w:iCs/>
          <w:lang w:val="en-US"/>
        </w:rPr>
        <w:t xml:space="preserve"> </w:t>
      </w:r>
      <w:r w:rsidR="002A2497" w:rsidRPr="0013600D">
        <w:rPr>
          <w:iCs/>
          <w:lang w:val="en-US"/>
        </w:rPr>
        <w:t xml:space="preserve">to </w:t>
      </w:r>
      <w:r w:rsidR="000C2729" w:rsidRPr="0013600D">
        <w:rPr>
          <w:iCs/>
          <w:lang w:val="en-US"/>
        </w:rPr>
        <w:t xml:space="preserve">capture the </w:t>
      </w:r>
      <w:r w:rsidR="002A2497" w:rsidRPr="0013600D">
        <w:rPr>
          <w:iCs/>
          <w:lang w:val="en-US"/>
        </w:rPr>
        <w:t>time</w:t>
      </w:r>
      <w:r w:rsidR="00C60148">
        <w:rPr>
          <w:iCs/>
          <w:lang w:val="en-US"/>
        </w:rPr>
        <w:t>-</w:t>
      </w:r>
      <w:r w:rsidR="002A2497" w:rsidRPr="0013600D">
        <w:rPr>
          <w:iCs/>
          <w:lang w:val="en-US"/>
        </w:rPr>
        <w:t>series dynamic</w:t>
      </w:r>
      <w:r w:rsidR="000C2729" w:rsidRPr="0013600D">
        <w:rPr>
          <w:iCs/>
          <w:lang w:val="en-US"/>
        </w:rPr>
        <w:t>s</w:t>
      </w:r>
      <w:r w:rsidR="00617F1F" w:rsidRPr="0013600D">
        <w:rPr>
          <w:iCs/>
          <w:lang w:val="en-US"/>
        </w:rPr>
        <w:t>.</w:t>
      </w:r>
      <w:r w:rsidR="002A5AF6" w:rsidRPr="0013600D">
        <w:rPr>
          <w:iCs/>
          <w:lang w:val="en-US"/>
        </w:rPr>
        <w:t xml:space="preserve"> </w:t>
      </w:r>
      <w:r w:rsidR="00E15B8C" w:rsidRPr="0013600D">
        <w:rPr>
          <w:iCs/>
          <w:lang w:val="en-US"/>
        </w:rPr>
        <w:t xml:space="preserve">We predefined additive monthly and yearly </w:t>
      </w:r>
      <w:r w:rsidR="005F4533" w:rsidRPr="0013600D">
        <w:rPr>
          <w:iCs/>
          <w:lang w:val="en-US"/>
        </w:rPr>
        <w:t>seasonal components</w:t>
      </w:r>
      <w:r w:rsidR="00E15B8C" w:rsidRPr="0013600D">
        <w:rPr>
          <w:iCs/>
          <w:lang w:val="en-US"/>
        </w:rPr>
        <w:t>.</w:t>
      </w:r>
      <w:r w:rsidR="005F4533" w:rsidRPr="0013600D">
        <w:rPr>
          <w:iCs/>
          <w:lang w:val="en-US"/>
        </w:rPr>
        <w:t xml:space="preserve"> After estimating several models with different specifications, we selected those </w:t>
      </w:r>
      <w:r w:rsidR="00E15B8C" w:rsidRPr="0013600D">
        <w:rPr>
          <w:iCs/>
          <w:lang w:val="en-US"/>
        </w:rPr>
        <w:t>with lower cumulative absolute one</w:t>
      </w:r>
      <w:r w:rsidR="00D91C57">
        <w:rPr>
          <w:iCs/>
          <w:lang w:val="en-US"/>
        </w:rPr>
        <w:t>-</w:t>
      </w:r>
      <w:r w:rsidR="00E15B8C" w:rsidRPr="0013600D">
        <w:rPr>
          <w:iCs/>
          <w:lang w:val="en-US"/>
        </w:rPr>
        <w:t>step ahead errors</w:t>
      </w:r>
      <w:r w:rsidR="005F4533" w:rsidRPr="0013600D">
        <w:rPr>
          <w:iCs/>
          <w:lang w:val="en-US"/>
        </w:rPr>
        <w:t>. The selected</w:t>
      </w:r>
      <w:r w:rsidR="00E15B8C" w:rsidRPr="0013600D">
        <w:rPr>
          <w:iCs/>
          <w:lang w:val="en-US"/>
        </w:rPr>
        <w:t xml:space="preserve"> </w:t>
      </w:r>
      <w:r w:rsidR="005F4533" w:rsidRPr="0013600D">
        <w:rPr>
          <w:iCs/>
          <w:lang w:val="en-US"/>
        </w:rPr>
        <w:t xml:space="preserve">models </w:t>
      </w:r>
      <w:r w:rsidR="00E15B8C" w:rsidRPr="0013600D">
        <w:rPr>
          <w:iCs/>
          <w:lang w:val="en-US"/>
        </w:rPr>
        <w:t>assumed a studentized distributed noise</w:t>
      </w:r>
      <w:r w:rsidR="00B96937" w:rsidRPr="0013600D">
        <w:rPr>
          <w:iCs/>
          <w:lang w:val="en-US"/>
        </w:rPr>
        <w:t>,</w:t>
      </w:r>
      <w:r w:rsidR="000E242F">
        <w:rPr>
          <w:iCs/>
          <w:lang w:val="en-US"/>
        </w:rPr>
        <w:t xml:space="preserve"> which was</w:t>
      </w:r>
      <w:r w:rsidR="00B96937" w:rsidRPr="0013600D">
        <w:rPr>
          <w:iCs/>
          <w:lang w:val="en-US"/>
        </w:rPr>
        <w:t xml:space="preserve"> </w:t>
      </w:r>
      <w:r w:rsidR="00E269F9" w:rsidRPr="0013600D">
        <w:rPr>
          <w:iCs/>
          <w:lang w:val="en-US"/>
        </w:rPr>
        <w:t xml:space="preserve">robust against outliers and shocks, </w:t>
      </w:r>
      <w:r w:rsidR="00A90EFD" w:rsidRPr="0013600D">
        <w:rPr>
          <w:iCs/>
          <w:lang w:val="en-US"/>
        </w:rPr>
        <w:t xml:space="preserve">and included </w:t>
      </w:r>
      <w:r w:rsidR="00E15B8C" w:rsidRPr="0013600D">
        <w:rPr>
          <w:iCs/>
          <w:lang w:val="en-US"/>
        </w:rPr>
        <w:t xml:space="preserve">a random-walk </w:t>
      </w:r>
      <w:r w:rsidR="005F4533" w:rsidRPr="0013600D">
        <w:rPr>
          <w:iCs/>
          <w:lang w:val="en-US"/>
        </w:rPr>
        <w:t>that</w:t>
      </w:r>
      <w:r w:rsidR="00E15B8C" w:rsidRPr="0013600D">
        <w:rPr>
          <w:iCs/>
          <w:lang w:val="en-US"/>
        </w:rPr>
        <w:t xml:space="preserve"> </w:t>
      </w:r>
      <w:r w:rsidR="005F4533" w:rsidRPr="0013600D">
        <w:rPr>
          <w:iCs/>
          <w:lang w:val="en-US"/>
        </w:rPr>
        <w:t xml:space="preserve">does </w:t>
      </w:r>
      <w:r w:rsidR="00E15B8C" w:rsidRPr="0013600D">
        <w:rPr>
          <w:iCs/>
          <w:lang w:val="en-US"/>
        </w:rPr>
        <w:t xml:space="preserve">not </w:t>
      </w:r>
      <w:r w:rsidR="005F4533" w:rsidRPr="0013600D">
        <w:rPr>
          <w:iCs/>
          <w:lang w:val="en-US"/>
        </w:rPr>
        <w:t xml:space="preserve">rely on </w:t>
      </w:r>
      <w:r w:rsidR="00E15B8C" w:rsidRPr="0013600D">
        <w:rPr>
          <w:iCs/>
          <w:lang w:val="en-US"/>
        </w:rPr>
        <w:t>an observable pattern or trend drift</w:t>
      </w:r>
      <w:r w:rsidR="00B96937" w:rsidRPr="0013600D">
        <w:rPr>
          <w:iCs/>
          <w:lang w:val="en-US"/>
        </w:rPr>
        <w:t xml:space="preserve"> and </w:t>
      </w:r>
      <w:r w:rsidR="000E242F">
        <w:rPr>
          <w:iCs/>
          <w:lang w:val="en-US"/>
        </w:rPr>
        <w:t xml:space="preserve">has the advantage that </w:t>
      </w:r>
      <w:r w:rsidR="00261CF7">
        <w:rPr>
          <w:iCs/>
          <w:lang w:val="en-US"/>
        </w:rPr>
        <w:t xml:space="preserve">it </w:t>
      </w:r>
      <w:r w:rsidR="00B96937" w:rsidRPr="0013600D">
        <w:rPr>
          <w:iCs/>
          <w:lang w:val="en-US"/>
        </w:rPr>
        <w:t>adapts to local variation</w:t>
      </w:r>
      <w:r w:rsidR="000E242F">
        <w:rPr>
          <w:iCs/>
          <w:lang w:val="en-US"/>
        </w:rPr>
        <w:t>.</w:t>
      </w:r>
      <w:r w:rsidR="00E269F9" w:rsidRPr="0013600D">
        <w:rPr>
          <w:iCs/>
          <w:lang w:val="en-US"/>
        </w:rPr>
        <w:t xml:space="preserve"> </w:t>
      </w:r>
      <w:r w:rsidR="000E242F">
        <w:rPr>
          <w:iCs/>
          <w:lang w:val="en-US"/>
        </w:rPr>
        <w:t xml:space="preserve">Such </w:t>
      </w:r>
      <w:r w:rsidR="00CF5322">
        <w:rPr>
          <w:iCs/>
          <w:lang w:val="en-US"/>
        </w:rPr>
        <w:t xml:space="preserve">an </w:t>
      </w:r>
      <w:r w:rsidR="000E242F">
        <w:rPr>
          <w:iCs/>
          <w:lang w:val="en-US"/>
        </w:rPr>
        <w:t>approach was preferable for</w:t>
      </w:r>
      <w:r w:rsidR="00E269F9" w:rsidRPr="0013600D">
        <w:rPr>
          <w:iCs/>
          <w:lang w:val="en-US"/>
        </w:rPr>
        <w:t xml:space="preserve"> short-term predictions</w:t>
      </w:r>
      <w:r w:rsidR="00666EC4">
        <w:rPr>
          <w:iCs/>
          <w:lang w:val="en-US"/>
        </w:rPr>
        <w:t>.</w:t>
      </w:r>
      <w:r w:rsidR="002E4B98" w:rsidRPr="00845F81">
        <w:rPr>
          <w:iCs/>
        </w:rPr>
        <w:fldChar w:fldCharType="begin"/>
      </w:r>
      <w:r w:rsidR="00F07106" w:rsidRPr="00602F4B">
        <w:rPr>
          <w:iCs/>
          <w:lang w:val="en-US"/>
        </w:rPr>
        <w:instrText xml:space="preserve"> ADDIN EN.CITE &lt;EndNote&gt;&lt;Cite&gt;&lt;Author&gt;Brodersen&lt;/Author&gt;&lt;Year&gt;2015&lt;/Year&gt;&lt;RecNum&gt;462&lt;/RecNum&gt;&lt;DisplayText&gt;&lt;style face="superscript"&gt;20&lt;/style&gt;&lt;/DisplayText&gt;&lt;record&gt;&lt;rec-number&gt;462&lt;/rec-number&gt;&lt;foreign-keys&gt;&lt;key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2E4B98" w:rsidRPr="00845F81">
        <w:rPr>
          <w:iCs/>
        </w:rPr>
        <w:fldChar w:fldCharType="separate"/>
      </w:r>
      <w:r w:rsidR="00F07106" w:rsidRPr="00F07106">
        <w:rPr>
          <w:iCs/>
          <w:noProof/>
          <w:vertAlign w:val="superscript"/>
          <w:lang w:val="en-US"/>
        </w:rPr>
        <w:t>20</w:t>
      </w:r>
      <w:r w:rsidR="002E4B98" w:rsidRPr="00845F81">
        <w:rPr>
          <w:iCs/>
        </w:rPr>
        <w:fldChar w:fldCharType="end"/>
      </w:r>
    </w:p>
    <w:p w14:paraId="158FE7A9" w14:textId="5021C302" w:rsidR="00CC5CC4" w:rsidRPr="0013600D" w:rsidRDefault="00967B06" w:rsidP="00184A16">
      <w:pPr>
        <w:spacing w:line="480" w:lineRule="auto"/>
        <w:jc w:val="both"/>
        <w:rPr>
          <w:iCs/>
          <w:lang w:val="en-US"/>
        </w:rPr>
      </w:pPr>
      <w:r w:rsidRPr="0013600D">
        <w:rPr>
          <w:iCs/>
          <w:lang w:val="en-US"/>
        </w:rPr>
        <w:t>The point effect</w:t>
      </w:r>
      <w:r w:rsidR="005F4533" w:rsidRPr="0013600D">
        <w:rPr>
          <w:iCs/>
          <w:lang w:val="en-US"/>
        </w:rPr>
        <w:t>s</w:t>
      </w:r>
      <w:r w:rsidRPr="0013600D">
        <w:rPr>
          <w:iCs/>
          <w:lang w:val="en-US"/>
        </w:rPr>
        <w:t xml:space="preserve"> of social protest and </w:t>
      </w:r>
      <w:r w:rsidR="00066CC7">
        <w:rPr>
          <w:iCs/>
          <w:lang w:val="en-US"/>
        </w:rPr>
        <w:t>their</w:t>
      </w:r>
      <w:r w:rsidR="00066CC7" w:rsidRPr="0013600D">
        <w:rPr>
          <w:iCs/>
          <w:lang w:val="en-US"/>
        </w:rPr>
        <w:t xml:space="preserve"> </w:t>
      </w:r>
      <w:r w:rsidRPr="0013600D">
        <w:rPr>
          <w:iCs/>
          <w:lang w:val="en-US"/>
        </w:rPr>
        <w:t>95% credible interval</w:t>
      </w:r>
      <w:r w:rsidR="00066CC7">
        <w:rPr>
          <w:iCs/>
          <w:lang w:val="en-US"/>
        </w:rPr>
        <w:t>s</w:t>
      </w:r>
      <w:r w:rsidRPr="0013600D">
        <w:rPr>
          <w:iCs/>
          <w:lang w:val="en-US"/>
        </w:rPr>
        <w:t xml:space="preserve"> </w:t>
      </w:r>
      <w:r w:rsidR="00D02198">
        <w:rPr>
          <w:iCs/>
          <w:lang w:val="en-US"/>
        </w:rPr>
        <w:t xml:space="preserve">(CrI) </w:t>
      </w:r>
      <w:r w:rsidR="005F4533" w:rsidRPr="0013600D">
        <w:rPr>
          <w:iCs/>
          <w:lang w:val="en-US"/>
        </w:rPr>
        <w:t xml:space="preserve">were </w:t>
      </w:r>
      <w:r w:rsidRPr="0013600D">
        <w:rPr>
          <w:iCs/>
          <w:lang w:val="en-US"/>
        </w:rPr>
        <w:t xml:space="preserve">generated </w:t>
      </w:r>
      <w:r w:rsidR="002A5AF6" w:rsidRPr="0013600D">
        <w:rPr>
          <w:iCs/>
          <w:lang w:val="en-US"/>
        </w:rPr>
        <w:t>as</w:t>
      </w:r>
      <w:r w:rsidR="005F4533" w:rsidRPr="0013600D">
        <w:rPr>
          <w:iCs/>
          <w:lang w:val="en-US"/>
        </w:rPr>
        <w:t xml:space="preserve"> </w:t>
      </w:r>
      <w:r w:rsidRPr="0013600D">
        <w:rPr>
          <w:iCs/>
          <w:lang w:val="en-US"/>
        </w:rPr>
        <w:t>the difference</w:t>
      </w:r>
      <w:r w:rsidR="00066CC7">
        <w:rPr>
          <w:iCs/>
          <w:lang w:val="en-US"/>
        </w:rPr>
        <w:t>s</w:t>
      </w:r>
      <w:r w:rsidRPr="0013600D">
        <w:rPr>
          <w:iCs/>
          <w:lang w:val="en-US"/>
        </w:rPr>
        <w:t xml:space="preserve"> between the estimated </w:t>
      </w:r>
      <w:r w:rsidR="00382F14" w:rsidRPr="0013600D">
        <w:rPr>
          <w:iCs/>
          <w:lang w:val="en-US"/>
        </w:rPr>
        <w:t xml:space="preserve">forecasts </w:t>
      </w:r>
      <w:r w:rsidRPr="0013600D">
        <w:rPr>
          <w:iCs/>
          <w:lang w:val="en-US"/>
        </w:rPr>
        <w:t>and the observed trend</w:t>
      </w:r>
      <w:r w:rsidR="00066CC7">
        <w:rPr>
          <w:iCs/>
          <w:lang w:val="en-US"/>
        </w:rPr>
        <w:t>s</w:t>
      </w:r>
      <w:r w:rsidRPr="0013600D">
        <w:rPr>
          <w:iCs/>
          <w:lang w:val="en-US"/>
        </w:rPr>
        <w:t xml:space="preserve"> across each </w:t>
      </w:r>
      <w:r w:rsidR="006C786C" w:rsidRPr="006C786C">
        <w:rPr>
          <w:iCs/>
          <w:highlight w:val="yellow"/>
          <w:lang w:val="en-US"/>
        </w:rPr>
        <w:t>4</w:t>
      </w:r>
      <w:r w:rsidR="00E15B8C" w:rsidRPr="006C786C">
        <w:rPr>
          <w:iCs/>
          <w:highlight w:val="yellow"/>
          <w:lang w:val="en-US"/>
        </w:rPr>
        <w:t>0,000</w:t>
      </w:r>
      <w:r w:rsidR="00E15B8C" w:rsidRPr="0013600D">
        <w:rPr>
          <w:iCs/>
          <w:lang w:val="en-US"/>
        </w:rPr>
        <w:t xml:space="preserve"> Markov Chain Monte Carlo</w:t>
      </w:r>
      <w:r w:rsidR="003E0A3F" w:rsidRPr="0013600D">
        <w:rPr>
          <w:iCs/>
          <w:lang w:val="en-US"/>
        </w:rPr>
        <w:t xml:space="preserve"> </w:t>
      </w:r>
      <w:r w:rsidRPr="0013600D">
        <w:rPr>
          <w:iCs/>
          <w:lang w:val="en-US"/>
        </w:rPr>
        <w:t>iteration</w:t>
      </w:r>
      <w:r w:rsidR="00E15B8C" w:rsidRPr="0013600D">
        <w:rPr>
          <w:iCs/>
          <w:lang w:val="en-US"/>
        </w:rPr>
        <w:t>s</w:t>
      </w:r>
      <w:r w:rsidR="003E0A3F" w:rsidRPr="0013600D">
        <w:rPr>
          <w:iCs/>
          <w:lang w:val="en-US"/>
        </w:rPr>
        <w:t>, following a 10% burn-in period</w:t>
      </w:r>
      <w:r w:rsidR="00452739" w:rsidRPr="0013600D">
        <w:rPr>
          <w:iCs/>
          <w:lang w:val="en-US"/>
        </w:rPr>
        <w:t>.</w:t>
      </w:r>
      <w:r w:rsidRPr="0013600D">
        <w:rPr>
          <w:iCs/>
          <w:lang w:val="en-US"/>
        </w:rPr>
        <w:t xml:space="preserve"> </w:t>
      </w:r>
      <w:r w:rsidR="003F1EEB" w:rsidRPr="0013600D">
        <w:rPr>
          <w:iCs/>
          <w:lang w:val="en-US"/>
        </w:rPr>
        <w:t xml:space="preserve">The tail-area probability </w:t>
      </w:r>
      <w:r w:rsidR="003E0A3F" w:rsidRPr="0013600D">
        <w:rPr>
          <w:iCs/>
          <w:lang w:val="en-US"/>
        </w:rPr>
        <w:t>can be interpreted as</w:t>
      </w:r>
      <w:r w:rsidR="003F1EEB" w:rsidRPr="0013600D">
        <w:rPr>
          <w:iCs/>
          <w:lang w:val="en-US"/>
        </w:rPr>
        <w:t xml:space="preserve"> the probability</w:t>
      </w:r>
      <w:r w:rsidR="00184A16">
        <w:rPr>
          <w:iCs/>
          <w:lang w:val="en-US"/>
        </w:rPr>
        <w:t xml:space="preserve"> </w:t>
      </w:r>
      <w:r w:rsidR="003E0A3F" w:rsidRPr="0013600D">
        <w:rPr>
          <w:iCs/>
          <w:lang w:val="en-US"/>
        </w:rPr>
        <w:t xml:space="preserve">—across </w:t>
      </w:r>
      <w:r w:rsidR="00C1307A" w:rsidRPr="0013600D">
        <w:rPr>
          <w:iCs/>
          <w:lang w:val="en-US"/>
        </w:rPr>
        <w:t xml:space="preserve">model </w:t>
      </w:r>
      <w:r w:rsidR="003E0A3F" w:rsidRPr="0013600D">
        <w:rPr>
          <w:iCs/>
          <w:lang w:val="en-US"/>
        </w:rPr>
        <w:t>iteration</w:t>
      </w:r>
      <w:r w:rsidR="00C1307A" w:rsidRPr="0013600D">
        <w:rPr>
          <w:iCs/>
          <w:lang w:val="en-US"/>
        </w:rPr>
        <w:t>s</w:t>
      </w:r>
      <w:r w:rsidR="003E0A3F" w:rsidRPr="0013600D">
        <w:rPr>
          <w:iCs/>
          <w:lang w:val="en-US"/>
        </w:rPr>
        <w:t>— of observing a</w:t>
      </w:r>
      <w:r w:rsidR="003F1EEB" w:rsidRPr="0013600D">
        <w:rPr>
          <w:iCs/>
          <w:lang w:val="en-US"/>
        </w:rPr>
        <w:t xml:space="preserve"> response at least as extrem</w:t>
      </w:r>
      <w:r w:rsidR="003E0A3F" w:rsidRPr="0013600D">
        <w:rPr>
          <w:iCs/>
          <w:lang w:val="en-US"/>
        </w:rPr>
        <w:t>e</w:t>
      </w:r>
      <w:r w:rsidR="003F1EEB" w:rsidRPr="0013600D">
        <w:rPr>
          <w:iCs/>
          <w:lang w:val="en-US"/>
        </w:rPr>
        <w:t xml:space="preserve"> as the observed </w:t>
      </w:r>
      <w:r w:rsidR="003E0A3F" w:rsidRPr="0013600D">
        <w:rPr>
          <w:iCs/>
          <w:lang w:val="en-US"/>
        </w:rPr>
        <w:t>point estimate</w:t>
      </w:r>
      <w:r w:rsidR="00666EC4">
        <w:rPr>
          <w:iCs/>
          <w:lang w:val="en-US"/>
        </w:rPr>
        <w:t>.</w:t>
      </w:r>
      <w:r w:rsidR="00C60148" w:rsidRPr="00845F81">
        <w:rPr>
          <w:iCs/>
        </w:rPr>
        <w:fldChar w:fldCharType="begin"/>
      </w:r>
      <w:r w:rsidR="00F07106" w:rsidRPr="00F07106">
        <w:rPr>
          <w:iCs/>
          <w:lang w:val="en-US"/>
        </w:rPr>
        <w:instrText xml:space="preserve"> ADDIN EN.CITE &lt;EndNote&gt;&lt;Cite&gt;&lt;Author&gt;Brodersen&lt;/Author&gt;&lt;Year&gt;2015&lt;/Year&gt;&lt;RecNum&gt;462&lt;/RecNum&gt;&lt;DisplayText&gt;&lt;style face="superscript"&gt;20&lt;/style&gt;&lt;/DisplayText&gt;&lt;record&gt;&lt;rec-number&gt;462&lt;/rec-number&gt;&lt;foreign-keys&gt;&lt;key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C60148" w:rsidRPr="00845F81">
        <w:rPr>
          <w:iCs/>
        </w:rPr>
        <w:fldChar w:fldCharType="separate"/>
      </w:r>
      <w:r w:rsidR="00F07106" w:rsidRPr="00F07106">
        <w:rPr>
          <w:iCs/>
          <w:noProof/>
          <w:vertAlign w:val="superscript"/>
          <w:lang w:val="en-US"/>
        </w:rPr>
        <w:t>20</w:t>
      </w:r>
      <w:r w:rsidR="00C60148" w:rsidRPr="00845F81">
        <w:rPr>
          <w:iCs/>
        </w:rPr>
        <w:fldChar w:fldCharType="end"/>
      </w:r>
      <w:r w:rsidR="003F1EEB" w:rsidRPr="0013600D">
        <w:rPr>
          <w:iCs/>
          <w:lang w:val="en-US"/>
        </w:rPr>
        <w:t xml:space="preserve"> </w:t>
      </w:r>
      <w:r w:rsidR="003E0A3F" w:rsidRPr="0013600D">
        <w:rPr>
          <w:iCs/>
          <w:lang w:val="en-US"/>
        </w:rPr>
        <w:t xml:space="preserve">Additional </w:t>
      </w:r>
      <w:r w:rsidR="00CC5CC4" w:rsidRPr="0013600D">
        <w:rPr>
          <w:iCs/>
          <w:lang w:val="en-US"/>
        </w:rPr>
        <w:t xml:space="preserve">details </w:t>
      </w:r>
      <w:r w:rsidR="003E0A3F" w:rsidRPr="0013600D">
        <w:rPr>
          <w:iCs/>
          <w:lang w:val="en-US"/>
        </w:rPr>
        <w:t xml:space="preserve">on </w:t>
      </w:r>
      <w:r w:rsidR="00D41248" w:rsidRPr="0013600D">
        <w:rPr>
          <w:iCs/>
          <w:lang w:val="en-US"/>
        </w:rPr>
        <w:t xml:space="preserve">the </w:t>
      </w:r>
      <w:r w:rsidR="00CC5CC4" w:rsidRPr="0013600D">
        <w:rPr>
          <w:iCs/>
          <w:lang w:val="en-US"/>
        </w:rPr>
        <w:t xml:space="preserve">modeling approach and statistics are described in the </w:t>
      </w:r>
      <w:r w:rsidR="003E0A3F" w:rsidRPr="0013600D">
        <w:rPr>
          <w:iCs/>
          <w:lang w:val="en-US"/>
        </w:rPr>
        <w:t>S</w:t>
      </w:r>
      <w:r w:rsidR="00CC5CC4" w:rsidRPr="0013600D">
        <w:rPr>
          <w:iCs/>
          <w:lang w:val="en-US"/>
        </w:rPr>
        <w:t xml:space="preserve">upplemental </w:t>
      </w:r>
      <w:r w:rsidR="003E0A3F" w:rsidRPr="0013600D">
        <w:rPr>
          <w:iCs/>
          <w:lang w:val="en-US"/>
        </w:rPr>
        <w:t>M</w:t>
      </w:r>
      <w:r w:rsidR="00CC5CC4" w:rsidRPr="0013600D">
        <w:rPr>
          <w:iCs/>
          <w:lang w:val="en-US"/>
        </w:rPr>
        <w:t>aterial.</w:t>
      </w:r>
    </w:p>
    <w:p w14:paraId="1A3E67C0" w14:textId="54999630" w:rsidR="002E2795" w:rsidRPr="0013600D" w:rsidRDefault="003E0A3F" w:rsidP="00184A16">
      <w:pPr>
        <w:spacing w:line="480" w:lineRule="auto"/>
        <w:jc w:val="both"/>
        <w:rPr>
          <w:lang w:val="en-US"/>
        </w:rPr>
      </w:pPr>
      <w:r w:rsidRPr="0013600D">
        <w:rPr>
          <w:iCs/>
          <w:lang w:val="en-US"/>
        </w:rPr>
        <w:t>Finally</w:t>
      </w:r>
      <w:r w:rsidR="005F4533" w:rsidRPr="0013600D">
        <w:rPr>
          <w:iCs/>
          <w:lang w:val="en-US"/>
        </w:rPr>
        <w:t>, w</w:t>
      </w:r>
      <w:r w:rsidR="002A2497" w:rsidRPr="0013600D">
        <w:rPr>
          <w:iCs/>
          <w:lang w:val="en-US"/>
        </w:rPr>
        <w:t>e performed a</w:t>
      </w:r>
      <w:r w:rsidR="00CC5CC4" w:rsidRPr="0013600D">
        <w:rPr>
          <w:iCs/>
          <w:lang w:val="en-US"/>
        </w:rPr>
        <w:t xml:space="preserve"> sensitivity analysis </w:t>
      </w:r>
      <w:r w:rsidR="00E74125" w:rsidRPr="0013600D">
        <w:rPr>
          <w:lang w:val="en-US"/>
        </w:rPr>
        <w:t>through a traditional difference-in-differences</w:t>
      </w:r>
      <w:r w:rsidR="00E74125" w:rsidRPr="0013600D" w:rsidDel="002A2497">
        <w:rPr>
          <w:iCs/>
          <w:lang w:val="en-US"/>
        </w:rPr>
        <w:t xml:space="preserve"> </w:t>
      </w:r>
      <w:r w:rsidR="00A90EFD" w:rsidRPr="0013600D">
        <w:rPr>
          <w:iCs/>
          <w:lang w:val="en-US"/>
        </w:rPr>
        <w:t xml:space="preserve">model </w:t>
      </w:r>
      <w:r w:rsidR="00CC5CC4" w:rsidRPr="0013600D">
        <w:rPr>
          <w:iCs/>
          <w:lang w:val="en-US"/>
        </w:rPr>
        <w:t xml:space="preserve">using historical controls </w:t>
      </w:r>
      <w:r w:rsidR="00E15B8C" w:rsidRPr="0013600D">
        <w:rPr>
          <w:iCs/>
          <w:lang w:val="en-US"/>
        </w:rPr>
        <w:t>from 2015 to 2018</w:t>
      </w:r>
      <w:r w:rsidR="00E74125" w:rsidRPr="0013600D">
        <w:rPr>
          <w:iCs/>
          <w:lang w:val="en-US"/>
        </w:rPr>
        <w:t xml:space="preserve">, </w:t>
      </w:r>
      <w:r w:rsidR="00A90EFD" w:rsidRPr="0013600D">
        <w:rPr>
          <w:iCs/>
          <w:lang w:val="en-US"/>
        </w:rPr>
        <w:t>expressing</w:t>
      </w:r>
      <w:r w:rsidR="00E74125" w:rsidRPr="0013600D">
        <w:rPr>
          <w:iCs/>
          <w:lang w:val="en-US"/>
        </w:rPr>
        <w:t xml:space="preserve"> the observed trend for each outcome in the same three hospitals but in years in which social protest did not o</w:t>
      </w:r>
      <w:r w:rsidR="00793A59" w:rsidRPr="0013600D">
        <w:rPr>
          <w:iCs/>
          <w:lang w:val="en-US"/>
        </w:rPr>
        <w:t>c</w:t>
      </w:r>
      <w:r w:rsidR="00E74125" w:rsidRPr="0013600D">
        <w:rPr>
          <w:iCs/>
          <w:lang w:val="en-US"/>
        </w:rPr>
        <w:t>cur</w:t>
      </w:r>
      <w:r w:rsidR="00E63EBD" w:rsidRPr="0013600D">
        <w:rPr>
          <w:lang w:val="en-US"/>
        </w:rPr>
        <w:t xml:space="preserve">. </w:t>
      </w:r>
      <w:r w:rsidR="00C23EDB" w:rsidRPr="0013600D">
        <w:rPr>
          <w:lang w:val="en-US"/>
        </w:rPr>
        <w:t xml:space="preserve">The </w:t>
      </w:r>
      <w:r w:rsidR="005F4533" w:rsidRPr="0013600D">
        <w:rPr>
          <w:lang w:val="en-US"/>
        </w:rPr>
        <w:t xml:space="preserve">difference-in-differences </w:t>
      </w:r>
      <w:r w:rsidR="00C23EDB" w:rsidRPr="0013600D">
        <w:rPr>
          <w:lang w:val="en-US"/>
        </w:rPr>
        <w:t>model included year</w:t>
      </w:r>
      <w:r w:rsidR="005F4533" w:rsidRPr="0013600D">
        <w:rPr>
          <w:lang w:val="en-US"/>
        </w:rPr>
        <w:t xml:space="preserve"> fixed-effects</w:t>
      </w:r>
      <w:r w:rsidR="00C23EDB" w:rsidRPr="0013600D">
        <w:rPr>
          <w:lang w:val="en-US"/>
        </w:rPr>
        <w:t xml:space="preserve"> and </w:t>
      </w:r>
      <w:r w:rsidR="00793A59" w:rsidRPr="0013600D">
        <w:rPr>
          <w:lang w:val="en-US"/>
        </w:rPr>
        <w:t xml:space="preserve">a </w:t>
      </w:r>
      <w:r w:rsidR="00C23EDB" w:rsidRPr="0013600D">
        <w:rPr>
          <w:lang w:val="en-US"/>
        </w:rPr>
        <w:t>dummy variable for each month to capture seasonal variations in outcome</w:t>
      </w:r>
      <w:r w:rsidR="00B061CD">
        <w:rPr>
          <w:lang w:val="en-US"/>
        </w:rPr>
        <w:t>s</w:t>
      </w:r>
      <w:r w:rsidR="00666EC4">
        <w:rPr>
          <w:lang w:val="en-US"/>
        </w:rPr>
        <w:t>.</w:t>
      </w:r>
      <w:r w:rsidR="00C60148" w:rsidRPr="00845F81">
        <w:fldChar w:fldCharType="begin"/>
      </w:r>
      <w:r w:rsidR="00F07106" w:rsidRPr="00F07106">
        <w:rPr>
          <w:lang w:val="en-US"/>
        </w:rPr>
        <w:instrText xml:space="preserve"> ADDIN EN.CITE &lt;EndNote&gt;&lt;Cite&gt;&lt;Author&gt;Driscoll&lt;/Author&gt;&lt;Year&gt;1998&lt;/Year&gt;&lt;RecNum&gt;59&lt;/RecNum&gt;&lt;DisplayText&gt;&lt;style face="superscript"&gt;21&lt;/style&gt;&lt;/DisplayText&gt;&lt;record&gt;&lt;rec-number&gt;59&lt;/rec-number&gt;&lt;foreign-keys&gt;&lt;key app="EN" db-id="vez59w5td2w2fnewpeyvpw0sxsp029pzsar5" timestamp="1614707540" guid="4c14e413-a869-4cd4-a63a-42f6c2540a88"&gt;59&lt;/key&gt;&lt;/foreign-keys&gt;&lt;ref-type name="Journal Article"&gt;17&lt;/ref-type&gt;&lt;contributors&gt;&lt;authors&gt;&lt;author&gt;Driscoll, John C.&lt;/author&gt;&lt;author&gt;Kraay, Aart C.&lt;/author&gt;&lt;/authors&gt;&lt;/contributors&gt;&lt;titles&gt;&lt;title&gt;Consistent Covariance Matrix Estimation with Spatially Dependent Panel Data&lt;/title&gt;&lt;secondary-title&gt;Review of Economics and Statistics&lt;/secondary-title&gt;&lt;/titles&gt;&lt;periodical&gt;&lt;full-title&gt;Review of Economics and Statistics&lt;/full-title&gt;&lt;/periodical&gt;&lt;pages&gt;549-560&lt;/pages&gt;&lt;volume&gt;80&lt;/volume&gt;&lt;number&gt;4&lt;/number&gt;&lt;dates&gt;&lt;year&gt;1998&lt;/year&gt;&lt;pub-dates&gt;&lt;date&gt;1998/11&lt;/date&gt;&lt;/pub-dates&gt;&lt;/dates&gt;&lt;publisher&gt;MIT Press - Journals&lt;/publisher&gt;&lt;isbn&gt;0034-6535&amp;#xD;1530-9142&lt;/isbn&gt;&lt;urls&gt;&lt;related-urls&gt;&lt;url&gt;http://dx.doi.org/10.1162/003465398557825&lt;/url&gt;&lt;/related-urls&gt;&lt;/urls&gt;&lt;electronic-resource-num&gt;10.1162/003465398557825&lt;/electronic-resource-num&gt;&lt;/record&gt;&lt;/Cite&gt;&lt;/EndNote&gt;</w:instrText>
      </w:r>
      <w:r w:rsidR="00C60148" w:rsidRPr="00845F81">
        <w:fldChar w:fldCharType="separate"/>
      </w:r>
      <w:r w:rsidR="00F07106" w:rsidRPr="00F07106">
        <w:rPr>
          <w:noProof/>
          <w:vertAlign w:val="superscript"/>
          <w:lang w:val="en-US"/>
        </w:rPr>
        <w:t>21</w:t>
      </w:r>
      <w:r w:rsidR="00C60148" w:rsidRPr="00845F81">
        <w:fldChar w:fldCharType="end"/>
      </w:r>
      <w:r w:rsidR="005F4533" w:rsidRPr="0013600D">
        <w:rPr>
          <w:lang w:val="en-US"/>
        </w:rPr>
        <w:t xml:space="preserve"> </w:t>
      </w:r>
      <w:r w:rsidR="00C23EDB" w:rsidRPr="0013600D">
        <w:rPr>
          <w:lang w:val="en-US"/>
        </w:rPr>
        <w:t>I</w:t>
      </w:r>
      <w:r w:rsidR="00631C54" w:rsidRPr="0013600D">
        <w:rPr>
          <w:lang w:val="en-US"/>
        </w:rPr>
        <w:t xml:space="preserve">nferences </w:t>
      </w:r>
      <w:r w:rsidR="005F4533" w:rsidRPr="0013600D">
        <w:rPr>
          <w:lang w:val="en-US"/>
        </w:rPr>
        <w:t xml:space="preserve">were </w:t>
      </w:r>
      <w:r w:rsidR="00E15B8C" w:rsidRPr="0013600D">
        <w:rPr>
          <w:lang w:val="en-US"/>
        </w:rPr>
        <w:t xml:space="preserve">computed </w:t>
      </w:r>
      <w:r w:rsidR="00C23EDB" w:rsidRPr="0013600D">
        <w:rPr>
          <w:lang w:val="en-US"/>
        </w:rPr>
        <w:t>with</w:t>
      </w:r>
      <w:r w:rsidR="005F4533" w:rsidRPr="0013600D">
        <w:rPr>
          <w:lang w:val="en-US"/>
        </w:rPr>
        <w:t xml:space="preserve"> </w:t>
      </w:r>
      <w:r w:rsidR="00E15B8C" w:rsidRPr="0013600D">
        <w:rPr>
          <w:lang w:val="en-US"/>
        </w:rPr>
        <w:t>robust standard errors to account for heteroscedasticity and autocorrelation.</w:t>
      </w:r>
    </w:p>
    <w:p w14:paraId="095AF742" w14:textId="6F6E7AD0" w:rsidR="004F262B" w:rsidRDefault="004F262B" w:rsidP="00184A16">
      <w:pPr>
        <w:spacing w:line="480" w:lineRule="auto"/>
        <w:jc w:val="both"/>
        <w:rPr>
          <w:lang w:val="en-US"/>
        </w:rPr>
      </w:pPr>
      <w:r>
        <w:rPr>
          <w:lang w:val="en-US"/>
        </w:rPr>
        <w:t>Data</w:t>
      </w:r>
      <w:r w:rsidR="00222385">
        <w:rPr>
          <w:lang w:val="en-US"/>
        </w:rPr>
        <w:t xml:space="preserve"> and markdown with </w:t>
      </w:r>
      <w:r>
        <w:rPr>
          <w:lang w:val="en-US"/>
        </w:rPr>
        <w:t>all s</w:t>
      </w:r>
      <w:r w:rsidRPr="004F262B">
        <w:rPr>
          <w:lang w:val="en-US"/>
        </w:rPr>
        <w:t>oftware codes and output</w:t>
      </w:r>
      <w:r>
        <w:rPr>
          <w:lang w:val="en-US"/>
        </w:rPr>
        <w:t>s</w:t>
      </w:r>
      <w:r w:rsidRPr="004F262B">
        <w:rPr>
          <w:lang w:val="en-US"/>
        </w:rPr>
        <w:t xml:space="preserve"> are </w:t>
      </w:r>
      <w:r>
        <w:rPr>
          <w:lang w:val="en-US"/>
        </w:rPr>
        <w:t>available in</w:t>
      </w:r>
      <w:r w:rsidR="00D714FC">
        <w:rPr>
          <w:lang w:val="en-US"/>
        </w:rPr>
        <w:t xml:space="preserve"> </w:t>
      </w:r>
      <w:r w:rsidR="00D65AED">
        <w:fldChar w:fldCharType="begin"/>
      </w:r>
      <w:r w:rsidR="00D65AED" w:rsidRPr="008304A1">
        <w:rPr>
          <w:lang w:val="en-US"/>
          <w:rPrChange w:id="50" w:author="Andrés González Santa Cruz" w:date="2021-03-30T17:01:00Z">
            <w:rPr/>
          </w:rPrChange>
        </w:rPr>
        <w:instrText xml:space="preserve"> HYPERLINK "https://bit.ly/3k1AUzj" </w:instrText>
      </w:r>
      <w:r w:rsidR="00D65AED">
        <w:fldChar w:fldCharType="separate"/>
      </w:r>
      <w:r w:rsidR="00994DFD" w:rsidRPr="00025462">
        <w:rPr>
          <w:rStyle w:val="Hipervnculo"/>
          <w:lang w:val="en-US"/>
        </w:rPr>
        <w:t>https://bit.ly/3k1AUzj</w:t>
      </w:r>
      <w:r w:rsidR="00D65AED">
        <w:rPr>
          <w:rStyle w:val="Hipervnculo"/>
          <w:lang w:val="en-US"/>
        </w:rPr>
        <w:fldChar w:fldCharType="end"/>
      </w:r>
      <w:r w:rsidR="003C3092">
        <w:rPr>
          <w:lang w:val="en-US"/>
        </w:rPr>
        <w:t>.</w:t>
      </w:r>
    </w:p>
    <w:p w14:paraId="2E36E52D" w14:textId="70F65530" w:rsidR="00994DFD" w:rsidRDefault="00994DFD" w:rsidP="00994DFD">
      <w:pPr>
        <w:spacing w:line="480" w:lineRule="auto"/>
        <w:jc w:val="both"/>
        <w:rPr>
          <w:i/>
          <w:iCs/>
          <w:lang w:val="en-US"/>
        </w:rPr>
      </w:pPr>
      <w:r w:rsidRPr="00994DFD">
        <w:rPr>
          <w:i/>
          <w:iCs/>
          <w:lang w:val="en-US"/>
        </w:rPr>
        <w:t xml:space="preserve">Role of the funding source </w:t>
      </w:r>
    </w:p>
    <w:p w14:paraId="04B414FA" w14:textId="5385A179" w:rsidR="00994DFD" w:rsidRPr="00994DFD" w:rsidRDefault="00994DFD" w:rsidP="00994DFD">
      <w:pPr>
        <w:spacing w:line="480" w:lineRule="auto"/>
        <w:jc w:val="both"/>
        <w:rPr>
          <w:iCs/>
          <w:lang w:val="en-US" w:eastAsia="es-ES_tradnl"/>
        </w:rPr>
      </w:pPr>
      <w:r w:rsidRPr="00994DFD">
        <w:rPr>
          <w:iCs/>
          <w:lang w:val="en-US" w:eastAsia="es-ES_tradnl"/>
        </w:rPr>
        <w:lastRenderedPageBreak/>
        <w:t>The funders of the study had no role in study design, data collection, data analysis, data interpretation, writing of the report, or the decision to submit for publication</w:t>
      </w:r>
      <w:r>
        <w:rPr>
          <w:iCs/>
          <w:lang w:val="en-US"/>
        </w:rPr>
        <w:t>.</w:t>
      </w:r>
    </w:p>
    <w:p w14:paraId="35FDE0C0" w14:textId="505028B7" w:rsidR="0071322B" w:rsidRPr="00845F81" w:rsidRDefault="00F231D4" w:rsidP="00C17D9D">
      <w:pPr>
        <w:pStyle w:val="Ttulo1"/>
      </w:pPr>
      <w:r w:rsidRPr="00845F81">
        <w:t>Results</w:t>
      </w:r>
    </w:p>
    <w:p w14:paraId="00592AC3" w14:textId="01758309" w:rsidR="00631755" w:rsidRPr="0013600D" w:rsidRDefault="00631755" w:rsidP="00184A16">
      <w:pPr>
        <w:spacing w:line="480" w:lineRule="auto"/>
        <w:jc w:val="both"/>
        <w:rPr>
          <w:lang w:val="en-US"/>
        </w:rPr>
      </w:pPr>
      <w:r w:rsidRPr="0013600D">
        <w:rPr>
          <w:lang w:val="en-US"/>
        </w:rPr>
        <w:t xml:space="preserve">A total of </w:t>
      </w:r>
      <w:r w:rsidR="00BC03AB" w:rsidRPr="006C786C">
        <w:rPr>
          <w:highlight w:val="yellow"/>
          <w:lang w:val="en-US"/>
        </w:rPr>
        <w:t>28</w:t>
      </w:r>
      <w:r w:rsidR="00D714FC" w:rsidRPr="006C786C">
        <w:rPr>
          <w:highlight w:val="yellow"/>
          <w:lang w:val="en-US"/>
        </w:rPr>
        <w:t>,</w:t>
      </w:r>
      <w:r w:rsidR="00BC03AB" w:rsidRPr="006C786C">
        <w:rPr>
          <w:highlight w:val="yellow"/>
          <w:lang w:val="en-US"/>
        </w:rPr>
        <w:t>155</w:t>
      </w:r>
      <w:r w:rsidR="00BC03AB" w:rsidRPr="0013600D" w:rsidDel="00DA4555">
        <w:rPr>
          <w:lang w:val="en-US"/>
        </w:rPr>
        <w:t xml:space="preserve"> </w:t>
      </w:r>
      <w:r w:rsidRPr="0013600D">
        <w:rPr>
          <w:lang w:val="en-US"/>
        </w:rPr>
        <w:t xml:space="preserve">ED consultations with </w:t>
      </w:r>
      <w:r w:rsidR="00BC03AB" w:rsidRPr="006C786C">
        <w:rPr>
          <w:highlight w:val="yellow"/>
          <w:lang w:val="en-US"/>
        </w:rPr>
        <w:t>3</w:t>
      </w:r>
      <w:r w:rsidR="00D714FC" w:rsidRPr="006C786C">
        <w:rPr>
          <w:highlight w:val="yellow"/>
          <w:lang w:val="en-US"/>
        </w:rPr>
        <w:t>,</w:t>
      </w:r>
      <w:r w:rsidR="00BC03AB" w:rsidRPr="006C786C">
        <w:rPr>
          <w:highlight w:val="yellow"/>
          <w:lang w:val="en-US"/>
        </w:rPr>
        <w:t>022</w:t>
      </w:r>
      <w:r w:rsidR="00BC03AB" w:rsidRPr="0013600D" w:rsidDel="00DA4555">
        <w:rPr>
          <w:lang w:val="en-US"/>
        </w:rPr>
        <w:t xml:space="preserve"> </w:t>
      </w:r>
      <w:r w:rsidRPr="0013600D">
        <w:rPr>
          <w:lang w:val="en-US"/>
        </w:rPr>
        <w:t>hospital admissions</w:t>
      </w:r>
      <w:r w:rsidR="005F4533" w:rsidRPr="0013600D">
        <w:rPr>
          <w:lang w:val="en-US"/>
        </w:rPr>
        <w:t xml:space="preserve"> </w:t>
      </w:r>
      <w:r w:rsidR="006249EC" w:rsidRPr="0013600D">
        <w:rPr>
          <w:lang w:val="en-US"/>
        </w:rPr>
        <w:t>for</w:t>
      </w:r>
      <w:r w:rsidR="005F4533" w:rsidRPr="0013600D">
        <w:rPr>
          <w:lang w:val="en-US"/>
        </w:rPr>
        <w:t xml:space="preserve"> ages</w:t>
      </w:r>
      <w:r w:rsidRPr="0013600D">
        <w:rPr>
          <w:lang w:val="en-US"/>
        </w:rPr>
        <w:t xml:space="preserve"> 15</w:t>
      </w:r>
      <w:r w:rsidR="006249EC" w:rsidRPr="0013600D">
        <w:rPr>
          <w:lang w:val="en-US"/>
        </w:rPr>
        <w:t xml:space="preserve"> </w:t>
      </w:r>
      <w:r w:rsidRPr="0013600D">
        <w:rPr>
          <w:lang w:val="en-US"/>
        </w:rPr>
        <w:t>-</w:t>
      </w:r>
      <w:r w:rsidR="006249EC" w:rsidRPr="0013600D">
        <w:rPr>
          <w:lang w:val="en-US"/>
        </w:rPr>
        <w:t xml:space="preserve"> </w:t>
      </w:r>
      <w:r w:rsidRPr="0013600D">
        <w:rPr>
          <w:lang w:val="en-US"/>
        </w:rPr>
        <w:t>6</w:t>
      </w:r>
      <w:r w:rsidR="006249EC" w:rsidRPr="0013600D">
        <w:rPr>
          <w:lang w:val="en-US"/>
        </w:rPr>
        <w:t>4</w:t>
      </w:r>
      <w:r w:rsidRPr="0013600D">
        <w:rPr>
          <w:lang w:val="en-US"/>
        </w:rPr>
        <w:t xml:space="preserve"> were register</w:t>
      </w:r>
      <w:r w:rsidR="00D41248" w:rsidRPr="0013600D">
        <w:rPr>
          <w:lang w:val="en-US"/>
        </w:rPr>
        <w:t>ed</w:t>
      </w:r>
      <w:r w:rsidRPr="0013600D">
        <w:rPr>
          <w:lang w:val="en-US"/>
        </w:rPr>
        <w:t xml:space="preserve"> </w:t>
      </w:r>
      <w:r w:rsidR="00D714FC">
        <w:rPr>
          <w:lang w:val="en-US"/>
        </w:rPr>
        <w:t>in the exposure period (</w:t>
      </w:r>
      <w:r w:rsidR="00222385" w:rsidRPr="00AB6920">
        <w:rPr>
          <w:highlight w:val="yellow"/>
          <w:lang w:val="en-US"/>
        </w:rPr>
        <w:t>10</w:t>
      </w:r>
      <w:r w:rsidR="00222385">
        <w:rPr>
          <w:lang w:val="en-US"/>
        </w:rPr>
        <w:t xml:space="preserve"> week</w:t>
      </w:r>
      <w:r w:rsidR="0088595F">
        <w:rPr>
          <w:lang w:val="en-US"/>
        </w:rPr>
        <w:t>s</w:t>
      </w:r>
      <w:r w:rsidR="00222385">
        <w:rPr>
          <w:lang w:val="en-US"/>
        </w:rPr>
        <w:t xml:space="preserve"> following the start of the protests, from </w:t>
      </w:r>
      <w:r w:rsidR="00D714FC">
        <w:rPr>
          <w:lang w:val="en-US"/>
        </w:rPr>
        <w:t>Octobe</w:t>
      </w:r>
      <w:r w:rsidR="0088595F">
        <w:rPr>
          <w:lang w:val="en-US"/>
        </w:rPr>
        <w:t>r</w:t>
      </w:r>
      <w:r w:rsidR="00D714FC">
        <w:rPr>
          <w:lang w:val="en-US"/>
        </w:rPr>
        <w:t xml:space="preserve"> 21</w:t>
      </w:r>
      <w:r w:rsidR="00D714FC" w:rsidRPr="00D714FC">
        <w:rPr>
          <w:vertAlign w:val="superscript"/>
          <w:lang w:val="en-US"/>
        </w:rPr>
        <w:t>st</w:t>
      </w:r>
      <w:r w:rsidR="00D714FC">
        <w:rPr>
          <w:lang w:val="en-US"/>
        </w:rPr>
        <w:t xml:space="preserve"> to December </w:t>
      </w:r>
      <w:r w:rsidR="000E23D1" w:rsidRPr="000E23D1">
        <w:rPr>
          <w:highlight w:val="yellow"/>
          <w:lang w:val="en-US"/>
        </w:rPr>
        <w:t>29</w:t>
      </w:r>
      <w:r w:rsidR="000E23D1" w:rsidRPr="000E23D1">
        <w:rPr>
          <w:highlight w:val="yellow"/>
          <w:vertAlign w:val="superscript"/>
          <w:lang w:val="en-US"/>
        </w:rPr>
        <w:t>th</w:t>
      </w:r>
      <w:r w:rsidR="00D714FC">
        <w:rPr>
          <w:lang w:val="en-US"/>
        </w:rPr>
        <w:t xml:space="preserve"> of </w:t>
      </w:r>
      <w:r w:rsidRPr="0013600D">
        <w:rPr>
          <w:lang w:val="en-US"/>
        </w:rPr>
        <w:t>20</w:t>
      </w:r>
      <w:r w:rsidR="00D51BF3" w:rsidRPr="0013600D">
        <w:rPr>
          <w:lang w:val="en-US"/>
        </w:rPr>
        <w:t>19</w:t>
      </w:r>
      <w:r w:rsidR="00D714FC">
        <w:rPr>
          <w:lang w:val="en-US"/>
        </w:rPr>
        <w:t>)</w:t>
      </w:r>
      <w:r w:rsidRPr="0013600D">
        <w:rPr>
          <w:lang w:val="en-US"/>
        </w:rPr>
        <w:t xml:space="preserve"> </w:t>
      </w:r>
      <w:r w:rsidR="00D51BF3" w:rsidRPr="0013600D">
        <w:rPr>
          <w:lang w:val="en-US"/>
        </w:rPr>
        <w:t xml:space="preserve">in </w:t>
      </w:r>
      <w:r w:rsidRPr="0013600D">
        <w:rPr>
          <w:lang w:val="en-US"/>
        </w:rPr>
        <w:t xml:space="preserve">the three hospitals under study. Median weekly </w:t>
      </w:r>
      <w:r w:rsidR="00D714FC">
        <w:rPr>
          <w:lang w:val="en-US"/>
        </w:rPr>
        <w:t xml:space="preserve">total </w:t>
      </w:r>
      <w:r w:rsidRPr="0013600D">
        <w:rPr>
          <w:lang w:val="en-US"/>
        </w:rPr>
        <w:t xml:space="preserve">consultations and hospitalizations </w:t>
      </w:r>
      <w:r w:rsidR="00D714FC">
        <w:rPr>
          <w:lang w:val="en-US"/>
        </w:rPr>
        <w:t>during the e</w:t>
      </w:r>
      <w:r w:rsidR="002A0E42">
        <w:rPr>
          <w:lang w:val="en-US"/>
        </w:rPr>
        <w:t>n</w:t>
      </w:r>
      <w:r w:rsidR="00D714FC">
        <w:rPr>
          <w:lang w:val="en-US"/>
        </w:rPr>
        <w:t>tire pre-exposure period (January</w:t>
      </w:r>
      <w:r w:rsidR="004832AB">
        <w:rPr>
          <w:lang w:val="en-US"/>
        </w:rPr>
        <w:t xml:space="preserve"> </w:t>
      </w:r>
      <w:r w:rsidR="004832AB" w:rsidRPr="004832AB">
        <w:rPr>
          <w:highlight w:val="yellow"/>
          <w:lang w:val="en-US"/>
        </w:rPr>
        <w:t>05,</w:t>
      </w:r>
      <w:r w:rsidR="00D714FC" w:rsidRPr="004832AB">
        <w:rPr>
          <w:highlight w:val="yellow"/>
          <w:lang w:val="en-US"/>
        </w:rPr>
        <w:t xml:space="preserve"> 2015</w:t>
      </w:r>
      <w:r w:rsidR="000E23D1" w:rsidRPr="000E23D1">
        <w:rPr>
          <w:highlight w:val="yellow"/>
          <w:lang w:val="en-US"/>
        </w:rPr>
        <w:t>,</w:t>
      </w:r>
      <w:r w:rsidR="00D714FC">
        <w:rPr>
          <w:lang w:val="en-US"/>
        </w:rPr>
        <w:t xml:space="preserve"> to October 2019) </w:t>
      </w:r>
      <w:r w:rsidRPr="0013600D">
        <w:rPr>
          <w:lang w:val="en-US"/>
        </w:rPr>
        <w:t xml:space="preserve">were </w:t>
      </w:r>
      <w:r w:rsidR="00D714FC" w:rsidRPr="006C786C">
        <w:rPr>
          <w:highlight w:val="yellow"/>
          <w:lang w:val="en-US"/>
        </w:rPr>
        <w:t>3,</w:t>
      </w:r>
      <w:del w:id="51" w:author="Andrés González Santa Cruz" w:date="2021-03-30T18:03:00Z">
        <w:r w:rsidR="00D714FC" w:rsidRPr="006C786C" w:rsidDel="00397BA6">
          <w:rPr>
            <w:highlight w:val="yellow"/>
            <w:lang w:val="en-US"/>
          </w:rPr>
          <w:delText>137</w:delText>
        </w:r>
        <w:r w:rsidRPr="0013600D" w:rsidDel="00397BA6">
          <w:rPr>
            <w:lang w:val="en-US"/>
          </w:rPr>
          <w:delText xml:space="preserve"> </w:delText>
        </w:r>
      </w:del>
      <w:ins w:id="52" w:author="Andrés González Santa Cruz" w:date="2021-03-30T18:03:00Z">
        <w:r w:rsidR="00397BA6" w:rsidRPr="006C786C">
          <w:rPr>
            <w:highlight w:val="yellow"/>
            <w:lang w:val="en-US"/>
          </w:rPr>
          <w:t>13</w:t>
        </w:r>
        <w:r w:rsidR="00397BA6">
          <w:rPr>
            <w:lang w:val="en-US"/>
          </w:rPr>
          <w:t>2</w:t>
        </w:r>
        <w:r w:rsidR="00397BA6" w:rsidRPr="0013600D">
          <w:rPr>
            <w:lang w:val="en-US"/>
          </w:rPr>
          <w:t xml:space="preserve"> </w:t>
        </w:r>
      </w:ins>
      <w:r w:rsidRPr="0013600D">
        <w:rPr>
          <w:lang w:val="en-US"/>
        </w:rPr>
        <w:t xml:space="preserve">and </w:t>
      </w:r>
      <w:r w:rsidR="00D714FC" w:rsidRPr="006C786C">
        <w:rPr>
          <w:highlight w:val="yellow"/>
          <w:lang w:val="en-US"/>
        </w:rPr>
        <w:t>288</w:t>
      </w:r>
      <w:r w:rsidRPr="0013600D">
        <w:rPr>
          <w:lang w:val="en-US"/>
        </w:rPr>
        <w:t>, respectively</w:t>
      </w:r>
      <w:r w:rsidR="00170BEE" w:rsidRPr="0013600D">
        <w:rPr>
          <w:lang w:val="en-US"/>
        </w:rPr>
        <w:t xml:space="preserve"> (Table 1)</w:t>
      </w:r>
      <w:r w:rsidR="00D714FC">
        <w:rPr>
          <w:lang w:val="en-US"/>
        </w:rPr>
        <w:t xml:space="preserve">, while in the exposure period were </w:t>
      </w:r>
      <w:r w:rsidR="00D714FC" w:rsidRPr="006C786C">
        <w:rPr>
          <w:highlight w:val="yellow"/>
          <w:lang w:val="en-US"/>
        </w:rPr>
        <w:t>2,854</w:t>
      </w:r>
      <w:r w:rsidR="00D714FC">
        <w:rPr>
          <w:lang w:val="en-US"/>
        </w:rPr>
        <w:t xml:space="preserve"> and </w:t>
      </w:r>
      <w:r w:rsidR="00D714FC" w:rsidRPr="00AB6920">
        <w:rPr>
          <w:highlight w:val="yellow"/>
          <w:lang w:val="en-US"/>
        </w:rPr>
        <w:t>298</w:t>
      </w:r>
      <w:r w:rsidRPr="0013600D">
        <w:rPr>
          <w:lang w:val="en-US"/>
        </w:rPr>
        <w:t xml:space="preserve">. </w:t>
      </w:r>
      <w:r w:rsidR="00D714FC">
        <w:rPr>
          <w:lang w:val="en-US"/>
        </w:rPr>
        <w:t>Overall, during 2015-2019</w:t>
      </w:r>
      <w:r w:rsidR="002A0E42">
        <w:rPr>
          <w:lang w:val="en-US"/>
        </w:rPr>
        <w:t>,</w:t>
      </w:r>
      <w:r w:rsidR="00D714FC">
        <w:rPr>
          <w:lang w:val="en-US"/>
        </w:rPr>
        <w:t xml:space="preserve"> trauma cases </w:t>
      </w:r>
      <w:r w:rsidR="00D714FC" w:rsidRPr="00222385">
        <w:rPr>
          <w:lang w:val="en-US"/>
        </w:rPr>
        <w:t xml:space="preserve">represent </w:t>
      </w:r>
      <w:r w:rsidR="000E242F" w:rsidRPr="006C786C">
        <w:rPr>
          <w:highlight w:val="yellow"/>
          <w:lang w:val="en-US"/>
        </w:rPr>
        <w:t>26</w:t>
      </w:r>
      <w:r w:rsidR="00D714FC" w:rsidRPr="00222385">
        <w:rPr>
          <w:lang w:val="en-US"/>
        </w:rPr>
        <w:t>% of total consultation</w:t>
      </w:r>
      <w:r w:rsidR="002A0E42">
        <w:rPr>
          <w:lang w:val="en-US"/>
        </w:rPr>
        <w:t>s</w:t>
      </w:r>
      <w:r w:rsidR="00D714FC" w:rsidRPr="00222385">
        <w:rPr>
          <w:lang w:val="en-US"/>
        </w:rPr>
        <w:t xml:space="preserve"> and </w:t>
      </w:r>
      <w:r w:rsidR="000E242F" w:rsidRPr="006C786C">
        <w:rPr>
          <w:highlight w:val="yellow"/>
          <w:lang w:val="en-US"/>
        </w:rPr>
        <w:t>21</w:t>
      </w:r>
      <w:r w:rsidR="00D714FC" w:rsidRPr="00222385">
        <w:rPr>
          <w:lang w:val="en-US"/>
        </w:rPr>
        <w:t xml:space="preserve">% of total hospitalizations, and respiratory </w:t>
      </w:r>
      <w:r w:rsidR="00B30AAD">
        <w:rPr>
          <w:lang w:val="en-US"/>
        </w:rPr>
        <w:t xml:space="preserve">cases </w:t>
      </w:r>
      <w:r w:rsidR="00D714FC" w:rsidRPr="00222385">
        <w:rPr>
          <w:lang w:val="en-US"/>
        </w:rPr>
        <w:t xml:space="preserve">represent </w:t>
      </w:r>
      <w:r w:rsidR="000E242F" w:rsidRPr="006C786C">
        <w:rPr>
          <w:highlight w:val="yellow"/>
          <w:lang w:val="en-US"/>
        </w:rPr>
        <w:t>5</w:t>
      </w:r>
      <w:r w:rsidR="00D714FC" w:rsidRPr="00222385">
        <w:rPr>
          <w:lang w:val="en-US"/>
        </w:rPr>
        <w:t xml:space="preserve">% and </w:t>
      </w:r>
      <w:r w:rsidR="000E242F" w:rsidRPr="006C786C">
        <w:rPr>
          <w:highlight w:val="yellow"/>
          <w:lang w:val="en-US"/>
        </w:rPr>
        <w:t>7</w:t>
      </w:r>
      <w:r w:rsidR="00D714FC" w:rsidRPr="00222385">
        <w:rPr>
          <w:lang w:val="en-US"/>
        </w:rPr>
        <w:t>%, respectively</w:t>
      </w:r>
      <w:r w:rsidR="009D0100" w:rsidRPr="0013600D">
        <w:rPr>
          <w:lang w:val="en-US"/>
        </w:rPr>
        <w:t>.</w:t>
      </w:r>
    </w:p>
    <w:p w14:paraId="618D916E" w14:textId="2C06B9C5" w:rsidR="006951FF" w:rsidRPr="0013600D" w:rsidRDefault="00D41248" w:rsidP="00184A16">
      <w:pPr>
        <w:spacing w:line="480" w:lineRule="auto"/>
        <w:jc w:val="both"/>
        <w:rPr>
          <w:lang w:val="en-US"/>
        </w:rPr>
      </w:pPr>
      <w:r w:rsidRPr="0013600D">
        <w:rPr>
          <w:lang w:val="en-US"/>
        </w:rPr>
        <w:t>The w</w:t>
      </w:r>
      <w:r w:rsidR="00631755" w:rsidRPr="0013600D">
        <w:rPr>
          <w:lang w:val="en-US"/>
        </w:rPr>
        <w:t>eekly number of consultations and hospitalization</w:t>
      </w:r>
      <w:r w:rsidR="006249EC" w:rsidRPr="0013600D">
        <w:rPr>
          <w:lang w:val="en-US"/>
        </w:rPr>
        <w:t>s</w:t>
      </w:r>
      <w:r w:rsidR="00631755" w:rsidRPr="0013600D">
        <w:rPr>
          <w:lang w:val="en-US"/>
        </w:rPr>
        <w:t xml:space="preserve"> by trauma and respiratory causes are </w:t>
      </w:r>
      <w:r w:rsidR="00B33CDB" w:rsidRPr="0013600D">
        <w:rPr>
          <w:lang w:val="en-US"/>
        </w:rPr>
        <w:t>shown</w:t>
      </w:r>
      <w:r w:rsidR="00631755" w:rsidRPr="0013600D">
        <w:rPr>
          <w:lang w:val="en-US"/>
        </w:rPr>
        <w:t xml:space="preserve"> in </w:t>
      </w:r>
      <w:r w:rsidR="00D714FC">
        <w:rPr>
          <w:lang w:val="en-US"/>
        </w:rPr>
        <w:t xml:space="preserve">Supplemental </w:t>
      </w:r>
      <w:r w:rsidR="00631755" w:rsidRPr="0013600D">
        <w:rPr>
          <w:lang w:val="en-US"/>
        </w:rPr>
        <w:t>Figure 1</w:t>
      </w:r>
      <w:r w:rsidR="006951FF" w:rsidRPr="0013600D">
        <w:rPr>
          <w:lang w:val="en-US"/>
        </w:rPr>
        <w:t>.</w:t>
      </w:r>
      <w:r w:rsidR="00A9395F" w:rsidRPr="0013600D">
        <w:rPr>
          <w:lang w:val="en-US"/>
        </w:rPr>
        <w:t xml:space="preserve"> </w:t>
      </w:r>
      <w:r w:rsidR="006951FF" w:rsidRPr="0013600D">
        <w:rPr>
          <w:lang w:val="en-US"/>
        </w:rPr>
        <w:t xml:space="preserve">The number of respiratory ED </w:t>
      </w:r>
      <w:r w:rsidR="00706967" w:rsidRPr="0013600D">
        <w:rPr>
          <w:lang w:val="en-US"/>
        </w:rPr>
        <w:t>consultations</w:t>
      </w:r>
      <w:r w:rsidR="006951FF" w:rsidRPr="0013600D">
        <w:rPr>
          <w:lang w:val="en-US"/>
        </w:rPr>
        <w:t xml:space="preserve"> and </w:t>
      </w:r>
      <w:r w:rsidR="00D66BC7" w:rsidRPr="0013600D">
        <w:rPr>
          <w:lang w:val="en-US"/>
        </w:rPr>
        <w:t>hospitalizations</w:t>
      </w:r>
      <w:r w:rsidR="006951FF" w:rsidRPr="0013600D">
        <w:rPr>
          <w:lang w:val="en-US"/>
        </w:rPr>
        <w:t xml:space="preserve"> show a clear seasonal pattern with </w:t>
      </w:r>
      <w:r w:rsidR="00793A59" w:rsidRPr="0013600D">
        <w:rPr>
          <w:lang w:val="en-US"/>
        </w:rPr>
        <w:t xml:space="preserve">a </w:t>
      </w:r>
      <w:r w:rsidR="006951FF" w:rsidRPr="0013600D">
        <w:rPr>
          <w:lang w:val="en-US"/>
        </w:rPr>
        <w:t xml:space="preserve">large increase in the winter months, </w:t>
      </w:r>
      <w:r w:rsidR="00191684" w:rsidRPr="0013600D">
        <w:rPr>
          <w:lang w:val="en-US"/>
        </w:rPr>
        <w:t>al</w:t>
      </w:r>
      <w:r w:rsidR="006951FF" w:rsidRPr="0013600D">
        <w:rPr>
          <w:lang w:val="en-US"/>
        </w:rPr>
        <w:t>though</w:t>
      </w:r>
      <w:r w:rsidR="00191684" w:rsidRPr="0013600D">
        <w:rPr>
          <w:lang w:val="en-US"/>
        </w:rPr>
        <w:t xml:space="preserve"> </w:t>
      </w:r>
      <w:r w:rsidR="006951FF" w:rsidRPr="0013600D">
        <w:rPr>
          <w:lang w:val="en-US"/>
        </w:rPr>
        <w:t xml:space="preserve">the relative severity of cases </w:t>
      </w:r>
      <w:r w:rsidR="001115FD" w:rsidRPr="0013600D">
        <w:rPr>
          <w:lang w:val="en-US"/>
        </w:rPr>
        <w:t>does not appear</w:t>
      </w:r>
      <w:r w:rsidR="006951FF" w:rsidRPr="0013600D">
        <w:rPr>
          <w:lang w:val="en-US"/>
        </w:rPr>
        <w:t xml:space="preserve"> to present</w:t>
      </w:r>
      <w:r w:rsidR="001115FD" w:rsidRPr="0013600D">
        <w:rPr>
          <w:lang w:val="en-US"/>
        </w:rPr>
        <w:t xml:space="preserve"> </w:t>
      </w:r>
      <w:r w:rsidR="002A0E42">
        <w:rPr>
          <w:lang w:val="en-US"/>
        </w:rPr>
        <w:t xml:space="preserve">with a </w:t>
      </w:r>
      <w:r w:rsidR="006951FF" w:rsidRPr="0013600D">
        <w:rPr>
          <w:lang w:val="en-US"/>
        </w:rPr>
        <w:t>season</w:t>
      </w:r>
      <w:r w:rsidR="001115FD" w:rsidRPr="0013600D">
        <w:rPr>
          <w:lang w:val="en-US"/>
        </w:rPr>
        <w:t>al</w:t>
      </w:r>
      <w:r w:rsidR="006951FF" w:rsidRPr="0013600D">
        <w:rPr>
          <w:lang w:val="en-US"/>
        </w:rPr>
        <w:t xml:space="preserve"> </w:t>
      </w:r>
      <w:r w:rsidR="007D2984" w:rsidRPr="0013600D">
        <w:rPr>
          <w:lang w:val="en-US"/>
        </w:rPr>
        <w:t>variation</w:t>
      </w:r>
      <w:r w:rsidR="006951FF" w:rsidRPr="0013600D">
        <w:rPr>
          <w:lang w:val="en-US"/>
        </w:rPr>
        <w:t>.</w:t>
      </w:r>
      <w:r w:rsidR="007D2984" w:rsidRPr="0013600D">
        <w:rPr>
          <w:lang w:val="en-US"/>
        </w:rPr>
        <w:t xml:space="preserve"> </w:t>
      </w:r>
      <w:r w:rsidR="00706967" w:rsidRPr="0013600D">
        <w:rPr>
          <w:lang w:val="en-US"/>
        </w:rPr>
        <w:t>The number of t</w:t>
      </w:r>
      <w:r w:rsidR="007D2984" w:rsidRPr="0013600D">
        <w:rPr>
          <w:lang w:val="en-US"/>
        </w:rPr>
        <w:t xml:space="preserve">rauma </w:t>
      </w:r>
      <w:r w:rsidR="00706967" w:rsidRPr="0013600D">
        <w:rPr>
          <w:lang w:val="en-US"/>
        </w:rPr>
        <w:t>ED consultations and hospitalizations w</w:t>
      </w:r>
      <w:r w:rsidR="00191684" w:rsidRPr="0013600D">
        <w:rPr>
          <w:lang w:val="en-US"/>
        </w:rPr>
        <w:t>ere</w:t>
      </w:r>
      <w:r w:rsidR="00706967" w:rsidRPr="0013600D">
        <w:rPr>
          <w:lang w:val="en-US"/>
        </w:rPr>
        <w:t xml:space="preserve"> higher tha</w:t>
      </w:r>
      <w:r w:rsidR="00793A59" w:rsidRPr="0013600D">
        <w:rPr>
          <w:lang w:val="en-US"/>
        </w:rPr>
        <w:t>n</w:t>
      </w:r>
      <w:r w:rsidR="00706967" w:rsidRPr="0013600D">
        <w:rPr>
          <w:lang w:val="en-US"/>
        </w:rPr>
        <w:t xml:space="preserve"> respiratory cases</w:t>
      </w:r>
      <w:r w:rsidR="002A0E42">
        <w:rPr>
          <w:lang w:val="en-US"/>
        </w:rPr>
        <w:t>, with</w:t>
      </w:r>
      <w:r w:rsidR="00C1307A" w:rsidRPr="0013600D">
        <w:rPr>
          <w:lang w:val="en-US"/>
        </w:rPr>
        <w:t xml:space="preserve"> ho</w:t>
      </w:r>
      <w:r w:rsidR="002A0E42">
        <w:rPr>
          <w:lang w:val="en-US"/>
        </w:rPr>
        <w:t>s</w:t>
      </w:r>
      <w:r w:rsidR="00C1307A" w:rsidRPr="0013600D">
        <w:rPr>
          <w:lang w:val="en-US"/>
        </w:rPr>
        <w:t xml:space="preserve">pitalizations </w:t>
      </w:r>
      <w:r w:rsidR="00191684" w:rsidRPr="0013600D">
        <w:rPr>
          <w:lang w:val="en-US"/>
        </w:rPr>
        <w:t>demonstrat</w:t>
      </w:r>
      <w:r w:rsidR="002A0E42">
        <w:rPr>
          <w:lang w:val="en-US"/>
        </w:rPr>
        <w:t>ing</w:t>
      </w:r>
      <w:r w:rsidR="00C1307A" w:rsidRPr="0013600D">
        <w:rPr>
          <w:lang w:val="en-US"/>
        </w:rPr>
        <w:t xml:space="preserve"> fairly large variations throughout the time-series</w:t>
      </w:r>
      <w:r w:rsidR="00706967" w:rsidRPr="0013600D">
        <w:rPr>
          <w:lang w:val="en-US"/>
        </w:rPr>
        <w:t>.</w:t>
      </w:r>
    </w:p>
    <w:p w14:paraId="57A2FB0C" w14:textId="1519259B" w:rsidR="001C727B" w:rsidRPr="0013600D" w:rsidRDefault="00A9395F" w:rsidP="00184A16">
      <w:pPr>
        <w:spacing w:line="480" w:lineRule="auto"/>
        <w:jc w:val="both"/>
        <w:rPr>
          <w:lang w:val="en-US"/>
        </w:rPr>
      </w:pPr>
      <w:r w:rsidRPr="0013600D">
        <w:rPr>
          <w:lang w:val="en-US"/>
        </w:rPr>
        <w:t>Differences between m</w:t>
      </w:r>
      <w:r w:rsidR="00B33CDB" w:rsidRPr="0013600D">
        <w:rPr>
          <w:lang w:val="en-US"/>
        </w:rPr>
        <w:t xml:space="preserve">odel predictions </w:t>
      </w:r>
      <w:r w:rsidRPr="0013600D">
        <w:rPr>
          <w:lang w:val="en-US"/>
        </w:rPr>
        <w:t xml:space="preserve">and </w:t>
      </w:r>
      <w:r w:rsidR="00B33CDB" w:rsidRPr="0013600D">
        <w:rPr>
          <w:lang w:val="en-US"/>
        </w:rPr>
        <w:t xml:space="preserve">the observed data in the </w:t>
      </w:r>
      <w:proofErr w:type="gramStart"/>
      <w:r w:rsidR="00B33CDB" w:rsidRPr="0013600D">
        <w:rPr>
          <w:lang w:val="en-US"/>
        </w:rPr>
        <w:t>pre</w:t>
      </w:r>
      <w:proofErr w:type="gramEnd"/>
      <w:r w:rsidRPr="0013600D">
        <w:rPr>
          <w:lang w:val="en-US"/>
        </w:rPr>
        <w:t xml:space="preserve"> and post</w:t>
      </w:r>
      <w:r w:rsidR="00D41248" w:rsidRPr="0013600D">
        <w:rPr>
          <w:lang w:val="en-US"/>
        </w:rPr>
        <w:t>-</w:t>
      </w:r>
      <w:r w:rsidRPr="0013600D">
        <w:rPr>
          <w:lang w:val="en-US"/>
        </w:rPr>
        <w:t xml:space="preserve">October protests are graphed in Figure </w:t>
      </w:r>
      <w:r w:rsidR="00D714FC">
        <w:rPr>
          <w:lang w:val="en-US"/>
        </w:rPr>
        <w:t>1</w:t>
      </w:r>
      <w:r w:rsidR="00D51BF3" w:rsidRPr="0013600D">
        <w:rPr>
          <w:lang w:val="en-US"/>
        </w:rPr>
        <w:t>.</w:t>
      </w:r>
      <w:r w:rsidR="00CE65F4" w:rsidRPr="0013600D">
        <w:rPr>
          <w:lang w:val="en-US"/>
        </w:rPr>
        <w:t xml:space="preserve"> </w:t>
      </w:r>
      <w:r w:rsidR="001616F8">
        <w:rPr>
          <w:lang w:val="en-US"/>
        </w:rPr>
        <w:t>We only present pre-exposure differences for the last 10 weeks prior to the social protests for ease of visualization</w:t>
      </w:r>
      <w:r w:rsidR="00CE65F4" w:rsidRPr="0013600D">
        <w:rPr>
          <w:lang w:val="en-US"/>
        </w:rPr>
        <w:t xml:space="preserve">. Overall, </w:t>
      </w:r>
      <w:r w:rsidR="00D51BF3" w:rsidRPr="0013600D">
        <w:rPr>
          <w:lang w:val="en-US"/>
        </w:rPr>
        <w:t>model predictions</w:t>
      </w:r>
      <w:r w:rsidR="00CE65F4" w:rsidRPr="0013600D">
        <w:rPr>
          <w:lang w:val="en-US"/>
        </w:rPr>
        <w:t xml:space="preserve"> </w:t>
      </w:r>
      <w:r w:rsidR="00D51BF3" w:rsidRPr="0013600D">
        <w:rPr>
          <w:lang w:val="en-US"/>
        </w:rPr>
        <w:t>fit</w:t>
      </w:r>
      <w:r w:rsidRPr="0013600D">
        <w:rPr>
          <w:lang w:val="en-US"/>
        </w:rPr>
        <w:t xml:space="preserve"> the </w:t>
      </w:r>
      <w:r w:rsidR="00CE65F4" w:rsidRPr="0013600D">
        <w:rPr>
          <w:lang w:val="en-US"/>
        </w:rPr>
        <w:t xml:space="preserve">observed </w:t>
      </w:r>
      <w:r w:rsidRPr="0013600D">
        <w:rPr>
          <w:lang w:val="en-US"/>
        </w:rPr>
        <w:t>pre-</w:t>
      </w:r>
      <w:r w:rsidR="00B33CDB" w:rsidRPr="0013600D">
        <w:rPr>
          <w:lang w:val="en-US"/>
        </w:rPr>
        <w:t>expos</w:t>
      </w:r>
      <w:r w:rsidR="00701126" w:rsidRPr="0013600D">
        <w:rPr>
          <w:lang w:val="en-US"/>
        </w:rPr>
        <w:t>u</w:t>
      </w:r>
      <w:r w:rsidR="00B33CDB" w:rsidRPr="0013600D">
        <w:rPr>
          <w:lang w:val="en-US"/>
        </w:rPr>
        <w:t>r</w:t>
      </w:r>
      <w:r w:rsidR="00701126" w:rsidRPr="0013600D">
        <w:rPr>
          <w:lang w:val="en-US"/>
        </w:rPr>
        <w:t>e</w:t>
      </w:r>
      <w:r w:rsidR="00B33CDB" w:rsidRPr="0013600D">
        <w:rPr>
          <w:lang w:val="en-US"/>
        </w:rPr>
        <w:t xml:space="preserve"> </w:t>
      </w:r>
      <w:r w:rsidRPr="0013600D">
        <w:rPr>
          <w:lang w:val="en-US"/>
        </w:rPr>
        <w:t xml:space="preserve">data </w:t>
      </w:r>
      <w:r w:rsidR="00B33CDB" w:rsidRPr="0013600D">
        <w:rPr>
          <w:lang w:val="en-US"/>
        </w:rPr>
        <w:t>for all outcomes</w:t>
      </w:r>
      <w:r w:rsidR="00701126" w:rsidRPr="0013600D">
        <w:rPr>
          <w:lang w:val="en-US"/>
        </w:rPr>
        <w:t xml:space="preserve"> (</w:t>
      </w:r>
      <w:r w:rsidR="00D714FC">
        <w:rPr>
          <w:lang w:val="en-US"/>
        </w:rPr>
        <w:t xml:space="preserve">Supplemental </w:t>
      </w:r>
      <w:r w:rsidR="00701126" w:rsidRPr="0013600D">
        <w:rPr>
          <w:lang w:val="en-US"/>
        </w:rPr>
        <w:t xml:space="preserve">Figure </w:t>
      </w:r>
      <w:r w:rsidR="00D714FC">
        <w:rPr>
          <w:lang w:val="en-US"/>
        </w:rPr>
        <w:t>1 and Figure 1)</w:t>
      </w:r>
      <w:r w:rsidR="00B33CDB" w:rsidRPr="0013600D">
        <w:rPr>
          <w:lang w:val="en-US"/>
        </w:rPr>
        <w:t>.</w:t>
      </w:r>
      <w:r w:rsidR="005B507B" w:rsidRPr="0013600D">
        <w:rPr>
          <w:lang w:val="en-US"/>
        </w:rPr>
        <w:t xml:space="preserve"> The absolute and cumulative difference</w:t>
      </w:r>
      <w:r w:rsidR="00793A59" w:rsidRPr="0013600D">
        <w:rPr>
          <w:lang w:val="en-US"/>
        </w:rPr>
        <w:t>s</w:t>
      </w:r>
      <w:r w:rsidR="005B507B" w:rsidRPr="0013600D">
        <w:rPr>
          <w:lang w:val="en-US"/>
        </w:rPr>
        <w:t xml:space="preserve"> between the predicted and the observed trend are shown in Figures </w:t>
      </w:r>
      <w:r w:rsidR="00D714FC">
        <w:rPr>
          <w:lang w:val="en-US"/>
        </w:rPr>
        <w:t>1</w:t>
      </w:r>
      <w:r w:rsidR="005B507B" w:rsidRPr="0013600D">
        <w:rPr>
          <w:lang w:val="en-US"/>
        </w:rPr>
        <w:t xml:space="preserve"> and </w:t>
      </w:r>
      <w:r w:rsidR="00D714FC">
        <w:rPr>
          <w:lang w:val="en-US"/>
        </w:rPr>
        <w:t>2</w:t>
      </w:r>
      <w:r w:rsidR="005B507B" w:rsidRPr="0013600D">
        <w:rPr>
          <w:lang w:val="en-US"/>
        </w:rPr>
        <w:t xml:space="preserve">. </w:t>
      </w:r>
      <w:r w:rsidR="004030AC" w:rsidRPr="00AB6920">
        <w:rPr>
          <w:highlight w:val="yellow"/>
          <w:lang w:val="en-US"/>
        </w:rPr>
        <w:t>Con</w:t>
      </w:r>
      <w:r w:rsidR="00793A59" w:rsidRPr="00AB6920">
        <w:rPr>
          <w:highlight w:val="yellow"/>
          <w:lang w:val="en-US"/>
        </w:rPr>
        <w:t>s</w:t>
      </w:r>
      <w:r w:rsidR="004030AC" w:rsidRPr="00AB6920">
        <w:rPr>
          <w:highlight w:val="yellow"/>
          <w:lang w:val="en-US"/>
        </w:rPr>
        <w:t>ultation</w:t>
      </w:r>
      <w:r w:rsidR="00793A59" w:rsidRPr="00AB6920">
        <w:rPr>
          <w:highlight w:val="yellow"/>
          <w:lang w:val="en-US"/>
        </w:rPr>
        <w:t>s</w:t>
      </w:r>
      <w:r w:rsidR="004030AC" w:rsidRPr="00AB6920">
        <w:rPr>
          <w:highlight w:val="yellow"/>
          <w:lang w:val="en-US"/>
        </w:rPr>
        <w:t xml:space="preserve"> drop</w:t>
      </w:r>
      <w:r w:rsidR="00793A59" w:rsidRPr="00AB6920">
        <w:rPr>
          <w:highlight w:val="yellow"/>
          <w:lang w:val="en-US"/>
        </w:rPr>
        <w:t>p</w:t>
      </w:r>
      <w:r w:rsidR="004030AC" w:rsidRPr="00AB6920">
        <w:rPr>
          <w:highlight w:val="yellow"/>
          <w:lang w:val="en-US"/>
        </w:rPr>
        <w:t>ed following socia</w:t>
      </w:r>
      <w:r w:rsidR="00793A59" w:rsidRPr="00AB6920">
        <w:rPr>
          <w:highlight w:val="yellow"/>
          <w:lang w:val="en-US"/>
        </w:rPr>
        <w:t>l</w:t>
      </w:r>
      <w:r w:rsidR="004030AC" w:rsidRPr="0013600D">
        <w:rPr>
          <w:lang w:val="en-US"/>
        </w:rPr>
        <w:t xml:space="preserve"> protests </w:t>
      </w:r>
      <w:r w:rsidR="00C2596D" w:rsidRPr="0013600D">
        <w:rPr>
          <w:lang w:val="en-US"/>
        </w:rPr>
        <w:t>along with</w:t>
      </w:r>
      <w:r w:rsidR="004030AC" w:rsidRPr="0013600D">
        <w:rPr>
          <w:lang w:val="en-US"/>
        </w:rPr>
        <w:t xml:space="preserve"> the absol</w:t>
      </w:r>
      <w:r w:rsidR="00793A59" w:rsidRPr="0013600D">
        <w:rPr>
          <w:lang w:val="en-US"/>
        </w:rPr>
        <w:t>u</w:t>
      </w:r>
      <w:r w:rsidR="004030AC" w:rsidRPr="0013600D">
        <w:rPr>
          <w:lang w:val="en-US"/>
        </w:rPr>
        <w:t xml:space="preserve">te number of respiratory </w:t>
      </w:r>
      <w:r w:rsidR="00D66BC7" w:rsidRPr="0013600D">
        <w:rPr>
          <w:lang w:val="en-US"/>
        </w:rPr>
        <w:t>hospitalizations</w:t>
      </w:r>
      <w:r w:rsidR="004030AC" w:rsidRPr="0013600D">
        <w:rPr>
          <w:lang w:val="en-US"/>
        </w:rPr>
        <w:t>. However</w:t>
      </w:r>
      <w:r w:rsidR="00793A59" w:rsidRPr="0013600D">
        <w:rPr>
          <w:lang w:val="en-US"/>
        </w:rPr>
        <w:t>,</w:t>
      </w:r>
      <w:r w:rsidR="004030AC" w:rsidRPr="0013600D">
        <w:rPr>
          <w:lang w:val="en-US"/>
        </w:rPr>
        <w:t xml:space="preserve"> </w:t>
      </w:r>
      <w:r w:rsidR="004030AC" w:rsidRPr="00AB6920">
        <w:rPr>
          <w:highlight w:val="yellow"/>
          <w:lang w:val="en-US"/>
        </w:rPr>
        <w:t>none of these t</w:t>
      </w:r>
      <w:r w:rsidR="00C1307A" w:rsidRPr="00AB6920">
        <w:rPr>
          <w:highlight w:val="yellow"/>
          <w:lang w:val="en-US"/>
        </w:rPr>
        <w:t>hree</w:t>
      </w:r>
      <w:r w:rsidR="004030AC" w:rsidRPr="00AB6920">
        <w:rPr>
          <w:highlight w:val="yellow"/>
          <w:lang w:val="en-US"/>
        </w:rPr>
        <w:t xml:space="preserve"> results were </w:t>
      </w:r>
      <w:r w:rsidR="00793A59" w:rsidRPr="00AB6920">
        <w:rPr>
          <w:highlight w:val="yellow"/>
          <w:lang w:val="en-US"/>
        </w:rPr>
        <w:t>statistically</w:t>
      </w:r>
      <w:r w:rsidR="004030AC" w:rsidRPr="00AB6920">
        <w:rPr>
          <w:highlight w:val="yellow"/>
          <w:lang w:val="en-US"/>
        </w:rPr>
        <w:t xml:space="preserve"> distinguishable from the </w:t>
      </w:r>
      <w:r w:rsidR="004030AC" w:rsidRPr="00AB6920">
        <w:rPr>
          <w:highlight w:val="yellow"/>
          <w:lang w:val="en-US"/>
        </w:rPr>
        <w:lastRenderedPageBreak/>
        <w:t>null</w:t>
      </w:r>
      <w:r w:rsidR="004030AC" w:rsidRPr="0013600D">
        <w:rPr>
          <w:lang w:val="en-US"/>
        </w:rPr>
        <w:t xml:space="preserve"> in the Bayesia</w:t>
      </w:r>
      <w:r w:rsidR="00793A59" w:rsidRPr="0013600D">
        <w:rPr>
          <w:lang w:val="en-US"/>
        </w:rPr>
        <w:t>n</w:t>
      </w:r>
      <w:r w:rsidR="004030AC" w:rsidRPr="0013600D">
        <w:rPr>
          <w:lang w:val="en-US"/>
        </w:rPr>
        <w:t xml:space="preserve"> time series model. </w:t>
      </w:r>
      <w:r w:rsidR="00433149">
        <w:rPr>
          <w:lang w:val="en-US"/>
        </w:rPr>
        <w:t>Nonetheless</w:t>
      </w:r>
      <w:r w:rsidR="004030AC" w:rsidRPr="0013600D">
        <w:rPr>
          <w:lang w:val="en-US"/>
        </w:rPr>
        <w:t xml:space="preserve">, the </w:t>
      </w:r>
      <w:r w:rsidR="004030AC" w:rsidRPr="00AB6920">
        <w:rPr>
          <w:highlight w:val="yellow"/>
          <w:lang w:val="en-US"/>
        </w:rPr>
        <w:t>absolute number of trauma hospitalization</w:t>
      </w:r>
      <w:r w:rsidR="00C2596D" w:rsidRPr="00AB6920">
        <w:rPr>
          <w:highlight w:val="yellow"/>
          <w:lang w:val="en-US"/>
        </w:rPr>
        <w:t>s</w:t>
      </w:r>
      <w:r w:rsidR="004030AC" w:rsidRPr="00AB6920">
        <w:rPr>
          <w:highlight w:val="yellow"/>
          <w:lang w:val="en-US"/>
        </w:rPr>
        <w:t xml:space="preserve">, as well as the relative severity of consultations (rate </w:t>
      </w:r>
      <w:r w:rsidR="00433149" w:rsidRPr="00AB6920">
        <w:rPr>
          <w:highlight w:val="yellow"/>
          <w:lang w:val="en-US"/>
        </w:rPr>
        <w:t xml:space="preserve">of </w:t>
      </w:r>
      <w:r w:rsidR="00D66BC7" w:rsidRPr="00AB6920">
        <w:rPr>
          <w:highlight w:val="yellow"/>
          <w:lang w:val="en-US"/>
        </w:rPr>
        <w:t>hospitalizations</w:t>
      </w:r>
      <w:r w:rsidR="00793A59" w:rsidRPr="00AB6920">
        <w:rPr>
          <w:highlight w:val="yellow"/>
          <w:lang w:val="en-US"/>
        </w:rPr>
        <w:t xml:space="preserve"> </w:t>
      </w:r>
      <w:r w:rsidR="00433149" w:rsidRPr="00AB6920">
        <w:rPr>
          <w:highlight w:val="yellow"/>
          <w:lang w:val="en-US"/>
        </w:rPr>
        <w:t xml:space="preserve">per 1000 </w:t>
      </w:r>
      <w:r w:rsidR="004030AC" w:rsidRPr="00AB6920">
        <w:rPr>
          <w:highlight w:val="yellow"/>
          <w:lang w:val="en-US"/>
        </w:rPr>
        <w:t>consultations)</w:t>
      </w:r>
      <w:r w:rsidR="00D66BC7" w:rsidRPr="00AB6920">
        <w:rPr>
          <w:highlight w:val="yellow"/>
          <w:lang w:val="en-US"/>
        </w:rPr>
        <w:t>,</w:t>
      </w:r>
      <w:r w:rsidR="004030AC" w:rsidRPr="00AB6920">
        <w:rPr>
          <w:highlight w:val="yellow"/>
          <w:lang w:val="en-US"/>
        </w:rPr>
        <w:t xml:space="preserve"> increased following the social protests</w:t>
      </w:r>
      <w:r w:rsidR="004030AC" w:rsidRPr="0013600D">
        <w:rPr>
          <w:lang w:val="en-US"/>
        </w:rPr>
        <w:t>. The number of t</w:t>
      </w:r>
      <w:r w:rsidR="00B33CDB" w:rsidRPr="0013600D">
        <w:rPr>
          <w:lang w:val="en-US"/>
        </w:rPr>
        <w:t xml:space="preserve">rauma hospitalizations </w:t>
      </w:r>
      <w:r w:rsidR="00B33CDB" w:rsidRPr="00AB6920">
        <w:rPr>
          <w:highlight w:val="yellow"/>
          <w:lang w:val="en-US"/>
        </w:rPr>
        <w:t>incr</w:t>
      </w:r>
      <w:r w:rsidR="001C727B" w:rsidRPr="00AB6920">
        <w:rPr>
          <w:highlight w:val="yellow"/>
          <w:lang w:val="en-US"/>
        </w:rPr>
        <w:t>e</w:t>
      </w:r>
      <w:r w:rsidR="00B33CDB" w:rsidRPr="00AB6920">
        <w:rPr>
          <w:highlight w:val="yellow"/>
          <w:lang w:val="en-US"/>
        </w:rPr>
        <w:t>ased</w:t>
      </w:r>
      <w:r w:rsidR="005F4533" w:rsidRPr="00AB6920">
        <w:rPr>
          <w:highlight w:val="yellow"/>
          <w:lang w:val="en-US"/>
        </w:rPr>
        <w:t xml:space="preserve"> by </w:t>
      </w:r>
      <w:ins w:id="53" w:author="Andrés González Santa Cruz" w:date="2021-03-30T17:13:00Z">
        <w:r w:rsidR="00E93CE2">
          <w:rPr>
            <w:highlight w:val="yellow"/>
            <w:lang w:val="en-US"/>
          </w:rPr>
          <w:t>15</w:t>
        </w:r>
      </w:ins>
      <w:del w:id="54" w:author="Andrés González Santa Cruz" w:date="2021-03-30T17:13:00Z">
        <w:r w:rsidR="005F4533" w:rsidRPr="00AB6920" w:rsidDel="00E93CE2">
          <w:rPr>
            <w:highlight w:val="yellow"/>
            <w:lang w:val="en-US"/>
          </w:rPr>
          <w:delText>1</w:delText>
        </w:r>
        <w:r w:rsidR="00337D77" w:rsidRPr="00AB6920" w:rsidDel="00E93CE2">
          <w:rPr>
            <w:highlight w:val="yellow"/>
            <w:lang w:val="en-US"/>
          </w:rPr>
          <w:delText>7</w:delText>
        </w:r>
      </w:del>
      <w:r w:rsidR="005F4533" w:rsidRPr="00AB6920">
        <w:rPr>
          <w:highlight w:val="yellow"/>
          <w:lang w:val="en-US"/>
        </w:rPr>
        <w:t>%</w:t>
      </w:r>
      <w:r w:rsidR="00B33CDB" w:rsidRPr="00AB6920">
        <w:rPr>
          <w:highlight w:val="yellow"/>
          <w:lang w:val="en-US"/>
        </w:rPr>
        <w:t xml:space="preserve"> (</w:t>
      </w:r>
      <w:r w:rsidR="005F4533" w:rsidRPr="00AB6920">
        <w:rPr>
          <w:highlight w:val="yellow"/>
          <w:lang w:val="en-US"/>
        </w:rPr>
        <w:t xml:space="preserve">95% CrI: </w:t>
      </w:r>
      <w:del w:id="55" w:author="Andrés González Santa Cruz" w:date="2021-03-30T17:13:00Z">
        <w:r w:rsidR="00337D77" w:rsidRPr="00AB6920" w:rsidDel="00E93CE2">
          <w:rPr>
            <w:highlight w:val="yellow"/>
            <w:lang w:val="en-US"/>
          </w:rPr>
          <w:delText>4</w:delText>
        </w:r>
        <w:r w:rsidR="009A0CAB" w:rsidRPr="00AB6920" w:rsidDel="00E93CE2">
          <w:rPr>
            <w:highlight w:val="yellow"/>
            <w:lang w:val="en-US"/>
          </w:rPr>
          <w:delText>·</w:delText>
        </w:r>
        <w:r w:rsidR="00337D77" w:rsidRPr="00AB6920" w:rsidDel="00E93CE2">
          <w:rPr>
            <w:highlight w:val="yellow"/>
            <w:lang w:val="en-US"/>
          </w:rPr>
          <w:delText>9</w:delText>
        </w:r>
      </w:del>
      <w:ins w:id="56" w:author="Andrés González Santa Cruz" w:date="2021-03-30T17:13:00Z">
        <w:r w:rsidR="00E93CE2">
          <w:rPr>
            <w:highlight w:val="yellow"/>
            <w:lang w:val="en-US"/>
          </w:rPr>
          <w:t>4.0</w:t>
        </w:r>
      </w:ins>
      <w:r w:rsidR="005F4533" w:rsidRPr="00AB6920">
        <w:rPr>
          <w:highlight w:val="yellow"/>
          <w:lang w:val="en-US"/>
        </w:rPr>
        <w:t xml:space="preserve">, </w:t>
      </w:r>
      <w:del w:id="57" w:author="Andrés González Santa Cruz" w:date="2021-03-30T17:13:00Z">
        <w:r w:rsidR="00337D77" w:rsidRPr="00AB6920" w:rsidDel="00E93CE2">
          <w:rPr>
            <w:highlight w:val="yellow"/>
            <w:lang w:val="en-US"/>
          </w:rPr>
          <w:delText>29</w:delText>
        </w:r>
        <w:r w:rsidR="009A0CAB" w:rsidRPr="00AB6920" w:rsidDel="00E93CE2">
          <w:rPr>
            <w:highlight w:val="yellow"/>
            <w:lang w:val="en-US"/>
          </w:rPr>
          <w:delText>·</w:delText>
        </w:r>
        <w:r w:rsidR="00337D77" w:rsidRPr="00AB6920" w:rsidDel="00E93CE2">
          <w:rPr>
            <w:highlight w:val="yellow"/>
            <w:lang w:val="en-US"/>
          </w:rPr>
          <w:delText>1</w:delText>
        </w:r>
      </w:del>
      <w:ins w:id="58" w:author="Andrés González Santa Cruz" w:date="2021-03-30T17:13:00Z">
        <w:r w:rsidR="00E93CE2">
          <w:rPr>
            <w:highlight w:val="yellow"/>
            <w:lang w:val="en-US"/>
          </w:rPr>
          <w:t>26.4</w:t>
        </w:r>
      </w:ins>
      <w:r w:rsidR="00B33CDB" w:rsidRPr="00AB6920">
        <w:rPr>
          <w:highlight w:val="yellow"/>
          <w:lang w:val="en-US"/>
        </w:rPr>
        <w:t>)</w:t>
      </w:r>
      <w:r w:rsidR="004030AC" w:rsidRPr="0013600D">
        <w:rPr>
          <w:lang w:val="en-US"/>
        </w:rPr>
        <w:t xml:space="preserve">, while </w:t>
      </w:r>
      <w:r w:rsidR="001C727B" w:rsidRPr="0013600D">
        <w:rPr>
          <w:lang w:val="en-US"/>
        </w:rPr>
        <w:t xml:space="preserve">trauma hospitalizations per 1,000 consultations </w:t>
      </w:r>
      <w:r w:rsidR="00C2596D" w:rsidRPr="00AB6920">
        <w:rPr>
          <w:highlight w:val="yellow"/>
          <w:lang w:val="en-US"/>
        </w:rPr>
        <w:t>increased</w:t>
      </w:r>
      <w:r w:rsidR="004030AC" w:rsidRPr="00AB6920">
        <w:rPr>
          <w:highlight w:val="yellow"/>
          <w:lang w:val="en-US"/>
        </w:rPr>
        <w:t xml:space="preserve"> by </w:t>
      </w:r>
      <w:del w:id="59" w:author="Andrés González Santa Cruz" w:date="2021-03-30T17:14:00Z">
        <w:r w:rsidR="00337D77" w:rsidRPr="00AB6920" w:rsidDel="00E93CE2">
          <w:rPr>
            <w:highlight w:val="yellow"/>
            <w:lang w:val="en-US"/>
          </w:rPr>
          <w:delText>41</w:delText>
        </w:r>
      </w:del>
      <w:ins w:id="60" w:author="Andrés González Santa Cruz" w:date="2021-03-30T17:14:00Z">
        <w:r w:rsidR="00E93CE2">
          <w:rPr>
            <w:highlight w:val="yellow"/>
            <w:lang w:val="en-US"/>
          </w:rPr>
          <w:t>40</w:t>
        </w:r>
      </w:ins>
      <w:r w:rsidR="001C727B" w:rsidRPr="00AB6920">
        <w:rPr>
          <w:highlight w:val="yellow"/>
          <w:lang w:val="en-US"/>
        </w:rPr>
        <w:t>%</w:t>
      </w:r>
      <w:r w:rsidR="004030AC" w:rsidRPr="00AB6920">
        <w:rPr>
          <w:highlight w:val="yellow"/>
          <w:lang w:val="en-US"/>
        </w:rPr>
        <w:t>,</w:t>
      </w:r>
      <w:r w:rsidR="004030AC" w:rsidRPr="0013600D">
        <w:rPr>
          <w:lang w:val="en-US"/>
        </w:rPr>
        <w:t xml:space="preserve"> relative to </w:t>
      </w:r>
      <w:r w:rsidR="00C2596D" w:rsidRPr="0013600D">
        <w:rPr>
          <w:lang w:val="en-US"/>
        </w:rPr>
        <w:t>the</w:t>
      </w:r>
      <w:r w:rsidR="004030AC" w:rsidRPr="0013600D">
        <w:rPr>
          <w:lang w:val="en-US"/>
        </w:rPr>
        <w:t xml:space="preserve"> </w:t>
      </w:r>
      <w:r w:rsidR="00793A59" w:rsidRPr="0013600D">
        <w:rPr>
          <w:lang w:val="en-US"/>
        </w:rPr>
        <w:t xml:space="preserve">counterfactual </w:t>
      </w:r>
      <w:r w:rsidR="001C727B" w:rsidRPr="00AB6920">
        <w:rPr>
          <w:highlight w:val="yellow"/>
          <w:lang w:val="en-US"/>
        </w:rPr>
        <w:t>(</w:t>
      </w:r>
      <w:r w:rsidR="005F4533" w:rsidRPr="00AB6920">
        <w:rPr>
          <w:highlight w:val="yellow"/>
          <w:lang w:val="en-US"/>
        </w:rPr>
        <w:t xml:space="preserve">95% CrI: </w:t>
      </w:r>
      <w:del w:id="61" w:author="Andrés González Santa Cruz" w:date="2021-03-30T17:14:00Z">
        <w:r w:rsidR="00337D77" w:rsidRPr="00AB6920" w:rsidDel="00E93CE2">
          <w:rPr>
            <w:highlight w:val="yellow"/>
            <w:lang w:val="en-US"/>
          </w:rPr>
          <w:delText>11</w:delText>
        </w:r>
        <w:r w:rsidR="005F4533" w:rsidRPr="00AB6920" w:rsidDel="00E93CE2">
          <w:rPr>
            <w:highlight w:val="yellow"/>
            <w:lang w:val="en-US"/>
          </w:rPr>
          <w:delText>.</w:delText>
        </w:r>
        <w:r w:rsidR="00337D77" w:rsidRPr="00AB6920" w:rsidDel="00E93CE2">
          <w:rPr>
            <w:highlight w:val="yellow"/>
            <w:lang w:val="en-US"/>
          </w:rPr>
          <w:delText>1</w:delText>
        </w:r>
      </w:del>
      <w:ins w:id="62" w:author="Andrés González Santa Cruz" w:date="2021-03-30T17:14:00Z">
        <w:r w:rsidR="00E93CE2">
          <w:rPr>
            <w:highlight w:val="yellow"/>
            <w:lang w:val="en-US"/>
          </w:rPr>
          <w:t>13.1</w:t>
        </w:r>
      </w:ins>
      <w:r w:rsidR="005F4533" w:rsidRPr="00AB6920">
        <w:rPr>
          <w:highlight w:val="yellow"/>
          <w:lang w:val="en-US"/>
        </w:rPr>
        <w:t xml:space="preserve">, </w:t>
      </w:r>
      <w:del w:id="63" w:author="Andrés González Santa Cruz" w:date="2021-03-30T17:14:00Z">
        <w:r w:rsidR="00337D77" w:rsidRPr="00AB6920" w:rsidDel="00E93CE2">
          <w:rPr>
            <w:highlight w:val="yellow"/>
            <w:lang w:val="en-US"/>
          </w:rPr>
          <w:delText>69</w:delText>
        </w:r>
      </w:del>
      <w:ins w:id="64" w:author="Andrés González Santa Cruz" w:date="2021-03-30T17:14:00Z">
        <w:r w:rsidR="00E93CE2">
          <w:rPr>
            <w:highlight w:val="yellow"/>
            <w:lang w:val="en-US"/>
          </w:rPr>
          <w:t>68</w:t>
        </w:r>
      </w:ins>
      <w:r w:rsidR="005F4533" w:rsidRPr="00AB6920">
        <w:rPr>
          <w:highlight w:val="yellow"/>
          <w:lang w:val="en-US"/>
        </w:rPr>
        <w:t>.</w:t>
      </w:r>
      <w:del w:id="65" w:author="Andrés González Santa Cruz" w:date="2021-03-30T17:14:00Z">
        <w:r w:rsidR="00337D77" w:rsidRPr="00AB6920" w:rsidDel="00E93CE2">
          <w:rPr>
            <w:highlight w:val="yellow"/>
            <w:lang w:val="en-US"/>
          </w:rPr>
          <w:delText>1</w:delText>
        </w:r>
      </w:del>
      <w:ins w:id="66" w:author="Andrés González Santa Cruz" w:date="2021-03-30T17:14:00Z">
        <w:r w:rsidR="00E93CE2">
          <w:rPr>
            <w:highlight w:val="yellow"/>
            <w:lang w:val="en-US"/>
          </w:rPr>
          <w:t>0</w:t>
        </w:r>
      </w:ins>
      <w:r w:rsidR="001C727B" w:rsidRPr="00AB6920">
        <w:rPr>
          <w:highlight w:val="yellow"/>
          <w:lang w:val="en-US"/>
        </w:rPr>
        <w:t>)</w:t>
      </w:r>
      <w:r w:rsidR="004030AC" w:rsidRPr="0013600D">
        <w:rPr>
          <w:lang w:val="en-US"/>
        </w:rPr>
        <w:t xml:space="preserve">; </w:t>
      </w:r>
      <w:r w:rsidR="005F4533" w:rsidRPr="0013600D">
        <w:rPr>
          <w:lang w:val="en-US"/>
        </w:rPr>
        <w:t xml:space="preserve">respiratory hospitalizations per 1,000 consultations </w:t>
      </w:r>
      <w:r w:rsidR="00793A59" w:rsidRPr="00AB6920">
        <w:rPr>
          <w:highlight w:val="yellow"/>
          <w:lang w:val="en-US"/>
        </w:rPr>
        <w:t>increased</w:t>
      </w:r>
      <w:r w:rsidR="004030AC" w:rsidRPr="00AB6920">
        <w:rPr>
          <w:highlight w:val="yellow"/>
          <w:lang w:val="en-US"/>
        </w:rPr>
        <w:t xml:space="preserve"> by </w:t>
      </w:r>
      <w:del w:id="67" w:author="Andrés González Santa Cruz" w:date="2021-03-30T17:15:00Z">
        <w:r w:rsidR="00337D77" w:rsidRPr="00AB6920" w:rsidDel="00E93CE2">
          <w:rPr>
            <w:highlight w:val="yellow"/>
            <w:lang w:val="en-US"/>
          </w:rPr>
          <w:delText>71</w:delText>
        </w:r>
      </w:del>
      <w:ins w:id="68" w:author="Andrés González Santa Cruz" w:date="2021-03-30T17:15:00Z">
        <w:r w:rsidR="00E93CE2">
          <w:rPr>
            <w:highlight w:val="yellow"/>
            <w:lang w:val="en-US"/>
          </w:rPr>
          <w:t>59</w:t>
        </w:r>
      </w:ins>
      <w:r w:rsidR="005F4533" w:rsidRPr="00AB6920">
        <w:rPr>
          <w:highlight w:val="yellow"/>
          <w:lang w:val="en-US"/>
        </w:rPr>
        <w:t xml:space="preserve">% (95% CrI: </w:t>
      </w:r>
      <w:del w:id="69" w:author="Andrés González Santa Cruz" w:date="2021-03-30T17:15:00Z">
        <w:r w:rsidR="005F4533" w:rsidRPr="00AB6920" w:rsidDel="00E93CE2">
          <w:rPr>
            <w:highlight w:val="yellow"/>
            <w:lang w:val="en-US"/>
          </w:rPr>
          <w:delText>3</w:delText>
        </w:r>
        <w:r w:rsidR="00337D77" w:rsidRPr="00AB6920" w:rsidDel="00E93CE2">
          <w:rPr>
            <w:highlight w:val="yellow"/>
            <w:lang w:val="en-US"/>
          </w:rPr>
          <w:delText>6</w:delText>
        </w:r>
        <w:r w:rsidR="009A0CAB" w:rsidRPr="00AB6920" w:rsidDel="00E93CE2">
          <w:rPr>
            <w:highlight w:val="yellow"/>
            <w:lang w:val="en-US"/>
          </w:rPr>
          <w:delText>·</w:delText>
        </w:r>
        <w:r w:rsidR="00337D77" w:rsidRPr="00AB6920" w:rsidDel="00E93CE2">
          <w:rPr>
            <w:highlight w:val="yellow"/>
            <w:lang w:val="en-US"/>
          </w:rPr>
          <w:delText>5</w:delText>
        </w:r>
      </w:del>
      <w:ins w:id="70" w:author="Andrés González Santa Cruz" w:date="2021-03-30T17:15:00Z">
        <w:r w:rsidR="00E93CE2">
          <w:rPr>
            <w:highlight w:val="yellow"/>
            <w:lang w:val="en-US"/>
          </w:rPr>
          <w:t>29.4</w:t>
        </w:r>
      </w:ins>
      <w:r w:rsidR="005F4533" w:rsidRPr="00AB6920">
        <w:rPr>
          <w:highlight w:val="yellow"/>
          <w:lang w:val="en-US"/>
        </w:rPr>
        <w:t xml:space="preserve">, </w:t>
      </w:r>
      <w:del w:id="71" w:author="Andrés González Santa Cruz" w:date="2021-03-30T17:15:00Z">
        <w:r w:rsidR="00337D77" w:rsidRPr="00AB6920" w:rsidDel="00E93CE2">
          <w:rPr>
            <w:highlight w:val="yellow"/>
            <w:lang w:val="en-US"/>
          </w:rPr>
          <w:delText>106</w:delText>
        </w:r>
        <w:r w:rsidR="009A0CAB" w:rsidRPr="00AB6920" w:rsidDel="00E93CE2">
          <w:rPr>
            <w:highlight w:val="yellow"/>
            <w:lang w:val="en-US"/>
          </w:rPr>
          <w:delText>·</w:delText>
        </w:r>
        <w:r w:rsidR="00337D77" w:rsidRPr="00AB6920" w:rsidDel="00E93CE2">
          <w:rPr>
            <w:highlight w:val="yellow"/>
            <w:lang w:val="en-US"/>
          </w:rPr>
          <w:delText>7</w:delText>
        </w:r>
      </w:del>
      <w:ins w:id="72" w:author="Andrés González Santa Cruz" w:date="2021-03-30T17:15:00Z">
        <w:r w:rsidR="00E93CE2">
          <w:rPr>
            <w:highlight w:val="yellow"/>
            <w:lang w:val="en-US"/>
          </w:rPr>
          <w:t>87.9</w:t>
        </w:r>
      </w:ins>
      <w:r w:rsidR="005F4533" w:rsidRPr="00AB6920">
        <w:rPr>
          <w:highlight w:val="yellow"/>
          <w:lang w:val="en-US"/>
        </w:rPr>
        <w:t>)</w:t>
      </w:r>
      <w:r w:rsidR="001C727B" w:rsidRPr="0013600D">
        <w:rPr>
          <w:lang w:val="en-US"/>
        </w:rPr>
        <w:t>.</w:t>
      </w:r>
    </w:p>
    <w:p w14:paraId="5D5B34E8" w14:textId="79327E73" w:rsidR="00B22AE2" w:rsidRPr="0013600D" w:rsidRDefault="00AD03B3" w:rsidP="00184A16">
      <w:pPr>
        <w:spacing w:line="480" w:lineRule="auto"/>
        <w:jc w:val="both"/>
        <w:rPr>
          <w:lang w:val="en-US"/>
        </w:rPr>
      </w:pPr>
      <w:r w:rsidRPr="0013600D">
        <w:rPr>
          <w:lang w:val="en-US"/>
        </w:rPr>
        <w:t>Sensitivity</w:t>
      </w:r>
      <w:r w:rsidR="00B22AE2" w:rsidRPr="0013600D">
        <w:rPr>
          <w:lang w:val="en-US"/>
        </w:rPr>
        <w:t xml:space="preserve"> analysis </w:t>
      </w:r>
      <w:r w:rsidR="00F01D92">
        <w:rPr>
          <w:lang w:val="en-US"/>
        </w:rPr>
        <w:t xml:space="preserve">with a frequentist “differences-in-differences” model </w:t>
      </w:r>
      <w:r w:rsidRPr="0013600D">
        <w:rPr>
          <w:lang w:val="en-US"/>
        </w:rPr>
        <w:t>show</w:t>
      </w:r>
      <w:r w:rsidR="00BD509B" w:rsidRPr="0013600D">
        <w:rPr>
          <w:lang w:val="en-US"/>
        </w:rPr>
        <w:t>ed</w:t>
      </w:r>
      <w:r w:rsidRPr="0013600D">
        <w:rPr>
          <w:lang w:val="en-US"/>
        </w:rPr>
        <w:t xml:space="preserve"> </w:t>
      </w:r>
      <w:r w:rsidR="00793A59" w:rsidRPr="0013600D">
        <w:rPr>
          <w:lang w:val="en-US"/>
        </w:rPr>
        <w:t xml:space="preserve">consistent </w:t>
      </w:r>
      <w:r w:rsidR="00F61B62" w:rsidRPr="0013600D">
        <w:rPr>
          <w:lang w:val="en-US"/>
        </w:rPr>
        <w:t xml:space="preserve">results in terms of both direction and magnitude of </w:t>
      </w:r>
      <w:r w:rsidR="00EA2337" w:rsidRPr="0013600D">
        <w:rPr>
          <w:lang w:val="en-US"/>
        </w:rPr>
        <w:t xml:space="preserve">the </w:t>
      </w:r>
      <w:r w:rsidR="00F61B62" w:rsidRPr="0013600D">
        <w:rPr>
          <w:lang w:val="en-US"/>
        </w:rPr>
        <w:t>effects</w:t>
      </w:r>
      <w:r w:rsidR="002F6105" w:rsidRPr="0013600D">
        <w:rPr>
          <w:lang w:val="en-US"/>
        </w:rPr>
        <w:t xml:space="preserve">, </w:t>
      </w:r>
      <w:r w:rsidR="0055597C">
        <w:rPr>
          <w:lang w:val="en-US"/>
        </w:rPr>
        <w:t>al</w:t>
      </w:r>
      <w:r w:rsidR="002F6105" w:rsidRPr="0013600D">
        <w:rPr>
          <w:lang w:val="en-US"/>
        </w:rPr>
        <w:t xml:space="preserve">though confidence </w:t>
      </w:r>
      <w:r w:rsidR="00793A59" w:rsidRPr="0013600D">
        <w:rPr>
          <w:lang w:val="en-US"/>
        </w:rPr>
        <w:t xml:space="preserve">intervals </w:t>
      </w:r>
      <w:r w:rsidR="002F6105" w:rsidRPr="0013600D">
        <w:rPr>
          <w:lang w:val="en-US"/>
        </w:rPr>
        <w:t>were narrower</w:t>
      </w:r>
      <w:r w:rsidR="00D714FC">
        <w:rPr>
          <w:lang w:val="en-US"/>
        </w:rPr>
        <w:t>.</w:t>
      </w:r>
      <w:r w:rsidR="002F6105" w:rsidRPr="0013600D">
        <w:rPr>
          <w:lang w:val="en-US"/>
        </w:rPr>
        <w:t xml:space="preserve"> </w:t>
      </w:r>
      <w:r w:rsidR="00D714FC">
        <w:rPr>
          <w:lang w:val="en-US"/>
        </w:rPr>
        <w:t xml:space="preserve">Social protest </w:t>
      </w:r>
      <w:proofErr w:type="gramStart"/>
      <w:r w:rsidR="00D714FC">
        <w:rPr>
          <w:lang w:val="en-US"/>
        </w:rPr>
        <w:t>were</w:t>
      </w:r>
      <w:proofErr w:type="gramEnd"/>
      <w:r w:rsidR="00D714FC">
        <w:rPr>
          <w:lang w:val="en-US"/>
        </w:rPr>
        <w:t xml:space="preserve"> associated with a </w:t>
      </w:r>
      <w:del w:id="73" w:author="Andrés González Santa Cruz" w:date="2021-03-30T18:06:00Z">
        <w:r w:rsidR="00337D77" w:rsidRPr="00AB6920" w:rsidDel="00397BA6">
          <w:rPr>
            <w:highlight w:val="yellow"/>
            <w:lang w:val="en-US"/>
          </w:rPr>
          <w:delText>16</w:delText>
        </w:r>
      </w:del>
      <w:ins w:id="74" w:author="Andrés González Santa Cruz" w:date="2021-03-30T18:06:00Z">
        <w:r w:rsidR="00397BA6">
          <w:rPr>
            <w:highlight w:val="yellow"/>
            <w:lang w:val="en-US"/>
          </w:rPr>
          <w:t>15.4</w:t>
        </w:r>
      </w:ins>
      <w:r w:rsidR="00D714FC" w:rsidRPr="00AB6920">
        <w:rPr>
          <w:highlight w:val="yellow"/>
          <w:lang w:val="en-US"/>
        </w:rPr>
        <w:t>% (95% CI: -</w:t>
      </w:r>
      <w:r w:rsidR="00337D77" w:rsidRPr="00AB6920">
        <w:rPr>
          <w:highlight w:val="yellow"/>
          <w:lang w:val="en-US"/>
        </w:rPr>
        <w:t>2</w:t>
      </w:r>
      <w:ins w:id="75" w:author="Andrés González Santa Cruz" w:date="2021-03-30T18:06:00Z">
        <w:r w:rsidR="00397BA6">
          <w:rPr>
            <w:highlight w:val="yellow"/>
            <w:lang w:val="en-US"/>
          </w:rPr>
          <w:t>4.2</w:t>
        </w:r>
      </w:ins>
      <w:del w:id="76" w:author="Andrés González Santa Cruz" w:date="2021-03-30T18:06:00Z">
        <w:r w:rsidR="00337D77" w:rsidRPr="00AB6920" w:rsidDel="00397BA6">
          <w:rPr>
            <w:highlight w:val="yellow"/>
            <w:lang w:val="en-US"/>
          </w:rPr>
          <w:delText>5</w:delText>
        </w:r>
        <w:r w:rsidR="009A0CAB" w:rsidRPr="00AB6920" w:rsidDel="00397BA6">
          <w:rPr>
            <w:highlight w:val="yellow"/>
            <w:lang w:val="en-US"/>
          </w:rPr>
          <w:delText>·</w:delText>
        </w:r>
        <w:r w:rsidR="00337D77" w:rsidRPr="00AB6920" w:rsidDel="00397BA6">
          <w:rPr>
            <w:highlight w:val="yellow"/>
            <w:lang w:val="en-US"/>
          </w:rPr>
          <w:delText>5</w:delText>
        </w:r>
      </w:del>
      <w:r w:rsidR="00D714FC" w:rsidRPr="00AB6920">
        <w:rPr>
          <w:highlight w:val="yellow"/>
          <w:lang w:val="en-US"/>
        </w:rPr>
        <w:t>, -</w:t>
      </w:r>
      <w:del w:id="77" w:author="Andrés González Santa Cruz" w:date="2021-03-30T18:06:00Z">
        <w:r w:rsidR="00337D77" w:rsidRPr="00AB6920" w:rsidDel="00397BA6">
          <w:rPr>
            <w:highlight w:val="yellow"/>
            <w:lang w:val="en-US"/>
          </w:rPr>
          <w:delText>7</w:delText>
        </w:r>
        <w:r w:rsidR="009A0CAB" w:rsidRPr="00AB6920" w:rsidDel="00397BA6">
          <w:rPr>
            <w:highlight w:val="yellow"/>
            <w:lang w:val="en-US"/>
          </w:rPr>
          <w:delText>·</w:delText>
        </w:r>
        <w:r w:rsidR="00337D77" w:rsidRPr="00AB6920" w:rsidDel="00397BA6">
          <w:rPr>
            <w:highlight w:val="yellow"/>
            <w:lang w:val="en-US"/>
          </w:rPr>
          <w:delText>4</w:delText>
        </w:r>
      </w:del>
      <w:ins w:id="78" w:author="Andrés González Santa Cruz" w:date="2021-03-30T18:06:00Z">
        <w:r w:rsidR="00397BA6">
          <w:rPr>
            <w:highlight w:val="yellow"/>
            <w:lang w:val="en-US"/>
          </w:rPr>
          <w:t>6.6</w:t>
        </w:r>
      </w:ins>
      <w:r w:rsidR="00D714FC" w:rsidRPr="00AB6920">
        <w:rPr>
          <w:highlight w:val="yellow"/>
          <w:lang w:val="en-US"/>
        </w:rPr>
        <w:t>) decline</w:t>
      </w:r>
      <w:r w:rsidR="00D714FC">
        <w:rPr>
          <w:lang w:val="en-US"/>
        </w:rPr>
        <w:t xml:space="preserve"> in trauma consultations and a </w:t>
      </w:r>
      <w:del w:id="79" w:author="Andrés González Santa Cruz" w:date="2021-03-30T18:07:00Z">
        <w:r w:rsidR="00337D77" w:rsidRPr="00AB6920" w:rsidDel="00397BA6">
          <w:rPr>
            <w:highlight w:val="yellow"/>
            <w:lang w:val="en-US"/>
          </w:rPr>
          <w:delText>44</w:delText>
        </w:r>
      </w:del>
      <w:ins w:id="80" w:author="Andrés González Santa Cruz" w:date="2021-03-30T18:07:00Z">
        <w:r w:rsidR="00397BA6" w:rsidRPr="00AB6920">
          <w:rPr>
            <w:highlight w:val="yellow"/>
            <w:lang w:val="en-US"/>
          </w:rPr>
          <w:t>4</w:t>
        </w:r>
        <w:r w:rsidR="00397BA6">
          <w:rPr>
            <w:highlight w:val="yellow"/>
            <w:lang w:val="en-US"/>
          </w:rPr>
          <w:t>1</w:t>
        </w:r>
      </w:ins>
      <w:r w:rsidR="00D714FC" w:rsidRPr="00AB6920">
        <w:rPr>
          <w:highlight w:val="yellow"/>
          <w:lang w:val="en-US"/>
        </w:rPr>
        <w:t>% decline</w:t>
      </w:r>
      <w:r w:rsidR="00D714FC">
        <w:rPr>
          <w:lang w:val="en-US"/>
        </w:rPr>
        <w:t xml:space="preserve"> in</w:t>
      </w:r>
      <w:r w:rsidR="00D714FC" w:rsidRPr="0013600D">
        <w:rPr>
          <w:lang w:val="en-US"/>
        </w:rPr>
        <w:t xml:space="preserve"> </w:t>
      </w:r>
      <w:r w:rsidR="002F6105" w:rsidRPr="0013600D">
        <w:rPr>
          <w:lang w:val="en-US"/>
        </w:rPr>
        <w:t xml:space="preserve">respiratory </w:t>
      </w:r>
      <w:r w:rsidR="00D714FC">
        <w:rPr>
          <w:lang w:val="en-US"/>
        </w:rPr>
        <w:t>consultation</w:t>
      </w:r>
      <w:ins w:id="81" w:author="Andrés González Santa Cruz" w:date="2021-03-30T18:07:00Z">
        <w:r w:rsidR="00397BA6">
          <w:rPr>
            <w:lang w:val="en-US"/>
          </w:rPr>
          <w:t>s</w:t>
        </w:r>
      </w:ins>
      <w:r w:rsidR="00D714FC">
        <w:rPr>
          <w:lang w:val="en-US"/>
        </w:rPr>
        <w:t xml:space="preserve"> </w:t>
      </w:r>
      <w:r w:rsidR="00D714FC" w:rsidRPr="00AB6920">
        <w:rPr>
          <w:highlight w:val="yellow"/>
          <w:lang w:val="en-US"/>
        </w:rPr>
        <w:t>(9</w:t>
      </w:r>
      <w:r w:rsidR="00EB7EBD" w:rsidRPr="00AB6920">
        <w:rPr>
          <w:highlight w:val="yellow"/>
          <w:lang w:val="en-US"/>
        </w:rPr>
        <w:t>5% CI: -</w:t>
      </w:r>
      <w:del w:id="82" w:author="Andrés González Santa Cruz" w:date="2021-03-30T18:07:00Z">
        <w:r w:rsidR="00337D77" w:rsidRPr="00AB6920" w:rsidDel="00397BA6">
          <w:rPr>
            <w:highlight w:val="yellow"/>
            <w:lang w:val="en-US"/>
          </w:rPr>
          <w:delText>72</w:delText>
        </w:r>
        <w:r w:rsidR="009A0CAB" w:rsidRPr="00AB6920" w:rsidDel="00397BA6">
          <w:rPr>
            <w:highlight w:val="yellow"/>
            <w:lang w:val="en-US"/>
          </w:rPr>
          <w:delText>·</w:delText>
        </w:r>
        <w:r w:rsidR="00337D77" w:rsidRPr="00AB6920" w:rsidDel="00397BA6">
          <w:rPr>
            <w:highlight w:val="yellow"/>
            <w:lang w:val="en-US"/>
          </w:rPr>
          <w:delText>8</w:delText>
        </w:r>
      </w:del>
      <w:ins w:id="83" w:author="Andrés González Santa Cruz" w:date="2021-03-30T18:07:00Z">
        <w:r w:rsidR="00397BA6">
          <w:rPr>
            <w:highlight w:val="yellow"/>
            <w:lang w:val="en-US"/>
          </w:rPr>
          <w:t>69.7</w:t>
        </w:r>
      </w:ins>
      <w:r w:rsidR="00EB7EBD" w:rsidRPr="00AB6920">
        <w:rPr>
          <w:highlight w:val="yellow"/>
          <w:lang w:val="en-US"/>
        </w:rPr>
        <w:t>, -</w:t>
      </w:r>
      <w:del w:id="84" w:author="Andrés González Santa Cruz" w:date="2021-03-30T18:07:00Z">
        <w:r w:rsidR="00337D77" w:rsidRPr="00AB6920" w:rsidDel="00397BA6">
          <w:rPr>
            <w:highlight w:val="yellow"/>
            <w:lang w:val="en-US"/>
          </w:rPr>
          <w:delText>15</w:delText>
        </w:r>
        <w:r w:rsidR="009A0CAB" w:rsidRPr="00AB6920" w:rsidDel="00397BA6">
          <w:rPr>
            <w:highlight w:val="yellow"/>
            <w:lang w:val="en-US"/>
          </w:rPr>
          <w:delText>·</w:delText>
        </w:r>
        <w:r w:rsidR="00337D77" w:rsidRPr="00AB6920" w:rsidDel="00397BA6">
          <w:rPr>
            <w:highlight w:val="yellow"/>
            <w:lang w:val="en-US"/>
          </w:rPr>
          <w:delText>8</w:delText>
        </w:r>
      </w:del>
      <w:ins w:id="85" w:author="Andrés González Santa Cruz" w:date="2021-03-30T18:07:00Z">
        <w:r w:rsidR="00397BA6">
          <w:rPr>
            <w:highlight w:val="yellow"/>
            <w:lang w:val="en-US"/>
          </w:rPr>
          <w:t>12.7</w:t>
        </w:r>
      </w:ins>
      <w:r w:rsidR="00EB7EBD" w:rsidRPr="00AB6920">
        <w:rPr>
          <w:highlight w:val="yellow"/>
          <w:lang w:val="en-US"/>
        </w:rPr>
        <w:t>)</w:t>
      </w:r>
      <w:r w:rsidRPr="0013600D">
        <w:rPr>
          <w:lang w:val="en-US"/>
        </w:rPr>
        <w:t xml:space="preserve">. </w:t>
      </w:r>
      <w:r w:rsidR="00EB7EBD" w:rsidRPr="0013600D">
        <w:rPr>
          <w:lang w:val="en-US"/>
        </w:rPr>
        <w:t>As with the</w:t>
      </w:r>
      <w:r w:rsidRPr="0013600D">
        <w:rPr>
          <w:lang w:val="en-US"/>
        </w:rPr>
        <w:t xml:space="preserve"> Bayesian </w:t>
      </w:r>
      <w:r w:rsidR="00D714FC">
        <w:rPr>
          <w:lang w:val="en-US"/>
        </w:rPr>
        <w:t xml:space="preserve">time-series </w:t>
      </w:r>
      <w:r w:rsidRPr="0013600D">
        <w:rPr>
          <w:lang w:val="en-US"/>
        </w:rPr>
        <w:t>approach</w:t>
      </w:r>
      <w:r w:rsidR="00EB7EBD" w:rsidRPr="0013600D">
        <w:rPr>
          <w:lang w:val="en-US"/>
        </w:rPr>
        <w:t>, both t</w:t>
      </w:r>
      <w:r w:rsidRPr="0013600D">
        <w:rPr>
          <w:lang w:val="en-US"/>
        </w:rPr>
        <w:t xml:space="preserve">rauma and </w:t>
      </w:r>
      <w:r w:rsidR="00EB7EBD" w:rsidRPr="0013600D">
        <w:rPr>
          <w:lang w:val="en-US"/>
        </w:rPr>
        <w:t>r</w:t>
      </w:r>
      <w:r w:rsidRPr="0013600D">
        <w:rPr>
          <w:lang w:val="en-US"/>
        </w:rPr>
        <w:t xml:space="preserve">espiratory </w:t>
      </w:r>
      <w:r w:rsidR="00EB7EBD" w:rsidRPr="0013600D">
        <w:rPr>
          <w:lang w:val="en-US"/>
        </w:rPr>
        <w:t>h</w:t>
      </w:r>
      <w:r w:rsidRPr="0013600D">
        <w:rPr>
          <w:lang w:val="en-US"/>
        </w:rPr>
        <w:t xml:space="preserve">ospitalizations per </w:t>
      </w:r>
      <w:r w:rsidR="00EB7EBD" w:rsidRPr="00222385">
        <w:rPr>
          <w:lang w:val="en-US"/>
        </w:rPr>
        <w:t>c</w:t>
      </w:r>
      <w:r w:rsidRPr="00222385">
        <w:rPr>
          <w:lang w:val="en-US"/>
        </w:rPr>
        <w:t xml:space="preserve">onsultations showed </w:t>
      </w:r>
      <w:r w:rsidRPr="00AB6920">
        <w:rPr>
          <w:highlight w:val="yellow"/>
          <w:lang w:val="en-US"/>
        </w:rPr>
        <w:t>increases</w:t>
      </w:r>
      <w:r w:rsidR="00BD509B" w:rsidRPr="00AB6920">
        <w:rPr>
          <w:highlight w:val="yellow"/>
          <w:lang w:val="en-US"/>
        </w:rPr>
        <w:t xml:space="preserve"> </w:t>
      </w:r>
      <w:r w:rsidR="00EB7EBD" w:rsidRPr="00AB6920">
        <w:rPr>
          <w:highlight w:val="yellow"/>
          <w:lang w:val="en-US"/>
        </w:rPr>
        <w:t xml:space="preserve">in </w:t>
      </w:r>
      <w:r w:rsidR="001616F8" w:rsidRPr="00AB6920">
        <w:rPr>
          <w:highlight w:val="yellow"/>
          <w:lang w:val="en-US"/>
        </w:rPr>
        <w:t xml:space="preserve">the </w:t>
      </w:r>
      <w:r w:rsidR="00EB7EBD" w:rsidRPr="00AB6920">
        <w:rPr>
          <w:highlight w:val="yellow"/>
          <w:lang w:val="en-US"/>
        </w:rPr>
        <w:t xml:space="preserve">magnitude </w:t>
      </w:r>
      <w:r w:rsidR="00BD509B" w:rsidRPr="00AB6920">
        <w:rPr>
          <w:highlight w:val="yellow"/>
          <w:lang w:val="en-US"/>
        </w:rPr>
        <w:t xml:space="preserve">of </w:t>
      </w:r>
      <w:del w:id="86" w:author="Andrés González Santa Cruz" w:date="2021-03-30T18:08:00Z">
        <w:r w:rsidR="00337D77" w:rsidRPr="00AB6920" w:rsidDel="00397BA6">
          <w:rPr>
            <w:highlight w:val="yellow"/>
            <w:lang w:val="en-US"/>
          </w:rPr>
          <w:delText>28</w:delText>
        </w:r>
      </w:del>
      <w:ins w:id="87" w:author="Andrés González Santa Cruz" w:date="2021-03-30T18:08:00Z">
        <w:r w:rsidR="00397BA6">
          <w:rPr>
            <w:highlight w:val="yellow"/>
            <w:lang w:val="en-US"/>
          </w:rPr>
          <w:t>26</w:t>
        </w:r>
      </w:ins>
      <w:r w:rsidR="00BD509B" w:rsidRPr="00AB6920">
        <w:rPr>
          <w:highlight w:val="yellow"/>
          <w:lang w:val="en-US"/>
        </w:rPr>
        <w:t>% (95% CI:</w:t>
      </w:r>
      <w:r w:rsidR="007278E2" w:rsidRPr="00AB6920">
        <w:rPr>
          <w:highlight w:val="yellow"/>
          <w:lang w:val="en-US"/>
        </w:rPr>
        <w:t xml:space="preserve"> </w:t>
      </w:r>
      <w:r w:rsidR="00BD509B" w:rsidRPr="00AB6920">
        <w:rPr>
          <w:highlight w:val="yellow"/>
          <w:lang w:val="en-US"/>
        </w:rPr>
        <w:t>1</w:t>
      </w:r>
      <w:r w:rsidR="00337D77" w:rsidRPr="00AB6920">
        <w:rPr>
          <w:highlight w:val="yellow"/>
          <w:lang w:val="en-US"/>
        </w:rPr>
        <w:t>7</w:t>
      </w:r>
      <w:del w:id="88" w:author="Andrés González Santa Cruz" w:date="2021-03-30T18:08:00Z">
        <w:r w:rsidR="009A0CAB" w:rsidRPr="00AB6920" w:rsidDel="00397BA6">
          <w:rPr>
            <w:highlight w:val="yellow"/>
            <w:lang w:val="en-US"/>
          </w:rPr>
          <w:delText>·</w:delText>
        </w:r>
        <w:r w:rsidR="007278E2" w:rsidRPr="00AB6920" w:rsidDel="00397BA6">
          <w:rPr>
            <w:highlight w:val="yellow"/>
            <w:lang w:val="en-US"/>
          </w:rPr>
          <w:delText>9</w:delText>
        </w:r>
      </w:del>
      <w:ins w:id="89" w:author="Andrés González Santa Cruz" w:date="2021-03-30T18:08:00Z">
        <w:r w:rsidR="00397BA6">
          <w:rPr>
            <w:highlight w:val="yellow"/>
            <w:lang w:val="en-US"/>
          </w:rPr>
          <w:t>.2</w:t>
        </w:r>
      </w:ins>
      <w:r w:rsidR="00BD509B" w:rsidRPr="00AB6920">
        <w:rPr>
          <w:highlight w:val="yellow"/>
          <w:lang w:val="en-US"/>
        </w:rPr>
        <w:t xml:space="preserve">, </w:t>
      </w:r>
      <w:r w:rsidR="00337D77" w:rsidRPr="00AB6920">
        <w:rPr>
          <w:highlight w:val="yellow"/>
          <w:lang w:val="en-US"/>
        </w:rPr>
        <w:t>3</w:t>
      </w:r>
      <w:del w:id="90" w:author="Andrés González Santa Cruz" w:date="2021-03-30T18:08:00Z">
        <w:r w:rsidR="00337D77" w:rsidRPr="00AB6920" w:rsidDel="00397BA6">
          <w:rPr>
            <w:highlight w:val="yellow"/>
            <w:lang w:val="en-US"/>
          </w:rPr>
          <w:delText>7</w:delText>
        </w:r>
        <w:r w:rsidR="009A0CAB" w:rsidRPr="00AB6920" w:rsidDel="00397BA6">
          <w:rPr>
            <w:highlight w:val="yellow"/>
            <w:lang w:val="en-US"/>
          </w:rPr>
          <w:delText>·</w:delText>
        </w:r>
        <w:r w:rsidR="00337D77" w:rsidRPr="00AB6920" w:rsidDel="00397BA6">
          <w:rPr>
            <w:highlight w:val="yellow"/>
            <w:lang w:val="en-US"/>
          </w:rPr>
          <w:delText>4</w:delText>
        </w:r>
      </w:del>
      <w:ins w:id="91" w:author="Andrés González Santa Cruz" w:date="2021-03-30T18:08:00Z">
        <w:r w:rsidR="00397BA6">
          <w:rPr>
            <w:highlight w:val="yellow"/>
            <w:lang w:val="en-US"/>
          </w:rPr>
          <w:t>5</w:t>
        </w:r>
      </w:ins>
      <w:ins w:id="92" w:author="Andrés González Santa Cruz" w:date="2021-03-30T18:09:00Z">
        <w:r w:rsidR="00397BA6">
          <w:rPr>
            <w:highlight w:val="yellow"/>
            <w:lang w:val="en-US"/>
          </w:rPr>
          <w:t>.3</w:t>
        </w:r>
      </w:ins>
      <w:r w:rsidR="00BD509B" w:rsidRPr="00AB6920">
        <w:rPr>
          <w:highlight w:val="yellow"/>
          <w:lang w:val="en-US"/>
        </w:rPr>
        <w:t xml:space="preserve">) and </w:t>
      </w:r>
      <w:del w:id="93" w:author="Andrés González Santa Cruz" w:date="2021-03-30T18:09:00Z">
        <w:r w:rsidR="00337D77" w:rsidRPr="00AB6920" w:rsidDel="00397BA6">
          <w:rPr>
            <w:highlight w:val="yellow"/>
            <w:lang w:val="en-US"/>
          </w:rPr>
          <w:delText>50</w:delText>
        </w:r>
      </w:del>
      <w:ins w:id="94" w:author="Andrés González Santa Cruz" w:date="2021-03-30T18:09:00Z">
        <w:r w:rsidR="00397BA6">
          <w:rPr>
            <w:highlight w:val="yellow"/>
            <w:lang w:val="en-US"/>
          </w:rPr>
          <w:t>47</w:t>
        </w:r>
      </w:ins>
      <w:r w:rsidR="00BD509B" w:rsidRPr="00AB6920">
        <w:rPr>
          <w:highlight w:val="yellow"/>
          <w:lang w:val="en-US"/>
        </w:rPr>
        <w:t xml:space="preserve">% (95% CI: </w:t>
      </w:r>
      <w:del w:id="95" w:author="Andrés González Santa Cruz" w:date="2021-03-30T18:09:00Z">
        <w:r w:rsidR="00337D77" w:rsidRPr="00AB6920" w:rsidDel="00397BA6">
          <w:rPr>
            <w:highlight w:val="yellow"/>
            <w:lang w:val="en-US"/>
          </w:rPr>
          <w:delText>37</w:delText>
        </w:r>
        <w:r w:rsidR="009A0CAB" w:rsidRPr="00AB6920" w:rsidDel="00397BA6">
          <w:rPr>
            <w:highlight w:val="yellow"/>
            <w:lang w:val="en-US"/>
          </w:rPr>
          <w:delText>·</w:delText>
        </w:r>
        <w:r w:rsidR="00337D77" w:rsidRPr="00AB6920" w:rsidDel="00397BA6">
          <w:rPr>
            <w:highlight w:val="yellow"/>
            <w:lang w:val="en-US"/>
          </w:rPr>
          <w:delText>5</w:delText>
        </w:r>
      </w:del>
      <w:ins w:id="96" w:author="Andrés González Santa Cruz" w:date="2021-03-30T18:09:00Z">
        <w:r w:rsidR="00397BA6">
          <w:rPr>
            <w:highlight w:val="yellow"/>
            <w:lang w:val="en-US"/>
          </w:rPr>
          <w:t>33.8</w:t>
        </w:r>
      </w:ins>
      <w:r w:rsidR="00BD509B" w:rsidRPr="00AB6920">
        <w:rPr>
          <w:highlight w:val="yellow"/>
          <w:lang w:val="en-US"/>
        </w:rPr>
        <w:t xml:space="preserve">, </w:t>
      </w:r>
      <w:del w:id="97" w:author="Andrés González Santa Cruz" w:date="2021-03-30T18:09:00Z">
        <w:r w:rsidR="00337D77" w:rsidRPr="00AB6920" w:rsidDel="00397BA6">
          <w:rPr>
            <w:highlight w:val="yellow"/>
            <w:lang w:val="en-US"/>
          </w:rPr>
          <w:delText>60</w:delText>
        </w:r>
        <w:r w:rsidR="009A0CAB" w:rsidRPr="00AB6920" w:rsidDel="00397BA6">
          <w:rPr>
            <w:highlight w:val="yellow"/>
            <w:lang w:val="en-US"/>
          </w:rPr>
          <w:delText>·</w:delText>
        </w:r>
        <w:r w:rsidR="00337D77" w:rsidRPr="00AB6920" w:rsidDel="00397BA6">
          <w:rPr>
            <w:highlight w:val="yellow"/>
            <w:lang w:val="en-US"/>
          </w:rPr>
          <w:delText>4</w:delText>
        </w:r>
      </w:del>
      <w:ins w:id="98" w:author="Andrés González Santa Cruz" w:date="2021-03-30T18:09:00Z">
        <w:r w:rsidR="00397BA6">
          <w:rPr>
            <w:highlight w:val="yellow"/>
            <w:lang w:val="en-US"/>
          </w:rPr>
          <w:t>59.3</w:t>
        </w:r>
      </w:ins>
      <w:r w:rsidR="00BD509B" w:rsidRPr="00AB6920">
        <w:rPr>
          <w:highlight w:val="yellow"/>
          <w:lang w:val="en-US"/>
        </w:rPr>
        <w:t>)</w:t>
      </w:r>
      <w:r w:rsidRPr="00222385">
        <w:rPr>
          <w:lang w:val="en-US"/>
        </w:rPr>
        <w:t xml:space="preserve">, </w:t>
      </w:r>
      <w:r w:rsidR="00EB7EBD" w:rsidRPr="00222385">
        <w:rPr>
          <w:lang w:val="en-US"/>
        </w:rPr>
        <w:t>respectively</w:t>
      </w:r>
      <w:r w:rsidR="00337D77" w:rsidRPr="00222385">
        <w:rPr>
          <w:lang w:val="en-US"/>
        </w:rPr>
        <w:t>, as well as trauma hospitalizations</w:t>
      </w:r>
      <w:r w:rsidR="00222385" w:rsidRPr="00222385">
        <w:rPr>
          <w:lang w:val="en-US"/>
        </w:rPr>
        <w:t>,</w:t>
      </w:r>
      <w:r w:rsidR="00337D77" w:rsidRPr="00222385">
        <w:rPr>
          <w:lang w:val="en-US"/>
        </w:rPr>
        <w:t xml:space="preserve"> which </w:t>
      </w:r>
      <w:r w:rsidR="00222385" w:rsidRPr="00222385">
        <w:rPr>
          <w:lang w:val="en-US"/>
        </w:rPr>
        <w:t>experienced</w:t>
      </w:r>
      <w:r w:rsidR="00337D77" w:rsidRPr="00222385">
        <w:rPr>
          <w:lang w:val="en-US"/>
        </w:rPr>
        <w:t xml:space="preserve"> an </w:t>
      </w:r>
      <w:r w:rsidR="00337D77" w:rsidRPr="00AB6920">
        <w:rPr>
          <w:highlight w:val="yellow"/>
          <w:lang w:val="en-US"/>
        </w:rPr>
        <w:t>increase of 12% (95% CI</w:t>
      </w:r>
      <w:r w:rsidR="00AC4C4F" w:rsidRPr="00AB6920">
        <w:rPr>
          <w:highlight w:val="yellow"/>
          <w:lang w:val="en-US"/>
        </w:rPr>
        <w:t>:</w:t>
      </w:r>
      <w:r w:rsidR="00337D77" w:rsidRPr="00AB6920">
        <w:rPr>
          <w:highlight w:val="yellow"/>
          <w:lang w:val="en-US"/>
        </w:rPr>
        <w:t xml:space="preserve"> </w:t>
      </w:r>
      <w:del w:id="99" w:author="Andrés González Santa Cruz" w:date="2021-03-30T18:10:00Z">
        <w:r w:rsidR="00337D77" w:rsidRPr="00AB6920" w:rsidDel="00397BA6">
          <w:rPr>
            <w:highlight w:val="yellow"/>
            <w:lang w:val="en-US"/>
          </w:rPr>
          <w:delText>1</w:delText>
        </w:r>
        <w:r w:rsidR="00666EC4" w:rsidRPr="00AB6920" w:rsidDel="00397BA6">
          <w:rPr>
            <w:highlight w:val="yellow"/>
            <w:lang w:val="en-US"/>
          </w:rPr>
          <w:delText>·</w:delText>
        </w:r>
        <w:r w:rsidR="00337D77" w:rsidRPr="00AB6920" w:rsidDel="00397BA6">
          <w:rPr>
            <w:highlight w:val="yellow"/>
            <w:lang w:val="en-US"/>
          </w:rPr>
          <w:delText>6</w:delText>
        </w:r>
      </w:del>
      <w:ins w:id="100" w:author="Andrés González Santa Cruz" w:date="2021-03-30T18:10:00Z">
        <w:r w:rsidR="00397BA6">
          <w:rPr>
            <w:highlight w:val="yellow"/>
            <w:lang w:val="en-US"/>
          </w:rPr>
          <w:t>1.6</w:t>
        </w:r>
      </w:ins>
      <w:r w:rsidR="00337D77" w:rsidRPr="00AB6920">
        <w:rPr>
          <w:highlight w:val="yellow"/>
          <w:lang w:val="en-US"/>
        </w:rPr>
        <w:t>,</w:t>
      </w:r>
      <w:r w:rsidR="00666EC4" w:rsidRPr="00AB6920">
        <w:rPr>
          <w:highlight w:val="yellow"/>
          <w:lang w:val="en-US"/>
        </w:rPr>
        <w:t xml:space="preserve"> </w:t>
      </w:r>
      <w:del w:id="101" w:author="Andrés González Santa Cruz" w:date="2021-03-30T18:10:00Z">
        <w:r w:rsidR="00337D77" w:rsidRPr="00AB6920" w:rsidDel="00397BA6">
          <w:rPr>
            <w:highlight w:val="yellow"/>
            <w:lang w:val="en-US"/>
          </w:rPr>
          <w:delText>21</w:delText>
        </w:r>
        <w:r w:rsidR="009A0CAB" w:rsidRPr="00AB6920" w:rsidDel="00397BA6">
          <w:rPr>
            <w:highlight w:val="yellow"/>
            <w:lang w:val="en-US"/>
          </w:rPr>
          <w:delText>·</w:delText>
        </w:r>
        <w:r w:rsidR="00337D77" w:rsidRPr="00AB6920" w:rsidDel="00397BA6">
          <w:rPr>
            <w:highlight w:val="yellow"/>
            <w:lang w:val="en-US"/>
          </w:rPr>
          <w:delText>8</w:delText>
        </w:r>
      </w:del>
      <w:ins w:id="102" w:author="Andrés González Santa Cruz" w:date="2021-03-30T18:10:00Z">
        <w:r w:rsidR="00397BA6">
          <w:rPr>
            <w:highlight w:val="yellow"/>
            <w:lang w:val="en-US"/>
          </w:rPr>
          <w:t>21.6</w:t>
        </w:r>
      </w:ins>
      <w:r w:rsidR="00337D77" w:rsidRPr="00AB6920">
        <w:rPr>
          <w:highlight w:val="yellow"/>
          <w:lang w:val="en-US"/>
        </w:rPr>
        <w:t>)</w:t>
      </w:r>
      <w:r w:rsidR="0035028E">
        <w:rPr>
          <w:lang w:val="en-US"/>
        </w:rPr>
        <w:t xml:space="preserve"> (Supplemental Table 3)</w:t>
      </w:r>
      <w:r w:rsidRPr="0013600D">
        <w:rPr>
          <w:lang w:val="en-US"/>
        </w:rPr>
        <w:t>.</w:t>
      </w:r>
    </w:p>
    <w:p w14:paraId="17F3D23A" w14:textId="54906646" w:rsidR="00F231D4" w:rsidRPr="00845F81" w:rsidRDefault="00F231D4" w:rsidP="00C17D9D">
      <w:pPr>
        <w:pStyle w:val="Ttulo1"/>
      </w:pPr>
      <w:r w:rsidRPr="00845F81">
        <w:t>Discussion</w:t>
      </w:r>
    </w:p>
    <w:p w14:paraId="6AB5171E" w14:textId="415A0236" w:rsidR="00F1032E" w:rsidRPr="0013600D" w:rsidRDefault="00F1032E" w:rsidP="00184A16">
      <w:pPr>
        <w:spacing w:line="480" w:lineRule="auto"/>
        <w:jc w:val="both"/>
        <w:rPr>
          <w:lang w:val="en-US"/>
        </w:rPr>
      </w:pPr>
      <w:r w:rsidRPr="0013600D">
        <w:rPr>
          <w:lang w:val="en-US"/>
        </w:rPr>
        <w:t xml:space="preserve">In this study, we aimed to quantify the effects of social protest and widespread crowd-control techniques on </w:t>
      </w:r>
      <w:r w:rsidR="00D714FC">
        <w:rPr>
          <w:lang w:val="en-US"/>
        </w:rPr>
        <w:t>health service utilization</w:t>
      </w:r>
      <w:r w:rsidR="00191684" w:rsidRPr="0013600D">
        <w:rPr>
          <w:lang w:val="en-US"/>
        </w:rPr>
        <w:t xml:space="preserve"> within</w:t>
      </w:r>
      <w:r w:rsidRPr="0013600D">
        <w:rPr>
          <w:lang w:val="en-US"/>
        </w:rPr>
        <w:t xml:space="preserve"> the Chilean </w:t>
      </w:r>
      <w:r w:rsidR="000E7657" w:rsidRPr="0013600D">
        <w:rPr>
          <w:lang w:val="en-US"/>
        </w:rPr>
        <w:t>context</w:t>
      </w:r>
      <w:r w:rsidRPr="0013600D">
        <w:rPr>
          <w:lang w:val="en-US"/>
        </w:rPr>
        <w:t xml:space="preserve">. </w:t>
      </w:r>
      <w:r w:rsidRPr="004D2F4E">
        <w:rPr>
          <w:lang w:val="en-US"/>
        </w:rPr>
        <w:t>Our findings suggest that</w:t>
      </w:r>
      <w:r w:rsidR="000E7657" w:rsidRPr="004D2F4E">
        <w:rPr>
          <w:lang w:val="en-US"/>
        </w:rPr>
        <w:t>,</w:t>
      </w:r>
      <w:r w:rsidRPr="004D2F4E">
        <w:rPr>
          <w:lang w:val="en-US"/>
        </w:rPr>
        <w:t xml:space="preserve"> following the onset of the Chilean social movement on October 18, 2019</w:t>
      </w:r>
      <w:r w:rsidR="00793A59" w:rsidRPr="004D2F4E">
        <w:rPr>
          <w:lang w:val="en-US"/>
        </w:rPr>
        <w:t>,</w:t>
      </w:r>
      <w:r w:rsidRPr="004D2F4E">
        <w:rPr>
          <w:lang w:val="en-US"/>
        </w:rPr>
        <w:t xml:space="preserve"> there was </w:t>
      </w:r>
      <w:r w:rsidRPr="00AB6920">
        <w:rPr>
          <w:highlight w:val="yellow"/>
          <w:lang w:val="en-US"/>
        </w:rPr>
        <w:t>a decrease in consultations to ED services near the protest’s focal point</w:t>
      </w:r>
      <w:r w:rsidR="00191684" w:rsidRPr="004D2F4E">
        <w:rPr>
          <w:lang w:val="en-US"/>
        </w:rPr>
        <w:t>.</w:t>
      </w:r>
      <w:r w:rsidRPr="004D2F4E">
        <w:rPr>
          <w:lang w:val="en-US"/>
        </w:rPr>
        <w:t xml:space="preserve"> </w:t>
      </w:r>
      <w:r w:rsidR="00191684" w:rsidRPr="0013600D">
        <w:rPr>
          <w:lang w:val="en-US"/>
        </w:rPr>
        <w:t>H</w:t>
      </w:r>
      <w:r w:rsidRPr="0013600D">
        <w:rPr>
          <w:lang w:val="en-US"/>
        </w:rPr>
        <w:t xml:space="preserve">owever, the </w:t>
      </w:r>
      <w:r w:rsidRPr="00AB6920">
        <w:rPr>
          <w:highlight w:val="yellow"/>
          <w:lang w:val="en-US"/>
        </w:rPr>
        <w:t xml:space="preserve">severity of trauma and respiratory cases </w:t>
      </w:r>
      <w:r w:rsidR="000E7657" w:rsidRPr="00AB6920">
        <w:rPr>
          <w:highlight w:val="yellow"/>
          <w:lang w:val="en-US"/>
        </w:rPr>
        <w:t>appeared</w:t>
      </w:r>
      <w:r w:rsidRPr="00AB6920">
        <w:rPr>
          <w:highlight w:val="yellow"/>
          <w:lang w:val="en-US"/>
        </w:rPr>
        <w:t xml:space="preserve"> to increase, </w:t>
      </w:r>
      <w:r w:rsidR="001616F8" w:rsidRPr="00AB6920">
        <w:rPr>
          <w:highlight w:val="yellow"/>
          <w:lang w:val="en-US"/>
        </w:rPr>
        <w:t>p</w:t>
      </w:r>
      <w:r w:rsidR="001616F8">
        <w:rPr>
          <w:lang w:val="en-US"/>
        </w:rPr>
        <w:t>articularly</w:t>
      </w:r>
      <w:r w:rsidRPr="0013600D">
        <w:rPr>
          <w:lang w:val="en-US"/>
        </w:rPr>
        <w:t xml:space="preserve"> when we looked at the proportion of hospitalization</w:t>
      </w:r>
      <w:r w:rsidR="000E7657" w:rsidRPr="0013600D">
        <w:rPr>
          <w:lang w:val="en-US"/>
        </w:rPr>
        <w:t>s</w:t>
      </w:r>
      <w:r w:rsidRPr="0013600D">
        <w:rPr>
          <w:lang w:val="en-US"/>
        </w:rPr>
        <w:t xml:space="preserve"> per 1,000 trauma/respiratory ED consultations. Hospitalizations among consulta</w:t>
      </w:r>
      <w:r w:rsidR="000E7657" w:rsidRPr="0013600D">
        <w:rPr>
          <w:lang w:val="en-US"/>
        </w:rPr>
        <w:t>tion</w:t>
      </w:r>
      <w:r w:rsidRPr="0013600D">
        <w:rPr>
          <w:lang w:val="en-US"/>
        </w:rPr>
        <w:t xml:space="preserve">s for trauma </w:t>
      </w:r>
      <w:r w:rsidRPr="00AB6920">
        <w:rPr>
          <w:highlight w:val="yellow"/>
          <w:lang w:val="en-US"/>
        </w:rPr>
        <w:t xml:space="preserve">were </w:t>
      </w:r>
      <w:r w:rsidR="00337D77" w:rsidRPr="00AB6920">
        <w:rPr>
          <w:highlight w:val="yellow"/>
          <w:lang w:val="en-US"/>
        </w:rPr>
        <w:t>4</w:t>
      </w:r>
      <w:del w:id="103" w:author="Andrés González Santa Cruz" w:date="2021-03-30T17:16:00Z">
        <w:r w:rsidR="00337D77" w:rsidRPr="00AB6920" w:rsidDel="00E93CE2">
          <w:rPr>
            <w:highlight w:val="yellow"/>
            <w:lang w:val="en-US"/>
          </w:rPr>
          <w:delText>1</w:delText>
        </w:r>
      </w:del>
      <w:ins w:id="104" w:author="Andrés González Santa Cruz" w:date="2021-03-30T17:16:00Z">
        <w:r w:rsidR="00E93CE2">
          <w:rPr>
            <w:highlight w:val="yellow"/>
            <w:lang w:val="en-US"/>
          </w:rPr>
          <w:t>0</w:t>
        </w:r>
      </w:ins>
      <w:r w:rsidRPr="00AB6920">
        <w:rPr>
          <w:highlight w:val="yellow"/>
          <w:lang w:val="en-US"/>
        </w:rPr>
        <w:t>% higher than expected</w:t>
      </w:r>
      <w:r w:rsidRPr="0013600D">
        <w:rPr>
          <w:lang w:val="en-US"/>
        </w:rPr>
        <w:t>, while</w:t>
      </w:r>
      <w:r w:rsidR="000E7657" w:rsidRPr="0013600D">
        <w:rPr>
          <w:lang w:val="en-US"/>
        </w:rPr>
        <w:t>,</w:t>
      </w:r>
      <w:r w:rsidRPr="0013600D">
        <w:rPr>
          <w:lang w:val="en-US"/>
        </w:rPr>
        <w:t xml:space="preserve"> for </w:t>
      </w:r>
      <w:r w:rsidRPr="00AB6920">
        <w:rPr>
          <w:highlight w:val="yellow"/>
          <w:lang w:val="en-US"/>
        </w:rPr>
        <w:t>respiratory conditions</w:t>
      </w:r>
      <w:r w:rsidR="000E7657" w:rsidRPr="00AB6920">
        <w:rPr>
          <w:highlight w:val="yellow"/>
          <w:lang w:val="en-US"/>
        </w:rPr>
        <w:t xml:space="preserve">, </w:t>
      </w:r>
      <w:r w:rsidR="00191684" w:rsidRPr="00AB6920">
        <w:rPr>
          <w:highlight w:val="yellow"/>
          <w:lang w:val="en-US"/>
        </w:rPr>
        <w:lastRenderedPageBreak/>
        <w:t>hospitalizations</w:t>
      </w:r>
      <w:r w:rsidRPr="00AB6920">
        <w:rPr>
          <w:highlight w:val="yellow"/>
          <w:lang w:val="en-US"/>
        </w:rPr>
        <w:t xml:space="preserve"> w</w:t>
      </w:r>
      <w:r w:rsidR="00191684" w:rsidRPr="00AB6920">
        <w:rPr>
          <w:highlight w:val="yellow"/>
          <w:lang w:val="en-US"/>
        </w:rPr>
        <w:t>ere</w:t>
      </w:r>
      <w:r w:rsidRPr="00AB6920">
        <w:rPr>
          <w:highlight w:val="yellow"/>
          <w:lang w:val="en-US"/>
        </w:rPr>
        <w:t xml:space="preserve"> </w:t>
      </w:r>
      <w:del w:id="105" w:author="Andrés González Santa Cruz" w:date="2021-03-30T17:16:00Z">
        <w:r w:rsidR="00337D77" w:rsidRPr="00AB6920" w:rsidDel="00E93CE2">
          <w:rPr>
            <w:highlight w:val="yellow"/>
            <w:lang w:val="en-US"/>
          </w:rPr>
          <w:delText>71</w:delText>
        </w:r>
      </w:del>
      <w:ins w:id="106" w:author="Andrés González Santa Cruz" w:date="2021-03-30T17:16:00Z">
        <w:r w:rsidR="00E93CE2">
          <w:rPr>
            <w:highlight w:val="yellow"/>
            <w:lang w:val="en-US"/>
          </w:rPr>
          <w:t>59</w:t>
        </w:r>
      </w:ins>
      <w:r w:rsidRPr="00AB6920">
        <w:rPr>
          <w:highlight w:val="yellow"/>
          <w:lang w:val="en-US"/>
        </w:rPr>
        <w:t>% higher</w:t>
      </w:r>
      <w:r w:rsidRPr="0013600D">
        <w:rPr>
          <w:lang w:val="en-US"/>
        </w:rPr>
        <w:t xml:space="preserve">. These results provide </w:t>
      </w:r>
      <w:r w:rsidR="00EA5133" w:rsidRPr="0013600D">
        <w:rPr>
          <w:lang w:val="en-US"/>
        </w:rPr>
        <w:t xml:space="preserve">novel insights </w:t>
      </w:r>
      <w:r w:rsidRPr="0013600D">
        <w:rPr>
          <w:lang w:val="en-US"/>
        </w:rPr>
        <w:t>on the impact of social movements</w:t>
      </w:r>
      <w:r w:rsidR="000E7657" w:rsidRPr="0013600D">
        <w:rPr>
          <w:lang w:val="en-US"/>
        </w:rPr>
        <w:t xml:space="preserve"> and</w:t>
      </w:r>
      <w:r w:rsidR="00EA5133" w:rsidRPr="0013600D">
        <w:rPr>
          <w:lang w:val="en-US"/>
        </w:rPr>
        <w:t xml:space="preserve"> </w:t>
      </w:r>
      <w:r w:rsidR="00011EEA" w:rsidRPr="0013600D">
        <w:rPr>
          <w:lang w:val="en-US"/>
        </w:rPr>
        <w:t xml:space="preserve">violence during civil unrest </w:t>
      </w:r>
      <w:r w:rsidR="00EA5133" w:rsidRPr="0013600D">
        <w:rPr>
          <w:lang w:val="en-US"/>
        </w:rPr>
        <w:t xml:space="preserve">on </w:t>
      </w:r>
      <w:r w:rsidRPr="0013600D">
        <w:rPr>
          <w:lang w:val="en-US"/>
        </w:rPr>
        <w:t>health service utilization and population health.</w:t>
      </w:r>
    </w:p>
    <w:p w14:paraId="5242E2E5" w14:textId="35BF4CEB" w:rsidR="004D2F4E" w:rsidRPr="0013600D" w:rsidRDefault="00750315" w:rsidP="00184A16">
      <w:pPr>
        <w:spacing w:line="480" w:lineRule="auto"/>
        <w:jc w:val="both"/>
        <w:rPr>
          <w:lang w:val="en-US"/>
        </w:rPr>
      </w:pPr>
      <w:r w:rsidRPr="0013600D">
        <w:rPr>
          <w:lang w:val="en-US"/>
        </w:rPr>
        <w:t xml:space="preserve">The </w:t>
      </w:r>
      <w:r w:rsidRPr="00AB6920">
        <w:rPr>
          <w:highlight w:val="yellow"/>
          <w:lang w:val="en-US"/>
        </w:rPr>
        <w:t>overall decline in ED consultations</w:t>
      </w:r>
      <w:r w:rsidRPr="0013600D">
        <w:rPr>
          <w:lang w:val="en-US"/>
        </w:rPr>
        <w:t xml:space="preserve"> c</w:t>
      </w:r>
      <w:r w:rsidR="00A01C01" w:rsidRPr="0013600D">
        <w:rPr>
          <w:lang w:val="en-US"/>
        </w:rPr>
        <w:t xml:space="preserve">ould </w:t>
      </w:r>
      <w:r w:rsidR="00C03530" w:rsidRPr="0013600D">
        <w:rPr>
          <w:lang w:val="en-US"/>
        </w:rPr>
        <w:t xml:space="preserve">likely </w:t>
      </w:r>
      <w:r w:rsidRPr="0013600D">
        <w:rPr>
          <w:lang w:val="en-US"/>
        </w:rPr>
        <w:t>be explained through access; during this period, individuals with non-severe or life-threatening emergencies who would generally visit emergency services might reasonably avoid these hospitals</w:t>
      </w:r>
      <w:r w:rsidR="00666EC4">
        <w:rPr>
          <w:lang w:val="en-US"/>
        </w:rPr>
        <w:t>.</w:t>
      </w:r>
      <w:r w:rsidRPr="00845F81">
        <w:fldChar w:fldCharType="begin"/>
      </w:r>
      <w:r w:rsidR="00C60148" w:rsidRPr="00C60148">
        <w:rPr>
          <w:lang w:val="en-US"/>
        </w:rPr>
        <w:instrText xml:space="preserve"> ADDIN EN.CITE &lt;EndNote&gt;&lt;Cite&gt;&lt;Author&gt;Robertson&lt;/Author&gt;&lt;Year&gt;2014&lt;/Year&gt;&lt;RecNum&gt;409&lt;/RecNum&gt;&lt;DisplayText&gt;&lt;style face="superscript"&gt;5&lt;/style&gt;&lt;/DisplayText&gt;&lt;record&gt;&lt;rec-number&gt;409&lt;/rec-number&gt;&lt;foreign-keys&gt;&lt;key app="EN" db-id="vez59w5td2w2fnewpeyvpw0sxsp029pzsar5" timestamp="1614707568" guid="e6fcd9f6-cba0-4c9b-b07f-885ee2aae169"&gt;409&lt;/key&gt;&lt;/foreign-keys&gt;&lt;ref-type name="Journal Article"&gt;17&lt;/ref-type&gt;&lt;contributors&gt;&lt;authors&gt;&lt;author&gt;Robertson, E.&lt;/author&gt;&lt;/authors&gt;&lt;/contributors&gt;&lt;titles&gt;&lt;title&gt;Venezuelan unrest increases pressure on health services&lt;/title&gt;&lt;secondary-title&gt;Lancet&lt;/secondary-title&gt;&lt;/titles&gt;&lt;periodical&gt;&lt;full-title&gt;Lancet&lt;/full-title&gt;&lt;/periodical&gt;&lt;pages&gt;942&lt;/pages&gt;&lt;volume&gt;383&lt;/volume&gt;&lt;number&gt;9921&lt;/number&gt;&lt;edition&gt;2014/03/19&lt;/edition&gt;&lt;keywords&gt;&lt;keyword&gt;*Civil Disorders,Delivery of Health Care/standards,Health Services/*standards,Humans,Pharmaceutical Preparations/supply&lt;/keyword&gt;&lt;keyword&gt;&amp;amp; distribution,Venezuela&lt;/keyword&gt;&lt;/keywords&gt;&lt;dates&gt;&lt;year&gt;2014&lt;/year&gt;&lt;/dates&gt;&lt;isbn&gt;0140-6736&lt;/isbn&gt;&lt;accession-num&gt;Robertson2014&lt;/accession-num&gt;&lt;urls&gt;&lt;/urls&gt;&lt;electronic-resource-num&gt;10.1016/s0140-6736(14)60467-0&lt;/electronic-resource-num&gt;&lt;/record&gt;&lt;/Cite&gt;&lt;/EndNote&gt;</w:instrText>
      </w:r>
      <w:r w:rsidRPr="00845F81">
        <w:fldChar w:fldCharType="separate"/>
      </w:r>
      <w:r w:rsidR="00D91C57" w:rsidRPr="00D91C57">
        <w:rPr>
          <w:noProof/>
          <w:vertAlign w:val="superscript"/>
          <w:lang w:val="en-US"/>
        </w:rPr>
        <w:t>5</w:t>
      </w:r>
      <w:r w:rsidRPr="00845F81">
        <w:fldChar w:fldCharType="end"/>
      </w:r>
      <w:r w:rsidRPr="0013600D">
        <w:rPr>
          <w:lang w:val="en-US"/>
        </w:rPr>
        <w:t xml:space="preserve"> In fact, public transportation was significantly disrupted throughout the time of the protests, particularly in </w:t>
      </w:r>
      <w:r w:rsidR="00D66BC7" w:rsidRPr="0013600D">
        <w:rPr>
          <w:lang w:val="en-US"/>
        </w:rPr>
        <w:t xml:space="preserve">the </w:t>
      </w:r>
      <w:r w:rsidRPr="0013600D">
        <w:rPr>
          <w:lang w:val="en-US"/>
        </w:rPr>
        <w:t xml:space="preserve">area surrounding the protest’s focal point. </w:t>
      </w:r>
      <w:r w:rsidR="00A01C01" w:rsidRPr="0013600D">
        <w:rPr>
          <w:lang w:val="en-US"/>
        </w:rPr>
        <w:t>It</w:t>
      </w:r>
      <w:r w:rsidRPr="0013600D">
        <w:rPr>
          <w:lang w:val="en-US"/>
        </w:rPr>
        <w:t xml:space="preserve"> is also known that incident cases due to police confrontations and exposure to crowd-control methods, particularly those with minor and mild injuries</w:t>
      </w:r>
      <w:r w:rsidR="00C60148">
        <w:rPr>
          <w:lang w:val="en-US"/>
        </w:rPr>
        <w:t>,</w:t>
      </w:r>
      <w:r w:rsidRPr="0013600D">
        <w:rPr>
          <w:lang w:val="en-US"/>
        </w:rPr>
        <w:t xml:space="preserve"> were treated on-site by volunteering</w:t>
      </w:r>
      <w:r w:rsidR="00A01C01" w:rsidRPr="0013600D">
        <w:rPr>
          <w:lang w:val="en-US"/>
        </w:rPr>
        <w:t xml:space="preserve"> health professionals</w:t>
      </w:r>
      <w:r w:rsidRPr="0013600D">
        <w:rPr>
          <w:lang w:val="en-US"/>
        </w:rPr>
        <w:t xml:space="preserve">, possibly </w:t>
      </w:r>
      <w:r w:rsidR="00BC2DBF">
        <w:rPr>
          <w:lang w:val="en-US"/>
        </w:rPr>
        <w:t>lessening</w:t>
      </w:r>
      <w:r w:rsidR="00BC2DBF" w:rsidRPr="0013600D">
        <w:rPr>
          <w:lang w:val="en-US"/>
        </w:rPr>
        <w:t xml:space="preserve"> </w:t>
      </w:r>
      <w:r w:rsidR="00A01C01" w:rsidRPr="0013600D">
        <w:rPr>
          <w:lang w:val="en-US"/>
        </w:rPr>
        <w:t xml:space="preserve">the </w:t>
      </w:r>
      <w:r w:rsidRPr="0013600D">
        <w:rPr>
          <w:lang w:val="en-US"/>
        </w:rPr>
        <w:t xml:space="preserve">ED </w:t>
      </w:r>
      <w:r w:rsidR="00BC2DBF">
        <w:rPr>
          <w:lang w:val="en-US"/>
        </w:rPr>
        <w:t xml:space="preserve">burden </w:t>
      </w:r>
      <w:r w:rsidRPr="0013600D">
        <w:rPr>
          <w:lang w:val="en-US"/>
        </w:rPr>
        <w:t>from mild or non-life-threatening problems</w:t>
      </w:r>
      <w:r w:rsidR="00666EC4">
        <w:rPr>
          <w:lang w:val="en-US"/>
        </w:rPr>
        <w:t>.</w:t>
      </w:r>
      <w:r w:rsidRPr="00845F81">
        <w:fldChar w:fldCharType="begin"/>
      </w:r>
      <w:r w:rsidR="00C60148" w:rsidRPr="00C60148">
        <w:rPr>
          <w:lang w:val="en-US"/>
        </w:rPr>
        <w:instrText xml:space="preserve"> ADDIN EN.CITE &lt;EndNote&gt;&lt;Cite&gt;&lt;Author&gt;Somma&lt;/Author&gt;&lt;Year&gt;2020&lt;/Year&gt;&lt;RecNum&gt;416&lt;/RecNum&gt;&lt;DisplayText&gt;&lt;style face="superscript"&gt;3&lt;/style&gt;&lt;/DisplayText&gt;&lt;record&gt;&lt;rec-number&gt;416&lt;/rec-number&gt;&lt;foreign-keys&gt;&lt;key app="EN" db-id="vez59w5td2w2fnewpeyvpw0sxsp029pzsar5" timestamp="1614707568" guid="10e18f15-c311-42c4-bac0-97e5f46f5419"&gt;416&lt;/key&gt;&lt;/foreign-keys&gt;&lt;ref-type name="Journal Article"&gt;17&lt;/ref-type&gt;&lt;contributors&gt;&lt;authors&gt;&lt;author&gt;Somma, N.M.&lt;/author&gt;&lt;author&gt;Bargsted, M.&lt;/author&gt;&lt;author&gt;Disi, R.&lt;/author&gt;&lt;author&gt;Medel, R.M.&lt;/author&gt;&lt;/authors&gt;&lt;/contributors&gt;&lt;titles&gt;&lt;title&gt;No water in the oasis: the Chilean Spring of 2019–2020&lt;/title&gt;&lt;secondary-title&gt;Social Movement Studies&lt;/secondary-title&gt;&lt;/titles&gt;&lt;periodical&gt;&lt;full-title&gt;Social Movement Studies&lt;/full-title&gt;&lt;/periodical&gt;&lt;pages&gt;1-8&lt;/pages&gt;&lt;dates&gt;&lt;year&gt;2020&lt;/year&gt;&lt;/dates&gt;&lt;isbn&gt;1474-2837&lt;/isbn&gt;&lt;accession-num&gt;Somma2020&lt;/accession-num&gt;&lt;urls&gt;&lt;related-urls&gt;&lt;url&gt;https://doi.org/10.1080/14742837.2020.1727737&lt;/url&gt;&lt;/related-urls&gt;&lt;/urls&gt;&lt;electronic-resource-num&gt;10.1080/14742837.2020.1727737&lt;/electronic-resource-num&gt;&lt;/record&gt;&lt;/Cite&gt;&lt;/EndNote&gt;</w:instrText>
      </w:r>
      <w:r w:rsidRPr="00845F81">
        <w:fldChar w:fldCharType="separate"/>
      </w:r>
      <w:r w:rsidR="00C60148" w:rsidRPr="00C60148">
        <w:rPr>
          <w:noProof/>
          <w:vertAlign w:val="superscript"/>
          <w:lang w:val="en-US"/>
        </w:rPr>
        <w:t>3</w:t>
      </w:r>
      <w:r w:rsidRPr="00845F81">
        <w:fldChar w:fldCharType="end"/>
      </w:r>
      <w:r w:rsidRPr="0013600D">
        <w:rPr>
          <w:lang w:val="en-US"/>
        </w:rPr>
        <w:t xml:space="preserve"> </w:t>
      </w:r>
    </w:p>
    <w:p w14:paraId="5092BD43" w14:textId="41AF3B99" w:rsidR="00750315" w:rsidRPr="004D2F4E" w:rsidRDefault="004D2F4E" w:rsidP="00184A16">
      <w:pPr>
        <w:spacing w:line="480" w:lineRule="auto"/>
        <w:jc w:val="both"/>
        <w:rPr>
          <w:lang w:val="en-US"/>
        </w:rPr>
      </w:pPr>
      <w:r>
        <w:rPr>
          <w:lang w:val="en-US"/>
        </w:rPr>
        <w:t>T</w:t>
      </w:r>
      <w:r w:rsidR="00750315" w:rsidRPr="004D2F4E">
        <w:rPr>
          <w:lang w:val="en-US"/>
        </w:rPr>
        <w:t xml:space="preserve">he </w:t>
      </w:r>
      <w:r w:rsidR="00750315" w:rsidRPr="00AB6920">
        <w:rPr>
          <w:highlight w:val="yellow"/>
          <w:lang w:val="en-US"/>
        </w:rPr>
        <w:t xml:space="preserve">increase in the number and proportion of trauma hospitalizations during the social protest period suggests that confrontations and police brutality </w:t>
      </w:r>
      <w:r w:rsidR="00D66BC7" w:rsidRPr="00AB6920">
        <w:rPr>
          <w:highlight w:val="yellow"/>
          <w:lang w:val="en-US"/>
        </w:rPr>
        <w:t>resulted</w:t>
      </w:r>
      <w:r w:rsidR="00750315" w:rsidRPr="00AB6920">
        <w:rPr>
          <w:highlight w:val="yellow"/>
          <w:lang w:val="en-US"/>
        </w:rPr>
        <w:t xml:space="preserve"> in an increase</w:t>
      </w:r>
      <w:r w:rsidR="00D66BC7" w:rsidRPr="00AB6920">
        <w:rPr>
          <w:highlight w:val="yellow"/>
          <w:lang w:val="en-US"/>
        </w:rPr>
        <w:t>d</w:t>
      </w:r>
      <w:r w:rsidR="00750315" w:rsidRPr="00AB6920">
        <w:rPr>
          <w:highlight w:val="yellow"/>
          <w:lang w:val="en-US"/>
        </w:rPr>
        <w:t xml:space="preserve"> number of civilians injured that needed medical a</w:t>
      </w:r>
      <w:r w:rsidR="00793A59" w:rsidRPr="00AB6920">
        <w:rPr>
          <w:highlight w:val="yellow"/>
          <w:lang w:val="en-US"/>
        </w:rPr>
        <w:t>t</w:t>
      </w:r>
      <w:r w:rsidR="00750315" w:rsidRPr="00AB6920">
        <w:rPr>
          <w:highlight w:val="yellow"/>
          <w:lang w:val="en-US"/>
        </w:rPr>
        <w:t>tention</w:t>
      </w:r>
      <w:r w:rsidR="00750315" w:rsidRPr="004D2F4E">
        <w:rPr>
          <w:lang w:val="en-US"/>
        </w:rPr>
        <w:t>. This is consistent with a previous study that evidenced an incr</w:t>
      </w:r>
      <w:r w:rsidR="00DA1F3E" w:rsidRPr="004D2F4E">
        <w:rPr>
          <w:lang w:val="en-US"/>
        </w:rPr>
        <w:t>ease</w:t>
      </w:r>
      <w:r w:rsidR="00750315" w:rsidRPr="004D2F4E">
        <w:rPr>
          <w:lang w:val="en-US"/>
        </w:rPr>
        <w:t xml:space="preserve"> in severe ocular trauma by kinetic impact projectiles during this period</w:t>
      </w:r>
      <w:r w:rsidR="00666EC4">
        <w:rPr>
          <w:lang w:val="en-US"/>
        </w:rPr>
        <w:t>,</w:t>
      </w:r>
      <w:r w:rsidR="00750315" w:rsidRPr="00845F81">
        <w:fldChar w:fldCharType="begin"/>
      </w:r>
      <w:r w:rsidR="00C60148" w:rsidRPr="00C60148">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750315" w:rsidRPr="00845F81">
        <w:fldChar w:fldCharType="separate"/>
      </w:r>
      <w:r w:rsidR="00D91C57" w:rsidRPr="00D91C57">
        <w:rPr>
          <w:noProof/>
          <w:vertAlign w:val="superscript"/>
          <w:lang w:val="en-US"/>
        </w:rPr>
        <w:t>10</w:t>
      </w:r>
      <w:r w:rsidR="00750315" w:rsidRPr="00845F81">
        <w:fldChar w:fldCharType="end"/>
      </w:r>
      <w:r w:rsidR="00947BF5" w:rsidRPr="004D2F4E">
        <w:rPr>
          <w:lang w:val="en-US"/>
        </w:rPr>
        <w:t xml:space="preserve"> a</w:t>
      </w:r>
      <w:r w:rsidR="00CA144C" w:rsidRPr="004D2F4E">
        <w:rPr>
          <w:lang w:val="en-US"/>
        </w:rPr>
        <w:t>s well as</w:t>
      </w:r>
      <w:r w:rsidR="00947BF5" w:rsidRPr="004D2F4E">
        <w:rPr>
          <w:lang w:val="en-US"/>
        </w:rPr>
        <w:t xml:space="preserve"> a</w:t>
      </w:r>
      <w:r w:rsidR="00CA144C" w:rsidRPr="004D2F4E">
        <w:rPr>
          <w:lang w:val="en-US"/>
        </w:rPr>
        <w:t>nother</w:t>
      </w:r>
      <w:r w:rsidR="00947BF5" w:rsidRPr="004D2F4E">
        <w:rPr>
          <w:lang w:val="en-US"/>
        </w:rPr>
        <w:t xml:space="preserve"> study that </w:t>
      </w:r>
      <w:r w:rsidR="00CA144C" w:rsidRPr="00AB6920">
        <w:rPr>
          <w:highlight w:val="yellow"/>
          <w:lang w:val="en-US"/>
        </w:rPr>
        <w:t>demonstrated increased</w:t>
      </w:r>
      <w:r w:rsidR="00947BF5" w:rsidRPr="00AB6920">
        <w:rPr>
          <w:highlight w:val="yellow"/>
          <w:lang w:val="en-US"/>
        </w:rPr>
        <w:t xml:space="preserve"> levels of trauma</w:t>
      </w:r>
      <w:r w:rsidR="00947BF5" w:rsidRPr="004D2F4E">
        <w:rPr>
          <w:lang w:val="en-US"/>
        </w:rPr>
        <w:t xml:space="preserve"> at the beginning of the social crisis in the south-east area of Santiago (fairly far from the protests’ focal point), though the authors found no </w:t>
      </w:r>
      <w:r w:rsidR="00BC2DBF">
        <w:rPr>
          <w:lang w:val="en-US"/>
        </w:rPr>
        <w:t xml:space="preserve">unambiguous </w:t>
      </w:r>
      <w:r w:rsidR="00947BF5" w:rsidRPr="004D2F4E">
        <w:rPr>
          <w:lang w:val="en-US"/>
        </w:rPr>
        <w:t>differences compared with 2018</w:t>
      </w:r>
      <w:r w:rsidR="00666EC4">
        <w:rPr>
          <w:lang w:val="en-US"/>
        </w:rPr>
        <w:t>.</w:t>
      </w:r>
      <w:r w:rsidR="00947BF5" w:rsidRPr="00845F81">
        <w:fldChar w:fldCharType="begin"/>
      </w:r>
      <w:r w:rsidR="00F07106" w:rsidRPr="00F07106">
        <w:rPr>
          <w:lang w:val="en-US"/>
        </w:rPr>
        <w:instrText xml:space="preserve"> ADDIN EN.CITE &lt;EndNote&gt;&lt;Cite&gt;&lt;Author&gt;Ramos Perkis&lt;/Author&gt;&lt;Year&gt;2020&lt;/Year&gt;&lt;RecNum&gt;518&lt;/RecNum&gt;&lt;DisplayText&gt;&lt;style face="superscript"&gt;22&lt;/style&gt;&lt;/DisplayText&gt;&lt;record&gt;&lt;rec-number&gt;518&lt;/rec-number&gt;&lt;foreign-keys&gt;&lt;key app="EN" db-id="vez59w5td2w2fnewpeyvpw0sxsp029pzsar5" timestamp="1615587171" guid="36d6c813-ef55-4209-8b6e-612f8ca22440"&gt;518&lt;/key&gt;&lt;/foreign-keys&gt;&lt;ref-type name="Journal Article"&gt;17&lt;/ref-type&gt;&lt;contributors&gt;&lt;authors&gt;&lt;author&gt;Ramos Perkis, J. P.&lt;/author&gt;&lt;author&gt;Achurra Tirado, P.&lt;/author&gt;&lt;author&gt;Raykar, N.&lt;/author&gt;&lt;author&gt;Zinco Acosta, A.&lt;/author&gt;&lt;author&gt;Muñoz Alarcon, C.&lt;/author&gt;&lt;author&gt;Puyana, J. C.&lt;/author&gt;&lt;author&gt;Ottolino Lavarte, P.&lt;/author&gt;&lt;/authors&gt;&lt;/contributors&gt;&lt;auth-address&gt;Servicio de Cirugía, Unidad de Trauma y Urgencia, Hospital Dr. Sótero del Río, Santiago, Chile. jramos.med@gmail.com.&amp;#xD;Gastrointestinal Surgery Department, Pontificia Universidad Católica de Chile, Santiago, Chile.&amp;#xD;Department of Surgery, University of Pittsburgh, Pittsburgh, PA, USA.&amp;#xD;Servicio de Cirugía, Unidad d</w:instrText>
      </w:r>
      <w:r w:rsidR="00F07106" w:rsidRPr="001616F8">
        <w:rPr>
          <w:lang w:val="en-US"/>
        </w:rPr>
        <w:instrText>e</w:instrText>
      </w:r>
      <w:r w:rsidR="00F07106" w:rsidRPr="00602F4B">
        <w:rPr>
          <w:lang w:val="en-US"/>
        </w:rPr>
        <w:instrText xml:space="preserve"> Trauma y Urgencia, Hospital Dr. Sótero del Río, Santiago, Chile.&lt;/auth-address&gt;&lt;titles&gt;&lt;title&gt;Different Crises, Different Patterns of Trauma. The Impact of a Social Crisis and the COVID-19 Health Pandemic on a High Violence Area&lt;/title&gt;&lt;secondary-title&gt;World J Surg&lt;/secondary-title&gt;&lt;/titles&gt;&lt;periodical&gt;&lt;full-title&gt;World J Surg&lt;/full-title&gt;&lt;/periodical&gt;&lt;pages&gt;1-7&lt;/pages&gt;&lt;edition&gt;2020/11/14&lt;/edition&gt;&lt;dates&gt;&lt;year&gt;2020&lt;/year&gt;&lt;pub-dates&gt;&lt;date&gt;Nov 13&lt;/date&gt;&lt;/pub-dates&gt;&lt;/dates&gt;&lt;isbn&gt;0364-2313 (Print)&amp;#xD;0364-2313&lt;/isbn&gt;&lt;accession-num&gt;33185723&lt;/accession-num&gt;&lt;urls&gt;&lt;/urls&gt;&lt;custom2&gt;PMC7664169 manuscript.&lt;/custom2&gt;&lt;electronic-resource-num&gt;10.1007/s00268-020-05860-0&lt;/electronic-resource-num&gt;&lt;remote-database-provider&gt;NLM&lt;/remote-database-provider&gt;&lt;language&gt;eng&lt;/language&gt;&lt;/record&gt;&lt;/Cite&gt;&lt;/EndNote&gt;</w:instrText>
      </w:r>
      <w:r w:rsidR="00947BF5" w:rsidRPr="00845F81">
        <w:fldChar w:fldCharType="separate"/>
      </w:r>
      <w:r w:rsidR="00F07106" w:rsidRPr="00F07106">
        <w:rPr>
          <w:noProof/>
          <w:vertAlign w:val="superscript"/>
          <w:lang w:val="en-US"/>
        </w:rPr>
        <w:t>22</w:t>
      </w:r>
      <w:r w:rsidR="00947BF5" w:rsidRPr="00845F81">
        <w:fldChar w:fldCharType="end"/>
      </w:r>
      <w:r w:rsidRPr="004D2F4E">
        <w:rPr>
          <w:lang w:val="en-US"/>
        </w:rPr>
        <w:t xml:space="preserve"> Moreover, </w:t>
      </w:r>
      <w:r w:rsidR="007B1846">
        <w:rPr>
          <w:lang w:val="en-US"/>
        </w:rPr>
        <w:t>due to</w:t>
      </w:r>
      <w:r w:rsidR="007B1846" w:rsidRPr="004D2F4E">
        <w:rPr>
          <w:lang w:val="en-US"/>
        </w:rPr>
        <w:t xml:space="preserve"> </w:t>
      </w:r>
      <w:r w:rsidRPr="004D2F4E">
        <w:rPr>
          <w:lang w:val="en-US"/>
        </w:rPr>
        <w:t xml:space="preserve">access issues, patients with trauma </w:t>
      </w:r>
      <w:r w:rsidR="007B1846">
        <w:rPr>
          <w:lang w:val="en-US"/>
        </w:rPr>
        <w:t xml:space="preserve">or </w:t>
      </w:r>
      <w:r w:rsidRPr="004D2F4E">
        <w:rPr>
          <w:lang w:val="en-US"/>
        </w:rPr>
        <w:t xml:space="preserve">respiratory diseases could have delayed their ED consultations during this period, worsening the disease severity at ED presentation. </w:t>
      </w:r>
      <w:r>
        <w:rPr>
          <w:lang w:val="en-US"/>
        </w:rPr>
        <w:t>In other words</w:t>
      </w:r>
      <w:r w:rsidRPr="004D2F4E">
        <w:rPr>
          <w:lang w:val="en-US"/>
        </w:rPr>
        <w:t xml:space="preserve">, the </w:t>
      </w:r>
      <w:r w:rsidRPr="00AB6920">
        <w:rPr>
          <w:highlight w:val="yellow"/>
          <w:lang w:val="en-US"/>
        </w:rPr>
        <w:t>observed increase in disease severity of trauma and respiratory consultations</w:t>
      </w:r>
      <w:r w:rsidRPr="004D2F4E">
        <w:rPr>
          <w:lang w:val="en-US"/>
        </w:rPr>
        <w:t xml:space="preserve"> could be explained by </w:t>
      </w:r>
      <w:r>
        <w:rPr>
          <w:lang w:val="en-US"/>
        </w:rPr>
        <w:t xml:space="preserve">the widespread use of </w:t>
      </w:r>
      <w:r w:rsidRPr="004D2F4E">
        <w:rPr>
          <w:lang w:val="en-US"/>
        </w:rPr>
        <w:t xml:space="preserve">crowd-control techniques in confrontations </w:t>
      </w:r>
      <w:r>
        <w:rPr>
          <w:lang w:val="en-US"/>
        </w:rPr>
        <w:t xml:space="preserve">between the police and protesters </w:t>
      </w:r>
      <w:r w:rsidRPr="004D2F4E">
        <w:rPr>
          <w:lang w:val="en-US"/>
        </w:rPr>
        <w:t xml:space="preserve">and a late consultation </w:t>
      </w:r>
      <w:r>
        <w:rPr>
          <w:lang w:val="en-US"/>
        </w:rPr>
        <w:t>due to</w:t>
      </w:r>
      <w:r w:rsidRPr="004D2F4E">
        <w:rPr>
          <w:lang w:val="en-US"/>
        </w:rPr>
        <w:t xml:space="preserve"> access </w:t>
      </w:r>
      <w:r>
        <w:rPr>
          <w:lang w:val="en-US"/>
        </w:rPr>
        <w:t xml:space="preserve">barriers </w:t>
      </w:r>
      <w:r w:rsidRPr="004D2F4E">
        <w:rPr>
          <w:lang w:val="en-US"/>
        </w:rPr>
        <w:t>during this period.</w:t>
      </w:r>
    </w:p>
    <w:p w14:paraId="3BA2CB6D" w14:textId="748FFB46" w:rsidR="00F3484B" w:rsidRDefault="00F3484B" w:rsidP="00184A16">
      <w:pPr>
        <w:spacing w:line="480" w:lineRule="auto"/>
        <w:jc w:val="both"/>
        <w:rPr>
          <w:lang w:val="en-US"/>
        </w:rPr>
      </w:pPr>
      <w:r w:rsidRPr="00D836A8">
        <w:rPr>
          <w:lang w:val="en-US"/>
        </w:rPr>
        <w:lastRenderedPageBreak/>
        <w:t>During the “October 2019” protests, many human rights organizations were present in Chile. The evidence contained in reports from the United Nations, The Interamerican Commission of Human Rights, The National Institute of Human Rights, Amnesty International, and Human Right</w:t>
      </w:r>
      <w:r w:rsidR="00A77168">
        <w:rPr>
          <w:lang w:val="en-US"/>
        </w:rPr>
        <w:t>s</w:t>
      </w:r>
      <w:r w:rsidRPr="00D836A8">
        <w:rPr>
          <w:lang w:val="en-US"/>
        </w:rPr>
        <w:t xml:space="preserve"> Watch, all agree in a disproportionated use of force by the police and soldiers, </w:t>
      </w:r>
      <w:r w:rsidR="00AD79A9" w:rsidRPr="00D836A8">
        <w:rPr>
          <w:lang w:val="en-US"/>
        </w:rPr>
        <w:t xml:space="preserve">resulting in many cases in </w:t>
      </w:r>
      <w:r w:rsidRPr="00D836A8">
        <w:rPr>
          <w:lang w:val="en-US"/>
        </w:rPr>
        <w:t xml:space="preserve">severe injuries and deaths </w:t>
      </w:r>
      <w:r w:rsidR="00AD79A9" w:rsidRPr="00D836A8">
        <w:rPr>
          <w:lang w:val="en-US"/>
        </w:rPr>
        <w:t>among</w:t>
      </w:r>
      <w:r w:rsidRPr="00D836A8">
        <w:rPr>
          <w:lang w:val="en-US"/>
        </w:rPr>
        <w:t xml:space="preserve"> civilians</w:t>
      </w:r>
      <w:r w:rsidR="00666EC4">
        <w:rPr>
          <w:lang w:val="en-US"/>
        </w:rPr>
        <w:t>.</w:t>
      </w:r>
      <w:r w:rsidR="009F5D73" w:rsidRPr="00845F81">
        <w:fldChar w:fldCharType="begin"/>
      </w:r>
      <w:r w:rsidR="00F07106" w:rsidRPr="00F07106">
        <w:rPr>
          <w:lang w:val="en-US"/>
        </w:rPr>
        <w:instrText xml:space="preserve"> ADDIN EN.CITE &lt;EndNote&gt;&lt;Cite&gt;&lt;Author&gt;Office of the United Nations High Commissioner [OHCHR]&lt;/Author&gt;&lt;Year&gt;2019, December 13&lt;/Year&gt;&lt;RecNum&gt;655&lt;/RecNum&gt;&lt;DisplayText&gt;&lt;style face="superscript"&gt;23,24&lt;/style&gt;&lt;/DisplayText&gt;&lt;record&gt;&lt;rec-number&gt;655&lt;/rec-number&gt;&lt;foreign-keys&gt;&lt;key app="EN" db-id="vez59w5td2w2fnewpeyvpw0sxsp029pzsar5" timestamp="1616368340" guid="eb7acf8c-e44a-4a24-823e-df3d83b9ef4d"&gt;655&lt;/key&gt;&lt;/foreign-keys&gt;&lt;ref-type name="Generic"&gt;13&lt;/ref-type&gt;&lt;contributors&gt;&lt;authors&gt;&lt;author&gt;Office of the United Nations High Commissioner [OHCHR],&lt;/author&gt;&lt;/authors&gt;&lt;/contributors&gt;&lt;titles&gt;&lt;title&gt;Report of the Mission to Chile 30 October - 22 November 2019&lt;/title&gt;&lt;/titles&gt;&lt;dates&gt;&lt;year&gt;2019, December 13&lt;/year&gt;&lt;/dates&gt;&lt;pub-location&gt;Geneva, Switzerland&lt;/pub-location&gt;&lt;publisher&gt;United Nations&lt;/publisher&gt;&lt;urls&gt;&lt;related-urls&gt;&lt;url&gt;https://www.ohchr.org/Documents/Countries/CL/Report_Chile_2019_EN.pdf&lt;/url&gt;&lt;/related-urls&gt;&lt;/urls&gt;&lt;/record&gt;&lt;/Cite&gt;&lt;Cite&gt;&lt;Author&gt;Instituto Nacional de Derechos Humanos [INDH]&lt;/Author&gt;&lt;Year&gt;2019, December 23&lt;/Year&gt;&lt;RecNum&gt;656&lt;/RecNum&gt;&lt;record&gt;&lt;rec-number&gt;656&lt;/rec-number&gt;&lt;foreign-keys&gt;&lt;key app="EN" db-id="vez59w5td2w2fnewpeyvpw0sxsp029pzsar5" timestamp="1616370771" guid="ef492b73-8f1b-4a76-81f8-442fb96e6d37"&gt;656&lt;/key&gt;&lt;/foreign-keys&gt;&lt;ref-type name="Web Page"&gt;12&lt;/ref-type&gt;&lt;contributors&gt;&lt;authors&gt;&lt;author&gt;Instituto Nacional de Derechos Humanos [INDH],&lt;/author&gt;&lt;/authors&gt;&lt;/contributors&gt;&lt;titles&gt;&lt;title&gt;Informe Anual. Sobre la situación de los Derechos Humanos en Chile en el contexto de la crisis social. 17 de Octubre – 30 de noviembre 2019 [Annual report on the situation of human rights in Chile in the context of the social crisis. October 17- November 30, 2019]&lt;/title&gt;&lt;/titles&gt;&lt;volume&gt;2021&lt;/volume&gt;&lt;number&gt;March, 21&lt;/number&gt;&lt;dates&gt;&lt;year&gt;2019, December 23&lt;/year&gt;&lt;/dates&gt;&lt;pub-location&gt;Santiago, Chile&lt;/pub-location&gt;&lt;publisher&gt;INDH&lt;/publisher&gt;&lt;urls&gt;&lt;related-urls&gt;&lt;url&gt;https://bibliotecadigital.indh.cl/bitstream/handle/123456789/1701/Informe%20Final-2019.pdf?sequence=1&amp;amp;isAllowed=y&lt;/url&gt;&lt;/related-urls&gt;&lt;/urls&gt;&lt;/record&gt;&lt;/Cite&gt;&lt;/EndNote&gt;</w:instrText>
      </w:r>
      <w:r w:rsidR="009F5D73" w:rsidRPr="00845F81">
        <w:fldChar w:fldCharType="separate"/>
      </w:r>
      <w:r w:rsidR="00F07106" w:rsidRPr="00F07106">
        <w:rPr>
          <w:noProof/>
          <w:vertAlign w:val="superscript"/>
          <w:lang w:val="en-US"/>
        </w:rPr>
        <w:t>23,24</w:t>
      </w:r>
      <w:r w:rsidR="009F5D73" w:rsidRPr="00845F81">
        <w:fldChar w:fldCharType="end"/>
      </w:r>
      <w:r w:rsidRPr="00D836A8">
        <w:rPr>
          <w:lang w:val="en-US"/>
        </w:rPr>
        <w:t xml:space="preserve"> The same reports state </w:t>
      </w:r>
      <w:r w:rsidR="00AD79A9" w:rsidRPr="00D836A8">
        <w:rPr>
          <w:lang w:val="en-US"/>
        </w:rPr>
        <w:t xml:space="preserve">that </w:t>
      </w:r>
      <w:r w:rsidR="009B0F6E" w:rsidRPr="00D836A8">
        <w:rPr>
          <w:lang w:val="en-US"/>
        </w:rPr>
        <w:t xml:space="preserve">policemen </w:t>
      </w:r>
      <w:r w:rsidRPr="00D836A8">
        <w:rPr>
          <w:lang w:val="en-US"/>
        </w:rPr>
        <w:t>fir</w:t>
      </w:r>
      <w:r w:rsidR="00AD79A9" w:rsidRPr="00D836A8">
        <w:rPr>
          <w:lang w:val="en-US"/>
        </w:rPr>
        <w:t>ed</w:t>
      </w:r>
      <w:r w:rsidRPr="00D836A8">
        <w:rPr>
          <w:lang w:val="en-US"/>
        </w:rPr>
        <w:t xml:space="preserve"> at short-distance</w:t>
      </w:r>
      <w:r w:rsidR="00AD79A9" w:rsidRPr="00D836A8">
        <w:rPr>
          <w:lang w:val="en-US"/>
        </w:rPr>
        <w:t xml:space="preserve"> and to the </w:t>
      </w:r>
      <w:r w:rsidR="009B0F6E" w:rsidRPr="00D836A8">
        <w:rPr>
          <w:lang w:val="en-US"/>
        </w:rPr>
        <w:t xml:space="preserve">head </w:t>
      </w:r>
      <w:r w:rsidR="00AD79A9" w:rsidRPr="00D836A8">
        <w:rPr>
          <w:lang w:val="en-US"/>
        </w:rPr>
        <w:t>of protesters—despite national and international protocols—</w:t>
      </w:r>
      <w:r w:rsidR="00D836A8" w:rsidRPr="00D836A8">
        <w:rPr>
          <w:lang w:val="en-US"/>
        </w:rPr>
        <w:t>with</w:t>
      </w:r>
      <w:r w:rsidR="009B0F6E" w:rsidRPr="00D836A8">
        <w:rPr>
          <w:lang w:val="en-US"/>
        </w:rPr>
        <w:t xml:space="preserve"> kinetic weapons or tear gas canisters.</w:t>
      </w:r>
      <w:r w:rsidRPr="00D836A8">
        <w:rPr>
          <w:lang w:val="en-US"/>
        </w:rPr>
        <w:t xml:space="preserve"> In fact, the world’s largest number of ocular trauma by kinetic impact projectiles was documented in Chile during this period</w:t>
      </w:r>
      <w:r w:rsidR="00666EC4">
        <w:rPr>
          <w:lang w:val="en-US"/>
        </w:rPr>
        <w:t>,</w:t>
      </w:r>
      <w:r w:rsidR="0067493F" w:rsidRPr="00C1307A">
        <w:fldChar w:fldCharType="begin"/>
      </w:r>
      <w:r w:rsidR="00D91C57" w:rsidRPr="00D91C57">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67493F" w:rsidRPr="00C1307A">
        <w:fldChar w:fldCharType="separate"/>
      </w:r>
      <w:r w:rsidR="00D91C57" w:rsidRPr="00D91C57">
        <w:rPr>
          <w:noProof/>
          <w:vertAlign w:val="superscript"/>
          <w:lang w:val="en-US"/>
        </w:rPr>
        <w:t>10</w:t>
      </w:r>
      <w:r w:rsidR="0067493F" w:rsidRPr="00C1307A">
        <w:fldChar w:fldCharType="end"/>
      </w:r>
      <w:r w:rsidR="00D836A8" w:rsidRPr="00D836A8">
        <w:rPr>
          <w:lang w:val="en-US"/>
        </w:rPr>
        <w:t xml:space="preserve"> which is consistent with the </w:t>
      </w:r>
      <w:r w:rsidRPr="00D836A8">
        <w:rPr>
          <w:lang w:val="en-US"/>
        </w:rPr>
        <w:t xml:space="preserve">increase in </w:t>
      </w:r>
      <w:r w:rsidR="00D836A8" w:rsidRPr="00D836A8">
        <w:rPr>
          <w:lang w:val="en-US"/>
        </w:rPr>
        <w:t xml:space="preserve">ED </w:t>
      </w:r>
      <w:r w:rsidRPr="00D836A8">
        <w:rPr>
          <w:lang w:val="en-US"/>
        </w:rPr>
        <w:t>case severity illustrated by our results</w:t>
      </w:r>
      <w:r w:rsidR="00D836A8" w:rsidRPr="00D836A8">
        <w:rPr>
          <w:lang w:val="en-US"/>
        </w:rPr>
        <w:t>.</w:t>
      </w:r>
    </w:p>
    <w:p w14:paraId="220AD61F" w14:textId="1CEF7947" w:rsidR="002E79DD" w:rsidRPr="0013600D" w:rsidRDefault="006509EA" w:rsidP="00184A16">
      <w:pPr>
        <w:spacing w:line="480" w:lineRule="auto"/>
        <w:jc w:val="both"/>
        <w:rPr>
          <w:lang w:val="en-US"/>
        </w:rPr>
      </w:pPr>
      <w:r w:rsidRPr="0013600D">
        <w:rPr>
          <w:lang w:val="en-US"/>
        </w:rPr>
        <w:t xml:space="preserve">Social movements resulting in civil unrest are far from being </w:t>
      </w:r>
      <w:r w:rsidR="00BC2DBF">
        <w:rPr>
          <w:lang w:val="en-US"/>
        </w:rPr>
        <w:t xml:space="preserve">merely </w:t>
      </w:r>
      <w:r w:rsidRPr="0013600D">
        <w:rPr>
          <w:lang w:val="en-US"/>
        </w:rPr>
        <w:t>a Chilean or even Latin American issue. Recent demonstrations have occurred for different reasons in countries such as</w:t>
      </w:r>
      <w:r w:rsidR="00BD509B" w:rsidRPr="0013600D">
        <w:rPr>
          <w:lang w:val="en-US"/>
        </w:rPr>
        <w:t xml:space="preserve"> </w:t>
      </w:r>
      <w:r w:rsidRPr="0013600D">
        <w:rPr>
          <w:lang w:val="en-US"/>
        </w:rPr>
        <w:t>France, Hong Kong, Syria, and the U</w:t>
      </w:r>
      <w:r w:rsidR="0055597C">
        <w:rPr>
          <w:lang w:val="en-US"/>
        </w:rPr>
        <w:t xml:space="preserve">nited </w:t>
      </w:r>
      <w:r w:rsidRPr="0013600D">
        <w:rPr>
          <w:lang w:val="en-US"/>
        </w:rPr>
        <w:t>S</w:t>
      </w:r>
      <w:r w:rsidR="0055597C">
        <w:rPr>
          <w:lang w:val="en-US"/>
        </w:rPr>
        <w:t>tates</w:t>
      </w:r>
      <w:r w:rsidR="00BD509B" w:rsidRPr="0013600D">
        <w:rPr>
          <w:lang w:val="en-US"/>
        </w:rPr>
        <w:t>.</w:t>
      </w:r>
      <w:r w:rsidRPr="0013600D">
        <w:rPr>
          <w:lang w:val="en-US"/>
        </w:rPr>
        <w:t xml:space="preserve"> As in Chile, </w:t>
      </w:r>
      <w:r w:rsidR="00BC2DBF">
        <w:rPr>
          <w:lang w:val="en-US"/>
        </w:rPr>
        <w:t>many</w:t>
      </w:r>
      <w:r w:rsidR="00BC2DBF" w:rsidRPr="0013600D">
        <w:rPr>
          <w:lang w:val="en-US"/>
        </w:rPr>
        <w:t xml:space="preserve"> </w:t>
      </w:r>
      <w:r w:rsidRPr="0013600D">
        <w:rPr>
          <w:lang w:val="en-US"/>
        </w:rPr>
        <w:t xml:space="preserve">of these protests resulted in </w:t>
      </w:r>
      <w:r w:rsidR="00B96937" w:rsidRPr="0013600D">
        <w:rPr>
          <w:lang w:val="en-US"/>
        </w:rPr>
        <w:t xml:space="preserve">the </w:t>
      </w:r>
      <w:r w:rsidRPr="0013600D">
        <w:rPr>
          <w:lang w:val="en-US"/>
        </w:rPr>
        <w:t>widespread use of anti-riot shotguns and tear gas as</w:t>
      </w:r>
      <w:r w:rsidR="007B1846">
        <w:rPr>
          <w:lang w:val="en-US"/>
        </w:rPr>
        <w:t xml:space="preserve"> a</w:t>
      </w:r>
      <w:r w:rsidRPr="0013600D">
        <w:rPr>
          <w:lang w:val="en-US"/>
        </w:rPr>
        <w:t xml:space="preserve"> means of crowd control. The medical and public health communit</w:t>
      </w:r>
      <w:r w:rsidR="00615D5E" w:rsidRPr="0013600D">
        <w:rPr>
          <w:lang w:val="en-US"/>
        </w:rPr>
        <w:t>y</w:t>
      </w:r>
      <w:r w:rsidRPr="0013600D">
        <w:rPr>
          <w:lang w:val="en-US"/>
        </w:rPr>
        <w:t xml:space="preserve"> have raised concerns </w:t>
      </w:r>
      <w:r w:rsidR="00D41248" w:rsidRPr="0013600D">
        <w:rPr>
          <w:lang w:val="en-US"/>
        </w:rPr>
        <w:t xml:space="preserve">about </w:t>
      </w:r>
      <w:r w:rsidRPr="0013600D">
        <w:rPr>
          <w:lang w:val="en-US"/>
        </w:rPr>
        <w:t xml:space="preserve">the indiscriminate use of these methods and the potential harm to those involved in </w:t>
      </w:r>
      <w:r w:rsidR="00CA144C" w:rsidRPr="0013600D">
        <w:rPr>
          <w:lang w:val="en-US"/>
        </w:rPr>
        <w:t xml:space="preserve">the </w:t>
      </w:r>
      <w:r w:rsidRPr="0013600D">
        <w:rPr>
          <w:lang w:val="en-US"/>
        </w:rPr>
        <w:t>confrontation and surrounding areas</w:t>
      </w:r>
      <w:r w:rsidR="00666EC4">
        <w:rPr>
          <w:lang w:val="en-US"/>
        </w:rPr>
        <w:t>.</w:t>
      </w:r>
      <w:r w:rsidR="00E15B8C" w:rsidRPr="00C1307A">
        <w:rPr>
          <w:iCs/>
        </w:rPr>
        <w:fldChar w:fldCharType="begin">
          <w:fldData xml:space="preserve">PEVuZE5vdGU+PENpdGU+PEF1dGhvcj5FbG08L0F1dGhvcj48WWVhcj4yMDE5PC9ZZWFyPjxSZWNO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</w:fldData>
        </w:fldChar>
      </w:r>
      <w:r w:rsidR="00602F4B" w:rsidRPr="00602F4B">
        <w:rPr>
          <w:iCs/>
          <w:lang w:val="en-US"/>
        </w:rPr>
        <w:instrText xml:space="preserve"> ADDIN EN.CITE </w:instrText>
      </w:r>
      <w:r w:rsidR="00602F4B">
        <w:rPr>
          <w:iCs/>
        </w:rPr>
        <w:fldChar w:fldCharType="begin">
          <w:fldData xml:space="preserve">PEVuZE5vdGU+PENpdGU+PEF1dGhvcj5FbG08L0F1dGhvcj48WWVhcj4yMDE5PC9ZZWFyPjxSZWNO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</w:fldData>
        </w:fldChar>
      </w:r>
      <w:r w:rsidR="00602F4B" w:rsidRPr="00602F4B">
        <w:rPr>
          <w:iCs/>
          <w:lang w:val="en-US"/>
        </w:rPr>
        <w:instrText xml:space="preserve"> ADDIN EN.CITE.DATA </w:instrText>
      </w:r>
      <w:r w:rsidR="00602F4B">
        <w:rPr>
          <w:iCs/>
        </w:rPr>
      </w:r>
      <w:r w:rsidR="00602F4B">
        <w:rPr>
          <w:iCs/>
        </w:rPr>
        <w:fldChar w:fldCharType="end"/>
      </w:r>
      <w:r w:rsidR="00E15B8C" w:rsidRPr="00C1307A">
        <w:rPr>
          <w:iCs/>
        </w:rPr>
      </w:r>
      <w:r w:rsidR="00E15B8C" w:rsidRPr="00C1307A">
        <w:rPr>
          <w:iCs/>
        </w:rPr>
        <w:fldChar w:fldCharType="separate"/>
      </w:r>
      <w:r w:rsidR="00F07106" w:rsidRPr="00F07106">
        <w:rPr>
          <w:iCs/>
          <w:noProof/>
          <w:vertAlign w:val="superscript"/>
          <w:lang w:val="en-US"/>
        </w:rPr>
        <w:t>6,25-28</w:t>
      </w:r>
      <w:r w:rsidR="00E15B8C" w:rsidRPr="00C1307A">
        <w:rPr>
          <w:iCs/>
        </w:rPr>
        <w:fldChar w:fldCharType="end"/>
      </w:r>
      <w:r w:rsidR="00D9615A">
        <w:rPr>
          <w:lang w:val="en-US"/>
        </w:rPr>
        <w:t xml:space="preserve"> These concerns may only increase in the future, as many a</w:t>
      </w:r>
      <w:r w:rsidR="00D9615A" w:rsidRPr="0013600D">
        <w:rPr>
          <w:lang w:val="en-US"/>
        </w:rPr>
        <w:t xml:space="preserve">uthors have suggested that social movements are expected to increase in the near future due to the </w:t>
      </w:r>
      <w:r w:rsidR="00AD79A9">
        <w:rPr>
          <w:lang w:val="en-US"/>
        </w:rPr>
        <w:t xml:space="preserve">economic </w:t>
      </w:r>
      <w:r w:rsidR="00D9615A" w:rsidRPr="0013600D">
        <w:rPr>
          <w:lang w:val="en-US"/>
        </w:rPr>
        <w:t>crisis derived from COVID-19</w:t>
      </w:r>
      <w:r w:rsidR="00666EC4">
        <w:rPr>
          <w:lang w:val="en-US"/>
        </w:rPr>
        <w:t>.</w:t>
      </w:r>
      <w:r w:rsidR="00D9615A" w:rsidRPr="00C1307A">
        <w:fldChar w:fldCharType="begin"/>
      </w:r>
      <w:r w:rsidR="00602F4B" w:rsidRPr="00602F4B">
        <w:rPr>
          <w:lang w:val="en-US"/>
        </w:rPr>
        <w:instrText xml:space="preserve"> ADDIN EN.CITE &lt;EndNote&gt;&lt;Cite&gt;&lt;Author&gt;Institute for Economics &amp;amp; Peace [IEP]&lt;/Author&gt;&lt;Year&gt;2020&lt;/Year&gt;&lt;RecNum&gt;325&lt;/RecNum&gt;&lt;DisplayText&gt;&lt;style face="superscript"&gt;29&lt;/style&gt;&lt;/DisplayText&gt;&lt;record&gt;&lt;rec-number&gt;325&lt;/rec-number&gt;&lt;foreign-keys&gt;&lt;key app="EN" db-id="vez59w5td2w2fnewpeyvpw0sxsp029pzsar5" timestamp="1614707562" guid="1728ec9d-75f2-4b42-a039-e8704081688d"&gt;325&lt;/key&gt;&lt;/foreign-keys&gt;&lt;ref-type name="Web Page"&gt;12&lt;/ref-type&gt;&lt;contributors&gt;&lt;authors&gt;&lt;author&gt;Institute for Economics &amp;amp; Peace [IEP],&lt;/author&gt;&lt;/authors&gt;&lt;/contributors&gt;&lt;titles&gt;&lt;title&gt;Global Peace Index 2020: Measuring Peace in a Complex World&lt;/title&gt;&lt;/titles&gt;&lt;volume&gt;2020&lt;/volume&gt;&lt;number&gt;December 08&lt;/number&gt;&lt;dates&gt;&lt;year&gt;2020&lt;/year&gt;&lt;/dates&gt;&lt;pub-location&gt;Sydney, Australia&lt;/pub-location&gt;&lt;urls&gt;&lt;related-urls&gt;&lt;url&gt;https://visionofhumanity.org/wp-content/uploads/2020/10/GPI_2020_web.pdf&lt;/url&gt;&lt;/related-urls&gt;&lt;/urls&gt;&lt;/record&gt;&lt;/Cite&gt;&lt;/EndNote&gt;</w:instrText>
      </w:r>
      <w:r w:rsidR="00D9615A" w:rsidRPr="00C1307A">
        <w:fldChar w:fldCharType="separate"/>
      </w:r>
      <w:r w:rsidR="00602F4B" w:rsidRPr="00602F4B">
        <w:rPr>
          <w:noProof/>
          <w:vertAlign w:val="superscript"/>
          <w:lang w:val="en-US"/>
        </w:rPr>
        <w:t>29</w:t>
      </w:r>
      <w:r w:rsidR="00D9615A" w:rsidRPr="00C1307A">
        <w:fldChar w:fldCharType="end"/>
      </w:r>
    </w:p>
    <w:p w14:paraId="5EB5B431" w14:textId="23155545" w:rsidR="00570BF8" w:rsidRPr="0013600D" w:rsidRDefault="009F0EB6" w:rsidP="000C0B6F">
      <w:pPr>
        <w:spacing w:line="480" w:lineRule="auto"/>
        <w:jc w:val="both"/>
        <w:rPr>
          <w:i/>
          <w:iCs/>
          <w:lang w:val="en-US"/>
        </w:rPr>
      </w:pPr>
      <w:r w:rsidRPr="0013600D">
        <w:rPr>
          <w:i/>
          <w:iCs/>
          <w:lang w:val="en-US"/>
        </w:rPr>
        <w:t>Implications</w:t>
      </w:r>
    </w:p>
    <w:p w14:paraId="2D56D2E3" w14:textId="3C36C010" w:rsidR="00234460" w:rsidRPr="0013600D" w:rsidRDefault="00CA144C" w:rsidP="00184A16">
      <w:pPr>
        <w:spacing w:line="480" w:lineRule="auto"/>
        <w:jc w:val="both"/>
        <w:rPr>
          <w:lang w:val="en-US"/>
        </w:rPr>
      </w:pPr>
      <w:r w:rsidRPr="0013600D">
        <w:rPr>
          <w:lang w:val="en-US"/>
        </w:rPr>
        <w:t>The</w:t>
      </w:r>
      <w:r w:rsidR="002A2497" w:rsidRPr="0013600D">
        <w:rPr>
          <w:lang w:val="en-US"/>
        </w:rPr>
        <w:t xml:space="preserve"> results</w:t>
      </w:r>
      <w:r w:rsidR="00AA4229" w:rsidRPr="0013600D">
        <w:rPr>
          <w:lang w:val="en-US"/>
        </w:rPr>
        <w:t xml:space="preserve"> </w:t>
      </w:r>
      <w:r w:rsidRPr="0013600D">
        <w:rPr>
          <w:lang w:val="en-US"/>
        </w:rPr>
        <w:t xml:space="preserve">of this study </w:t>
      </w:r>
      <w:r w:rsidR="00AA4229" w:rsidRPr="0013600D">
        <w:rPr>
          <w:lang w:val="en-US"/>
        </w:rPr>
        <w:t>should be seen as a first step in better understanding the broader health effects of large</w:t>
      </w:r>
      <w:r w:rsidR="00955589">
        <w:rPr>
          <w:lang w:val="en-US"/>
        </w:rPr>
        <w:t>-</w:t>
      </w:r>
      <w:r w:rsidR="00AA4229" w:rsidRPr="0013600D">
        <w:rPr>
          <w:lang w:val="en-US"/>
        </w:rPr>
        <w:t xml:space="preserve">scale social </w:t>
      </w:r>
      <w:r w:rsidR="00FA4820" w:rsidRPr="0013600D">
        <w:rPr>
          <w:lang w:val="en-US"/>
        </w:rPr>
        <w:t xml:space="preserve">movements. </w:t>
      </w:r>
      <w:r w:rsidR="009848F1" w:rsidRPr="004D2F4E">
        <w:rPr>
          <w:lang w:val="en-US"/>
        </w:rPr>
        <w:t>We beli</w:t>
      </w:r>
      <w:r w:rsidR="00793A59" w:rsidRPr="004D2F4E">
        <w:rPr>
          <w:lang w:val="en-US"/>
        </w:rPr>
        <w:t>e</w:t>
      </w:r>
      <w:r w:rsidR="009848F1" w:rsidRPr="004D2F4E">
        <w:rPr>
          <w:lang w:val="en-US"/>
        </w:rPr>
        <w:t>ve that</w:t>
      </w:r>
      <w:r w:rsidR="00AA4229" w:rsidRPr="004D2F4E">
        <w:rPr>
          <w:lang w:val="en-US"/>
        </w:rPr>
        <w:t xml:space="preserve"> </w:t>
      </w:r>
      <w:r w:rsidR="002E79DD" w:rsidRPr="004D2F4E">
        <w:rPr>
          <w:lang w:val="en-US"/>
        </w:rPr>
        <w:t xml:space="preserve">our </w:t>
      </w:r>
      <w:r w:rsidR="009848F1" w:rsidRPr="004D2F4E">
        <w:rPr>
          <w:lang w:val="en-US"/>
        </w:rPr>
        <w:t xml:space="preserve">rigorous analytical </w:t>
      </w:r>
      <w:r w:rsidR="002E79DD" w:rsidRPr="004D2F4E">
        <w:rPr>
          <w:lang w:val="en-US"/>
        </w:rPr>
        <w:t>approach</w:t>
      </w:r>
      <w:r w:rsidR="00AA4229" w:rsidRPr="004D2F4E">
        <w:rPr>
          <w:lang w:val="en-US"/>
        </w:rPr>
        <w:t xml:space="preserve"> </w:t>
      </w:r>
      <w:r w:rsidR="00C649F4" w:rsidRPr="004D2F4E">
        <w:rPr>
          <w:lang w:val="en-US"/>
        </w:rPr>
        <w:t xml:space="preserve">may </w:t>
      </w:r>
      <w:r w:rsidR="009848F1" w:rsidRPr="004D2F4E">
        <w:rPr>
          <w:lang w:val="en-US"/>
        </w:rPr>
        <w:t xml:space="preserve">help to anticipate </w:t>
      </w:r>
      <w:r w:rsidR="001472E0" w:rsidRPr="004D2F4E">
        <w:rPr>
          <w:lang w:val="en-US"/>
        </w:rPr>
        <w:t>change</w:t>
      </w:r>
      <w:r w:rsidR="009848F1" w:rsidRPr="004D2F4E">
        <w:rPr>
          <w:lang w:val="en-US"/>
        </w:rPr>
        <w:t>s</w:t>
      </w:r>
      <w:r w:rsidR="001472E0" w:rsidRPr="004D2F4E">
        <w:rPr>
          <w:lang w:val="en-US"/>
        </w:rPr>
        <w:t xml:space="preserve"> </w:t>
      </w:r>
      <w:r w:rsidR="00CE5B96" w:rsidRPr="004D2F4E">
        <w:rPr>
          <w:lang w:val="en-US"/>
        </w:rPr>
        <w:t>i</w:t>
      </w:r>
      <w:r w:rsidR="001472E0" w:rsidRPr="004D2F4E">
        <w:rPr>
          <w:lang w:val="en-US"/>
        </w:rPr>
        <w:t>n ED consultation</w:t>
      </w:r>
      <w:r w:rsidR="004D2F4E" w:rsidRPr="004D2F4E">
        <w:rPr>
          <w:lang w:val="en-US"/>
        </w:rPr>
        <w:t xml:space="preserve"> and hospitali</w:t>
      </w:r>
      <w:r w:rsidR="004D2F4E">
        <w:rPr>
          <w:lang w:val="en-US"/>
        </w:rPr>
        <w:t>zation</w:t>
      </w:r>
      <w:r w:rsidR="001472E0" w:rsidRPr="004D2F4E">
        <w:rPr>
          <w:lang w:val="en-US"/>
        </w:rPr>
        <w:t xml:space="preserve"> patterns</w:t>
      </w:r>
      <w:r w:rsidR="009848F1" w:rsidRPr="004D2F4E">
        <w:rPr>
          <w:lang w:val="en-US"/>
        </w:rPr>
        <w:t xml:space="preserve"> </w:t>
      </w:r>
      <w:r w:rsidR="00C649F4" w:rsidRPr="004D2F4E">
        <w:rPr>
          <w:lang w:val="en-US"/>
        </w:rPr>
        <w:t>a</w:t>
      </w:r>
      <w:r w:rsidR="00832986">
        <w:rPr>
          <w:lang w:val="en-US"/>
        </w:rPr>
        <w:t>s well as</w:t>
      </w:r>
      <w:r w:rsidR="00C649F4" w:rsidRPr="004D2F4E">
        <w:rPr>
          <w:lang w:val="en-US"/>
        </w:rPr>
        <w:t xml:space="preserve"> disruptions in healthcare access </w:t>
      </w:r>
      <w:r w:rsidR="009848F1" w:rsidRPr="004D2F4E">
        <w:rPr>
          <w:lang w:val="en-US"/>
        </w:rPr>
        <w:t xml:space="preserve">during periods of widespread violence </w:t>
      </w:r>
      <w:r w:rsidRPr="004D2F4E">
        <w:rPr>
          <w:lang w:val="en-US"/>
        </w:rPr>
        <w:t>in order to</w:t>
      </w:r>
      <w:r w:rsidR="009848F1" w:rsidRPr="004D2F4E">
        <w:rPr>
          <w:lang w:val="en-US"/>
        </w:rPr>
        <w:t xml:space="preserve"> allocate efforts and resources ac</w:t>
      </w:r>
      <w:r w:rsidR="00793A59" w:rsidRPr="004D2F4E">
        <w:rPr>
          <w:lang w:val="en-US"/>
        </w:rPr>
        <w:t>c</w:t>
      </w:r>
      <w:r w:rsidR="009848F1" w:rsidRPr="004D2F4E">
        <w:rPr>
          <w:lang w:val="en-US"/>
        </w:rPr>
        <w:t>ordingly</w:t>
      </w:r>
      <w:r w:rsidR="00AA4229" w:rsidRPr="004D2F4E">
        <w:rPr>
          <w:lang w:val="en-US"/>
        </w:rPr>
        <w:t xml:space="preserve">. </w:t>
      </w:r>
      <w:r w:rsidR="00AA4229" w:rsidRPr="0013600D">
        <w:rPr>
          <w:lang w:val="en-US"/>
        </w:rPr>
        <w:t>Second,</w:t>
      </w:r>
      <w:r w:rsidR="001472E0" w:rsidRPr="0013600D">
        <w:rPr>
          <w:lang w:val="en-US"/>
        </w:rPr>
        <w:t xml:space="preserve"> and most important</w:t>
      </w:r>
      <w:r w:rsidR="00C649F4" w:rsidRPr="0013600D">
        <w:rPr>
          <w:lang w:val="en-US"/>
        </w:rPr>
        <w:t>ly</w:t>
      </w:r>
      <w:r w:rsidR="001472E0" w:rsidRPr="0013600D">
        <w:rPr>
          <w:lang w:val="en-US"/>
        </w:rPr>
        <w:t>,</w:t>
      </w:r>
      <w:r w:rsidR="00AA4229" w:rsidRPr="0013600D">
        <w:rPr>
          <w:lang w:val="en-US"/>
        </w:rPr>
        <w:t xml:space="preserve"> </w:t>
      </w:r>
      <w:r w:rsidR="009848F1" w:rsidRPr="0013600D">
        <w:rPr>
          <w:lang w:val="en-US"/>
        </w:rPr>
        <w:t xml:space="preserve">we hope this study </w:t>
      </w:r>
      <w:r w:rsidR="00530FA4" w:rsidRPr="0013600D">
        <w:rPr>
          <w:lang w:val="en-US"/>
        </w:rPr>
        <w:t xml:space="preserve">will be used </w:t>
      </w:r>
      <w:r w:rsidR="003D38B5" w:rsidRPr="0013600D">
        <w:rPr>
          <w:lang w:val="en-US"/>
        </w:rPr>
        <w:t xml:space="preserve">to </w:t>
      </w:r>
      <w:r w:rsidR="00C649F4" w:rsidRPr="0013600D">
        <w:rPr>
          <w:lang w:val="en-US"/>
        </w:rPr>
        <w:t xml:space="preserve">advise and </w:t>
      </w:r>
      <w:r w:rsidR="003D38B5" w:rsidRPr="0013600D">
        <w:rPr>
          <w:lang w:val="en-US"/>
        </w:rPr>
        <w:t xml:space="preserve">advocate </w:t>
      </w:r>
      <w:r w:rsidR="003D38B5" w:rsidRPr="0013600D">
        <w:rPr>
          <w:lang w:val="en-US"/>
        </w:rPr>
        <w:lastRenderedPageBreak/>
        <w:t xml:space="preserve">for </w:t>
      </w:r>
      <w:r w:rsidR="00AA4229" w:rsidRPr="0013600D">
        <w:rPr>
          <w:lang w:val="en-US"/>
        </w:rPr>
        <w:t xml:space="preserve">policy change regarding </w:t>
      </w:r>
      <w:r w:rsidR="00FA4820" w:rsidRPr="0013600D">
        <w:rPr>
          <w:lang w:val="en-US"/>
        </w:rPr>
        <w:t>police</w:t>
      </w:r>
      <w:r w:rsidR="00AA4229" w:rsidRPr="0013600D">
        <w:rPr>
          <w:lang w:val="en-US"/>
        </w:rPr>
        <w:t xml:space="preserve"> responses to </w:t>
      </w:r>
      <w:r w:rsidR="00F02219" w:rsidRPr="0013600D">
        <w:rPr>
          <w:lang w:val="en-US"/>
        </w:rPr>
        <w:t>civil unrest</w:t>
      </w:r>
      <w:r w:rsidR="00D714FC">
        <w:rPr>
          <w:lang w:val="en-US"/>
        </w:rPr>
        <w:t xml:space="preserve"> to prevent </w:t>
      </w:r>
      <w:r w:rsidR="00832986">
        <w:rPr>
          <w:lang w:val="en-US"/>
        </w:rPr>
        <w:t xml:space="preserve">the </w:t>
      </w:r>
      <w:r w:rsidR="00D714FC">
        <w:rPr>
          <w:lang w:val="en-US"/>
        </w:rPr>
        <w:t>escalat</w:t>
      </w:r>
      <w:r w:rsidR="00832986">
        <w:rPr>
          <w:lang w:val="en-US"/>
        </w:rPr>
        <w:t>ion</w:t>
      </w:r>
      <w:r w:rsidR="00D714FC">
        <w:rPr>
          <w:lang w:val="en-US"/>
        </w:rPr>
        <w:t xml:space="preserve"> of violence and harm among protesters, the police force, and </w:t>
      </w:r>
      <w:r w:rsidR="00832986">
        <w:rPr>
          <w:lang w:val="en-US"/>
        </w:rPr>
        <w:t>bystanders</w:t>
      </w:r>
      <w:r w:rsidR="00D714FC">
        <w:rPr>
          <w:lang w:val="en-US"/>
        </w:rPr>
        <w:t xml:space="preserve"> in surroundin</w:t>
      </w:r>
      <w:r w:rsidR="00832986">
        <w:rPr>
          <w:lang w:val="en-US"/>
        </w:rPr>
        <w:t>g</w:t>
      </w:r>
      <w:r w:rsidR="00D714FC">
        <w:rPr>
          <w:lang w:val="en-US"/>
        </w:rPr>
        <w:t xml:space="preserve"> areas</w:t>
      </w:r>
      <w:r w:rsidR="001472E0" w:rsidRPr="0013600D">
        <w:rPr>
          <w:lang w:val="en-US"/>
        </w:rPr>
        <w:t xml:space="preserve">. </w:t>
      </w:r>
    </w:p>
    <w:p w14:paraId="30FBDBAC" w14:textId="77777777" w:rsidR="00893457" w:rsidRPr="0013600D" w:rsidRDefault="00893457" w:rsidP="000C0B6F">
      <w:pPr>
        <w:spacing w:line="480" w:lineRule="auto"/>
        <w:jc w:val="both"/>
        <w:rPr>
          <w:i/>
          <w:iCs/>
          <w:lang w:val="en-US"/>
        </w:rPr>
      </w:pPr>
      <w:r w:rsidRPr="0013600D">
        <w:rPr>
          <w:i/>
          <w:iCs/>
          <w:lang w:val="en-US"/>
        </w:rPr>
        <w:t>Limitations</w:t>
      </w:r>
    </w:p>
    <w:p w14:paraId="1D44641D" w14:textId="2A0C6329" w:rsidR="006509EA" w:rsidRPr="0013600D" w:rsidRDefault="009848F1" w:rsidP="00184A16">
      <w:pPr>
        <w:spacing w:line="480" w:lineRule="auto"/>
        <w:jc w:val="both"/>
        <w:rPr>
          <w:lang w:val="en-US"/>
        </w:rPr>
      </w:pPr>
      <w:r w:rsidRPr="0013600D">
        <w:rPr>
          <w:lang w:val="en-US"/>
        </w:rPr>
        <w:t>The results of this study should be see</w:t>
      </w:r>
      <w:r w:rsidR="00530FA4" w:rsidRPr="0013600D">
        <w:rPr>
          <w:lang w:val="en-US"/>
        </w:rPr>
        <w:t>n</w:t>
      </w:r>
      <w:r w:rsidRPr="0013600D">
        <w:rPr>
          <w:lang w:val="en-US"/>
        </w:rPr>
        <w:t xml:space="preserve"> in </w:t>
      </w:r>
      <w:r w:rsidR="00955589">
        <w:rPr>
          <w:lang w:val="en-US"/>
        </w:rPr>
        <w:t xml:space="preserve">the </w:t>
      </w:r>
      <w:r w:rsidRPr="0013600D">
        <w:rPr>
          <w:lang w:val="en-US"/>
        </w:rPr>
        <w:t xml:space="preserve">light of the following </w:t>
      </w:r>
      <w:r w:rsidR="00893457" w:rsidRPr="0013600D">
        <w:rPr>
          <w:lang w:val="en-US"/>
        </w:rPr>
        <w:t xml:space="preserve">limitations. The first and perhaps most </w:t>
      </w:r>
      <w:r w:rsidR="002A2497" w:rsidRPr="0013600D">
        <w:rPr>
          <w:lang w:val="en-US"/>
        </w:rPr>
        <w:t xml:space="preserve">crucial </w:t>
      </w:r>
      <w:r w:rsidR="00893457" w:rsidRPr="0013600D">
        <w:rPr>
          <w:lang w:val="en-US"/>
        </w:rPr>
        <w:t>limitation was the difficulty obtaining hospital data</w:t>
      </w:r>
      <w:r w:rsidR="006509EA" w:rsidRPr="0013600D">
        <w:rPr>
          <w:lang w:val="en-US"/>
        </w:rPr>
        <w:t xml:space="preserve"> from private institutions near the focal point of the protests</w:t>
      </w:r>
      <w:r w:rsidR="00893457" w:rsidRPr="0013600D">
        <w:rPr>
          <w:lang w:val="en-US"/>
        </w:rPr>
        <w:t>.</w:t>
      </w:r>
      <w:r w:rsidR="006509EA" w:rsidRPr="0013600D">
        <w:rPr>
          <w:lang w:val="en-US"/>
        </w:rPr>
        <w:t xml:space="preserve"> </w:t>
      </w:r>
      <w:r w:rsidR="006509EA" w:rsidRPr="004D2F4E">
        <w:rPr>
          <w:lang w:val="en-US"/>
        </w:rPr>
        <w:t xml:space="preserve">Although </w:t>
      </w:r>
      <w:r w:rsidR="00E54137" w:rsidRPr="004D2F4E">
        <w:rPr>
          <w:lang w:val="en-US"/>
        </w:rPr>
        <w:t>around</w:t>
      </w:r>
      <w:r w:rsidR="00D51BF3" w:rsidRPr="004D2F4E">
        <w:rPr>
          <w:lang w:val="en-US"/>
        </w:rPr>
        <w:t xml:space="preserve"> </w:t>
      </w:r>
      <w:r w:rsidR="004D2F4E">
        <w:rPr>
          <w:lang w:val="en-US"/>
        </w:rPr>
        <w:t>75</w:t>
      </w:r>
      <w:r w:rsidR="006509EA" w:rsidRPr="004D2F4E">
        <w:rPr>
          <w:lang w:val="en-US"/>
        </w:rPr>
        <w:t xml:space="preserve">% </w:t>
      </w:r>
      <w:r w:rsidR="007673ED" w:rsidRPr="004D2F4E">
        <w:rPr>
          <w:lang w:val="en-US"/>
        </w:rPr>
        <w:t xml:space="preserve">of </w:t>
      </w:r>
      <w:r w:rsidR="00D51BF3" w:rsidRPr="004D2F4E">
        <w:rPr>
          <w:lang w:val="en-US"/>
        </w:rPr>
        <w:t xml:space="preserve">the </w:t>
      </w:r>
      <w:r w:rsidR="007673ED" w:rsidRPr="004D2F4E">
        <w:rPr>
          <w:lang w:val="en-US"/>
        </w:rPr>
        <w:t xml:space="preserve">Chilean population </w:t>
      </w:r>
      <w:r w:rsidR="006509EA" w:rsidRPr="004D2F4E">
        <w:rPr>
          <w:lang w:val="en-US"/>
        </w:rPr>
        <w:t>have public health insurance</w:t>
      </w:r>
      <w:r w:rsidR="00D51BF3" w:rsidRPr="00845F81">
        <w:fldChar w:fldCharType="begin"/>
      </w:r>
      <w:r w:rsidR="00602F4B" w:rsidRPr="00602F4B">
        <w:rPr>
          <w:lang w:val="en-US"/>
        </w:rPr>
        <w:instrText xml:space="preserve"> ADDIN EN.CITE &lt;EndNote&gt;&lt;Cite&gt;&lt;Author&gt;Fondo Nacional de Salud [FONASA]&lt;/Author&gt;&lt;Year&gt;2020&lt;/Year&gt;&lt;RecNum&gt;373&lt;/RecNum&gt;&lt;DisplayText&gt;&lt;style face="superscript"&gt;30&lt;/style&gt;&lt;/DisplayText&gt;&lt;record&gt;&lt;rec-number&gt;373&lt;/rec-number&gt;&lt;foreign-keys&gt;&lt;key app="EN" db-id="vez59w5td2w2fnewpeyvpw0sxsp029pzsar5" timestamp="1614707566" guid="390101d0-5f20-484d-99f0-f173cbf6c2af"&gt;373&lt;/key&gt;&lt;/foreign-keys&gt;&lt;ref-type name="Web Page"&gt;12&lt;/ref-type&gt;&lt;contributors&gt;&lt;authors&gt;&lt;author&gt;Fondo Nacional de Salud [FONASA],&lt;/author&gt;&lt;/authors&gt;&lt;/contributors&gt;&lt;titles&gt;&lt;title&gt;Caracterización sociodemográfica y socioeconómica en la población asegurada inscrita [Sociodemographic breakdown of insured registered population]&lt;/title&gt;&lt;/titles&gt;&lt;volume&gt;2021&lt;/volume&gt;&lt;number&gt;January 13&lt;/number&gt;&lt;dates&gt;&lt;year&gt;2020&lt;/year&gt;&lt;/dates&gt;&lt;pub-location&gt;Santiago, Chile&lt;/pub-location&gt;&lt;urls&gt;&lt;related-urls&gt;&lt;url&gt;https://www.fonasa.cl/sites/fonasa/adjuntos/Informe_caracterizacion_poblacion_asegurada&lt;/url&gt;&lt;/related-urls&gt;&lt;/urls&gt;&lt;/record&gt;&lt;/Cite&gt;&lt;/EndNote&gt;</w:instrText>
      </w:r>
      <w:r w:rsidR="00D51BF3" w:rsidRPr="00845F81">
        <w:fldChar w:fldCharType="separate"/>
      </w:r>
      <w:r w:rsidR="00602F4B" w:rsidRPr="00602F4B">
        <w:rPr>
          <w:noProof/>
          <w:vertAlign w:val="superscript"/>
          <w:lang w:val="en-US"/>
        </w:rPr>
        <w:t>30</w:t>
      </w:r>
      <w:r w:rsidR="00D51BF3" w:rsidRPr="00845F81">
        <w:fldChar w:fldCharType="end"/>
      </w:r>
      <w:r w:rsidR="00D51BF3" w:rsidRPr="004D2F4E">
        <w:rPr>
          <w:lang w:val="en-US"/>
        </w:rPr>
        <w:t xml:space="preserve"> </w:t>
      </w:r>
      <w:r w:rsidR="006509EA" w:rsidRPr="004D2F4E">
        <w:rPr>
          <w:lang w:val="en-US"/>
        </w:rPr>
        <w:t xml:space="preserve">and likely use the public health system, </w:t>
      </w:r>
      <w:r w:rsidR="00D714FC" w:rsidRPr="00D714FC">
        <w:rPr>
          <w:lang w:val="en-US"/>
        </w:rPr>
        <w:t>there was a still fraction of the population that was not included in our study, which limits the generalizability of our findings</w:t>
      </w:r>
      <w:r w:rsidR="006509EA" w:rsidRPr="004D2F4E">
        <w:rPr>
          <w:lang w:val="en-US"/>
        </w:rPr>
        <w:t xml:space="preserve">. </w:t>
      </w:r>
      <w:r w:rsidR="006509EA" w:rsidRPr="0013600D">
        <w:rPr>
          <w:lang w:val="en-US"/>
        </w:rPr>
        <w:t xml:space="preserve">In addition, the degree of detail </w:t>
      </w:r>
      <w:r w:rsidR="00530FA4" w:rsidRPr="0013600D">
        <w:rPr>
          <w:lang w:val="en-US"/>
        </w:rPr>
        <w:t>for</w:t>
      </w:r>
      <w:r w:rsidR="006509EA" w:rsidRPr="0013600D">
        <w:rPr>
          <w:lang w:val="en-US"/>
        </w:rPr>
        <w:t xml:space="preserve"> emergency data in Chile is far from ideal. We were only able to use </w:t>
      </w:r>
      <w:r w:rsidR="00F5171D" w:rsidRPr="0013600D">
        <w:rPr>
          <w:lang w:val="en-US"/>
        </w:rPr>
        <w:t>the</w:t>
      </w:r>
      <w:r w:rsidR="006509EA" w:rsidRPr="0013600D">
        <w:rPr>
          <w:lang w:val="en-US"/>
        </w:rPr>
        <w:t xml:space="preserve"> </w:t>
      </w:r>
      <w:r w:rsidR="00A100B1" w:rsidRPr="0013600D">
        <w:rPr>
          <w:lang w:val="en-US"/>
        </w:rPr>
        <w:t xml:space="preserve">grouped </w:t>
      </w:r>
      <w:r w:rsidR="006509EA" w:rsidRPr="0013600D">
        <w:rPr>
          <w:lang w:val="en-US"/>
        </w:rPr>
        <w:t xml:space="preserve">primary cause of admission; thus, contributory causes were not explored in the study. </w:t>
      </w:r>
      <w:r w:rsidR="002D22FD" w:rsidRPr="0013600D">
        <w:rPr>
          <w:lang w:val="en-US"/>
        </w:rPr>
        <w:t xml:space="preserve">Finally, </w:t>
      </w:r>
      <w:r w:rsidR="00793A59" w:rsidRPr="0013600D">
        <w:rPr>
          <w:lang w:val="en-US"/>
        </w:rPr>
        <w:t xml:space="preserve">the </w:t>
      </w:r>
      <w:r w:rsidR="00222CE1" w:rsidRPr="0013600D">
        <w:rPr>
          <w:lang w:val="en-US"/>
        </w:rPr>
        <w:t>precision of our main</w:t>
      </w:r>
      <w:r w:rsidR="002D22FD" w:rsidRPr="0013600D">
        <w:rPr>
          <w:lang w:val="en-US"/>
        </w:rPr>
        <w:t xml:space="preserve"> results </w:t>
      </w:r>
      <w:r w:rsidR="00222CE1" w:rsidRPr="0013600D">
        <w:rPr>
          <w:lang w:val="en-US"/>
        </w:rPr>
        <w:t>w</w:t>
      </w:r>
      <w:r w:rsidR="00CB3A0C" w:rsidRPr="0013600D">
        <w:rPr>
          <w:lang w:val="en-US"/>
        </w:rPr>
        <w:t>as</w:t>
      </w:r>
      <w:r w:rsidR="00222CE1" w:rsidRPr="0013600D">
        <w:rPr>
          <w:lang w:val="en-US"/>
        </w:rPr>
        <w:t xml:space="preserve"> fairly poor, limiting our po</w:t>
      </w:r>
      <w:r w:rsidR="00D66BC7" w:rsidRPr="0013600D">
        <w:rPr>
          <w:lang w:val="en-US"/>
        </w:rPr>
        <w:t>s</w:t>
      </w:r>
      <w:r w:rsidR="00222CE1" w:rsidRPr="0013600D">
        <w:rPr>
          <w:lang w:val="en-US"/>
        </w:rPr>
        <w:t>sibilities to generate robust conclusions on effect estimates for trauma and respiratory consultations. This is largely because the Bayesian structural tim</w:t>
      </w:r>
      <w:r w:rsidR="00793A59" w:rsidRPr="0013600D">
        <w:rPr>
          <w:lang w:val="en-US"/>
        </w:rPr>
        <w:t>e</w:t>
      </w:r>
      <w:r w:rsidR="00222CE1" w:rsidRPr="0013600D">
        <w:rPr>
          <w:lang w:val="en-US"/>
        </w:rPr>
        <w:t xml:space="preserve">-series model is a fairly conservative approach </w:t>
      </w:r>
      <w:r w:rsidR="001616F8">
        <w:rPr>
          <w:lang w:val="en-US"/>
        </w:rPr>
        <w:t>due to</w:t>
      </w:r>
      <w:r w:rsidR="00222CE1" w:rsidRPr="0013600D">
        <w:rPr>
          <w:lang w:val="en-US"/>
        </w:rPr>
        <w:t xml:space="preserve"> its flexibility. </w:t>
      </w:r>
      <w:r w:rsidR="00D66BC7" w:rsidRPr="0013600D">
        <w:rPr>
          <w:lang w:val="en-US"/>
        </w:rPr>
        <w:t>However, the most consistent results using a more traditional difference-in-difference model</w:t>
      </w:r>
      <w:r w:rsidR="00222CE1" w:rsidRPr="0013600D">
        <w:rPr>
          <w:lang w:val="en-US"/>
        </w:rPr>
        <w:t xml:space="preserve"> give us confidence in our interpretation and final conclusions.</w:t>
      </w:r>
    </w:p>
    <w:p w14:paraId="3A9BD5A6" w14:textId="32D0D590" w:rsidR="00E15B8C" w:rsidRPr="00845F81" w:rsidRDefault="00E15B8C" w:rsidP="00C17D9D">
      <w:pPr>
        <w:pStyle w:val="Ttulo1"/>
      </w:pPr>
      <w:r w:rsidRPr="00845F81">
        <w:t>Conclusions</w:t>
      </w:r>
    </w:p>
    <w:p w14:paraId="27BCF5EC" w14:textId="1C543706" w:rsidR="00716620" w:rsidRPr="0013600D" w:rsidRDefault="00F5171D" w:rsidP="00184A16">
      <w:pPr>
        <w:spacing w:line="480" w:lineRule="auto"/>
        <w:jc w:val="both"/>
        <w:rPr>
          <w:lang w:val="en-US"/>
        </w:rPr>
      </w:pPr>
      <w:r w:rsidRPr="0013600D">
        <w:rPr>
          <w:lang w:val="en-US"/>
        </w:rPr>
        <w:t xml:space="preserve">The </w:t>
      </w:r>
      <w:r w:rsidR="00F32E72" w:rsidRPr="0013600D">
        <w:rPr>
          <w:lang w:val="en-US"/>
        </w:rPr>
        <w:t xml:space="preserve">October 2019 Chilean protests </w:t>
      </w:r>
      <w:r w:rsidR="00E804FD" w:rsidRPr="0013600D">
        <w:rPr>
          <w:lang w:val="en-US"/>
        </w:rPr>
        <w:t xml:space="preserve">appear </w:t>
      </w:r>
      <w:r w:rsidRPr="0013600D">
        <w:rPr>
          <w:lang w:val="en-US"/>
        </w:rPr>
        <w:t xml:space="preserve">to </w:t>
      </w:r>
      <w:r w:rsidR="00F32E72" w:rsidRPr="0013600D">
        <w:rPr>
          <w:lang w:val="en-US"/>
        </w:rPr>
        <w:t>affect emergency health system services</w:t>
      </w:r>
      <w:r w:rsidRPr="0013600D">
        <w:rPr>
          <w:lang w:val="en-US"/>
        </w:rPr>
        <w:t xml:space="preserve"> by lowering the number of consultations due to trauma and respiratory causes, </w:t>
      </w:r>
      <w:r w:rsidR="00E804FD" w:rsidRPr="0013600D">
        <w:rPr>
          <w:lang w:val="en-US"/>
        </w:rPr>
        <w:t>while</w:t>
      </w:r>
      <w:r w:rsidRPr="0013600D">
        <w:rPr>
          <w:lang w:val="en-US"/>
        </w:rPr>
        <w:t xml:space="preserve"> </w:t>
      </w:r>
      <w:r w:rsidR="00D9615A">
        <w:rPr>
          <w:lang w:val="en-US"/>
        </w:rPr>
        <w:t xml:space="preserve">simultaneously </w:t>
      </w:r>
      <w:r w:rsidRPr="0013600D">
        <w:rPr>
          <w:lang w:val="en-US"/>
        </w:rPr>
        <w:t xml:space="preserve">increasing the proportion of </w:t>
      </w:r>
      <w:r w:rsidR="00793A59" w:rsidRPr="0013600D">
        <w:rPr>
          <w:lang w:val="en-US"/>
        </w:rPr>
        <w:t>ho</w:t>
      </w:r>
      <w:r w:rsidR="00E54137" w:rsidRPr="0013600D">
        <w:rPr>
          <w:lang w:val="en-US"/>
        </w:rPr>
        <w:t>s</w:t>
      </w:r>
      <w:r w:rsidR="00793A59" w:rsidRPr="0013600D">
        <w:rPr>
          <w:lang w:val="en-US"/>
        </w:rPr>
        <w:t>pitalizations</w:t>
      </w:r>
      <w:r w:rsidRPr="0013600D">
        <w:rPr>
          <w:lang w:val="en-US"/>
        </w:rPr>
        <w:t xml:space="preserve"> among admitted patients.</w:t>
      </w:r>
      <w:r w:rsidR="00F32E72" w:rsidRPr="0013600D">
        <w:rPr>
          <w:lang w:val="en-US"/>
        </w:rPr>
        <w:t xml:space="preserve"> It is necessary to implement policy changes regarding law enforcement action</w:t>
      </w:r>
      <w:r w:rsidRPr="0013600D">
        <w:rPr>
          <w:lang w:val="en-US"/>
        </w:rPr>
        <w:t>s and cr</w:t>
      </w:r>
      <w:r w:rsidR="00222CE1" w:rsidRPr="0013600D">
        <w:rPr>
          <w:lang w:val="en-US"/>
        </w:rPr>
        <w:t>o</w:t>
      </w:r>
      <w:r w:rsidRPr="0013600D">
        <w:rPr>
          <w:lang w:val="en-US"/>
        </w:rPr>
        <w:t xml:space="preserve">wd control measures during </w:t>
      </w:r>
      <w:r w:rsidR="00F32E72" w:rsidRPr="0013600D">
        <w:rPr>
          <w:lang w:val="en-US"/>
        </w:rPr>
        <w:t xml:space="preserve">civil unrest in order to </w:t>
      </w:r>
      <w:r w:rsidR="00EE461F">
        <w:rPr>
          <w:lang w:val="en-US"/>
        </w:rPr>
        <w:t>limit</w:t>
      </w:r>
      <w:r w:rsidR="00EE461F" w:rsidRPr="0013600D">
        <w:rPr>
          <w:lang w:val="en-US"/>
        </w:rPr>
        <w:t xml:space="preserve"> </w:t>
      </w:r>
      <w:r w:rsidR="001616F8">
        <w:rPr>
          <w:lang w:val="en-US"/>
        </w:rPr>
        <w:t>advers</w:t>
      </w:r>
      <w:r w:rsidRPr="0013600D">
        <w:rPr>
          <w:lang w:val="en-US"/>
        </w:rPr>
        <w:t>e</w:t>
      </w:r>
      <w:r w:rsidR="00F32E72" w:rsidRPr="0013600D">
        <w:rPr>
          <w:lang w:val="en-US"/>
        </w:rPr>
        <w:t xml:space="preserve"> effects o</w:t>
      </w:r>
      <w:r w:rsidRPr="0013600D">
        <w:rPr>
          <w:lang w:val="en-US"/>
        </w:rPr>
        <w:t>n</w:t>
      </w:r>
      <w:r w:rsidR="00F32E72" w:rsidRPr="0013600D">
        <w:rPr>
          <w:lang w:val="en-US"/>
        </w:rPr>
        <w:t xml:space="preserve"> population health.</w:t>
      </w:r>
    </w:p>
    <w:p w14:paraId="21C9690C" w14:textId="77777777" w:rsidR="00994DFD" w:rsidRDefault="00994DFD" w:rsidP="004C115E">
      <w:pPr>
        <w:spacing w:line="480" w:lineRule="auto"/>
        <w:jc w:val="both"/>
        <w:rPr>
          <w:b/>
          <w:bCs/>
          <w:lang w:val="en-US"/>
        </w:rPr>
      </w:pPr>
    </w:p>
    <w:p w14:paraId="6823CB0A" w14:textId="04C557E4" w:rsidR="00994DFD" w:rsidRPr="00994DFD" w:rsidRDefault="00994DFD" w:rsidP="004C115E">
      <w:pPr>
        <w:spacing w:line="480" w:lineRule="auto"/>
        <w:jc w:val="both"/>
        <w:rPr>
          <w:b/>
          <w:bCs/>
          <w:lang w:val="en-US"/>
        </w:rPr>
      </w:pPr>
      <w:r w:rsidRPr="00994DFD">
        <w:rPr>
          <w:b/>
          <w:bCs/>
          <w:lang w:val="en-US"/>
        </w:rPr>
        <w:t>Contributors</w:t>
      </w:r>
    </w:p>
    <w:p w14:paraId="33A4A6EC" w14:textId="45C6E449" w:rsidR="00994DFD" w:rsidRPr="00994DFD" w:rsidRDefault="00666EC4" w:rsidP="004C115E">
      <w:pPr>
        <w:spacing w:line="480" w:lineRule="auto"/>
        <w:jc w:val="both"/>
        <w:rPr>
          <w:lang w:val="en-US"/>
        </w:rPr>
      </w:pPr>
      <w:r>
        <w:rPr>
          <w:lang w:val="en-US"/>
        </w:rPr>
        <w:lastRenderedPageBreak/>
        <w:t>A</w:t>
      </w:r>
      <w:r w:rsidR="00994DFD" w:rsidRPr="00994DFD">
        <w:rPr>
          <w:lang w:val="en-US"/>
        </w:rPr>
        <w:t>IJG: Conceptualization, Data Curation, Writing the Original Draft. T</w:t>
      </w:r>
      <w:r>
        <w:rPr>
          <w:lang w:val="en-US"/>
        </w:rPr>
        <w:t>DW</w:t>
      </w:r>
      <w:r w:rsidR="00994DFD" w:rsidRPr="00994DFD">
        <w:rPr>
          <w:lang w:val="en-US"/>
        </w:rPr>
        <w:t xml:space="preserve">: Formal analysis, Data Curation, Review &amp; Editing. </w:t>
      </w:r>
      <w:r>
        <w:rPr>
          <w:lang w:val="en-US"/>
        </w:rPr>
        <w:t>KDH</w:t>
      </w:r>
      <w:r w:rsidR="00994DFD" w:rsidRPr="00994DFD">
        <w:rPr>
          <w:lang w:val="en-US"/>
        </w:rPr>
        <w:t xml:space="preserve">: Formal analysis, Data Curation, Review &amp; Editing. </w:t>
      </w:r>
      <w:r>
        <w:rPr>
          <w:lang w:val="en-US"/>
        </w:rPr>
        <w:t>AGSC</w:t>
      </w:r>
      <w:r w:rsidR="00994DFD" w:rsidRPr="00994DFD">
        <w:rPr>
          <w:lang w:val="en-US"/>
        </w:rPr>
        <w:t xml:space="preserve">: Software, Formal analysis, Visualization, Review &amp; Editing. </w:t>
      </w:r>
      <w:r>
        <w:rPr>
          <w:lang w:val="en-US"/>
        </w:rPr>
        <w:t>JSK</w:t>
      </w:r>
      <w:r w:rsidR="00994DFD" w:rsidRPr="00994DFD">
        <w:rPr>
          <w:lang w:val="en-US"/>
        </w:rPr>
        <w:t xml:space="preserve">: Methodology, Visualization, Visualization, Review &amp; Editing. </w:t>
      </w:r>
      <w:r>
        <w:rPr>
          <w:lang w:val="en-US"/>
        </w:rPr>
        <w:t>ACC</w:t>
      </w:r>
      <w:r w:rsidR="00994DFD" w:rsidRPr="00994DFD">
        <w:rPr>
          <w:lang w:val="en-US"/>
        </w:rPr>
        <w:t>: Conceptualization, Methodology, Supervision, Visualization, Funding acquisition, Review &amp; Editing.</w:t>
      </w:r>
    </w:p>
    <w:p w14:paraId="65E2148F" w14:textId="77777777" w:rsidR="004C115E" w:rsidRDefault="00994DFD" w:rsidP="004C115E">
      <w:pPr>
        <w:spacing w:line="480" w:lineRule="auto"/>
        <w:rPr>
          <w:lang w:val="en-US"/>
        </w:rPr>
      </w:pPr>
      <w:r w:rsidRPr="00994DFD">
        <w:rPr>
          <w:b/>
          <w:bCs/>
          <w:lang w:val="en-US"/>
        </w:rPr>
        <w:t>Declaration of interests</w:t>
      </w:r>
      <w:r w:rsidRPr="0013600D">
        <w:rPr>
          <w:lang w:val="en-US"/>
        </w:rPr>
        <w:t xml:space="preserve"> </w:t>
      </w:r>
    </w:p>
    <w:p w14:paraId="123496A0" w14:textId="6EE4ACE1" w:rsidR="004C115E" w:rsidRDefault="004C115E" w:rsidP="004C115E">
      <w:pPr>
        <w:spacing w:line="480" w:lineRule="auto"/>
        <w:rPr>
          <w:lang w:val="en-US"/>
        </w:rPr>
      </w:pPr>
      <w:r w:rsidRPr="004C115E">
        <w:rPr>
          <w:lang w:val="en-US"/>
        </w:rPr>
        <w:t>We declare no competing interests.</w:t>
      </w:r>
    </w:p>
    <w:p w14:paraId="55C91C90" w14:textId="715BAED4" w:rsidR="004C115E" w:rsidRPr="004C115E" w:rsidRDefault="004C115E" w:rsidP="004C115E">
      <w:pPr>
        <w:spacing w:line="480" w:lineRule="auto"/>
        <w:rPr>
          <w:b/>
          <w:bCs/>
          <w:lang w:val="en-US"/>
        </w:rPr>
      </w:pPr>
      <w:r w:rsidRPr="004C115E">
        <w:rPr>
          <w:b/>
          <w:bCs/>
          <w:lang w:val="en-US"/>
        </w:rPr>
        <w:t>Data sharing</w:t>
      </w:r>
    </w:p>
    <w:p w14:paraId="666D2ADE" w14:textId="2BE11396" w:rsidR="004C115E" w:rsidRDefault="004C115E" w:rsidP="004C115E">
      <w:pPr>
        <w:spacing w:line="480" w:lineRule="auto"/>
        <w:jc w:val="both"/>
        <w:rPr>
          <w:lang w:val="en-US"/>
        </w:rPr>
      </w:pPr>
      <w:r>
        <w:rPr>
          <w:lang w:val="en-US"/>
        </w:rPr>
        <w:t xml:space="preserve">This study was </w:t>
      </w:r>
      <w:proofErr w:type="spellStart"/>
      <w:r>
        <w:rPr>
          <w:lang w:val="en-US"/>
        </w:rPr>
        <w:t>consucted</w:t>
      </w:r>
      <w:proofErr w:type="spellEnd"/>
      <w:r>
        <w:rPr>
          <w:lang w:val="en-US"/>
        </w:rPr>
        <w:t xml:space="preserve"> using publicly available data from the </w:t>
      </w:r>
      <w:proofErr w:type="spellStart"/>
      <w:r>
        <w:rPr>
          <w:lang w:val="en-US"/>
        </w:rPr>
        <w:t>Departamente</w:t>
      </w:r>
      <w:proofErr w:type="spellEnd"/>
      <w:r>
        <w:rPr>
          <w:lang w:val="en-US"/>
        </w:rPr>
        <w:t xml:space="preserve"> of Statistics and Health Information at the Chilean Ministry of Health. Data availability and markdown with all s</w:t>
      </w:r>
      <w:r w:rsidRPr="004F262B">
        <w:rPr>
          <w:lang w:val="en-US"/>
        </w:rPr>
        <w:t>oftware codes and output</w:t>
      </w:r>
      <w:r>
        <w:rPr>
          <w:lang w:val="en-US"/>
        </w:rPr>
        <w:t>s</w:t>
      </w:r>
      <w:r w:rsidRPr="004F262B">
        <w:rPr>
          <w:lang w:val="en-US"/>
        </w:rPr>
        <w:t xml:space="preserve"> are </w:t>
      </w:r>
      <w:r>
        <w:rPr>
          <w:lang w:val="en-US"/>
        </w:rPr>
        <w:t xml:space="preserve">available in </w:t>
      </w:r>
      <w:r w:rsidR="00D65AED">
        <w:fldChar w:fldCharType="begin"/>
      </w:r>
      <w:r w:rsidR="00D65AED" w:rsidRPr="008304A1">
        <w:rPr>
          <w:lang w:val="en-US"/>
          <w:rPrChange w:id="107" w:author="Andrés González Santa Cruz" w:date="2021-03-30T17:01:00Z">
            <w:rPr/>
          </w:rPrChange>
        </w:rPr>
        <w:instrText xml:space="preserve"> HYPERLINK "https://bit.ly/3k1AUzj" </w:instrText>
      </w:r>
      <w:r w:rsidR="00D65AED">
        <w:fldChar w:fldCharType="separate"/>
      </w:r>
      <w:r w:rsidRPr="00025462">
        <w:rPr>
          <w:rStyle w:val="Hipervnculo"/>
          <w:lang w:val="en-US"/>
        </w:rPr>
        <w:t>https://bit.ly/3k1AUzj</w:t>
      </w:r>
      <w:r w:rsidR="00D65AED">
        <w:rPr>
          <w:rStyle w:val="Hipervnculo"/>
          <w:lang w:val="en-US"/>
        </w:rPr>
        <w:fldChar w:fldCharType="end"/>
      </w:r>
      <w:r>
        <w:rPr>
          <w:lang w:val="en-US"/>
        </w:rPr>
        <w:t>.</w:t>
      </w:r>
    </w:p>
    <w:p w14:paraId="53B864E4" w14:textId="12075742" w:rsidR="004C115E" w:rsidRPr="004C115E" w:rsidRDefault="004C115E" w:rsidP="004C115E">
      <w:pPr>
        <w:spacing w:line="480" w:lineRule="auto"/>
        <w:rPr>
          <w:b/>
          <w:bCs/>
        </w:rPr>
      </w:pPr>
      <w:r w:rsidRPr="004C115E">
        <w:rPr>
          <w:b/>
          <w:bCs/>
        </w:rPr>
        <w:t>Acknowledgments</w:t>
      </w:r>
    </w:p>
    <w:p w14:paraId="1FB069B1" w14:textId="2F0B8312" w:rsidR="004C115E" w:rsidRDefault="004C115E" w:rsidP="004C115E">
      <w:pPr>
        <w:spacing w:line="480" w:lineRule="auto"/>
        <w:rPr>
          <w:lang w:val="en-US"/>
        </w:rPr>
      </w:pPr>
      <w:r w:rsidRPr="004C115E">
        <w:t xml:space="preserve">Alvaro Castillo-Carniglia was supported by the Comisión Nacional de Investigación Científica y Tecnológica of Chile (FONDECYT regular #1191282). </w:t>
      </w:r>
      <w:r w:rsidRPr="004C115E">
        <w:rPr>
          <w:lang w:val="en-US"/>
        </w:rPr>
        <w:t>The Vice Chancellor of Research Office at Universidad Mayor, Chile</w:t>
      </w:r>
      <w:r w:rsidR="0004387C">
        <w:rPr>
          <w:lang w:val="en-US"/>
        </w:rPr>
        <w:t>,</w:t>
      </w:r>
      <w:r w:rsidRPr="004C115E">
        <w:rPr>
          <w:lang w:val="en-US"/>
        </w:rPr>
        <w:t xml:space="preserve"> funded the publication fees of this article.</w:t>
      </w:r>
    </w:p>
    <w:p w14:paraId="23E4CF7D" w14:textId="77777777" w:rsidR="004C115E" w:rsidRPr="004C115E" w:rsidRDefault="004C115E" w:rsidP="004C115E">
      <w:pPr>
        <w:spacing w:line="480" w:lineRule="auto"/>
        <w:rPr>
          <w:lang w:val="en-US"/>
        </w:rPr>
      </w:pPr>
    </w:p>
    <w:p w14:paraId="1A95082F" w14:textId="403131F3" w:rsidR="00F231D4" w:rsidRPr="00615D5E" w:rsidRDefault="00F231D4" w:rsidP="00C17D9D">
      <w:pPr>
        <w:pStyle w:val="Ttulo1"/>
      </w:pPr>
      <w:r w:rsidRPr="00615D5E">
        <w:t>References</w:t>
      </w:r>
    </w:p>
    <w:p w14:paraId="59B91199" w14:textId="77777777" w:rsidR="0022246A" w:rsidRPr="0022246A" w:rsidRDefault="00D51BF3" w:rsidP="0022246A">
      <w:pPr>
        <w:pStyle w:val="EndNoteBibliography"/>
        <w:spacing w:after="0"/>
        <w:ind w:left="720" w:hanging="720"/>
      </w:pPr>
      <w:r w:rsidRPr="003C3092">
        <w:rPr>
          <w:noProof w:val="0"/>
          <w:color w:val="212121"/>
          <w:shd w:val="clear" w:color="auto" w:fill="FFFFFF"/>
        </w:rPr>
        <w:fldChar w:fldCharType="begin"/>
      </w:r>
      <w:r w:rsidRPr="00F07106">
        <w:rPr>
          <w:noProof w:val="0"/>
          <w:color w:val="212121"/>
          <w:shd w:val="clear" w:color="auto" w:fill="FFFFFF"/>
        </w:rPr>
        <w:instrText xml:space="preserve"> ADDIN EN.REFLIST </w:instrText>
      </w:r>
      <w:r w:rsidRPr="003C3092">
        <w:rPr>
          <w:noProof w:val="0"/>
          <w:color w:val="212121"/>
          <w:shd w:val="clear" w:color="auto" w:fill="FFFFFF"/>
        </w:rPr>
        <w:fldChar w:fldCharType="separate"/>
      </w:r>
      <w:r w:rsidR="0022246A" w:rsidRPr="0022246A">
        <w:t>1.</w:t>
      </w:r>
      <w:r w:rsidR="0022246A" w:rsidRPr="0022246A">
        <w:tab/>
        <w:t xml:space="preserve">Berger S, Nehring H. Introduction: Towards a Global History of Social Movements. In: S. Berger HN, ed. </w:t>
      </w:r>
      <w:r w:rsidR="0022246A" w:rsidRPr="0022246A">
        <w:rPr>
          <w:i/>
        </w:rPr>
        <w:t>The History of Social Movements in Global Perspective.</w:t>
      </w:r>
      <w:r w:rsidR="0022246A" w:rsidRPr="0022246A">
        <w:t>2017:1-35.</w:t>
      </w:r>
    </w:p>
    <w:p w14:paraId="0BF21100" w14:textId="77777777" w:rsidR="0022246A" w:rsidRPr="0022246A" w:rsidRDefault="0022246A" w:rsidP="0022246A">
      <w:pPr>
        <w:pStyle w:val="EndNoteBibliography"/>
        <w:spacing w:after="0"/>
        <w:ind w:left="720" w:hanging="720"/>
      </w:pPr>
      <w:r w:rsidRPr="0022246A">
        <w:t>2.</w:t>
      </w:r>
      <w:r w:rsidRPr="0022246A">
        <w:tab/>
        <w:t xml:space="preserve">Diani M. The Concept of Social Movement. </w:t>
      </w:r>
      <w:r w:rsidRPr="0022246A">
        <w:rPr>
          <w:i/>
        </w:rPr>
        <w:t xml:space="preserve">The Sociological Review. </w:t>
      </w:r>
      <w:r w:rsidRPr="0022246A">
        <w:t>1992;40(1):1-25.</w:t>
      </w:r>
    </w:p>
    <w:p w14:paraId="19D04424" w14:textId="77777777" w:rsidR="0022246A" w:rsidRPr="0022246A" w:rsidRDefault="0022246A" w:rsidP="0022246A">
      <w:pPr>
        <w:pStyle w:val="EndNoteBibliography"/>
        <w:spacing w:after="0"/>
        <w:ind w:left="720" w:hanging="720"/>
      </w:pPr>
      <w:r w:rsidRPr="0022246A">
        <w:t>3.</w:t>
      </w:r>
      <w:r w:rsidRPr="0022246A">
        <w:tab/>
        <w:t xml:space="preserve">Somma NM, Bargsted M, Disi R, Medel RM. No water in the oasis: the Chilean Spring of 2019–2020. </w:t>
      </w:r>
      <w:r w:rsidRPr="0022246A">
        <w:rPr>
          <w:i/>
        </w:rPr>
        <w:t xml:space="preserve">Social Movement Studies. </w:t>
      </w:r>
      <w:r w:rsidRPr="0022246A">
        <w:t>2020:1-8.</w:t>
      </w:r>
    </w:p>
    <w:p w14:paraId="2FECD5A9" w14:textId="77777777" w:rsidR="0022246A" w:rsidRPr="0022246A" w:rsidRDefault="0022246A" w:rsidP="0022246A">
      <w:pPr>
        <w:pStyle w:val="EndNoteBibliography"/>
        <w:spacing w:after="0"/>
        <w:ind w:left="720" w:hanging="720"/>
      </w:pPr>
      <w:r w:rsidRPr="0022246A">
        <w:t>4.</w:t>
      </w:r>
      <w:r w:rsidRPr="0022246A">
        <w:tab/>
        <w:t xml:space="preserve">Ni MY, Kim Y, McDowell I, et al. Mental health during and after protests, riots and revolutions: A systematic review. </w:t>
      </w:r>
      <w:r w:rsidRPr="0022246A">
        <w:rPr>
          <w:i/>
        </w:rPr>
        <w:t xml:space="preserve">Australian &amp; New Zealand Journal of Psychiatry. </w:t>
      </w:r>
      <w:r w:rsidRPr="0022246A">
        <w:t>2020;54(3):232-243.</w:t>
      </w:r>
    </w:p>
    <w:p w14:paraId="0712EE44" w14:textId="77777777" w:rsidR="0022246A" w:rsidRPr="0022246A" w:rsidRDefault="0022246A" w:rsidP="0022246A">
      <w:pPr>
        <w:pStyle w:val="EndNoteBibliography"/>
        <w:spacing w:after="0"/>
        <w:ind w:left="720" w:hanging="720"/>
      </w:pPr>
      <w:r w:rsidRPr="0022246A">
        <w:t>5.</w:t>
      </w:r>
      <w:r w:rsidRPr="0022246A">
        <w:tab/>
        <w:t xml:space="preserve">Robertson E. Venezuelan unrest increases pressure on health services. </w:t>
      </w:r>
      <w:r w:rsidRPr="0022246A">
        <w:rPr>
          <w:i/>
        </w:rPr>
        <w:t xml:space="preserve">Lancet. </w:t>
      </w:r>
      <w:r w:rsidRPr="0022246A">
        <w:t>2014;383(9921):942.</w:t>
      </w:r>
    </w:p>
    <w:p w14:paraId="5A265C97" w14:textId="77777777" w:rsidR="0022246A" w:rsidRPr="0022246A" w:rsidRDefault="0022246A" w:rsidP="0022246A">
      <w:pPr>
        <w:pStyle w:val="EndNoteBibliography"/>
        <w:spacing w:after="0"/>
        <w:ind w:left="720" w:hanging="720"/>
      </w:pPr>
      <w:r w:rsidRPr="0022246A">
        <w:t>6.</w:t>
      </w:r>
      <w:r w:rsidRPr="0022246A">
        <w:tab/>
        <w:t xml:space="preserve">The Lancet O. Hong Kong: long civil unrest with long-term consequences. </w:t>
      </w:r>
      <w:r w:rsidRPr="0022246A">
        <w:rPr>
          <w:i/>
        </w:rPr>
        <w:t xml:space="preserve">Lancet Oncol. </w:t>
      </w:r>
      <w:r w:rsidRPr="0022246A">
        <w:t>2020;21(1):1.</w:t>
      </w:r>
    </w:p>
    <w:p w14:paraId="7A228178" w14:textId="77777777" w:rsidR="0022246A" w:rsidRPr="0022246A" w:rsidRDefault="0022246A" w:rsidP="0022246A">
      <w:pPr>
        <w:pStyle w:val="EndNoteBibliography"/>
        <w:spacing w:after="0"/>
        <w:ind w:left="720" w:hanging="720"/>
      </w:pPr>
      <w:r w:rsidRPr="0022246A">
        <w:lastRenderedPageBreak/>
        <w:t>7.</w:t>
      </w:r>
      <w:r w:rsidRPr="0022246A">
        <w:tab/>
        <w:t xml:space="preserve">Jones AP, Bentham G, Horwell C. Health service accessibility and deaths from asthma. </w:t>
      </w:r>
      <w:r w:rsidRPr="0022246A">
        <w:rPr>
          <w:i/>
        </w:rPr>
        <w:t xml:space="preserve">Int J Epidemiol. </w:t>
      </w:r>
      <w:r w:rsidRPr="0022246A">
        <w:t>1999;28(1):101-105.</w:t>
      </w:r>
    </w:p>
    <w:p w14:paraId="43C5CEE2" w14:textId="77777777" w:rsidR="0022246A" w:rsidRPr="0022246A" w:rsidRDefault="0022246A" w:rsidP="0022246A">
      <w:pPr>
        <w:pStyle w:val="EndNoteBibliography"/>
        <w:spacing w:after="0"/>
        <w:ind w:left="720" w:hanging="720"/>
      </w:pPr>
      <w:r w:rsidRPr="0022246A">
        <w:t>8.</w:t>
      </w:r>
      <w:r w:rsidRPr="0022246A">
        <w:tab/>
        <w:t xml:space="preserve">Nicholl J, West J, Goodacre S, Turner J. The relationship between distance to hospital and patient mortality in emergencies: an observational study. </w:t>
      </w:r>
      <w:r w:rsidRPr="0022246A">
        <w:rPr>
          <w:i/>
        </w:rPr>
        <w:t xml:space="preserve">Emergency Medicine Journal. </w:t>
      </w:r>
      <w:r w:rsidRPr="0022246A">
        <w:t>2007;24(9):665-668.</w:t>
      </w:r>
    </w:p>
    <w:p w14:paraId="153B9CEC" w14:textId="77777777" w:rsidR="0022246A" w:rsidRPr="0022246A" w:rsidRDefault="0022246A" w:rsidP="0022246A">
      <w:pPr>
        <w:pStyle w:val="EndNoteBibliography"/>
        <w:spacing w:after="0"/>
        <w:ind w:left="720" w:hanging="720"/>
      </w:pPr>
      <w:r w:rsidRPr="0022246A">
        <w:t>9.</w:t>
      </w:r>
      <w:r w:rsidRPr="0022246A">
        <w:tab/>
        <w:t xml:space="preserve">Ballantyne B. Medical management of the traumatic consequences of civil unrest incidents: causation, clinical approaches, needs and advanced planning criteria. </w:t>
      </w:r>
      <w:r w:rsidRPr="0022246A">
        <w:rPr>
          <w:i/>
        </w:rPr>
        <w:t>Toxicological reviews.</w:t>
      </w:r>
      <w:r w:rsidRPr="0022246A">
        <w:t>25(3):155–197.</w:t>
      </w:r>
    </w:p>
    <w:p w14:paraId="2EB481AE" w14:textId="77777777" w:rsidR="0022246A" w:rsidRPr="00026419" w:rsidRDefault="0022246A" w:rsidP="0022246A">
      <w:pPr>
        <w:pStyle w:val="EndNoteBibliography"/>
        <w:spacing w:after="0"/>
        <w:ind w:left="720" w:hanging="720"/>
        <w:rPr>
          <w:lang w:val="es-CL"/>
        </w:rPr>
      </w:pPr>
      <w:r w:rsidRPr="0022246A">
        <w:t>10.</w:t>
      </w:r>
      <w:r w:rsidRPr="0022246A">
        <w:tab/>
        <w:t xml:space="preserve">Rodríguez Á, Peña S, Cavieres I, et al. Ocular trauma by kinetic impact projectiles during civil unrest in Chile. </w:t>
      </w:r>
      <w:r w:rsidRPr="00026419">
        <w:rPr>
          <w:i/>
          <w:lang w:val="es-CL"/>
        </w:rPr>
        <w:t xml:space="preserve">Eye. </w:t>
      </w:r>
      <w:r w:rsidRPr="00026419">
        <w:rPr>
          <w:lang w:val="es-CL"/>
        </w:rPr>
        <w:t>2020.</w:t>
      </w:r>
    </w:p>
    <w:p w14:paraId="5D3A64DF" w14:textId="77777777" w:rsidR="0022246A" w:rsidRPr="0022246A" w:rsidRDefault="0022246A" w:rsidP="0022246A">
      <w:pPr>
        <w:pStyle w:val="EndNoteBibliography"/>
        <w:spacing w:after="0"/>
        <w:ind w:left="720" w:hanging="720"/>
      </w:pPr>
      <w:r w:rsidRPr="00026419">
        <w:rPr>
          <w:lang w:val="es-CL"/>
        </w:rPr>
        <w:t>11.</w:t>
      </w:r>
      <w:r w:rsidRPr="00026419">
        <w:rPr>
          <w:lang w:val="es-CL"/>
        </w:rPr>
        <w:tab/>
        <w:t xml:space="preserve">Haar RJ, Iacopino V, Ranadive N, Dandu M, Weiser SD. </w:t>
      </w:r>
      <w:r w:rsidRPr="0022246A">
        <w:t xml:space="preserve">Death, injury and disability from kinetic impact projectiles in crowd-control settings: a systematic review. </w:t>
      </w:r>
      <w:r w:rsidRPr="0022246A">
        <w:rPr>
          <w:i/>
        </w:rPr>
        <w:t xml:space="preserve">BMJ Open. </w:t>
      </w:r>
      <w:r w:rsidRPr="0022246A">
        <w:t>2017;7(12):e018154.</w:t>
      </w:r>
    </w:p>
    <w:p w14:paraId="2904FAFD" w14:textId="77777777" w:rsidR="0022246A" w:rsidRPr="0022246A" w:rsidRDefault="0022246A" w:rsidP="0022246A">
      <w:pPr>
        <w:pStyle w:val="EndNoteBibliography"/>
        <w:spacing w:after="0"/>
        <w:ind w:left="720" w:hanging="720"/>
      </w:pPr>
      <w:r w:rsidRPr="0022246A">
        <w:t>12.</w:t>
      </w:r>
      <w:r w:rsidRPr="0022246A">
        <w:tab/>
        <w:t xml:space="preserve">Ifantides C, Deitz GA, Christopher KL, Slingsby TJ, Subramanian PS. Less-Lethal Weapons Resulting in OphthalmicInjuries: A Review and Recent Example of Eye Trauma. </w:t>
      </w:r>
      <w:r w:rsidRPr="0022246A">
        <w:rPr>
          <w:i/>
        </w:rPr>
        <w:t xml:space="preserve">Ophthalmology and Therapy. </w:t>
      </w:r>
      <w:r w:rsidRPr="0022246A">
        <w:t>2020;9(3):1-7.</w:t>
      </w:r>
    </w:p>
    <w:p w14:paraId="69FBBB78" w14:textId="77777777" w:rsidR="0022246A" w:rsidRPr="0022246A" w:rsidRDefault="0022246A" w:rsidP="0022246A">
      <w:pPr>
        <w:pStyle w:val="EndNoteBibliography"/>
        <w:spacing w:after="0"/>
        <w:ind w:left="720" w:hanging="720"/>
      </w:pPr>
      <w:r w:rsidRPr="0022246A">
        <w:t>13.</w:t>
      </w:r>
      <w:r w:rsidRPr="0022246A">
        <w:tab/>
        <w:t xml:space="preserve">Rothenberg C, Achanta S, Svendsen ER, Jordt SE. Tear gas: an epidemiological and mechanistic reassessment. </w:t>
      </w:r>
      <w:r w:rsidRPr="0022246A">
        <w:rPr>
          <w:i/>
        </w:rPr>
        <w:t xml:space="preserve">Annals of the New York Academy of Sciences. </w:t>
      </w:r>
      <w:r w:rsidRPr="0022246A">
        <w:t>2016;1378(1):96-107.</w:t>
      </w:r>
    </w:p>
    <w:p w14:paraId="2277D387" w14:textId="77777777" w:rsidR="0022246A" w:rsidRPr="0022246A" w:rsidRDefault="0022246A" w:rsidP="0022246A">
      <w:pPr>
        <w:pStyle w:val="EndNoteBibliography"/>
        <w:spacing w:after="0"/>
        <w:ind w:left="720" w:hanging="720"/>
      </w:pPr>
      <w:r w:rsidRPr="0022246A">
        <w:t>14.</w:t>
      </w:r>
      <w:r w:rsidRPr="0022246A">
        <w:tab/>
        <w:t>Haar J, Iacopino V. Lethal in Disguise. The Health Consequences of Crowd-Control Weapons. In. Geneva, Switzerland: International Network of Civil Liberties Organizations; 2016, March 01.</w:t>
      </w:r>
    </w:p>
    <w:p w14:paraId="5647F832" w14:textId="77777777" w:rsidR="0022246A" w:rsidRPr="0022246A" w:rsidRDefault="0022246A" w:rsidP="0022246A">
      <w:pPr>
        <w:pStyle w:val="EndNoteBibliography"/>
        <w:spacing w:after="0"/>
        <w:ind w:left="720" w:hanging="720"/>
      </w:pPr>
      <w:r w:rsidRPr="0022246A">
        <w:t>15.</w:t>
      </w:r>
      <w:r w:rsidRPr="0022246A">
        <w:tab/>
        <w:t xml:space="preserve">El Warea M, Sasso R, Bachir R, El Sayed M. Riots in Beirut: Description of the Impact of a New Type of Mass Casualty Event on the Emergency System in Lebanon. </w:t>
      </w:r>
      <w:r w:rsidRPr="0022246A">
        <w:rPr>
          <w:i/>
        </w:rPr>
        <w:t xml:space="preserve">Disaster Medicine and Public Health Preparedness. </w:t>
      </w:r>
      <w:r w:rsidRPr="0022246A">
        <w:t>2019;13(5-6):849-852.</w:t>
      </w:r>
    </w:p>
    <w:p w14:paraId="7AA47E13" w14:textId="77777777" w:rsidR="0022246A" w:rsidRPr="0022246A" w:rsidRDefault="0022246A" w:rsidP="0022246A">
      <w:pPr>
        <w:pStyle w:val="EndNoteBibliography"/>
        <w:spacing w:after="0"/>
        <w:ind w:left="720" w:hanging="720"/>
      </w:pPr>
      <w:r w:rsidRPr="0022246A">
        <w:t>16.</w:t>
      </w:r>
      <w:r w:rsidRPr="0022246A">
        <w:tab/>
        <w:t xml:space="preserve">Suyama J, Panagos PD, Sztajnkrycer MD, FitzGerald DJ, Barnes D. Injury patterns related to use of less-lethal weapons during a period of civil unrest. </w:t>
      </w:r>
      <w:r w:rsidRPr="0022246A">
        <w:rPr>
          <w:i/>
        </w:rPr>
        <w:t xml:space="preserve">J Emerg Med. </w:t>
      </w:r>
      <w:r w:rsidRPr="0022246A">
        <w:t>2003;25(2):219-227.</w:t>
      </w:r>
    </w:p>
    <w:p w14:paraId="771703CA" w14:textId="77777777" w:rsidR="0022246A" w:rsidRPr="0022246A" w:rsidRDefault="0022246A" w:rsidP="0022246A">
      <w:pPr>
        <w:pStyle w:val="EndNoteBibliography"/>
        <w:spacing w:after="0"/>
        <w:ind w:left="720" w:hanging="720"/>
      </w:pPr>
      <w:r w:rsidRPr="0022246A">
        <w:t>17.</w:t>
      </w:r>
      <w:r w:rsidRPr="0022246A">
        <w:tab/>
        <w:t xml:space="preserve">Mahajna A, Aboud N, Harbaji I, et al. Blunt and penetrating injuries caused by rubber bullets during the Israeli-Arab conflict in October, 2000: a retrospective study. </w:t>
      </w:r>
      <w:r w:rsidRPr="0022246A">
        <w:rPr>
          <w:i/>
        </w:rPr>
        <w:t xml:space="preserve">Lancet. </w:t>
      </w:r>
      <w:r w:rsidRPr="0022246A">
        <w:t>2002;359(9320):1795-1800.</w:t>
      </w:r>
    </w:p>
    <w:p w14:paraId="453C1B6A" w14:textId="77777777" w:rsidR="0022246A" w:rsidRPr="0022246A" w:rsidRDefault="0022246A" w:rsidP="0022246A">
      <w:pPr>
        <w:pStyle w:val="EndNoteBibliography"/>
        <w:spacing w:after="0"/>
        <w:ind w:left="720" w:hanging="720"/>
      </w:pPr>
      <w:r w:rsidRPr="0022246A">
        <w:t>18.</w:t>
      </w:r>
      <w:r w:rsidRPr="0022246A">
        <w:tab/>
        <w:t xml:space="preserve">Unuvar U, Yilmaz D, Ozyildirim I, et al. Usage of Riot Control Agents and other methods resulting in physical and psychological injuries sustained during civil unrest in Turkey in 2013. </w:t>
      </w:r>
      <w:r w:rsidRPr="0022246A">
        <w:rPr>
          <w:i/>
        </w:rPr>
        <w:t xml:space="preserve">J Forensic Leg Med. </w:t>
      </w:r>
      <w:r w:rsidRPr="0022246A">
        <w:t>2017;45:47-52.</w:t>
      </w:r>
    </w:p>
    <w:p w14:paraId="1AA69A97" w14:textId="77777777" w:rsidR="0022246A" w:rsidRPr="0022246A" w:rsidRDefault="0022246A" w:rsidP="0022246A">
      <w:pPr>
        <w:pStyle w:val="EndNoteBibliography"/>
        <w:spacing w:after="0"/>
        <w:ind w:left="720" w:hanging="720"/>
      </w:pPr>
      <w:r w:rsidRPr="0022246A">
        <w:t>19.</w:t>
      </w:r>
      <w:r w:rsidRPr="0022246A">
        <w:tab/>
        <w:t xml:space="preserve">Knobel GJ. Effect of civil unrest on the incidence of violent and non-natural deaths. </w:t>
      </w:r>
      <w:r w:rsidRPr="0022246A">
        <w:rPr>
          <w:i/>
        </w:rPr>
        <w:t xml:space="preserve">S Afr Med J. </w:t>
      </w:r>
      <w:r w:rsidRPr="0022246A">
        <w:t>1986;70(2):83-88.</w:t>
      </w:r>
    </w:p>
    <w:p w14:paraId="74FBA4C7" w14:textId="77777777" w:rsidR="0022246A" w:rsidRPr="0022246A" w:rsidRDefault="0022246A" w:rsidP="0022246A">
      <w:pPr>
        <w:pStyle w:val="EndNoteBibliography"/>
        <w:spacing w:after="0"/>
        <w:ind w:left="720" w:hanging="720"/>
      </w:pPr>
      <w:r w:rsidRPr="0022246A">
        <w:t>20.</w:t>
      </w:r>
      <w:r w:rsidRPr="0022246A">
        <w:tab/>
        <w:t xml:space="preserve">Brodersen KH, Gallusser F, Koehler J, Remy N, Scott SL. Inferring causal impact using Bayesian structural time-series models. </w:t>
      </w:r>
      <w:r w:rsidRPr="0022246A">
        <w:rPr>
          <w:i/>
        </w:rPr>
        <w:t xml:space="preserve">Ann Appl Stat. </w:t>
      </w:r>
      <w:r w:rsidRPr="0022246A">
        <w:t>2015;9(1):247-274.</w:t>
      </w:r>
    </w:p>
    <w:p w14:paraId="52F202EA" w14:textId="77777777" w:rsidR="0022246A" w:rsidRPr="0022246A" w:rsidRDefault="0022246A" w:rsidP="0022246A">
      <w:pPr>
        <w:pStyle w:val="EndNoteBibliography"/>
        <w:spacing w:after="0"/>
        <w:ind w:left="720" w:hanging="720"/>
      </w:pPr>
      <w:r w:rsidRPr="0022246A">
        <w:t>21.</w:t>
      </w:r>
      <w:r w:rsidRPr="0022246A">
        <w:tab/>
        <w:t xml:space="preserve">Driscoll JC, Kraay AC. Consistent Covariance Matrix Estimation with Spatially Dependent Panel Data. </w:t>
      </w:r>
      <w:r w:rsidRPr="0022246A">
        <w:rPr>
          <w:i/>
        </w:rPr>
        <w:t xml:space="preserve">Review of Economics and Statistics. </w:t>
      </w:r>
      <w:r w:rsidRPr="0022246A">
        <w:t>1998;80(4):549-560.</w:t>
      </w:r>
    </w:p>
    <w:p w14:paraId="0921EF12" w14:textId="77777777" w:rsidR="0022246A" w:rsidRPr="0022246A" w:rsidRDefault="0022246A" w:rsidP="0022246A">
      <w:pPr>
        <w:pStyle w:val="EndNoteBibliography"/>
        <w:spacing w:after="0"/>
        <w:ind w:left="720" w:hanging="720"/>
      </w:pPr>
      <w:r w:rsidRPr="0022246A">
        <w:t>22.</w:t>
      </w:r>
      <w:r w:rsidRPr="0022246A">
        <w:tab/>
        <w:t xml:space="preserve">Ramos Perkis JP, Achurra Tirado P, Raykar N, et al. Different Crises, Different Patterns of Trauma. The Impact of a Social Crisis and the COVID-19 Health Pandemic on a High Violence Area. </w:t>
      </w:r>
      <w:r w:rsidRPr="0022246A">
        <w:rPr>
          <w:i/>
        </w:rPr>
        <w:t xml:space="preserve">World J Surg. </w:t>
      </w:r>
      <w:r w:rsidRPr="0022246A">
        <w:t>2020:1-7.</w:t>
      </w:r>
    </w:p>
    <w:p w14:paraId="787DE21D" w14:textId="77777777" w:rsidR="0022246A" w:rsidRPr="00026419" w:rsidRDefault="0022246A" w:rsidP="0022246A">
      <w:pPr>
        <w:pStyle w:val="EndNoteBibliography"/>
        <w:spacing w:after="0"/>
        <w:ind w:left="720" w:hanging="720"/>
        <w:rPr>
          <w:lang w:val="es-CL"/>
        </w:rPr>
      </w:pPr>
      <w:r w:rsidRPr="0022246A">
        <w:t>23.</w:t>
      </w:r>
      <w:r w:rsidRPr="0022246A">
        <w:tab/>
        <w:t xml:space="preserve">Office of the United Nations High Commissioner [OHCHR]. Report of the Mission to Chile 30 October - 22 November 2019. </w:t>
      </w:r>
      <w:r w:rsidRPr="00026419">
        <w:rPr>
          <w:lang w:val="es-CL"/>
        </w:rPr>
        <w:t>In. Geneva, Switzerland: United Nations; 2019, December 13.</w:t>
      </w:r>
    </w:p>
    <w:p w14:paraId="077D6DB9" w14:textId="5A950EAA" w:rsidR="0022246A" w:rsidRPr="0022246A" w:rsidRDefault="0022246A" w:rsidP="0022246A">
      <w:pPr>
        <w:pStyle w:val="EndNoteBibliography"/>
        <w:spacing w:after="0"/>
        <w:ind w:left="720" w:hanging="720"/>
      </w:pPr>
      <w:r w:rsidRPr="00026419">
        <w:rPr>
          <w:lang w:val="es-CL"/>
        </w:rPr>
        <w:lastRenderedPageBreak/>
        <w:t>24.</w:t>
      </w:r>
      <w:r w:rsidRPr="00026419">
        <w:rPr>
          <w:lang w:val="es-CL"/>
        </w:rPr>
        <w:tab/>
        <w:t xml:space="preserve">Instituto Nacional de Derechos Humanos [INDH]. Informe Anual. Sobre la situación de los Derechos Humanos en Chile en el contexto de la crisis social. </w:t>
      </w:r>
      <w:r w:rsidRPr="0022246A">
        <w:t xml:space="preserve">17 de Octubre – 30 de noviembre 2019 [Annual report on the situation of human rights in Chile in the context of the social crisis. October 17- November 30, 2019]. 2019, December 23; </w:t>
      </w:r>
      <w:hyperlink r:id="rId8" w:history="1">
        <w:r w:rsidRPr="0022246A">
          <w:rPr>
            <w:rStyle w:val="Hipervnculo"/>
          </w:rPr>
          <w:t>https://bibliotecadigital.indh.cl/bitstream/handle/123456789/1701/Informe%20Final-2019.pdf?sequence=1&amp;isAllowed=y</w:t>
        </w:r>
      </w:hyperlink>
      <w:r w:rsidRPr="0022246A">
        <w:t>. Accessed March, 21, 2021.</w:t>
      </w:r>
    </w:p>
    <w:p w14:paraId="452B4F42" w14:textId="77777777" w:rsidR="0022246A" w:rsidRPr="0022246A" w:rsidRDefault="0022246A" w:rsidP="0022246A">
      <w:pPr>
        <w:pStyle w:val="EndNoteBibliography"/>
        <w:spacing w:after="0"/>
        <w:ind w:left="720" w:hanging="720"/>
      </w:pPr>
      <w:r w:rsidRPr="0022246A">
        <w:t>25.</w:t>
      </w:r>
      <w:r w:rsidRPr="0022246A">
        <w:tab/>
        <w:t xml:space="preserve">Elm E, Madrid Aris E, Urrútia G. Chile: civil unrest and Cochrane Colloquium cancelled. </w:t>
      </w:r>
      <w:r w:rsidRPr="0022246A">
        <w:rPr>
          <w:i/>
        </w:rPr>
        <w:t xml:space="preserve">The Lancet. </w:t>
      </w:r>
      <w:r w:rsidRPr="0022246A">
        <w:t>2019;394(10210).</w:t>
      </w:r>
    </w:p>
    <w:p w14:paraId="26841A38" w14:textId="77777777" w:rsidR="0022246A" w:rsidRPr="0022246A" w:rsidRDefault="0022246A" w:rsidP="0022246A">
      <w:pPr>
        <w:pStyle w:val="EndNoteBibliography"/>
        <w:spacing w:after="0"/>
        <w:ind w:left="720" w:hanging="720"/>
      </w:pPr>
      <w:r w:rsidRPr="0022246A">
        <w:t>26.</w:t>
      </w:r>
      <w:r w:rsidRPr="0022246A">
        <w:tab/>
        <w:t xml:space="preserve">Chan EYY, Hung KKC, Hung HHY, Graham CA. Use of tear gas for crowd control in Hong Kong. </w:t>
      </w:r>
      <w:r w:rsidRPr="0022246A">
        <w:rPr>
          <w:i/>
        </w:rPr>
        <w:t xml:space="preserve">Lancet. </w:t>
      </w:r>
      <w:r w:rsidRPr="0022246A">
        <w:t>2019;394(10208):1517-1518.</w:t>
      </w:r>
    </w:p>
    <w:p w14:paraId="41A24700" w14:textId="77777777" w:rsidR="0022246A" w:rsidRPr="0022246A" w:rsidRDefault="0022246A" w:rsidP="0022246A">
      <w:pPr>
        <w:pStyle w:val="EndNoteBibliography"/>
        <w:spacing w:after="0"/>
        <w:ind w:left="720" w:hanging="720"/>
      </w:pPr>
      <w:r w:rsidRPr="0022246A">
        <w:t>27.</w:t>
      </w:r>
      <w:r w:rsidRPr="0022246A">
        <w:tab/>
        <w:t xml:space="preserve">Heisler M, Hampton K, McKay D. Dangerous use of crowd-control weapons against medics and protesters in Portland, OR. </w:t>
      </w:r>
      <w:r w:rsidRPr="0022246A">
        <w:rPr>
          <w:i/>
        </w:rPr>
        <w:t xml:space="preserve">Lancet (London, England). </w:t>
      </w:r>
      <w:r w:rsidRPr="0022246A">
        <w:t>2020;396(10259):e59-e60.</w:t>
      </w:r>
    </w:p>
    <w:p w14:paraId="23EA462A" w14:textId="77777777" w:rsidR="0022246A" w:rsidRPr="0022246A" w:rsidRDefault="0022246A" w:rsidP="0022246A">
      <w:pPr>
        <w:pStyle w:val="EndNoteBibliography"/>
        <w:spacing w:after="0"/>
        <w:ind w:left="720" w:hanging="720"/>
      </w:pPr>
      <w:r w:rsidRPr="0022246A">
        <w:t>28.</w:t>
      </w:r>
      <w:r w:rsidRPr="0022246A">
        <w:tab/>
        <w:t xml:space="preserve">Wright S. The role of sub-lethal weapons in human rights abuse. </w:t>
      </w:r>
      <w:r w:rsidRPr="0022246A">
        <w:rPr>
          <w:i/>
        </w:rPr>
        <w:t xml:space="preserve">Med Confl Surviv. </w:t>
      </w:r>
      <w:r w:rsidRPr="0022246A">
        <w:t>2001;17(3):221-233.</w:t>
      </w:r>
    </w:p>
    <w:p w14:paraId="72F50305" w14:textId="2200837B" w:rsidR="0022246A" w:rsidRPr="00026419" w:rsidRDefault="0022246A" w:rsidP="0022246A">
      <w:pPr>
        <w:pStyle w:val="EndNoteBibliography"/>
        <w:spacing w:after="0"/>
        <w:ind w:left="720" w:hanging="720"/>
        <w:rPr>
          <w:lang w:val="es-CL"/>
        </w:rPr>
      </w:pPr>
      <w:r w:rsidRPr="0022246A">
        <w:t>29.</w:t>
      </w:r>
      <w:r w:rsidRPr="0022246A">
        <w:tab/>
        <w:t xml:space="preserve">Institute for Economics &amp; Peace [IEP]. Global Peace Index 2020: Measuring Peace in a Complex World. </w:t>
      </w:r>
      <w:r w:rsidRPr="00026419">
        <w:rPr>
          <w:lang w:val="es-CL"/>
        </w:rPr>
        <w:t xml:space="preserve">2020; </w:t>
      </w:r>
      <w:r w:rsidR="00D65AED">
        <w:fldChar w:fldCharType="begin"/>
      </w:r>
      <w:r w:rsidR="00D65AED" w:rsidRPr="008304A1">
        <w:rPr>
          <w:lang w:val="es-CL"/>
          <w:rPrChange w:id="108" w:author="Andrés González Santa Cruz" w:date="2021-03-30T17:01:00Z">
            <w:rPr/>
          </w:rPrChange>
        </w:rPr>
        <w:instrText xml:space="preserve"> HYPERLINK "https://visionofhumanity.org/wp-content/uploads/2020/10/GPI_2020_web.pdf" </w:instrText>
      </w:r>
      <w:r w:rsidR="00D65AED">
        <w:fldChar w:fldCharType="separate"/>
      </w:r>
      <w:r w:rsidRPr="00026419">
        <w:rPr>
          <w:rStyle w:val="Hipervnculo"/>
          <w:lang w:val="es-CL"/>
        </w:rPr>
        <w:t>https://visionofhumanity.org/wp-content/uploads/2020/10/GPI_2020_web.pdf</w:t>
      </w:r>
      <w:r w:rsidR="00D65AED">
        <w:rPr>
          <w:rStyle w:val="Hipervnculo"/>
          <w:lang w:val="es-CL"/>
        </w:rPr>
        <w:fldChar w:fldCharType="end"/>
      </w:r>
      <w:r w:rsidRPr="00026419">
        <w:rPr>
          <w:lang w:val="es-CL"/>
        </w:rPr>
        <w:t>. Accessed December 08, 2020.</w:t>
      </w:r>
    </w:p>
    <w:p w14:paraId="4994F704" w14:textId="7DADA4DF" w:rsidR="0022246A" w:rsidRPr="0022246A" w:rsidRDefault="0022246A" w:rsidP="0022246A">
      <w:pPr>
        <w:pStyle w:val="EndNoteBibliography"/>
        <w:ind w:left="720" w:hanging="720"/>
      </w:pPr>
      <w:r w:rsidRPr="00026419">
        <w:rPr>
          <w:lang w:val="es-CL"/>
        </w:rPr>
        <w:t>30.</w:t>
      </w:r>
      <w:r w:rsidRPr="00026419">
        <w:rPr>
          <w:lang w:val="es-CL"/>
        </w:rPr>
        <w:tab/>
        <w:t xml:space="preserve">Fondo Nacional de Salud [FONASA]. Caracterización sociodemográfica y socioeconómica en la población asegurada inscrita [Sociodemographic breakdown of insured registered population]. </w:t>
      </w:r>
      <w:r w:rsidRPr="0022246A">
        <w:t xml:space="preserve">2020; </w:t>
      </w:r>
      <w:hyperlink r:id="rId9" w:history="1">
        <w:r w:rsidRPr="0022246A">
          <w:rPr>
            <w:rStyle w:val="Hipervnculo"/>
          </w:rPr>
          <w:t>https://www.fonasa.cl/sites/fonasa/adjuntos/Informe_caracterizacion_poblacion_asegurada</w:t>
        </w:r>
      </w:hyperlink>
      <w:r w:rsidRPr="0022246A">
        <w:t>. Accessed January 13, 2021.</w:t>
      </w:r>
    </w:p>
    <w:p w14:paraId="0A309496" w14:textId="58CCF30C" w:rsidR="00F601B5" w:rsidRPr="009F5D73" w:rsidRDefault="00D51BF3" w:rsidP="00E84900">
      <w:pPr>
        <w:spacing w:line="480" w:lineRule="auto"/>
        <w:rPr>
          <w:b/>
          <w:szCs w:val="28"/>
          <w:lang w:val="en-US"/>
        </w:rPr>
      </w:pPr>
      <w:r w:rsidRPr="003C3092">
        <w:rPr>
          <w:color w:val="212121"/>
          <w:shd w:val="clear" w:color="auto" w:fill="FFFFFF"/>
        </w:rPr>
        <w:fldChar w:fldCharType="end"/>
      </w:r>
    </w:p>
    <w:p w14:paraId="3B1D0B58" w14:textId="77777777" w:rsidR="005B19AE" w:rsidRPr="008D67E1" w:rsidRDefault="00F601B5" w:rsidP="005B19AE">
      <w:pPr>
        <w:rPr>
          <w:b/>
          <w:bCs/>
          <w:lang w:val="en-US"/>
        </w:rPr>
      </w:pPr>
      <w:r w:rsidRPr="00D87D2D">
        <w:rPr>
          <w:b/>
          <w:szCs w:val="28"/>
          <w:lang w:val="en-US"/>
        </w:rPr>
        <w:br w:type="column"/>
      </w:r>
      <w:r w:rsidR="005B19AE" w:rsidRPr="008D67E1">
        <w:rPr>
          <w:b/>
          <w:bCs/>
          <w:lang w:val="en-US"/>
        </w:rPr>
        <w:lastRenderedPageBreak/>
        <w:t>Research in context</w:t>
      </w:r>
    </w:p>
    <w:tbl>
      <w:tblPr>
        <w:tblStyle w:val="Tablaconcuadrcula"/>
        <w:tblW w:w="0" w:type="auto"/>
        <w:tblLook w:val="04A0" w:firstRow="1" w:lastRow="0" w:firstColumn="1" w:lastColumn="0" w:noHBand="0" w:noVBand="1"/>
      </w:tblPr>
      <w:tblGrid>
        <w:gridCol w:w="9209"/>
      </w:tblGrid>
      <w:tr w:rsidR="005B19AE" w:rsidRPr="00D80BD3" w14:paraId="18ADD999" w14:textId="77777777" w:rsidTr="005B19AE">
        <w:tc>
          <w:tcPr>
            <w:tcW w:w="9209" w:type="dxa"/>
          </w:tcPr>
          <w:p w14:paraId="6448F4CD" w14:textId="77777777" w:rsidR="005B19AE" w:rsidRPr="008D67E1" w:rsidRDefault="005B19AE" w:rsidP="005B19AE">
            <w:pPr>
              <w:rPr>
                <w:sz w:val="20"/>
                <w:szCs w:val="20"/>
                <w:lang w:val="en-US"/>
              </w:rPr>
            </w:pPr>
            <w:r w:rsidRPr="008D67E1">
              <w:rPr>
                <w:b/>
                <w:bCs/>
                <w:sz w:val="20"/>
                <w:szCs w:val="20"/>
                <w:lang w:val="en-US"/>
              </w:rPr>
              <w:t>Evidence before this study</w:t>
            </w:r>
          </w:p>
          <w:p w14:paraId="5DE44166" w14:textId="77777777" w:rsidR="005B19AE" w:rsidRPr="008D67E1" w:rsidRDefault="005B19AE" w:rsidP="005B19AE">
            <w:pPr>
              <w:rPr>
                <w:sz w:val="20"/>
                <w:szCs w:val="20"/>
                <w:lang w:val="en-US"/>
              </w:rPr>
            </w:pPr>
            <w:r w:rsidRPr="008D67E1">
              <w:rPr>
                <w:sz w:val="20"/>
                <w:szCs w:val="20"/>
                <w:lang w:val="en-US"/>
              </w:rPr>
              <w:t>Civil unrest and non-authorized peaceful protests often lead to the use of crowd-control methods by law enforcement. Violent interactions between enforcing agencies and demonstrators have individual health consequences; however, less is known on population level indirect effects throughout large-scale social movements. We searched PubMed on November 19, 2020, with the terms (("civil unrest" OR "riots" OR "social movements" OR "protest" OR "demonstration") AND ("bullets" OR "less lethal weapons" OR "tear gas" OR "chemical irritants")) OR ("crowd control" OR "riot control"); no date nor language restrictions were used, and articles were selected based on the title and abstract. We found that most of the research linking social movements and crowd-control techniques were focused on individual and direct health effects: respiratory, dermatological, ocular or traumatic injuries, and disabilities caused by physical and chemical measures. Several mental-health effects have also been reported. Few research articles have described the number, patterns, severity, and treatments of injuries throughout times of riot. The effect of civil unrests and crowd control techniques on health services utilization and case severity have been less reported.</w:t>
            </w:r>
          </w:p>
        </w:tc>
      </w:tr>
      <w:tr w:rsidR="005B19AE" w:rsidRPr="00D80BD3" w14:paraId="607B589F" w14:textId="77777777" w:rsidTr="005B19AE">
        <w:tc>
          <w:tcPr>
            <w:tcW w:w="9209" w:type="dxa"/>
          </w:tcPr>
          <w:p w14:paraId="60817981" w14:textId="77777777" w:rsidR="005B19AE" w:rsidRPr="008D67E1" w:rsidRDefault="005B19AE" w:rsidP="005B19AE">
            <w:pPr>
              <w:rPr>
                <w:sz w:val="20"/>
                <w:szCs w:val="20"/>
                <w:lang w:val="en-US"/>
              </w:rPr>
            </w:pPr>
            <w:r w:rsidRPr="008D67E1">
              <w:rPr>
                <w:b/>
                <w:bCs/>
                <w:sz w:val="20"/>
                <w:szCs w:val="20"/>
                <w:lang w:val="en-US"/>
              </w:rPr>
              <w:t>Added value of this study</w:t>
            </w:r>
          </w:p>
          <w:p w14:paraId="621F292C" w14:textId="77777777" w:rsidR="005B19AE" w:rsidRPr="008D67E1" w:rsidRDefault="005B19AE" w:rsidP="005B19AE">
            <w:pPr>
              <w:rPr>
                <w:sz w:val="20"/>
                <w:szCs w:val="20"/>
                <w:lang w:val="en-US"/>
              </w:rPr>
            </w:pPr>
            <w:r w:rsidRPr="008D67E1">
              <w:rPr>
                <w:sz w:val="20"/>
                <w:szCs w:val="20"/>
                <w:lang w:val="en-US"/>
              </w:rPr>
              <w:t>This study used a flexible time-series analysis to quantify the effect of the social protests that started in October 2019 in Chile on emergency services utilization and inpatient admission. We looked specifically for emergency department consultations and hospital admissions (i.e., case severity) by both trauma and respiratory causes. We found that consultations by respiratory and traumatic causes decline during 2019’s Chilean protest, but traumatic severe cases increased. The number of trauma hospitalizations increased by 17%, while hospitalizations per 1,000 consultations increased by 41%. Similarly, hospitalizations per 1,000 respiratory consultations were 71% higher than expected. Our results provide novel insights on the impact of social movements and widespread use of crowd-control methods on health service utilization.</w:t>
            </w:r>
          </w:p>
        </w:tc>
      </w:tr>
      <w:tr w:rsidR="005B19AE" w:rsidRPr="00D80BD3" w14:paraId="577B4AA9" w14:textId="77777777" w:rsidTr="005B19AE">
        <w:tc>
          <w:tcPr>
            <w:tcW w:w="9209" w:type="dxa"/>
          </w:tcPr>
          <w:p w14:paraId="7703AB38" w14:textId="77777777" w:rsidR="005B19AE" w:rsidRPr="008D67E1" w:rsidRDefault="005B19AE" w:rsidP="005B19AE">
            <w:pPr>
              <w:rPr>
                <w:sz w:val="20"/>
                <w:szCs w:val="20"/>
                <w:lang w:val="en-US"/>
              </w:rPr>
            </w:pPr>
            <w:r w:rsidRPr="008D67E1">
              <w:rPr>
                <w:b/>
                <w:bCs/>
                <w:sz w:val="20"/>
                <w:szCs w:val="20"/>
                <w:lang w:val="en-US"/>
              </w:rPr>
              <w:t>Implications of all available evidence</w:t>
            </w:r>
          </w:p>
          <w:p w14:paraId="62CC6CEA" w14:textId="77777777" w:rsidR="005B19AE" w:rsidRPr="008D67E1" w:rsidRDefault="005B19AE" w:rsidP="005B19AE">
            <w:pPr>
              <w:rPr>
                <w:sz w:val="20"/>
                <w:szCs w:val="20"/>
                <w:lang w:val="en-US"/>
              </w:rPr>
            </w:pPr>
            <w:r w:rsidRPr="008D67E1">
              <w:rPr>
                <w:sz w:val="20"/>
                <w:szCs w:val="20"/>
                <w:lang w:val="en-US"/>
              </w:rPr>
              <w:t>This study adds to the existing body of evidence on the health effects of large-scale social movements. We demonstrated how health services utilization was likely to be affected by two main mechanisms: (1) access interruption due to the protest itself, which included fires and barriers constructed by protesters and the widespread use of irritant gases by the police, even near hospitals and other health services and, (2) the disproportional use of force from the police and the military during the periods of civil unrest. Taking into account the violence caused by riots and the measures utilized to control them, our results should be used to advise and advocate for policy change regarding crowd-control techniques and police response in order to prevent the escalation of violence and population health damage.</w:t>
            </w:r>
          </w:p>
        </w:tc>
      </w:tr>
    </w:tbl>
    <w:p w14:paraId="42317F67" w14:textId="2FEC26B0" w:rsidR="00F601B5" w:rsidRPr="00D87D2D" w:rsidRDefault="005B19AE" w:rsidP="00F601B5">
      <w:pPr>
        <w:rPr>
          <w:b/>
          <w:szCs w:val="28"/>
          <w:lang w:val="en-US"/>
        </w:rPr>
      </w:pPr>
      <w:r>
        <w:rPr>
          <w:b/>
          <w:szCs w:val="28"/>
          <w:lang w:val="en-US"/>
        </w:rPr>
        <w:br w:type="column"/>
      </w:r>
      <w:r w:rsidR="00F601B5" w:rsidRPr="00D87D2D">
        <w:rPr>
          <w:b/>
          <w:szCs w:val="28"/>
          <w:lang w:val="en-US"/>
        </w:rPr>
        <w:lastRenderedPageBreak/>
        <w:t xml:space="preserve">Table 1. </w:t>
      </w:r>
      <w:r w:rsidR="001A5CAF" w:rsidRPr="00D87D2D">
        <w:rPr>
          <w:b/>
          <w:szCs w:val="28"/>
          <w:lang w:val="en-US"/>
        </w:rPr>
        <w:t>Median</w:t>
      </w:r>
      <w:r w:rsidR="00F601B5" w:rsidRPr="00D87D2D">
        <w:rPr>
          <w:b/>
          <w:szCs w:val="28"/>
          <w:lang w:val="en-US"/>
        </w:rPr>
        <w:t xml:space="preserve"> emergency department weekly consultations and hospitalizations, pre and po</w:t>
      </w:r>
      <w:r w:rsidR="00306E8C" w:rsidRPr="00D87D2D">
        <w:rPr>
          <w:b/>
          <w:szCs w:val="28"/>
          <w:lang w:val="en-US"/>
        </w:rPr>
        <w:t>s</w:t>
      </w:r>
      <w:r w:rsidR="00F601B5" w:rsidRPr="00D87D2D">
        <w:rPr>
          <w:b/>
          <w:szCs w:val="28"/>
          <w:lang w:val="en-US"/>
        </w:rPr>
        <w:t xml:space="preserve">t </w:t>
      </w:r>
      <w:r w:rsidR="000C0B6F" w:rsidRPr="00D87D2D">
        <w:rPr>
          <w:b/>
          <w:szCs w:val="28"/>
          <w:lang w:val="en-US"/>
        </w:rPr>
        <w:t>“</w:t>
      </w:r>
      <w:r w:rsidR="00F601B5" w:rsidRPr="00D87D2D">
        <w:rPr>
          <w:b/>
          <w:szCs w:val="28"/>
          <w:lang w:val="en-US"/>
        </w:rPr>
        <w:t>Oc</w:t>
      </w:r>
      <w:r w:rsidR="00306E8C" w:rsidRPr="00D87D2D">
        <w:rPr>
          <w:b/>
          <w:szCs w:val="28"/>
          <w:lang w:val="en-US"/>
        </w:rPr>
        <w:t>t</w:t>
      </w:r>
      <w:r w:rsidR="00F601B5" w:rsidRPr="00D87D2D">
        <w:rPr>
          <w:b/>
          <w:szCs w:val="28"/>
          <w:lang w:val="en-US"/>
        </w:rPr>
        <w:t>ober 2019</w:t>
      </w:r>
      <w:r w:rsidR="000C0B6F" w:rsidRPr="00D87D2D">
        <w:rPr>
          <w:b/>
          <w:szCs w:val="28"/>
          <w:lang w:val="en-US"/>
        </w:rPr>
        <w:t>”</w:t>
      </w:r>
      <w:r w:rsidR="00F601B5" w:rsidRPr="00D87D2D">
        <w:rPr>
          <w:b/>
          <w:szCs w:val="28"/>
          <w:lang w:val="en-US"/>
        </w:rPr>
        <w:t xml:space="preserve"> social protests in Chile</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985"/>
        <w:gridCol w:w="1843"/>
      </w:tblGrid>
      <w:tr w:rsidR="00F601B5" w:rsidRPr="00D87D2D" w14:paraId="73AD6394" w14:textId="77777777" w:rsidTr="00BC2DBF">
        <w:trPr>
          <w:trHeight w:val="170"/>
        </w:trPr>
        <w:tc>
          <w:tcPr>
            <w:tcW w:w="5103" w:type="dxa"/>
            <w:tcBorders>
              <w:bottom w:val="nil"/>
            </w:tcBorders>
            <w:noWrap/>
            <w:hideMark/>
          </w:tcPr>
          <w:p w14:paraId="7FF1703A" w14:textId="77777777" w:rsidR="00F601B5" w:rsidRPr="00D87D2D" w:rsidRDefault="00F601B5" w:rsidP="00BC2DBF">
            <w:pPr>
              <w:rPr>
                <w:bCs/>
                <w:sz w:val="20"/>
                <w:szCs w:val="22"/>
                <w:lang w:val="en-US"/>
              </w:rPr>
            </w:pPr>
          </w:p>
        </w:tc>
        <w:tc>
          <w:tcPr>
            <w:tcW w:w="1985" w:type="dxa"/>
            <w:tcBorders>
              <w:bottom w:val="nil"/>
            </w:tcBorders>
            <w:hideMark/>
          </w:tcPr>
          <w:p w14:paraId="6C6B4ACB" w14:textId="77777777" w:rsidR="00F601B5" w:rsidRPr="00D87D2D" w:rsidRDefault="00F601B5" w:rsidP="00BC2DBF">
            <w:pPr>
              <w:jc w:val="center"/>
              <w:rPr>
                <w:b/>
                <w:bCs/>
                <w:sz w:val="20"/>
                <w:szCs w:val="22"/>
              </w:rPr>
            </w:pPr>
            <w:r w:rsidRPr="00D87D2D">
              <w:rPr>
                <w:b/>
                <w:bCs/>
                <w:sz w:val="20"/>
                <w:szCs w:val="22"/>
              </w:rPr>
              <w:t>Previous to social protests</w:t>
            </w:r>
          </w:p>
        </w:tc>
        <w:tc>
          <w:tcPr>
            <w:tcW w:w="1843" w:type="dxa"/>
            <w:tcBorders>
              <w:bottom w:val="nil"/>
            </w:tcBorders>
            <w:hideMark/>
          </w:tcPr>
          <w:p w14:paraId="6B2132F9" w14:textId="77777777" w:rsidR="00F601B5" w:rsidRPr="00D87D2D" w:rsidRDefault="00F601B5" w:rsidP="00BC2DBF">
            <w:pPr>
              <w:jc w:val="center"/>
              <w:rPr>
                <w:b/>
                <w:bCs/>
                <w:sz w:val="20"/>
                <w:szCs w:val="22"/>
              </w:rPr>
            </w:pPr>
            <w:r w:rsidRPr="00D87D2D">
              <w:rPr>
                <w:b/>
                <w:bCs/>
                <w:sz w:val="20"/>
                <w:szCs w:val="22"/>
              </w:rPr>
              <w:t>During social protests</w:t>
            </w:r>
          </w:p>
        </w:tc>
      </w:tr>
      <w:tr w:rsidR="00F601B5" w:rsidRPr="00D87D2D" w14:paraId="56FF0E1D" w14:textId="77777777" w:rsidTr="00BC2DBF">
        <w:trPr>
          <w:trHeight w:val="170"/>
        </w:trPr>
        <w:tc>
          <w:tcPr>
            <w:tcW w:w="5103" w:type="dxa"/>
            <w:tcBorders>
              <w:top w:val="nil"/>
              <w:bottom w:val="single" w:sz="4" w:space="0" w:color="auto"/>
            </w:tcBorders>
            <w:hideMark/>
          </w:tcPr>
          <w:p w14:paraId="5DD21EF9" w14:textId="77777777" w:rsidR="00F601B5" w:rsidRPr="00D87D2D" w:rsidRDefault="00F601B5" w:rsidP="00BC2DBF">
            <w:pPr>
              <w:rPr>
                <w:bCs/>
                <w:i/>
                <w:iCs/>
                <w:sz w:val="20"/>
                <w:szCs w:val="22"/>
              </w:rPr>
            </w:pPr>
            <w:r w:rsidRPr="00D87D2D">
              <w:rPr>
                <w:bCs/>
                <w:i/>
                <w:iCs/>
                <w:sz w:val="20"/>
                <w:szCs w:val="22"/>
              </w:rPr>
              <w:t> </w:t>
            </w:r>
          </w:p>
        </w:tc>
        <w:tc>
          <w:tcPr>
            <w:tcW w:w="1985" w:type="dxa"/>
            <w:tcBorders>
              <w:top w:val="nil"/>
              <w:bottom w:val="single" w:sz="4" w:space="0" w:color="auto"/>
            </w:tcBorders>
            <w:hideMark/>
          </w:tcPr>
          <w:p w14:paraId="60FB1A2F" w14:textId="26C0E189" w:rsidR="00F601B5" w:rsidRPr="00D87D2D" w:rsidRDefault="00F601B5" w:rsidP="00BC2DBF">
            <w:pPr>
              <w:jc w:val="center"/>
              <w:rPr>
                <w:bCs/>
                <w:i/>
                <w:iCs/>
                <w:sz w:val="20"/>
                <w:szCs w:val="22"/>
              </w:rPr>
            </w:pPr>
            <w:r w:rsidRPr="00D87D2D">
              <w:rPr>
                <w:bCs/>
                <w:i/>
                <w:iCs/>
                <w:sz w:val="20"/>
                <w:szCs w:val="22"/>
              </w:rPr>
              <w:t>N=25</w:t>
            </w:r>
            <w:r w:rsidR="00184DDB">
              <w:rPr>
                <w:bCs/>
                <w:i/>
                <w:iCs/>
                <w:sz w:val="20"/>
                <w:szCs w:val="22"/>
              </w:rPr>
              <w:t>0</w:t>
            </w:r>
            <w:r w:rsidR="00D714FC" w:rsidRPr="00D87D2D">
              <w:rPr>
                <w:bCs/>
                <w:i/>
                <w:iCs/>
                <w:sz w:val="20"/>
                <w:szCs w:val="22"/>
              </w:rPr>
              <w:t xml:space="preserve"> </w:t>
            </w:r>
            <w:proofErr w:type="spellStart"/>
            <w:r w:rsidR="00D714FC" w:rsidRPr="00D87D2D">
              <w:rPr>
                <w:bCs/>
                <w:i/>
                <w:iCs/>
                <w:sz w:val="20"/>
                <w:szCs w:val="22"/>
              </w:rPr>
              <w:t>weeks</w:t>
            </w:r>
            <w:proofErr w:type="spellEnd"/>
          </w:p>
        </w:tc>
        <w:tc>
          <w:tcPr>
            <w:tcW w:w="1843" w:type="dxa"/>
            <w:tcBorders>
              <w:top w:val="nil"/>
              <w:bottom w:val="single" w:sz="4" w:space="0" w:color="auto"/>
            </w:tcBorders>
            <w:hideMark/>
          </w:tcPr>
          <w:p w14:paraId="1C287436" w14:textId="387A1324" w:rsidR="00F601B5" w:rsidRPr="00D87D2D" w:rsidRDefault="00F601B5" w:rsidP="00BC2DBF">
            <w:pPr>
              <w:jc w:val="center"/>
              <w:rPr>
                <w:bCs/>
                <w:i/>
                <w:iCs/>
                <w:sz w:val="20"/>
                <w:szCs w:val="22"/>
              </w:rPr>
            </w:pPr>
            <w:r w:rsidRPr="00D87D2D">
              <w:rPr>
                <w:bCs/>
                <w:i/>
                <w:iCs/>
                <w:sz w:val="20"/>
                <w:szCs w:val="22"/>
              </w:rPr>
              <w:t>N=10</w:t>
            </w:r>
            <w:r w:rsidR="00D714FC" w:rsidRPr="00D87D2D">
              <w:rPr>
                <w:bCs/>
                <w:i/>
                <w:iCs/>
                <w:sz w:val="20"/>
                <w:szCs w:val="22"/>
              </w:rPr>
              <w:t xml:space="preserve"> weeks</w:t>
            </w:r>
          </w:p>
        </w:tc>
      </w:tr>
      <w:tr w:rsidR="00184DDB" w:rsidRPr="00D87D2D" w14:paraId="1FC4740F" w14:textId="77777777" w:rsidTr="00BC2DBF">
        <w:trPr>
          <w:trHeight w:val="170"/>
        </w:trPr>
        <w:tc>
          <w:tcPr>
            <w:tcW w:w="5103" w:type="dxa"/>
            <w:tcBorders>
              <w:top w:val="single" w:sz="4" w:space="0" w:color="auto"/>
            </w:tcBorders>
            <w:hideMark/>
          </w:tcPr>
          <w:p w14:paraId="11CD47DA" w14:textId="77777777" w:rsidR="00184DDB" w:rsidRPr="00D87D2D" w:rsidRDefault="00184DDB" w:rsidP="00184DDB">
            <w:pPr>
              <w:rPr>
                <w:bCs/>
                <w:sz w:val="20"/>
                <w:szCs w:val="22"/>
              </w:rPr>
            </w:pPr>
            <w:proofErr w:type="gramStart"/>
            <w:r w:rsidRPr="00D87D2D">
              <w:rPr>
                <w:bCs/>
                <w:sz w:val="20"/>
                <w:szCs w:val="22"/>
              </w:rPr>
              <w:t>Total</w:t>
            </w:r>
            <w:proofErr w:type="gramEnd"/>
            <w:r w:rsidRPr="00D87D2D">
              <w:rPr>
                <w:bCs/>
                <w:sz w:val="20"/>
                <w:szCs w:val="22"/>
              </w:rPr>
              <w:t xml:space="preserve"> </w:t>
            </w:r>
            <w:proofErr w:type="spellStart"/>
            <w:r w:rsidRPr="00D87D2D">
              <w:rPr>
                <w:bCs/>
                <w:sz w:val="20"/>
                <w:szCs w:val="22"/>
              </w:rPr>
              <w:t>consultations</w:t>
            </w:r>
            <w:proofErr w:type="spellEnd"/>
          </w:p>
        </w:tc>
        <w:tc>
          <w:tcPr>
            <w:tcW w:w="1985" w:type="dxa"/>
            <w:tcBorders>
              <w:top w:val="single" w:sz="4" w:space="0" w:color="auto"/>
            </w:tcBorders>
            <w:hideMark/>
          </w:tcPr>
          <w:p w14:paraId="0B4A3D75" w14:textId="2D621E8E" w:rsidR="00184DDB" w:rsidRPr="00184DDB" w:rsidRDefault="00184DDB" w:rsidP="00184DDB">
            <w:pPr>
              <w:jc w:val="center"/>
              <w:rPr>
                <w:bCs/>
                <w:sz w:val="20"/>
                <w:szCs w:val="20"/>
              </w:rPr>
            </w:pPr>
            <w:r w:rsidRPr="00184DDB">
              <w:rPr>
                <w:sz w:val="20"/>
                <w:szCs w:val="20"/>
              </w:rPr>
              <w:t>3132 [2929;3364]</w:t>
            </w:r>
          </w:p>
        </w:tc>
        <w:tc>
          <w:tcPr>
            <w:tcW w:w="1843" w:type="dxa"/>
            <w:tcBorders>
              <w:top w:val="single" w:sz="4" w:space="0" w:color="auto"/>
            </w:tcBorders>
            <w:hideMark/>
          </w:tcPr>
          <w:p w14:paraId="3A245B04" w14:textId="283AFEBC" w:rsidR="00184DDB" w:rsidRPr="00184DDB" w:rsidRDefault="00184DDB" w:rsidP="00184DDB">
            <w:pPr>
              <w:jc w:val="center"/>
              <w:rPr>
                <w:bCs/>
                <w:sz w:val="20"/>
                <w:szCs w:val="20"/>
              </w:rPr>
            </w:pPr>
            <w:r w:rsidRPr="00184DDB">
              <w:rPr>
                <w:sz w:val="20"/>
                <w:szCs w:val="20"/>
              </w:rPr>
              <w:t>2854 [2754;2898]</w:t>
            </w:r>
          </w:p>
        </w:tc>
      </w:tr>
      <w:tr w:rsidR="00184DDB" w:rsidRPr="00D87D2D" w14:paraId="2BAF02D2" w14:textId="77777777" w:rsidTr="00BC2DBF">
        <w:trPr>
          <w:trHeight w:val="170"/>
        </w:trPr>
        <w:tc>
          <w:tcPr>
            <w:tcW w:w="5103" w:type="dxa"/>
            <w:hideMark/>
          </w:tcPr>
          <w:p w14:paraId="4EA5217D" w14:textId="77777777" w:rsidR="00184DDB" w:rsidRPr="00D87D2D" w:rsidRDefault="00184DDB" w:rsidP="00184DDB">
            <w:pPr>
              <w:rPr>
                <w:bCs/>
                <w:sz w:val="20"/>
                <w:szCs w:val="22"/>
              </w:rPr>
            </w:pPr>
            <w:r w:rsidRPr="00D87D2D">
              <w:rPr>
                <w:bCs/>
                <w:sz w:val="20"/>
                <w:szCs w:val="22"/>
              </w:rPr>
              <w:t>Trauma consultations</w:t>
            </w:r>
          </w:p>
        </w:tc>
        <w:tc>
          <w:tcPr>
            <w:tcW w:w="1985" w:type="dxa"/>
            <w:hideMark/>
          </w:tcPr>
          <w:p w14:paraId="3002A189" w14:textId="7A4B4145" w:rsidR="00184DDB" w:rsidRPr="00184DDB" w:rsidRDefault="00184DDB" w:rsidP="00184DDB">
            <w:pPr>
              <w:jc w:val="center"/>
              <w:rPr>
                <w:bCs/>
                <w:sz w:val="20"/>
                <w:szCs w:val="20"/>
              </w:rPr>
            </w:pPr>
            <w:r w:rsidRPr="00184DDB">
              <w:rPr>
                <w:sz w:val="20"/>
                <w:szCs w:val="20"/>
              </w:rPr>
              <w:t>806 [733;888]</w:t>
            </w:r>
          </w:p>
        </w:tc>
        <w:tc>
          <w:tcPr>
            <w:tcW w:w="1843" w:type="dxa"/>
            <w:hideMark/>
          </w:tcPr>
          <w:p w14:paraId="6FFBD889" w14:textId="3413DF24" w:rsidR="00184DDB" w:rsidRPr="00184DDB" w:rsidRDefault="00184DDB" w:rsidP="00184DDB">
            <w:pPr>
              <w:jc w:val="center"/>
              <w:rPr>
                <w:bCs/>
                <w:sz w:val="20"/>
                <w:szCs w:val="20"/>
              </w:rPr>
            </w:pPr>
            <w:r w:rsidRPr="00184DDB">
              <w:rPr>
                <w:sz w:val="20"/>
                <w:szCs w:val="20"/>
              </w:rPr>
              <w:t>786 [752;801]</w:t>
            </w:r>
          </w:p>
        </w:tc>
      </w:tr>
      <w:tr w:rsidR="00184DDB" w:rsidRPr="00D87D2D" w14:paraId="05FCC036" w14:textId="77777777" w:rsidTr="00BC2DBF">
        <w:trPr>
          <w:trHeight w:val="170"/>
        </w:trPr>
        <w:tc>
          <w:tcPr>
            <w:tcW w:w="5103" w:type="dxa"/>
            <w:hideMark/>
          </w:tcPr>
          <w:p w14:paraId="740C0049" w14:textId="77777777" w:rsidR="00184DDB" w:rsidRPr="00D87D2D" w:rsidRDefault="00184DDB" w:rsidP="00184DDB">
            <w:pPr>
              <w:rPr>
                <w:bCs/>
                <w:sz w:val="20"/>
                <w:szCs w:val="22"/>
              </w:rPr>
            </w:pPr>
            <w:r w:rsidRPr="00D87D2D">
              <w:rPr>
                <w:bCs/>
                <w:sz w:val="20"/>
                <w:szCs w:val="22"/>
              </w:rPr>
              <w:t>Respiratory consultations</w:t>
            </w:r>
          </w:p>
        </w:tc>
        <w:tc>
          <w:tcPr>
            <w:tcW w:w="1985" w:type="dxa"/>
            <w:hideMark/>
          </w:tcPr>
          <w:p w14:paraId="0B73F419" w14:textId="79643148" w:rsidR="00184DDB" w:rsidRPr="00184DDB" w:rsidRDefault="00184DDB" w:rsidP="00184DDB">
            <w:pPr>
              <w:jc w:val="center"/>
              <w:rPr>
                <w:bCs/>
                <w:sz w:val="20"/>
                <w:szCs w:val="20"/>
              </w:rPr>
            </w:pPr>
            <w:r w:rsidRPr="00184DDB">
              <w:rPr>
                <w:sz w:val="20"/>
                <w:szCs w:val="20"/>
              </w:rPr>
              <w:t>143 [120;184]</w:t>
            </w:r>
          </w:p>
        </w:tc>
        <w:tc>
          <w:tcPr>
            <w:tcW w:w="1843" w:type="dxa"/>
            <w:hideMark/>
          </w:tcPr>
          <w:p w14:paraId="7A68150E" w14:textId="13C382C2" w:rsidR="00184DDB" w:rsidRPr="00184DDB" w:rsidRDefault="00184DDB" w:rsidP="00184DDB">
            <w:pPr>
              <w:jc w:val="center"/>
              <w:rPr>
                <w:bCs/>
                <w:sz w:val="20"/>
                <w:szCs w:val="20"/>
              </w:rPr>
            </w:pPr>
            <w:r w:rsidRPr="00184DDB">
              <w:rPr>
                <w:sz w:val="20"/>
                <w:szCs w:val="20"/>
              </w:rPr>
              <w:t>96.0 [77.5;103]</w:t>
            </w:r>
          </w:p>
        </w:tc>
      </w:tr>
      <w:tr w:rsidR="00184DDB" w:rsidRPr="00D87D2D" w14:paraId="231741AC" w14:textId="77777777" w:rsidTr="00BC2DBF">
        <w:trPr>
          <w:trHeight w:val="170"/>
        </w:trPr>
        <w:tc>
          <w:tcPr>
            <w:tcW w:w="5103" w:type="dxa"/>
            <w:hideMark/>
          </w:tcPr>
          <w:p w14:paraId="4C66907D" w14:textId="77777777" w:rsidR="00184DDB" w:rsidRPr="00D87D2D" w:rsidRDefault="00184DDB" w:rsidP="00184DDB">
            <w:pPr>
              <w:rPr>
                <w:bCs/>
                <w:sz w:val="20"/>
                <w:szCs w:val="22"/>
              </w:rPr>
            </w:pPr>
            <w:r w:rsidRPr="00D87D2D">
              <w:rPr>
                <w:bCs/>
                <w:sz w:val="20"/>
                <w:szCs w:val="22"/>
              </w:rPr>
              <w:t>Circulatory consultations</w:t>
            </w:r>
          </w:p>
        </w:tc>
        <w:tc>
          <w:tcPr>
            <w:tcW w:w="1985" w:type="dxa"/>
            <w:hideMark/>
          </w:tcPr>
          <w:p w14:paraId="15C1E015" w14:textId="4E7BF9A8" w:rsidR="00184DDB" w:rsidRPr="00184DDB" w:rsidRDefault="00184DDB" w:rsidP="00184DDB">
            <w:pPr>
              <w:jc w:val="center"/>
              <w:rPr>
                <w:bCs/>
                <w:sz w:val="20"/>
                <w:szCs w:val="20"/>
              </w:rPr>
            </w:pPr>
            <w:r w:rsidRPr="00184DDB">
              <w:rPr>
                <w:sz w:val="20"/>
                <w:szCs w:val="20"/>
              </w:rPr>
              <w:t>102 [87.0;126]</w:t>
            </w:r>
          </w:p>
        </w:tc>
        <w:tc>
          <w:tcPr>
            <w:tcW w:w="1843" w:type="dxa"/>
            <w:hideMark/>
          </w:tcPr>
          <w:p w14:paraId="49BE42D8" w14:textId="0525902E" w:rsidR="00184DDB" w:rsidRPr="00184DDB" w:rsidRDefault="00184DDB" w:rsidP="00184DDB">
            <w:pPr>
              <w:jc w:val="center"/>
              <w:rPr>
                <w:bCs/>
                <w:sz w:val="20"/>
                <w:szCs w:val="20"/>
              </w:rPr>
            </w:pPr>
            <w:r w:rsidRPr="00184DDB">
              <w:rPr>
                <w:sz w:val="20"/>
                <w:szCs w:val="20"/>
              </w:rPr>
              <w:t>90.5 [87.5;95.8]</w:t>
            </w:r>
          </w:p>
        </w:tc>
      </w:tr>
      <w:tr w:rsidR="00184DDB" w:rsidRPr="00D87D2D" w14:paraId="43AEA0D7" w14:textId="77777777" w:rsidTr="00BC2DBF">
        <w:trPr>
          <w:trHeight w:val="170"/>
        </w:trPr>
        <w:tc>
          <w:tcPr>
            <w:tcW w:w="5103" w:type="dxa"/>
            <w:hideMark/>
          </w:tcPr>
          <w:p w14:paraId="4E3F17DC" w14:textId="77777777" w:rsidR="00184DDB" w:rsidRPr="00D87D2D" w:rsidRDefault="00184DDB" w:rsidP="00184DDB">
            <w:pPr>
              <w:rPr>
                <w:bCs/>
                <w:sz w:val="20"/>
                <w:szCs w:val="22"/>
              </w:rPr>
            </w:pPr>
            <w:r w:rsidRPr="00D87D2D">
              <w:rPr>
                <w:bCs/>
                <w:sz w:val="20"/>
                <w:szCs w:val="22"/>
              </w:rPr>
              <w:t>Total hospitalizations</w:t>
            </w:r>
          </w:p>
        </w:tc>
        <w:tc>
          <w:tcPr>
            <w:tcW w:w="1985" w:type="dxa"/>
            <w:hideMark/>
          </w:tcPr>
          <w:p w14:paraId="65832B7C" w14:textId="0D18E8A4" w:rsidR="00184DDB" w:rsidRPr="00184DDB" w:rsidRDefault="00184DDB" w:rsidP="00184DDB">
            <w:pPr>
              <w:jc w:val="center"/>
              <w:rPr>
                <w:bCs/>
                <w:sz w:val="20"/>
                <w:szCs w:val="20"/>
              </w:rPr>
            </w:pPr>
            <w:r w:rsidRPr="00184DDB">
              <w:rPr>
                <w:sz w:val="20"/>
                <w:szCs w:val="20"/>
              </w:rPr>
              <w:t>288 [268;311]</w:t>
            </w:r>
          </w:p>
        </w:tc>
        <w:tc>
          <w:tcPr>
            <w:tcW w:w="1843" w:type="dxa"/>
            <w:hideMark/>
          </w:tcPr>
          <w:p w14:paraId="742828B5" w14:textId="0FA18A56" w:rsidR="00184DDB" w:rsidRPr="00184DDB" w:rsidRDefault="00184DDB" w:rsidP="00184DDB">
            <w:pPr>
              <w:jc w:val="center"/>
              <w:rPr>
                <w:bCs/>
                <w:sz w:val="20"/>
                <w:szCs w:val="20"/>
              </w:rPr>
            </w:pPr>
            <w:r w:rsidRPr="00184DDB">
              <w:rPr>
                <w:sz w:val="20"/>
                <w:szCs w:val="20"/>
              </w:rPr>
              <w:t>298 [281;332]</w:t>
            </w:r>
          </w:p>
        </w:tc>
      </w:tr>
      <w:tr w:rsidR="00184DDB" w:rsidRPr="00D87D2D" w14:paraId="22EF14AA" w14:textId="77777777" w:rsidTr="00BC2DBF">
        <w:trPr>
          <w:trHeight w:val="170"/>
        </w:trPr>
        <w:tc>
          <w:tcPr>
            <w:tcW w:w="5103" w:type="dxa"/>
            <w:hideMark/>
          </w:tcPr>
          <w:p w14:paraId="1D5D1FF7" w14:textId="77777777" w:rsidR="00184DDB" w:rsidRPr="00D87D2D" w:rsidRDefault="00184DDB" w:rsidP="00184DDB">
            <w:pPr>
              <w:rPr>
                <w:bCs/>
                <w:sz w:val="20"/>
                <w:szCs w:val="22"/>
              </w:rPr>
            </w:pPr>
            <w:r w:rsidRPr="00D87D2D">
              <w:rPr>
                <w:bCs/>
                <w:sz w:val="20"/>
                <w:szCs w:val="22"/>
              </w:rPr>
              <w:t>Trauma hospitalizations</w:t>
            </w:r>
          </w:p>
        </w:tc>
        <w:tc>
          <w:tcPr>
            <w:tcW w:w="1985" w:type="dxa"/>
            <w:hideMark/>
          </w:tcPr>
          <w:p w14:paraId="18A001A0" w14:textId="4344C5E8" w:rsidR="00184DDB" w:rsidRPr="00184DDB" w:rsidRDefault="00184DDB" w:rsidP="00184DDB">
            <w:pPr>
              <w:jc w:val="center"/>
              <w:rPr>
                <w:bCs/>
                <w:sz w:val="20"/>
                <w:szCs w:val="20"/>
              </w:rPr>
            </w:pPr>
            <w:r w:rsidRPr="00184DDB">
              <w:rPr>
                <w:sz w:val="20"/>
                <w:szCs w:val="20"/>
              </w:rPr>
              <w:t>60.0 [52.0;67.0]</w:t>
            </w:r>
          </w:p>
        </w:tc>
        <w:tc>
          <w:tcPr>
            <w:tcW w:w="1843" w:type="dxa"/>
            <w:hideMark/>
          </w:tcPr>
          <w:p w14:paraId="4D6B281F" w14:textId="406925C1" w:rsidR="00184DDB" w:rsidRPr="00184DDB" w:rsidRDefault="00184DDB" w:rsidP="00184DDB">
            <w:pPr>
              <w:jc w:val="center"/>
              <w:rPr>
                <w:bCs/>
                <w:sz w:val="20"/>
                <w:szCs w:val="20"/>
              </w:rPr>
            </w:pPr>
            <w:r w:rsidRPr="00184DDB">
              <w:rPr>
                <w:sz w:val="20"/>
                <w:szCs w:val="20"/>
              </w:rPr>
              <w:t>81.5 [77.5;89.8]</w:t>
            </w:r>
          </w:p>
        </w:tc>
      </w:tr>
      <w:tr w:rsidR="00184DDB" w:rsidRPr="00D87D2D" w14:paraId="614CD6B7" w14:textId="77777777" w:rsidTr="00BC2DBF">
        <w:trPr>
          <w:trHeight w:val="170"/>
        </w:trPr>
        <w:tc>
          <w:tcPr>
            <w:tcW w:w="5103" w:type="dxa"/>
            <w:hideMark/>
          </w:tcPr>
          <w:p w14:paraId="48F88AB5" w14:textId="77777777" w:rsidR="00184DDB" w:rsidRPr="00D87D2D" w:rsidRDefault="00184DDB" w:rsidP="00184DDB">
            <w:pPr>
              <w:rPr>
                <w:bCs/>
                <w:sz w:val="20"/>
                <w:szCs w:val="22"/>
              </w:rPr>
            </w:pPr>
            <w:r w:rsidRPr="00D87D2D">
              <w:rPr>
                <w:bCs/>
                <w:sz w:val="20"/>
                <w:szCs w:val="22"/>
              </w:rPr>
              <w:t>Respiratory hospitalizations</w:t>
            </w:r>
          </w:p>
        </w:tc>
        <w:tc>
          <w:tcPr>
            <w:tcW w:w="1985" w:type="dxa"/>
            <w:hideMark/>
          </w:tcPr>
          <w:p w14:paraId="01EE3081" w14:textId="1CDA3A1A" w:rsidR="00184DDB" w:rsidRPr="00184DDB" w:rsidRDefault="00184DDB" w:rsidP="00184DDB">
            <w:pPr>
              <w:jc w:val="center"/>
              <w:rPr>
                <w:bCs/>
                <w:sz w:val="20"/>
                <w:szCs w:val="20"/>
              </w:rPr>
            </w:pPr>
            <w:r w:rsidRPr="00184DDB">
              <w:rPr>
                <w:sz w:val="20"/>
                <w:szCs w:val="20"/>
              </w:rPr>
              <w:t>19.5 [16.0;23.8]</w:t>
            </w:r>
          </w:p>
        </w:tc>
        <w:tc>
          <w:tcPr>
            <w:tcW w:w="1843" w:type="dxa"/>
            <w:hideMark/>
          </w:tcPr>
          <w:p w14:paraId="29C763CF" w14:textId="7AF3BAE1" w:rsidR="00184DDB" w:rsidRPr="00184DDB" w:rsidRDefault="00184DDB" w:rsidP="00184DDB">
            <w:pPr>
              <w:jc w:val="center"/>
              <w:rPr>
                <w:bCs/>
                <w:sz w:val="20"/>
                <w:szCs w:val="20"/>
              </w:rPr>
            </w:pPr>
            <w:r w:rsidRPr="00184DDB">
              <w:rPr>
                <w:sz w:val="20"/>
                <w:szCs w:val="20"/>
              </w:rPr>
              <w:t>22.0 [15.5;24.0]</w:t>
            </w:r>
          </w:p>
        </w:tc>
      </w:tr>
      <w:tr w:rsidR="00184DDB" w:rsidRPr="00D87D2D" w14:paraId="6098D36E" w14:textId="77777777" w:rsidTr="00BC2DBF">
        <w:trPr>
          <w:trHeight w:val="170"/>
        </w:trPr>
        <w:tc>
          <w:tcPr>
            <w:tcW w:w="5103" w:type="dxa"/>
            <w:hideMark/>
          </w:tcPr>
          <w:p w14:paraId="5BD60524" w14:textId="77777777" w:rsidR="00184DDB" w:rsidRPr="00D87D2D" w:rsidRDefault="00184DDB" w:rsidP="00184DDB">
            <w:pPr>
              <w:rPr>
                <w:bCs/>
                <w:sz w:val="20"/>
                <w:szCs w:val="22"/>
              </w:rPr>
            </w:pPr>
            <w:r w:rsidRPr="00D87D2D">
              <w:rPr>
                <w:bCs/>
                <w:sz w:val="20"/>
                <w:szCs w:val="22"/>
              </w:rPr>
              <w:t>Circulatory hospitalizations</w:t>
            </w:r>
          </w:p>
        </w:tc>
        <w:tc>
          <w:tcPr>
            <w:tcW w:w="1985" w:type="dxa"/>
            <w:hideMark/>
          </w:tcPr>
          <w:p w14:paraId="3C902E0A" w14:textId="735535DB" w:rsidR="00184DDB" w:rsidRPr="00184DDB" w:rsidRDefault="00184DDB" w:rsidP="00184DDB">
            <w:pPr>
              <w:jc w:val="center"/>
              <w:rPr>
                <w:bCs/>
                <w:sz w:val="20"/>
                <w:szCs w:val="20"/>
              </w:rPr>
            </w:pPr>
            <w:r w:rsidRPr="00184DDB">
              <w:rPr>
                <w:sz w:val="20"/>
                <w:szCs w:val="20"/>
              </w:rPr>
              <w:t>29.0 [23.0;36.0]</w:t>
            </w:r>
          </w:p>
        </w:tc>
        <w:tc>
          <w:tcPr>
            <w:tcW w:w="1843" w:type="dxa"/>
            <w:hideMark/>
          </w:tcPr>
          <w:p w14:paraId="0243080F" w14:textId="270016F5" w:rsidR="00184DDB" w:rsidRPr="00184DDB" w:rsidRDefault="00184DDB" w:rsidP="00184DDB">
            <w:pPr>
              <w:jc w:val="center"/>
              <w:rPr>
                <w:bCs/>
                <w:sz w:val="20"/>
                <w:szCs w:val="20"/>
              </w:rPr>
            </w:pPr>
            <w:r w:rsidRPr="00184DDB">
              <w:rPr>
                <w:sz w:val="20"/>
                <w:szCs w:val="20"/>
              </w:rPr>
              <w:t>35.5 [30.5;42.0]</w:t>
            </w:r>
          </w:p>
        </w:tc>
      </w:tr>
      <w:tr w:rsidR="00184DDB" w:rsidRPr="00D87D2D" w14:paraId="30F140CC" w14:textId="77777777" w:rsidTr="00BC2DBF">
        <w:trPr>
          <w:trHeight w:val="170"/>
        </w:trPr>
        <w:tc>
          <w:tcPr>
            <w:tcW w:w="5103" w:type="dxa"/>
            <w:hideMark/>
          </w:tcPr>
          <w:p w14:paraId="61F414B4" w14:textId="77777777" w:rsidR="00184DDB" w:rsidRPr="00D87D2D" w:rsidRDefault="00184DDB" w:rsidP="00184DDB">
            <w:pPr>
              <w:rPr>
                <w:bCs/>
                <w:sz w:val="20"/>
                <w:szCs w:val="22"/>
              </w:rPr>
            </w:pPr>
            <w:r w:rsidRPr="00D87D2D">
              <w:rPr>
                <w:bCs/>
                <w:sz w:val="20"/>
                <w:szCs w:val="22"/>
              </w:rPr>
              <w:t xml:space="preserve">Trauma hospitalizations per 1,000 consultations </w:t>
            </w:r>
          </w:p>
        </w:tc>
        <w:tc>
          <w:tcPr>
            <w:tcW w:w="1985" w:type="dxa"/>
            <w:hideMark/>
          </w:tcPr>
          <w:p w14:paraId="6BCB23E4" w14:textId="497D8D58" w:rsidR="00184DDB" w:rsidRPr="00184DDB" w:rsidRDefault="00184DDB" w:rsidP="00184DDB">
            <w:pPr>
              <w:jc w:val="center"/>
              <w:rPr>
                <w:bCs/>
                <w:sz w:val="20"/>
                <w:szCs w:val="20"/>
              </w:rPr>
            </w:pPr>
            <w:r w:rsidRPr="00184DDB">
              <w:rPr>
                <w:sz w:val="20"/>
                <w:szCs w:val="20"/>
              </w:rPr>
              <w:t>73.0 [63.9;86.3]</w:t>
            </w:r>
          </w:p>
        </w:tc>
        <w:tc>
          <w:tcPr>
            <w:tcW w:w="1843" w:type="dxa"/>
            <w:hideMark/>
          </w:tcPr>
          <w:p w14:paraId="6B2CCE3F" w14:textId="70A448B9" w:rsidR="00184DDB" w:rsidRPr="00184DDB" w:rsidRDefault="00184DDB" w:rsidP="00184DDB">
            <w:pPr>
              <w:jc w:val="center"/>
              <w:rPr>
                <w:bCs/>
                <w:sz w:val="20"/>
                <w:szCs w:val="20"/>
              </w:rPr>
            </w:pPr>
            <w:r w:rsidRPr="00184DDB">
              <w:rPr>
                <w:sz w:val="20"/>
                <w:szCs w:val="20"/>
              </w:rPr>
              <w:t>102 [84.2;113]</w:t>
            </w:r>
          </w:p>
        </w:tc>
      </w:tr>
      <w:tr w:rsidR="00184DDB" w:rsidRPr="00D87D2D" w14:paraId="15CF3EAF" w14:textId="77777777" w:rsidTr="00BC2DBF">
        <w:trPr>
          <w:trHeight w:val="170"/>
        </w:trPr>
        <w:tc>
          <w:tcPr>
            <w:tcW w:w="5103" w:type="dxa"/>
            <w:hideMark/>
          </w:tcPr>
          <w:p w14:paraId="324F99F7" w14:textId="77777777" w:rsidR="00184DDB" w:rsidRPr="00D87D2D" w:rsidRDefault="00184DDB" w:rsidP="00184DDB">
            <w:pPr>
              <w:rPr>
                <w:bCs/>
                <w:sz w:val="20"/>
                <w:szCs w:val="22"/>
              </w:rPr>
            </w:pPr>
            <w:r w:rsidRPr="00D87D2D">
              <w:rPr>
                <w:bCs/>
                <w:sz w:val="20"/>
                <w:szCs w:val="22"/>
              </w:rPr>
              <w:t xml:space="preserve">Respiratory hospitalizations per 1,000 consultations </w:t>
            </w:r>
          </w:p>
        </w:tc>
        <w:tc>
          <w:tcPr>
            <w:tcW w:w="1985" w:type="dxa"/>
            <w:hideMark/>
          </w:tcPr>
          <w:p w14:paraId="32D279FD" w14:textId="6986E6A7" w:rsidR="00184DDB" w:rsidRPr="00184DDB" w:rsidRDefault="00184DDB" w:rsidP="00184DDB">
            <w:pPr>
              <w:jc w:val="center"/>
              <w:rPr>
                <w:bCs/>
                <w:sz w:val="20"/>
                <w:szCs w:val="20"/>
              </w:rPr>
            </w:pPr>
            <w:r w:rsidRPr="00184DDB">
              <w:rPr>
                <w:sz w:val="20"/>
                <w:szCs w:val="20"/>
              </w:rPr>
              <w:t>132 [108;160]</w:t>
            </w:r>
          </w:p>
        </w:tc>
        <w:tc>
          <w:tcPr>
            <w:tcW w:w="1843" w:type="dxa"/>
            <w:hideMark/>
          </w:tcPr>
          <w:p w14:paraId="4F9EAFE8" w14:textId="774B81D6" w:rsidR="00184DDB" w:rsidRPr="00184DDB" w:rsidRDefault="00184DDB" w:rsidP="00184DDB">
            <w:pPr>
              <w:jc w:val="center"/>
              <w:rPr>
                <w:bCs/>
                <w:sz w:val="20"/>
                <w:szCs w:val="20"/>
              </w:rPr>
            </w:pPr>
            <w:r w:rsidRPr="00184DDB">
              <w:rPr>
                <w:sz w:val="20"/>
                <w:szCs w:val="20"/>
              </w:rPr>
              <w:t>233 [189;270]</w:t>
            </w:r>
          </w:p>
        </w:tc>
      </w:tr>
    </w:tbl>
    <w:p w14:paraId="4AA48C86" w14:textId="3E0C6804" w:rsidR="00F601B5" w:rsidRPr="00144F47" w:rsidRDefault="00F601B5" w:rsidP="00F601B5">
      <w:pPr>
        <w:rPr>
          <w:bCs/>
          <w:sz w:val="20"/>
          <w:szCs w:val="22"/>
          <w:lang w:val="en-US"/>
        </w:rPr>
      </w:pPr>
      <w:r w:rsidRPr="00144F47">
        <w:rPr>
          <w:bCs/>
          <w:sz w:val="20"/>
          <w:szCs w:val="22"/>
          <w:lang w:val="en-US"/>
        </w:rPr>
        <w:t xml:space="preserve">Note. </w:t>
      </w:r>
      <w:r w:rsidR="0059735C" w:rsidRPr="00144F47">
        <w:rPr>
          <w:bCs/>
          <w:sz w:val="20"/>
          <w:szCs w:val="22"/>
          <w:lang w:val="en-US"/>
        </w:rPr>
        <w:t>P</w:t>
      </w:r>
      <w:r w:rsidRPr="00144F47">
        <w:rPr>
          <w:bCs/>
          <w:sz w:val="20"/>
          <w:szCs w:val="22"/>
          <w:lang w:val="en-US"/>
        </w:rPr>
        <w:t>ercentiles 25 and 75 in brackets.</w:t>
      </w:r>
    </w:p>
    <w:p w14:paraId="25AFDF6D" w14:textId="77777777" w:rsidR="00F601B5" w:rsidRPr="00306E8C" w:rsidRDefault="00F601B5" w:rsidP="00F601B5">
      <w:pPr>
        <w:rPr>
          <w:bCs/>
          <w:sz w:val="20"/>
          <w:szCs w:val="21"/>
          <w:lang w:val="en-US"/>
        </w:rPr>
      </w:pPr>
      <w:r w:rsidRPr="00306E8C">
        <w:rPr>
          <w:bCs/>
          <w:sz w:val="20"/>
          <w:szCs w:val="21"/>
          <w:lang w:val="en-US"/>
        </w:rPr>
        <w:br w:type="page"/>
      </w:r>
    </w:p>
    <w:p w14:paraId="671B1DE7" w14:textId="5456B58F" w:rsidR="00F601B5" w:rsidRPr="00D87D2D" w:rsidRDefault="00F601B5" w:rsidP="00F601B5">
      <w:pPr>
        <w:rPr>
          <w:b/>
          <w:szCs w:val="28"/>
          <w:vertAlign w:val="superscript"/>
          <w:lang w:val="en-US"/>
        </w:rPr>
      </w:pPr>
      <w:r w:rsidRPr="00D87D2D">
        <w:rPr>
          <w:b/>
          <w:szCs w:val="28"/>
          <w:lang w:val="en-US"/>
        </w:rPr>
        <w:lastRenderedPageBreak/>
        <w:t>Table 2. Estimated effects of October 2019 social protests</w:t>
      </w:r>
      <w:r w:rsidR="00306E8C" w:rsidRPr="00D87D2D">
        <w:rPr>
          <w:b/>
          <w:szCs w:val="28"/>
          <w:lang w:val="en-US"/>
        </w:rPr>
        <w:t xml:space="preserve"> on trauma and respiratory emergency department consultation and hospitalization</w:t>
      </w:r>
    </w:p>
    <w:tbl>
      <w:tblPr>
        <w:tblW w:w="8789" w:type="dxa"/>
        <w:tblBorders>
          <w:top w:val="single" w:sz="4" w:space="0" w:color="auto"/>
          <w:bottom w:val="single" w:sz="4" w:space="0" w:color="auto"/>
        </w:tblBorders>
        <w:tblCellMar>
          <w:left w:w="0" w:type="dxa"/>
          <w:right w:w="0" w:type="dxa"/>
        </w:tblCellMar>
        <w:tblLook w:val="0600" w:firstRow="0" w:lastRow="0" w:firstColumn="0" w:lastColumn="0" w:noHBand="1" w:noVBand="1"/>
        <w:tblPrChange w:id="109" w:author="Andrés González Santa Cruz" w:date="2021-03-30T17:05:00Z">
          <w:tblPr>
            <w:tblW w:w="8490" w:type="dxa"/>
            <w:tblBorders>
              <w:top w:val="single" w:sz="4" w:space="0" w:color="auto"/>
              <w:bottom w:val="single" w:sz="4" w:space="0" w:color="auto"/>
            </w:tblBorders>
            <w:tblCellMar>
              <w:left w:w="0" w:type="dxa"/>
              <w:right w:w="0" w:type="dxa"/>
            </w:tblCellMar>
            <w:tblLook w:val="0600" w:firstRow="0" w:lastRow="0" w:firstColumn="0" w:lastColumn="0" w:noHBand="1" w:noVBand="1"/>
          </w:tblPr>
        </w:tblPrChange>
      </w:tblPr>
      <w:tblGrid>
        <w:gridCol w:w="3891"/>
        <w:gridCol w:w="947"/>
        <w:gridCol w:w="1408"/>
        <w:gridCol w:w="991"/>
        <w:gridCol w:w="1552"/>
        <w:tblGridChange w:id="110">
          <w:tblGrid>
            <w:gridCol w:w="3891"/>
            <w:gridCol w:w="947"/>
            <w:gridCol w:w="1408"/>
            <w:gridCol w:w="991"/>
            <w:gridCol w:w="1253"/>
            <w:gridCol w:w="157"/>
          </w:tblGrid>
        </w:tblGridChange>
      </w:tblGrid>
      <w:tr w:rsidR="00247E5F" w:rsidRPr="00D87D2D" w14:paraId="04F4CBAB" w14:textId="77777777" w:rsidTr="008304A1">
        <w:trPr>
          <w:trHeight w:val="170"/>
          <w:trPrChange w:id="111" w:author="Andrés González Santa Cruz" w:date="2021-03-30T17:05:00Z">
            <w:trPr>
              <w:gridAfter w:val="0"/>
              <w:trHeight w:val="170"/>
            </w:trPr>
          </w:trPrChange>
        </w:trPr>
        <w:tc>
          <w:tcPr>
            <w:tcW w:w="3891"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Change w:id="112" w:author="Andrés González Santa Cruz" w:date="2021-03-30T17:05:00Z">
              <w:tcPr>
                <w:tcW w:w="3969"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tcPrChange>
          </w:tcPr>
          <w:p w14:paraId="165727CC" w14:textId="77777777" w:rsidR="00247E5F" w:rsidRPr="00D87D2D" w:rsidRDefault="00247E5F" w:rsidP="00BC2DBF">
            <w:pPr>
              <w:rPr>
                <w:b/>
                <w:bCs/>
                <w:sz w:val="20"/>
                <w:szCs w:val="20"/>
                <w:lang w:val="en-US"/>
              </w:rPr>
            </w:pPr>
          </w:p>
        </w:tc>
        <w:tc>
          <w:tcPr>
            <w:tcW w:w="947"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Change w:id="113" w:author="Andrés González Santa Cruz" w:date="2021-03-30T17:05:00Z">
              <w:tcPr>
                <w:tcW w:w="851"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tcPrChange>
          </w:tcPr>
          <w:p w14:paraId="289E80C5" w14:textId="3E3D1C8D" w:rsidR="00247E5F" w:rsidRPr="00D87D2D" w:rsidRDefault="00247E5F" w:rsidP="00BC2DBF">
            <w:pPr>
              <w:jc w:val="center"/>
              <w:rPr>
                <w:b/>
                <w:bCs/>
                <w:sz w:val="20"/>
                <w:szCs w:val="20"/>
                <w:vertAlign w:val="superscript"/>
              </w:rPr>
            </w:pPr>
            <w:r w:rsidRPr="00D87D2D">
              <w:rPr>
                <w:b/>
                <w:bCs/>
                <w:sz w:val="20"/>
                <w:szCs w:val="20"/>
              </w:rPr>
              <w:t>Average Effect</w:t>
            </w:r>
            <w:r w:rsidRPr="00D87D2D">
              <w:rPr>
                <w:b/>
                <w:bCs/>
                <w:sz w:val="20"/>
                <w:szCs w:val="20"/>
                <w:vertAlign w:val="superscript"/>
              </w:rPr>
              <w:t>a</w:t>
            </w:r>
          </w:p>
        </w:tc>
        <w:tc>
          <w:tcPr>
            <w:tcW w:w="1408"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Change w:id="114" w:author="Andrés González Santa Cruz" w:date="2021-03-30T17:05:00Z">
              <w:tcPr>
                <w:tcW w:w="1417"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tcPrChange>
          </w:tcPr>
          <w:p w14:paraId="63BEE03A" w14:textId="5ED9942F" w:rsidR="00247E5F" w:rsidRPr="00D87D2D" w:rsidRDefault="00247E5F" w:rsidP="00BC2DBF">
            <w:pPr>
              <w:jc w:val="center"/>
              <w:rPr>
                <w:b/>
                <w:bCs/>
                <w:sz w:val="20"/>
                <w:szCs w:val="20"/>
              </w:rPr>
            </w:pPr>
            <w:r w:rsidRPr="00D87D2D">
              <w:rPr>
                <w:b/>
                <w:bCs/>
                <w:sz w:val="20"/>
                <w:szCs w:val="20"/>
              </w:rPr>
              <w:t>95%</w:t>
            </w:r>
            <w:r w:rsidR="00C131FA" w:rsidRPr="00D87D2D">
              <w:rPr>
                <w:b/>
                <w:bCs/>
                <w:sz w:val="20"/>
                <w:szCs w:val="20"/>
              </w:rPr>
              <w:t xml:space="preserve"> </w:t>
            </w:r>
            <w:r w:rsidRPr="00D87D2D">
              <w:rPr>
                <w:b/>
                <w:bCs/>
                <w:sz w:val="20"/>
                <w:szCs w:val="20"/>
              </w:rPr>
              <w:t>Credible Interval</w:t>
            </w:r>
          </w:p>
        </w:tc>
        <w:tc>
          <w:tcPr>
            <w:tcW w:w="991"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Change w:id="115" w:author="Andrés González Santa Cruz" w:date="2021-03-30T17:05:00Z">
              <w:tcPr>
                <w:tcW w:w="992"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tcPrChange>
          </w:tcPr>
          <w:p w14:paraId="05404A55" w14:textId="77777777" w:rsidR="00247E5F" w:rsidRPr="00D87D2D" w:rsidRDefault="00247E5F" w:rsidP="00BC2DBF">
            <w:pPr>
              <w:jc w:val="center"/>
              <w:rPr>
                <w:b/>
                <w:bCs/>
                <w:sz w:val="20"/>
                <w:szCs w:val="20"/>
              </w:rPr>
            </w:pPr>
            <w:r w:rsidRPr="00D87D2D">
              <w:rPr>
                <w:b/>
                <w:bCs/>
                <w:sz w:val="20"/>
                <w:szCs w:val="20"/>
              </w:rPr>
              <w:t>Relative Effect (%)</w:t>
            </w:r>
          </w:p>
        </w:tc>
        <w:tc>
          <w:tcPr>
            <w:tcW w:w="1552"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Change w:id="116" w:author="Andrés González Santa Cruz" w:date="2021-03-30T17:05:00Z">
              <w:tcPr>
                <w:tcW w:w="1261"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tcPrChange>
          </w:tcPr>
          <w:p w14:paraId="0E704ADD" w14:textId="77777777" w:rsidR="00247E5F" w:rsidRPr="00D87D2D" w:rsidRDefault="00247E5F" w:rsidP="00BC2DBF">
            <w:pPr>
              <w:jc w:val="center"/>
              <w:rPr>
                <w:b/>
                <w:bCs/>
                <w:sz w:val="20"/>
                <w:szCs w:val="20"/>
              </w:rPr>
            </w:pPr>
            <w:r w:rsidRPr="00D87D2D">
              <w:rPr>
                <w:b/>
                <w:bCs/>
                <w:sz w:val="20"/>
                <w:szCs w:val="20"/>
              </w:rPr>
              <w:t>95% Credible Interval</w:t>
            </w:r>
          </w:p>
        </w:tc>
      </w:tr>
      <w:tr w:rsidR="008304A1" w:rsidRPr="00D87D2D" w14:paraId="6A8493DF" w14:textId="77777777" w:rsidTr="008304A1">
        <w:tblPrEx>
          <w:tblPrExChange w:id="117" w:author="Andrés González Santa Cruz" w:date="2021-03-30T17:05:00Z">
            <w:tblPrEx>
              <w:tblW w:w="8647" w:type="dxa"/>
            </w:tblPrEx>
          </w:tblPrExChange>
        </w:tblPrEx>
        <w:trPr>
          <w:trHeight w:val="170"/>
          <w:trPrChange w:id="118" w:author="Andrés González Santa Cruz" w:date="2021-03-30T17:05:00Z">
            <w:trPr>
              <w:trHeight w:val="170"/>
            </w:trPr>
          </w:trPrChange>
        </w:trPr>
        <w:tc>
          <w:tcPr>
            <w:tcW w:w="3891" w:type="dxa"/>
            <w:shd w:val="clear" w:color="auto" w:fill="FFFFFF"/>
            <w:tcMar>
              <w:top w:w="15" w:type="dxa"/>
              <w:left w:w="15" w:type="dxa"/>
              <w:bottom w:w="0" w:type="dxa"/>
              <w:right w:w="15" w:type="dxa"/>
            </w:tcMar>
            <w:vAlign w:val="center"/>
            <w:tcPrChange w:id="119" w:author="Andrés González Santa Cruz" w:date="2021-03-30T17:05:00Z">
              <w:tcPr>
                <w:tcW w:w="3891" w:type="dxa"/>
                <w:shd w:val="clear" w:color="auto" w:fill="FFFFFF"/>
                <w:tcMar>
                  <w:top w:w="15" w:type="dxa"/>
                  <w:left w:w="15" w:type="dxa"/>
                  <w:bottom w:w="0" w:type="dxa"/>
                  <w:right w:w="15" w:type="dxa"/>
                </w:tcMar>
                <w:vAlign w:val="center"/>
              </w:tcPr>
            </w:tcPrChange>
          </w:tcPr>
          <w:p w14:paraId="3E360842" w14:textId="23E10286" w:rsidR="008304A1" w:rsidRPr="00D87D2D" w:rsidRDefault="008304A1" w:rsidP="008304A1">
            <w:pPr>
              <w:rPr>
                <w:sz w:val="20"/>
                <w:szCs w:val="20"/>
              </w:rPr>
            </w:pPr>
            <w:r w:rsidRPr="00D87D2D">
              <w:rPr>
                <w:sz w:val="20"/>
                <w:szCs w:val="20"/>
              </w:rPr>
              <w:t xml:space="preserve">Trauma </w:t>
            </w:r>
            <w:proofErr w:type="spellStart"/>
            <w:r w:rsidRPr="00D87D2D">
              <w:rPr>
                <w:sz w:val="20"/>
                <w:szCs w:val="20"/>
              </w:rPr>
              <w:t>consultations</w:t>
            </w:r>
            <w:proofErr w:type="spellEnd"/>
          </w:p>
        </w:tc>
        <w:tc>
          <w:tcPr>
            <w:tcW w:w="947" w:type="dxa"/>
            <w:tcBorders>
              <w:top w:val="nil"/>
              <w:left w:val="nil"/>
              <w:bottom w:val="nil"/>
              <w:right w:val="nil"/>
            </w:tcBorders>
            <w:shd w:val="clear" w:color="000000" w:fill="FFFFFF"/>
            <w:tcMar>
              <w:top w:w="15" w:type="dxa"/>
              <w:left w:w="15" w:type="dxa"/>
              <w:bottom w:w="0" w:type="dxa"/>
              <w:right w:w="15" w:type="dxa"/>
            </w:tcMar>
            <w:vAlign w:val="center"/>
            <w:tcPrChange w:id="120" w:author="Andrés González Santa Cruz" w:date="2021-03-30T17:05:00Z">
              <w:tcPr>
                <w:tcW w:w="947"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39E79B1A" w14:textId="17A64020" w:rsidR="008304A1" w:rsidRPr="00D87D2D" w:rsidRDefault="008304A1" w:rsidP="008304A1">
            <w:pPr>
              <w:jc w:val="center"/>
              <w:rPr>
                <w:sz w:val="20"/>
                <w:szCs w:val="20"/>
              </w:rPr>
            </w:pPr>
            <w:ins w:id="121" w:author="Andrés González Santa Cruz" w:date="2021-03-30T17:04:00Z">
              <w:r>
                <w:rPr>
                  <w:color w:val="000000"/>
                  <w:sz w:val="20"/>
                  <w:szCs w:val="20"/>
                </w:rPr>
                <w:t>-136.76</w:t>
              </w:r>
            </w:ins>
            <w:del w:id="122" w:author="Andrés González Santa Cruz" w:date="2021-03-30T17:04:00Z">
              <w:r w:rsidRPr="00D87D2D" w:rsidDel="00644175">
                <w:rPr>
                  <w:sz w:val="20"/>
                  <w:szCs w:val="20"/>
                </w:rPr>
                <w:delText>-144</w:delText>
              </w:r>
              <w:r w:rsidDel="00644175">
                <w:rPr>
                  <w:sz w:val="20"/>
                  <w:szCs w:val="20"/>
                </w:rPr>
                <w:delText>·</w:delText>
              </w:r>
              <w:r w:rsidRPr="00D87D2D" w:rsidDel="00644175">
                <w:rPr>
                  <w:sz w:val="20"/>
                  <w:szCs w:val="20"/>
                </w:rPr>
                <w:delText>58</w:delText>
              </w:r>
            </w:del>
          </w:p>
        </w:tc>
        <w:tc>
          <w:tcPr>
            <w:tcW w:w="1408" w:type="dxa"/>
            <w:tcBorders>
              <w:top w:val="nil"/>
              <w:left w:val="nil"/>
              <w:bottom w:val="nil"/>
              <w:right w:val="nil"/>
            </w:tcBorders>
            <w:shd w:val="clear" w:color="000000" w:fill="FFFFFF"/>
            <w:tcMar>
              <w:top w:w="15" w:type="dxa"/>
              <w:left w:w="15" w:type="dxa"/>
              <w:bottom w:w="0" w:type="dxa"/>
              <w:right w:w="15" w:type="dxa"/>
            </w:tcMar>
            <w:vAlign w:val="center"/>
            <w:tcPrChange w:id="123" w:author="Andrés González Santa Cruz" w:date="2021-03-30T17:05:00Z">
              <w:tcPr>
                <w:tcW w:w="1408"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05360718" w14:textId="00325427" w:rsidR="008304A1" w:rsidRPr="00D87D2D" w:rsidRDefault="008304A1" w:rsidP="008304A1">
            <w:pPr>
              <w:jc w:val="center"/>
              <w:rPr>
                <w:sz w:val="20"/>
                <w:szCs w:val="20"/>
              </w:rPr>
            </w:pPr>
            <w:ins w:id="124" w:author="Andrés González Santa Cruz" w:date="2021-03-30T17:04:00Z">
              <w:r>
                <w:rPr>
                  <w:color w:val="000000"/>
                  <w:sz w:val="20"/>
                  <w:szCs w:val="20"/>
                </w:rPr>
                <w:t>-379.56, 108.88</w:t>
              </w:r>
            </w:ins>
            <w:del w:id="125" w:author="Andrés González Santa Cruz" w:date="2021-03-30T17:04:00Z">
              <w:r w:rsidRPr="00D87D2D" w:rsidDel="00644175">
                <w:rPr>
                  <w:sz w:val="20"/>
                  <w:szCs w:val="20"/>
                </w:rPr>
                <w:delText>-405</w:delText>
              </w:r>
              <w:r w:rsidDel="00644175">
                <w:rPr>
                  <w:sz w:val="20"/>
                  <w:szCs w:val="20"/>
                </w:rPr>
                <w:delText>·</w:delText>
              </w:r>
              <w:r w:rsidRPr="00D87D2D" w:rsidDel="00644175">
                <w:rPr>
                  <w:sz w:val="20"/>
                  <w:szCs w:val="20"/>
                </w:rPr>
                <w:delText>43, 114</w:delText>
              </w:r>
              <w:r w:rsidDel="00644175">
                <w:rPr>
                  <w:sz w:val="20"/>
                  <w:szCs w:val="20"/>
                </w:rPr>
                <w:delText>·</w:delText>
              </w:r>
              <w:r w:rsidRPr="00D87D2D" w:rsidDel="00644175">
                <w:rPr>
                  <w:sz w:val="20"/>
                  <w:szCs w:val="20"/>
                </w:rPr>
                <w:delText>89</w:delText>
              </w:r>
            </w:del>
          </w:p>
        </w:tc>
        <w:tc>
          <w:tcPr>
            <w:tcW w:w="991" w:type="dxa"/>
            <w:tcBorders>
              <w:top w:val="nil"/>
              <w:left w:val="nil"/>
              <w:bottom w:val="nil"/>
              <w:right w:val="nil"/>
            </w:tcBorders>
            <w:shd w:val="clear" w:color="000000" w:fill="FFFFFF"/>
            <w:tcMar>
              <w:top w:w="15" w:type="dxa"/>
              <w:left w:w="15" w:type="dxa"/>
              <w:bottom w:w="0" w:type="dxa"/>
              <w:right w:w="15" w:type="dxa"/>
            </w:tcMar>
            <w:vAlign w:val="center"/>
            <w:tcPrChange w:id="126" w:author="Andrés González Santa Cruz" w:date="2021-03-30T17:05:00Z">
              <w:tcPr>
                <w:tcW w:w="991"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10E0F3B1" w14:textId="2A89B21A" w:rsidR="008304A1" w:rsidRPr="00D87D2D" w:rsidRDefault="008304A1" w:rsidP="008304A1">
            <w:pPr>
              <w:jc w:val="center"/>
              <w:rPr>
                <w:sz w:val="20"/>
                <w:szCs w:val="20"/>
              </w:rPr>
            </w:pPr>
            <w:ins w:id="127" w:author="Andrés González Santa Cruz" w:date="2021-03-30T17:04:00Z">
              <w:r>
                <w:rPr>
                  <w:color w:val="000000"/>
                  <w:sz w:val="20"/>
                  <w:szCs w:val="20"/>
                </w:rPr>
                <w:t>-14.49</w:t>
              </w:r>
            </w:ins>
            <w:del w:id="128" w:author="Andrés González Santa Cruz" w:date="2021-03-30T17:04:00Z">
              <w:r w:rsidRPr="00D87D2D" w:rsidDel="00644175">
                <w:rPr>
                  <w:sz w:val="20"/>
                  <w:szCs w:val="20"/>
                </w:rPr>
                <w:delText>-15</w:delText>
              </w:r>
              <w:r w:rsidDel="00644175">
                <w:rPr>
                  <w:sz w:val="20"/>
                  <w:szCs w:val="20"/>
                </w:rPr>
                <w:delText>·</w:delText>
              </w:r>
              <w:r w:rsidRPr="00D87D2D" w:rsidDel="00644175">
                <w:rPr>
                  <w:sz w:val="20"/>
                  <w:szCs w:val="20"/>
                </w:rPr>
                <w:delText>19</w:delText>
              </w:r>
            </w:del>
          </w:p>
        </w:tc>
        <w:tc>
          <w:tcPr>
            <w:tcW w:w="1552" w:type="dxa"/>
            <w:tcBorders>
              <w:top w:val="nil"/>
              <w:left w:val="nil"/>
              <w:bottom w:val="nil"/>
              <w:right w:val="nil"/>
            </w:tcBorders>
            <w:shd w:val="clear" w:color="000000" w:fill="FFFFFF"/>
            <w:tcMar>
              <w:top w:w="15" w:type="dxa"/>
              <w:left w:w="15" w:type="dxa"/>
              <w:bottom w:w="0" w:type="dxa"/>
              <w:right w:w="15" w:type="dxa"/>
            </w:tcMar>
            <w:vAlign w:val="center"/>
            <w:tcPrChange w:id="129" w:author="Andrés González Santa Cruz" w:date="2021-03-30T17:05:00Z">
              <w:tcPr>
                <w:tcW w:w="1410" w:type="dxa"/>
                <w:gridSpan w:val="2"/>
                <w:tcBorders>
                  <w:top w:val="nil"/>
                  <w:left w:val="nil"/>
                  <w:bottom w:val="nil"/>
                  <w:right w:val="nil"/>
                </w:tcBorders>
                <w:shd w:val="clear" w:color="000000" w:fill="FFFFFF"/>
                <w:tcMar>
                  <w:top w:w="15" w:type="dxa"/>
                  <w:left w:w="15" w:type="dxa"/>
                  <w:bottom w:w="0" w:type="dxa"/>
                  <w:right w:w="15" w:type="dxa"/>
                </w:tcMar>
                <w:vAlign w:val="center"/>
              </w:tcPr>
            </w:tcPrChange>
          </w:tcPr>
          <w:p w14:paraId="20F17790" w14:textId="24DE7951" w:rsidR="008304A1" w:rsidRPr="00D87D2D" w:rsidRDefault="008304A1" w:rsidP="008304A1">
            <w:pPr>
              <w:jc w:val="center"/>
              <w:rPr>
                <w:sz w:val="20"/>
                <w:szCs w:val="20"/>
              </w:rPr>
            </w:pPr>
            <w:ins w:id="130" w:author="Andrés González Santa Cruz" w:date="2021-03-30T17:04:00Z">
              <w:r>
                <w:rPr>
                  <w:color w:val="000000"/>
                  <w:sz w:val="20"/>
                  <w:szCs w:val="20"/>
                </w:rPr>
                <w:t>-40.22, 11.54</w:t>
              </w:r>
            </w:ins>
            <w:del w:id="131" w:author="Andrés González Santa Cruz" w:date="2021-03-30T17:04:00Z">
              <w:r w:rsidRPr="00D87D2D" w:rsidDel="00644175">
                <w:rPr>
                  <w:sz w:val="20"/>
                  <w:szCs w:val="20"/>
                </w:rPr>
                <w:delText>-42</w:delText>
              </w:r>
              <w:r w:rsidDel="00644175">
                <w:rPr>
                  <w:sz w:val="20"/>
                  <w:szCs w:val="20"/>
                </w:rPr>
                <w:delText>·</w:delText>
              </w:r>
              <w:r w:rsidRPr="00D87D2D" w:rsidDel="00644175">
                <w:rPr>
                  <w:sz w:val="20"/>
                  <w:szCs w:val="20"/>
                </w:rPr>
                <w:delText>61, 12</w:delText>
              </w:r>
              <w:r w:rsidDel="00644175">
                <w:rPr>
                  <w:sz w:val="20"/>
                  <w:szCs w:val="20"/>
                </w:rPr>
                <w:delText>·</w:delText>
              </w:r>
              <w:r w:rsidRPr="00D87D2D" w:rsidDel="00644175">
                <w:rPr>
                  <w:sz w:val="20"/>
                  <w:szCs w:val="20"/>
                </w:rPr>
                <w:delText>08</w:delText>
              </w:r>
            </w:del>
          </w:p>
        </w:tc>
      </w:tr>
      <w:tr w:rsidR="008304A1" w:rsidRPr="00D87D2D" w14:paraId="1AC4F7B0" w14:textId="77777777" w:rsidTr="008304A1">
        <w:tblPrEx>
          <w:tblPrExChange w:id="132" w:author="Andrés González Santa Cruz" w:date="2021-03-30T17:05:00Z">
            <w:tblPrEx>
              <w:tblW w:w="8647" w:type="dxa"/>
            </w:tblPrEx>
          </w:tblPrExChange>
        </w:tblPrEx>
        <w:trPr>
          <w:trHeight w:val="170"/>
          <w:trPrChange w:id="133" w:author="Andrés González Santa Cruz" w:date="2021-03-30T17:05:00Z">
            <w:trPr>
              <w:trHeight w:val="170"/>
            </w:trPr>
          </w:trPrChange>
        </w:trPr>
        <w:tc>
          <w:tcPr>
            <w:tcW w:w="3891" w:type="dxa"/>
            <w:shd w:val="clear" w:color="auto" w:fill="FFFFFF"/>
            <w:tcMar>
              <w:top w:w="15" w:type="dxa"/>
              <w:left w:w="15" w:type="dxa"/>
              <w:bottom w:w="0" w:type="dxa"/>
              <w:right w:w="15" w:type="dxa"/>
            </w:tcMar>
            <w:vAlign w:val="center"/>
            <w:hideMark/>
            <w:tcPrChange w:id="134" w:author="Andrés González Santa Cruz" w:date="2021-03-30T17:05:00Z">
              <w:tcPr>
                <w:tcW w:w="3891" w:type="dxa"/>
                <w:shd w:val="clear" w:color="auto" w:fill="FFFFFF"/>
                <w:tcMar>
                  <w:top w:w="15" w:type="dxa"/>
                  <w:left w:w="15" w:type="dxa"/>
                  <w:bottom w:w="0" w:type="dxa"/>
                  <w:right w:w="15" w:type="dxa"/>
                </w:tcMar>
                <w:vAlign w:val="center"/>
                <w:hideMark/>
              </w:tcPr>
            </w:tcPrChange>
          </w:tcPr>
          <w:p w14:paraId="7B29B391" w14:textId="0F4F6B51" w:rsidR="008304A1" w:rsidRPr="00D87D2D" w:rsidRDefault="008304A1" w:rsidP="008304A1">
            <w:pPr>
              <w:rPr>
                <w:sz w:val="20"/>
                <w:szCs w:val="20"/>
              </w:rPr>
            </w:pPr>
            <w:proofErr w:type="spellStart"/>
            <w:r w:rsidRPr="00D87D2D">
              <w:rPr>
                <w:sz w:val="20"/>
                <w:szCs w:val="20"/>
              </w:rPr>
              <w:t>Respiratory</w:t>
            </w:r>
            <w:proofErr w:type="spellEnd"/>
            <w:r w:rsidRPr="00D87D2D">
              <w:rPr>
                <w:sz w:val="20"/>
                <w:szCs w:val="20"/>
              </w:rPr>
              <w:t xml:space="preserve"> </w:t>
            </w:r>
            <w:proofErr w:type="spellStart"/>
            <w:r w:rsidRPr="00D87D2D">
              <w:rPr>
                <w:sz w:val="20"/>
                <w:szCs w:val="20"/>
              </w:rPr>
              <w:t>consultations</w:t>
            </w:r>
            <w:proofErr w:type="spellEnd"/>
          </w:p>
        </w:tc>
        <w:tc>
          <w:tcPr>
            <w:tcW w:w="947" w:type="dxa"/>
            <w:tcBorders>
              <w:top w:val="nil"/>
              <w:left w:val="nil"/>
              <w:bottom w:val="nil"/>
              <w:right w:val="nil"/>
            </w:tcBorders>
            <w:shd w:val="clear" w:color="000000" w:fill="FFFFFF"/>
            <w:tcMar>
              <w:top w:w="15" w:type="dxa"/>
              <w:left w:w="15" w:type="dxa"/>
              <w:bottom w:w="0" w:type="dxa"/>
              <w:right w:w="15" w:type="dxa"/>
            </w:tcMar>
            <w:vAlign w:val="center"/>
            <w:tcPrChange w:id="135" w:author="Andrés González Santa Cruz" w:date="2021-03-30T17:05:00Z">
              <w:tcPr>
                <w:tcW w:w="947"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09DAAE8D" w14:textId="2443D94A" w:rsidR="008304A1" w:rsidRPr="00D87D2D" w:rsidRDefault="008304A1" w:rsidP="008304A1">
            <w:pPr>
              <w:jc w:val="center"/>
              <w:rPr>
                <w:sz w:val="20"/>
                <w:szCs w:val="20"/>
              </w:rPr>
            </w:pPr>
            <w:ins w:id="136" w:author="Andrés González Santa Cruz" w:date="2021-03-30T17:04:00Z">
              <w:r>
                <w:rPr>
                  <w:color w:val="000000"/>
                  <w:sz w:val="20"/>
                  <w:szCs w:val="20"/>
                </w:rPr>
                <w:t>-39.24</w:t>
              </w:r>
            </w:ins>
            <w:del w:id="137" w:author="Andrés González Santa Cruz" w:date="2021-03-30T17:04:00Z">
              <w:r w:rsidRPr="00D87D2D" w:rsidDel="00644175">
                <w:rPr>
                  <w:sz w:val="20"/>
                  <w:szCs w:val="20"/>
                </w:rPr>
                <w:delText>-77</w:delText>
              </w:r>
              <w:r w:rsidDel="00644175">
                <w:rPr>
                  <w:sz w:val="20"/>
                  <w:szCs w:val="20"/>
                </w:rPr>
                <w:delText>·</w:delText>
              </w:r>
              <w:r w:rsidRPr="00D87D2D" w:rsidDel="00644175">
                <w:rPr>
                  <w:sz w:val="20"/>
                  <w:szCs w:val="20"/>
                </w:rPr>
                <w:delText>62</w:delText>
              </w:r>
            </w:del>
          </w:p>
        </w:tc>
        <w:tc>
          <w:tcPr>
            <w:tcW w:w="1408" w:type="dxa"/>
            <w:tcBorders>
              <w:top w:val="nil"/>
              <w:left w:val="nil"/>
              <w:bottom w:val="nil"/>
              <w:right w:val="nil"/>
            </w:tcBorders>
            <w:shd w:val="clear" w:color="000000" w:fill="FFFFFF"/>
            <w:tcMar>
              <w:top w:w="15" w:type="dxa"/>
              <w:left w:w="15" w:type="dxa"/>
              <w:bottom w:w="0" w:type="dxa"/>
              <w:right w:w="15" w:type="dxa"/>
            </w:tcMar>
            <w:vAlign w:val="center"/>
            <w:tcPrChange w:id="138" w:author="Andrés González Santa Cruz" w:date="2021-03-30T17:05:00Z">
              <w:tcPr>
                <w:tcW w:w="1408"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256707DA" w14:textId="35FC993F" w:rsidR="008304A1" w:rsidRPr="00D87D2D" w:rsidRDefault="008304A1" w:rsidP="008304A1">
            <w:pPr>
              <w:jc w:val="center"/>
              <w:rPr>
                <w:sz w:val="20"/>
                <w:szCs w:val="20"/>
              </w:rPr>
            </w:pPr>
            <w:ins w:id="139" w:author="Andrés González Santa Cruz" w:date="2021-03-30T17:04:00Z">
              <w:r>
                <w:rPr>
                  <w:color w:val="000000"/>
                  <w:sz w:val="20"/>
                  <w:szCs w:val="20"/>
                </w:rPr>
                <w:t>-116.74, 39.39</w:t>
              </w:r>
            </w:ins>
            <w:del w:id="140" w:author="Andrés González Santa Cruz" w:date="2021-03-30T17:04:00Z">
              <w:r w:rsidRPr="00D87D2D" w:rsidDel="00644175">
                <w:rPr>
                  <w:sz w:val="20"/>
                  <w:szCs w:val="20"/>
                </w:rPr>
                <w:delText>-161</w:delText>
              </w:r>
              <w:r w:rsidDel="00644175">
                <w:rPr>
                  <w:sz w:val="20"/>
                  <w:szCs w:val="20"/>
                </w:rPr>
                <w:delText>·</w:delText>
              </w:r>
              <w:r w:rsidRPr="00D87D2D" w:rsidDel="00644175">
                <w:rPr>
                  <w:sz w:val="20"/>
                  <w:szCs w:val="20"/>
                </w:rPr>
                <w:delText>06, 6</w:delText>
              </w:r>
              <w:r w:rsidDel="00644175">
                <w:rPr>
                  <w:sz w:val="20"/>
                  <w:szCs w:val="20"/>
                </w:rPr>
                <w:delText>·</w:delText>
              </w:r>
              <w:r w:rsidRPr="00D87D2D" w:rsidDel="00644175">
                <w:rPr>
                  <w:sz w:val="20"/>
                  <w:szCs w:val="20"/>
                </w:rPr>
                <w:delText>60</w:delText>
              </w:r>
            </w:del>
          </w:p>
        </w:tc>
        <w:tc>
          <w:tcPr>
            <w:tcW w:w="991" w:type="dxa"/>
            <w:tcBorders>
              <w:top w:val="nil"/>
              <w:left w:val="nil"/>
              <w:bottom w:val="nil"/>
              <w:right w:val="nil"/>
            </w:tcBorders>
            <w:shd w:val="clear" w:color="000000" w:fill="FFFFFF"/>
            <w:tcMar>
              <w:top w:w="15" w:type="dxa"/>
              <w:left w:w="15" w:type="dxa"/>
              <w:bottom w:w="0" w:type="dxa"/>
              <w:right w:w="15" w:type="dxa"/>
            </w:tcMar>
            <w:vAlign w:val="center"/>
            <w:tcPrChange w:id="141" w:author="Andrés González Santa Cruz" w:date="2021-03-30T17:05:00Z">
              <w:tcPr>
                <w:tcW w:w="991"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62BB6292" w14:textId="41FF482B" w:rsidR="008304A1" w:rsidRPr="00D87D2D" w:rsidRDefault="008304A1" w:rsidP="008304A1">
            <w:pPr>
              <w:jc w:val="center"/>
              <w:rPr>
                <w:sz w:val="20"/>
                <w:szCs w:val="20"/>
              </w:rPr>
            </w:pPr>
            <w:ins w:id="142" w:author="Andrés González Santa Cruz" w:date="2021-03-30T17:04:00Z">
              <w:r>
                <w:rPr>
                  <w:color w:val="000000"/>
                  <w:sz w:val="20"/>
                  <w:szCs w:val="20"/>
                </w:rPr>
                <w:t>-30.04</w:t>
              </w:r>
            </w:ins>
            <w:del w:id="143" w:author="Andrés González Santa Cruz" w:date="2021-03-30T17:04:00Z">
              <w:r w:rsidRPr="00D87D2D" w:rsidDel="00644175">
                <w:rPr>
                  <w:sz w:val="20"/>
                  <w:szCs w:val="20"/>
                </w:rPr>
                <w:delText>-45</w:delText>
              </w:r>
              <w:r w:rsidDel="00644175">
                <w:rPr>
                  <w:sz w:val="20"/>
                  <w:szCs w:val="20"/>
                </w:rPr>
                <w:delText>·</w:delText>
              </w:r>
              <w:r w:rsidRPr="00D87D2D" w:rsidDel="00644175">
                <w:rPr>
                  <w:sz w:val="20"/>
                  <w:szCs w:val="20"/>
                </w:rPr>
                <w:delText>92</w:delText>
              </w:r>
            </w:del>
          </w:p>
        </w:tc>
        <w:tc>
          <w:tcPr>
            <w:tcW w:w="1552" w:type="dxa"/>
            <w:tcBorders>
              <w:top w:val="nil"/>
              <w:left w:val="nil"/>
              <w:bottom w:val="nil"/>
              <w:right w:val="nil"/>
            </w:tcBorders>
            <w:shd w:val="clear" w:color="000000" w:fill="FFFFFF"/>
            <w:tcMar>
              <w:top w:w="15" w:type="dxa"/>
              <w:left w:w="15" w:type="dxa"/>
              <w:bottom w:w="0" w:type="dxa"/>
              <w:right w:w="15" w:type="dxa"/>
            </w:tcMar>
            <w:vAlign w:val="center"/>
            <w:tcPrChange w:id="144" w:author="Andrés González Santa Cruz" w:date="2021-03-30T17:05:00Z">
              <w:tcPr>
                <w:tcW w:w="1410" w:type="dxa"/>
                <w:gridSpan w:val="2"/>
                <w:tcBorders>
                  <w:top w:val="nil"/>
                  <w:left w:val="nil"/>
                  <w:bottom w:val="nil"/>
                  <w:right w:val="nil"/>
                </w:tcBorders>
                <w:shd w:val="clear" w:color="000000" w:fill="FFFFFF"/>
                <w:tcMar>
                  <w:top w:w="15" w:type="dxa"/>
                  <w:left w:w="15" w:type="dxa"/>
                  <w:bottom w:w="0" w:type="dxa"/>
                  <w:right w:w="15" w:type="dxa"/>
                </w:tcMar>
                <w:vAlign w:val="center"/>
              </w:tcPr>
            </w:tcPrChange>
          </w:tcPr>
          <w:p w14:paraId="49C16177" w14:textId="100D7309" w:rsidR="008304A1" w:rsidRPr="00D87D2D" w:rsidRDefault="008304A1" w:rsidP="008304A1">
            <w:pPr>
              <w:jc w:val="center"/>
              <w:rPr>
                <w:sz w:val="20"/>
                <w:szCs w:val="20"/>
              </w:rPr>
            </w:pPr>
            <w:ins w:id="145" w:author="Andrés González Santa Cruz" w:date="2021-03-30T17:04:00Z">
              <w:r>
                <w:rPr>
                  <w:color w:val="000000"/>
                  <w:sz w:val="20"/>
                  <w:szCs w:val="20"/>
                </w:rPr>
                <w:t>-89.36, 30.15</w:t>
              </w:r>
            </w:ins>
            <w:del w:id="146" w:author="Andrés González Santa Cruz" w:date="2021-03-30T17:04:00Z">
              <w:r w:rsidRPr="00D87D2D" w:rsidDel="00644175">
                <w:rPr>
                  <w:sz w:val="20"/>
                  <w:szCs w:val="20"/>
                </w:rPr>
                <w:delText>-95</w:delText>
              </w:r>
              <w:r w:rsidDel="00644175">
                <w:rPr>
                  <w:sz w:val="20"/>
                  <w:szCs w:val="20"/>
                </w:rPr>
                <w:delText>·</w:delText>
              </w:r>
              <w:r w:rsidRPr="00D87D2D" w:rsidDel="00644175">
                <w:rPr>
                  <w:sz w:val="20"/>
                  <w:szCs w:val="20"/>
                </w:rPr>
                <w:delText>29, 3</w:delText>
              </w:r>
              <w:r w:rsidDel="00644175">
                <w:rPr>
                  <w:sz w:val="20"/>
                  <w:szCs w:val="20"/>
                </w:rPr>
                <w:delText>·</w:delText>
              </w:r>
              <w:r w:rsidRPr="00D87D2D" w:rsidDel="00644175">
                <w:rPr>
                  <w:sz w:val="20"/>
                  <w:szCs w:val="20"/>
                </w:rPr>
                <w:delText>90</w:delText>
              </w:r>
            </w:del>
          </w:p>
        </w:tc>
      </w:tr>
      <w:tr w:rsidR="008304A1" w:rsidRPr="00D87D2D" w14:paraId="31C0DBE9" w14:textId="77777777" w:rsidTr="008304A1">
        <w:tblPrEx>
          <w:tblPrExChange w:id="147" w:author="Andrés González Santa Cruz" w:date="2021-03-30T17:05:00Z">
            <w:tblPrEx>
              <w:tblW w:w="8647" w:type="dxa"/>
            </w:tblPrEx>
          </w:tblPrExChange>
        </w:tblPrEx>
        <w:trPr>
          <w:trHeight w:val="170"/>
          <w:trPrChange w:id="148" w:author="Andrés González Santa Cruz" w:date="2021-03-30T17:05:00Z">
            <w:trPr>
              <w:trHeight w:val="170"/>
            </w:trPr>
          </w:trPrChange>
        </w:trPr>
        <w:tc>
          <w:tcPr>
            <w:tcW w:w="3891" w:type="dxa"/>
            <w:shd w:val="clear" w:color="auto" w:fill="FFFFFF"/>
            <w:tcMar>
              <w:top w:w="15" w:type="dxa"/>
              <w:left w:w="15" w:type="dxa"/>
              <w:bottom w:w="0" w:type="dxa"/>
              <w:right w:w="15" w:type="dxa"/>
            </w:tcMar>
            <w:vAlign w:val="center"/>
            <w:tcPrChange w:id="149" w:author="Andrés González Santa Cruz" w:date="2021-03-30T17:05:00Z">
              <w:tcPr>
                <w:tcW w:w="3891" w:type="dxa"/>
                <w:shd w:val="clear" w:color="auto" w:fill="FFFFFF"/>
                <w:tcMar>
                  <w:top w:w="15" w:type="dxa"/>
                  <w:left w:w="15" w:type="dxa"/>
                  <w:bottom w:w="0" w:type="dxa"/>
                  <w:right w:w="15" w:type="dxa"/>
                </w:tcMar>
                <w:vAlign w:val="center"/>
              </w:tcPr>
            </w:tcPrChange>
          </w:tcPr>
          <w:p w14:paraId="115ECC2B" w14:textId="24D00DAB" w:rsidR="008304A1" w:rsidRPr="00D87D2D" w:rsidRDefault="008304A1" w:rsidP="008304A1">
            <w:pPr>
              <w:rPr>
                <w:sz w:val="20"/>
                <w:szCs w:val="20"/>
              </w:rPr>
            </w:pPr>
            <w:r w:rsidRPr="00D87D2D">
              <w:rPr>
                <w:sz w:val="20"/>
                <w:szCs w:val="20"/>
              </w:rPr>
              <w:t xml:space="preserve">Trauma </w:t>
            </w:r>
            <w:proofErr w:type="spellStart"/>
            <w:r w:rsidRPr="00D87D2D">
              <w:rPr>
                <w:sz w:val="20"/>
                <w:szCs w:val="20"/>
              </w:rPr>
              <w:t>hospitalizations</w:t>
            </w:r>
            <w:proofErr w:type="spellEnd"/>
          </w:p>
        </w:tc>
        <w:tc>
          <w:tcPr>
            <w:tcW w:w="947" w:type="dxa"/>
            <w:tcBorders>
              <w:top w:val="nil"/>
              <w:left w:val="nil"/>
              <w:bottom w:val="nil"/>
              <w:right w:val="nil"/>
            </w:tcBorders>
            <w:shd w:val="clear" w:color="000000" w:fill="FFFFFF"/>
            <w:tcMar>
              <w:top w:w="15" w:type="dxa"/>
              <w:left w:w="15" w:type="dxa"/>
              <w:bottom w:w="0" w:type="dxa"/>
              <w:right w:w="15" w:type="dxa"/>
            </w:tcMar>
            <w:vAlign w:val="center"/>
            <w:tcPrChange w:id="150" w:author="Andrés González Santa Cruz" w:date="2021-03-30T17:05:00Z">
              <w:tcPr>
                <w:tcW w:w="947"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7CCB4E0E" w14:textId="1D263C32" w:rsidR="008304A1" w:rsidRPr="00D87D2D" w:rsidRDefault="008304A1" w:rsidP="008304A1">
            <w:pPr>
              <w:jc w:val="center"/>
              <w:rPr>
                <w:sz w:val="20"/>
                <w:szCs w:val="20"/>
              </w:rPr>
            </w:pPr>
            <w:ins w:id="151" w:author="Andrés González Santa Cruz" w:date="2021-03-30T17:04:00Z">
              <w:r>
                <w:rPr>
                  <w:color w:val="000000"/>
                  <w:sz w:val="20"/>
                  <w:szCs w:val="20"/>
                </w:rPr>
                <w:t>10.40</w:t>
              </w:r>
            </w:ins>
            <w:del w:id="152" w:author="Andrés González Santa Cruz" w:date="2021-03-30T17:04:00Z">
              <w:r w:rsidRPr="00D87D2D" w:rsidDel="00644175">
                <w:rPr>
                  <w:sz w:val="20"/>
                  <w:szCs w:val="20"/>
                </w:rPr>
                <w:delText>11</w:delText>
              </w:r>
              <w:r w:rsidDel="00644175">
                <w:rPr>
                  <w:sz w:val="20"/>
                  <w:szCs w:val="20"/>
                </w:rPr>
                <w:delText>·</w:delText>
              </w:r>
              <w:r w:rsidRPr="00D87D2D" w:rsidDel="00644175">
                <w:rPr>
                  <w:sz w:val="20"/>
                  <w:szCs w:val="20"/>
                </w:rPr>
                <w:delText>95</w:delText>
              </w:r>
            </w:del>
          </w:p>
        </w:tc>
        <w:tc>
          <w:tcPr>
            <w:tcW w:w="1408" w:type="dxa"/>
            <w:tcBorders>
              <w:top w:val="nil"/>
              <w:left w:val="nil"/>
              <w:bottom w:val="nil"/>
              <w:right w:val="nil"/>
            </w:tcBorders>
            <w:shd w:val="clear" w:color="000000" w:fill="FFFFFF"/>
            <w:tcMar>
              <w:top w:w="15" w:type="dxa"/>
              <w:left w:w="15" w:type="dxa"/>
              <w:bottom w:w="0" w:type="dxa"/>
              <w:right w:w="15" w:type="dxa"/>
            </w:tcMar>
            <w:vAlign w:val="center"/>
            <w:tcPrChange w:id="153" w:author="Andrés González Santa Cruz" w:date="2021-03-30T17:05:00Z">
              <w:tcPr>
                <w:tcW w:w="1408"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1E7E7762" w14:textId="6B3D63FA" w:rsidR="008304A1" w:rsidRPr="00D87D2D" w:rsidDel="00D038CC" w:rsidRDefault="008304A1" w:rsidP="008304A1">
            <w:pPr>
              <w:jc w:val="center"/>
              <w:rPr>
                <w:sz w:val="20"/>
                <w:szCs w:val="20"/>
              </w:rPr>
            </w:pPr>
            <w:ins w:id="154" w:author="Andrés González Santa Cruz" w:date="2021-03-30T17:04:00Z">
              <w:r>
                <w:rPr>
                  <w:color w:val="000000"/>
                  <w:sz w:val="20"/>
                  <w:szCs w:val="20"/>
                </w:rPr>
                <w:t>2.85, 18.75</w:t>
              </w:r>
            </w:ins>
            <w:del w:id="155" w:author="Andrés González Santa Cruz" w:date="2021-03-30T17:04:00Z">
              <w:r w:rsidRPr="00D87D2D" w:rsidDel="00644175">
                <w:rPr>
                  <w:sz w:val="20"/>
                  <w:szCs w:val="20"/>
                </w:rPr>
                <w:delText>3</w:delText>
              </w:r>
              <w:r w:rsidDel="00644175">
                <w:rPr>
                  <w:sz w:val="20"/>
                  <w:szCs w:val="20"/>
                </w:rPr>
                <w:delText>·</w:delText>
              </w:r>
              <w:r w:rsidRPr="00D87D2D" w:rsidDel="00644175">
                <w:rPr>
                  <w:sz w:val="20"/>
                  <w:szCs w:val="20"/>
                </w:rPr>
                <w:delText>39, 20</w:delText>
              </w:r>
              <w:r w:rsidDel="00644175">
                <w:rPr>
                  <w:sz w:val="20"/>
                  <w:szCs w:val="20"/>
                </w:rPr>
                <w:delText>·</w:delText>
              </w:r>
              <w:r w:rsidRPr="00D87D2D" w:rsidDel="00644175">
                <w:rPr>
                  <w:sz w:val="20"/>
                  <w:szCs w:val="20"/>
                </w:rPr>
                <w:delText>23</w:delText>
              </w:r>
            </w:del>
          </w:p>
        </w:tc>
        <w:tc>
          <w:tcPr>
            <w:tcW w:w="991" w:type="dxa"/>
            <w:tcBorders>
              <w:top w:val="nil"/>
              <w:left w:val="nil"/>
              <w:bottom w:val="nil"/>
              <w:right w:val="nil"/>
            </w:tcBorders>
            <w:shd w:val="clear" w:color="000000" w:fill="FFFFFF"/>
            <w:tcMar>
              <w:top w:w="15" w:type="dxa"/>
              <w:left w:w="15" w:type="dxa"/>
              <w:bottom w:w="0" w:type="dxa"/>
              <w:right w:w="15" w:type="dxa"/>
            </w:tcMar>
            <w:vAlign w:val="center"/>
            <w:tcPrChange w:id="156" w:author="Andrés González Santa Cruz" w:date="2021-03-30T17:05:00Z">
              <w:tcPr>
                <w:tcW w:w="991"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1F311C0A" w14:textId="15843DB4" w:rsidR="008304A1" w:rsidRPr="00D87D2D" w:rsidRDefault="008304A1" w:rsidP="008304A1">
            <w:pPr>
              <w:jc w:val="center"/>
              <w:rPr>
                <w:sz w:val="20"/>
                <w:szCs w:val="20"/>
              </w:rPr>
            </w:pPr>
            <w:ins w:id="157" w:author="Andrés González Santa Cruz" w:date="2021-03-30T17:04:00Z">
              <w:r>
                <w:rPr>
                  <w:color w:val="000000"/>
                  <w:sz w:val="20"/>
                  <w:szCs w:val="20"/>
                </w:rPr>
                <w:t>14.65</w:t>
              </w:r>
            </w:ins>
            <w:del w:id="158" w:author="Andrés González Santa Cruz" w:date="2021-03-30T17:04:00Z">
              <w:r w:rsidRPr="00D87D2D" w:rsidDel="00644175">
                <w:rPr>
                  <w:sz w:val="20"/>
                  <w:szCs w:val="20"/>
                </w:rPr>
                <w:delText>17</w:delText>
              </w:r>
              <w:r w:rsidDel="00644175">
                <w:rPr>
                  <w:sz w:val="20"/>
                  <w:szCs w:val="20"/>
                </w:rPr>
                <w:delText>·</w:delText>
              </w:r>
              <w:r w:rsidRPr="00D87D2D" w:rsidDel="00644175">
                <w:rPr>
                  <w:sz w:val="20"/>
                  <w:szCs w:val="20"/>
                </w:rPr>
                <w:delText>21</w:delText>
              </w:r>
            </w:del>
          </w:p>
        </w:tc>
        <w:tc>
          <w:tcPr>
            <w:tcW w:w="1552" w:type="dxa"/>
            <w:tcBorders>
              <w:top w:val="nil"/>
              <w:left w:val="nil"/>
              <w:bottom w:val="nil"/>
              <w:right w:val="nil"/>
            </w:tcBorders>
            <w:shd w:val="clear" w:color="000000" w:fill="FFFFFF"/>
            <w:tcMar>
              <w:top w:w="15" w:type="dxa"/>
              <w:left w:w="15" w:type="dxa"/>
              <w:bottom w:w="0" w:type="dxa"/>
              <w:right w:w="15" w:type="dxa"/>
            </w:tcMar>
            <w:vAlign w:val="center"/>
            <w:tcPrChange w:id="159" w:author="Andrés González Santa Cruz" w:date="2021-03-30T17:05:00Z">
              <w:tcPr>
                <w:tcW w:w="1410" w:type="dxa"/>
                <w:gridSpan w:val="2"/>
                <w:tcBorders>
                  <w:top w:val="nil"/>
                  <w:left w:val="nil"/>
                  <w:bottom w:val="nil"/>
                  <w:right w:val="nil"/>
                </w:tcBorders>
                <w:shd w:val="clear" w:color="000000" w:fill="FFFFFF"/>
                <w:tcMar>
                  <w:top w:w="15" w:type="dxa"/>
                  <w:left w:w="15" w:type="dxa"/>
                  <w:bottom w:w="0" w:type="dxa"/>
                  <w:right w:w="15" w:type="dxa"/>
                </w:tcMar>
                <w:vAlign w:val="center"/>
              </w:tcPr>
            </w:tcPrChange>
          </w:tcPr>
          <w:p w14:paraId="3A0D77FC" w14:textId="7FB1DDB7" w:rsidR="008304A1" w:rsidRPr="00D87D2D" w:rsidDel="00D038CC" w:rsidRDefault="008304A1" w:rsidP="008304A1">
            <w:pPr>
              <w:jc w:val="center"/>
              <w:rPr>
                <w:sz w:val="20"/>
                <w:szCs w:val="20"/>
              </w:rPr>
            </w:pPr>
            <w:ins w:id="160" w:author="Andrés González Santa Cruz" w:date="2021-03-30T17:04:00Z">
              <w:r>
                <w:rPr>
                  <w:color w:val="000000"/>
                  <w:sz w:val="20"/>
                  <w:szCs w:val="20"/>
                </w:rPr>
                <w:t>4.01, 26.41</w:t>
              </w:r>
            </w:ins>
            <w:del w:id="161" w:author="Andrés González Santa Cruz" w:date="2021-03-30T17:04:00Z">
              <w:r w:rsidRPr="00D87D2D" w:rsidDel="00644175">
                <w:rPr>
                  <w:sz w:val="20"/>
                  <w:szCs w:val="20"/>
                </w:rPr>
                <w:delText>4</w:delText>
              </w:r>
              <w:r w:rsidDel="00644175">
                <w:rPr>
                  <w:sz w:val="20"/>
                  <w:szCs w:val="20"/>
                </w:rPr>
                <w:delText>·</w:delText>
              </w:r>
              <w:r w:rsidRPr="00D87D2D" w:rsidDel="00644175">
                <w:rPr>
                  <w:sz w:val="20"/>
                  <w:szCs w:val="20"/>
                </w:rPr>
                <w:delText>89, 29</w:delText>
              </w:r>
              <w:r w:rsidDel="00644175">
                <w:rPr>
                  <w:sz w:val="20"/>
                  <w:szCs w:val="20"/>
                </w:rPr>
                <w:delText>·</w:delText>
              </w:r>
              <w:r w:rsidRPr="00D87D2D" w:rsidDel="00644175">
                <w:rPr>
                  <w:sz w:val="20"/>
                  <w:szCs w:val="20"/>
                </w:rPr>
                <w:delText>13</w:delText>
              </w:r>
            </w:del>
          </w:p>
        </w:tc>
      </w:tr>
      <w:tr w:rsidR="008304A1" w:rsidRPr="00D87D2D" w14:paraId="45E939EA" w14:textId="77777777" w:rsidTr="008304A1">
        <w:tblPrEx>
          <w:tblPrExChange w:id="162" w:author="Andrés González Santa Cruz" w:date="2021-03-30T17:05:00Z">
            <w:tblPrEx>
              <w:tblW w:w="8647" w:type="dxa"/>
            </w:tblPrEx>
          </w:tblPrExChange>
        </w:tblPrEx>
        <w:trPr>
          <w:trHeight w:val="170"/>
          <w:trPrChange w:id="163" w:author="Andrés González Santa Cruz" w:date="2021-03-30T17:05:00Z">
            <w:trPr>
              <w:trHeight w:val="170"/>
            </w:trPr>
          </w:trPrChange>
        </w:trPr>
        <w:tc>
          <w:tcPr>
            <w:tcW w:w="3891" w:type="dxa"/>
            <w:shd w:val="clear" w:color="auto" w:fill="FFFFFF"/>
            <w:tcMar>
              <w:top w:w="15" w:type="dxa"/>
              <w:left w:w="15" w:type="dxa"/>
              <w:bottom w:w="0" w:type="dxa"/>
              <w:right w:w="15" w:type="dxa"/>
            </w:tcMar>
            <w:vAlign w:val="center"/>
            <w:tcPrChange w:id="164" w:author="Andrés González Santa Cruz" w:date="2021-03-30T17:05:00Z">
              <w:tcPr>
                <w:tcW w:w="3891" w:type="dxa"/>
                <w:shd w:val="clear" w:color="auto" w:fill="FFFFFF"/>
                <w:tcMar>
                  <w:top w:w="15" w:type="dxa"/>
                  <w:left w:w="15" w:type="dxa"/>
                  <w:bottom w:w="0" w:type="dxa"/>
                  <w:right w:w="15" w:type="dxa"/>
                </w:tcMar>
                <w:vAlign w:val="center"/>
              </w:tcPr>
            </w:tcPrChange>
          </w:tcPr>
          <w:p w14:paraId="4EC1398F" w14:textId="16A53BBD" w:rsidR="008304A1" w:rsidRPr="00D87D2D" w:rsidRDefault="008304A1" w:rsidP="008304A1">
            <w:pPr>
              <w:rPr>
                <w:sz w:val="20"/>
                <w:szCs w:val="20"/>
              </w:rPr>
            </w:pPr>
            <w:proofErr w:type="spellStart"/>
            <w:r w:rsidRPr="00D87D2D">
              <w:rPr>
                <w:sz w:val="20"/>
                <w:szCs w:val="20"/>
              </w:rPr>
              <w:t>Respiratory</w:t>
            </w:r>
            <w:proofErr w:type="spellEnd"/>
            <w:r w:rsidRPr="00D87D2D">
              <w:rPr>
                <w:sz w:val="20"/>
                <w:szCs w:val="20"/>
              </w:rPr>
              <w:t xml:space="preserve"> </w:t>
            </w:r>
            <w:proofErr w:type="spellStart"/>
            <w:r w:rsidRPr="00D87D2D">
              <w:rPr>
                <w:sz w:val="20"/>
                <w:szCs w:val="20"/>
              </w:rPr>
              <w:t>hospitalizations</w:t>
            </w:r>
            <w:proofErr w:type="spellEnd"/>
          </w:p>
        </w:tc>
        <w:tc>
          <w:tcPr>
            <w:tcW w:w="947" w:type="dxa"/>
            <w:tcBorders>
              <w:top w:val="nil"/>
              <w:left w:val="nil"/>
              <w:bottom w:val="nil"/>
              <w:right w:val="nil"/>
            </w:tcBorders>
            <w:shd w:val="clear" w:color="000000" w:fill="FFFFFF"/>
            <w:tcMar>
              <w:top w:w="15" w:type="dxa"/>
              <w:left w:w="15" w:type="dxa"/>
              <w:bottom w:w="0" w:type="dxa"/>
              <w:right w:w="15" w:type="dxa"/>
            </w:tcMar>
            <w:vAlign w:val="center"/>
            <w:tcPrChange w:id="165" w:author="Andrés González Santa Cruz" w:date="2021-03-30T17:05:00Z">
              <w:tcPr>
                <w:tcW w:w="947"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65C9FA77" w14:textId="54E18D8F" w:rsidR="008304A1" w:rsidRPr="00D87D2D" w:rsidRDefault="008304A1" w:rsidP="008304A1">
            <w:pPr>
              <w:jc w:val="center"/>
              <w:rPr>
                <w:sz w:val="20"/>
                <w:szCs w:val="20"/>
              </w:rPr>
            </w:pPr>
            <w:ins w:id="166" w:author="Andrés González Santa Cruz" w:date="2021-03-30T17:04:00Z">
              <w:r>
                <w:rPr>
                  <w:color w:val="000000"/>
                  <w:sz w:val="20"/>
                  <w:szCs w:val="20"/>
                </w:rPr>
                <w:t>-1.48</w:t>
              </w:r>
            </w:ins>
            <w:del w:id="167" w:author="Andrés González Santa Cruz" w:date="2021-03-30T17:04:00Z">
              <w:r w:rsidRPr="00D87D2D" w:rsidDel="00644175">
                <w:rPr>
                  <w:sz w:val="20"/>
                  <w:szCs w:val="20"/>
                </w:rPr>
                <w:delText>-4</w:delText>
              </w:r>
              <w:r w:rsidDel="00644175">
                <w:rPr>
                  <w:sz w:val="20"/>
                  <w:szCs w:val="20"/>
                </w:rPr>
                <w:delText>·</w:delText>
              </w:r>
              <w:r w:rsidRPr="00D87D2D" w:rsidDel="00644175">
                <w:rPr>
                  <w:sz w:val="20"/>
                  <w:szCs w:val="20"/>
                </w:rPr>
                <w:delText>00</w:delText>
              </w:r>
            </w:del>
          </w:p>
        </w:tc>
        <w:tc>
          <w:tcPr>
            <w:tcW w:w="1408" w:type="dxa"/>
            <w:tcBorders>
              <w:top w:val="nil"/>
              <w:left w:val="nil"/>
              <w:bottom w:val="nil"/>
              <w:right w:val="nil"/>
            </w:tcBorders>
            <w:shd w:val="clear" w:color="000000" w:fill="FFFFFF"/>
            <w:tcMar>
              <w:top w:w="15" w:type="dxa"/>
              <w:left w:w="15" w:type="dxa"/>
              <w:bottom w:w="0" w:type="dxa"/>
              <w:right w:w="15" w:type="dxa"/>
            </w:tcMar>
            <w:vAlign w:val="center"/>
            <w:tcPrChange w:id="168" w:author="Andrés González Santa Cruz" w:date="2021-03-30T17:05:00Z">
              <w:tcPr>
                <w:tcW w:w="1408"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109A8711" w14:textId="250089AF" w:rsidR="008304A1" w:rsidRPr="00D87D2D" w:rsidDel="00D038CC" w:rsidRDefault="008304A1" w:rsidP="008304A1">
            <w:pPr>
              <w:jc w:val="center"/>
              <w:rPr>
                <w:sz w:val="20"/>
                <w:szCs w:val="20"/>
              </w:rPr>
            </w:pPr>
            <w:ins w:id="169" w:author="Andrés González Santa Cruz" w:date="2021-03-30T17:04:00Z">
              <w:r>
                <w:rPr>
                  <w:color w:val="000000"/>
                  <w:sz w:val="20"/>
                  <w:szCs w:val="20"/>
                </w:rPr>
                <w:t>-9.59, 6.76</w:t>
              </w:r>
            </w:ins>
            <w:del w:id="170" w:author="Andrés González Santa Cruz" w:date="2021-03-30T17:04:00Z">
              <w:r w:rsidRPr="00D87D2D" w:rsidDel="00644175">
                <w:rPr>
                  <w:sz w:val="20"/>
                  <w:szCs w:val="20"/>
                </w:rPr>
                <w:delText>-13</w:delText>
              </w:r>
              <w:r w:rsidDel="00644175">
                <w:rPr>
                  <w:sz w:val="20"/>
                  <w:szCs w:val="20"/>
                </w:rPr>
                <w:delText>·</w:delText>
              </w:r>
              <w:r w:rsidRPr="00D87D2D" w:rsidDel="00644175">
                <w:rPr>
                  <w:sz w:val="20"/>
                  <w:szCs w:val="20"/>
                </w:rPr>
                <w:delText>62, 5</w:delText>
              </w:r>
              <w:r w:rsidDel="00644175">
                <w:rPr>
                  <w:sz w:val="20"/>
                  <w:szCs w:val="20"/>
                </w:rPr>
                <w:delText>·</w:delText>
              </w:r>
              <w:r w:rsidRPr="00D87D2D" w:rsidDel="00644175">
                <w:rPr>
                  <w:sz w:val="20"/>
                  <w:szCs w:val="20"/>
                </w:rPr>
                <w:delText>53</w:delText>
              </w:r>
            </w:del>
          </w:p>
        </w:tc>
        <w:tc>
          <w:tcPr>
            <w:tcW w:w="991" w:type="dxa"/>
            <w:tcBorders>
              <w:top w:val="nil"/>
              <w:left w:val="nil"/>
              <w:bottom w:val="nil"/>
              <w:right w:val="nil"/>
            </w:tcBorders>
            <w:shd w:val="clear" w:color="000000" w:fill="FFFFFF"/>
            <w:tcMar>
              <w:top w:w="15" w:type="dxa"/>
              <w:left w:w="15" w:type="dxa"/>
              <w:bottom w:w="0" w:type="dxa"/>
              <w:right w:w="15" w:type="dxa"/>
            </w:tcMar>
            <w:vAlign w:val="center"/>
            <w:tcPrChange w:id="171" w:author="Andrés González Santa Cruz" w:date="2021-03-30T17:05:00Z">
              <w:tcPr>
                <w:tcW w:w="991"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0CDD4543" w14:textId="68C7D5ED" w:rsidR="008304A1" w:rsidRPr="00D87D2D" w:rsidRDefault="008304A1" w:rsidP="008304A1">
            <w:pPr>
              <w:jc w:val="center"/>
              <w:rPr>
                <w:sz w:val="20"/>
                <w:szCs w:val="20"/>
              </w:rPr>
            </w:pPr>
            <w:ins w:id="172" w:author="Andrés González Santa Cruz" w:date="2021-03-30T17:04:00Z">
              <w:r>
                <w:rPr>
                  <w:color w:val="000000"/>
                  <w:sz w:val="20"/>
                  <w:szCs w:val="20"/>
                </w:rPr>
                <w:t>-6.75</w:t>
              </w:r>
            </w:ins>
            <w:del w:id="173" w:author="Andrés González Santa Cruz" w:date="2021-03-30T17:04:00Z">
              <w:r w:rsidRPr="00D87D2D" w:rsidDel="00644175">
                <w:rPr>
                  <w:sz w:val="20"/>
                  <w:szCs w:val="20"/>
                </w:rPr>
                <w:delText>-16</w:delText>
              </w:r>
              <w:r w:rsidDel="00644175">
                <w:rPr>
                  <w:sz w:val="20"/>
                  <w:szCs w:val="20"/>
                </w:rPr>
                <w:delText>·</w:delText>
              </w:r>
              <w:r w:rsidRPr="00D87D2D" w:rsidDel="00644175">
                <w:rPr>
                  <w:sz w:val="20"/>
                  <w:szCs w:val="20"/>
                </w:rPr>
                <w:delText>33</w:delText>
              </w:r>
            </w:del>
          </w:p>
        </w:tc>
        <w:tc>
          <w:tcPr>
            <w:tcW w:w="1552" w:type="dxa"/>
            <w:tcBorders>
              <w:top w:val="nil"/>
              <w:left w:val="nil"/>
              <w:bottom w:val="nil"/>
              <w:right w:val="nil"/>
            </w:tcBorders>
            <w:shd w:val="clear" w:color="000000" w:fill="FFFFFF"/>
            <w:tcMar>
              <w:top w:w="15" w:type="dxa"/>
              <w:left w:w="15" w:type="dxa"/>
              <w:bottom w:w="0" w:type="dxa"/>
              <w:right w:w="15" w:type="dxa"/>
            </w:tcMar>
            <w:vAlign w:val="center"/>
            <w:tcPrChange w:id="174" w:author="Andrés González Santa Cruz" w:date="2021-03-30T17:05:00Z">
              <w:tcPr>
                <w:tcW w:w="1410" w:type="dxa"/>
                <w:gridSpan w:val="2"/>
                <w:tcBorders>
                  <w:top w:val="nil"/>
                  <w:left w:val="nil"/>
                  <w:bottom w:val="nil"/>
                  <w:right w:val="nil"/>
                </w:tcBorders>
                <w:shd w:val="clear" w:color="000000" w:fill="FFFFFF"/>
                <w:tcMar>
                  <w:top w:w="15" w:type="dxa"/>
                  <w:left w:w="15" w:type="dxa"/>
                  <w:bottom w:w="0" w:type="dxa"/>
                  <w:right w:w="15" w:type="dxa"/>
                </w:tcMar>
                <w:vAlign w:val="center"/>
              </w:tcPr>
            </w:tcPrChange>
          </w:tcPr>
          <w:p w14:paraId="1FB6E12D" w14:textId="38276382" w:rsidR="008304A1" w:rsidRPr="00D87D2D" w:rsidDel="00D038CC" w:rsidRDefault="008304A1" w:rsidP="008304A1">
            <w:pPr>
              <w:jc w:val="center"/>
              <w:rPr>
                <w:sz w:val="20"/>
                <w:szCs w:val="20"/>
              </w:rPr>
            </w:pPr>
            <w:ins w:id="175" w:author="Andrés González Santa Cruz" w:date="2021-03-30T17:04:00Z">
              <w:r>
                <w:rPr>
                  <w:color w:val="000000"/>
                  <w:sz w:val="20"/>
                  <w:szCs w:val="20"/>
                </w:rPr>
                <w:t>-43.63, 30.76</w:t>
              </w:r>
            </w:ins>
            <w:del w:id="176" w:author="Andrés González Santa Cruz" w:date="2021-03-30T17:04:00Z">
              <w:r w:rsidRPr="00D87D2D" w:rsidDel="00644175">
                <w:rPr>
                  <w:sz w:val="20"/>
                  <w:szCs w:val="20"/>
                </w:rPr>
                <w:delText>-55</w:delText>
              </w:r>
              <w:r w:rsidDel="00644175">
                <w:rPr>
                  <w:sz w:val="20"/>
                  <w:szCs w:val="20"/>
                </w:rPr>
                <w:delText>·</w:delText>
              </w:r>
              <w:r w:rsidRPr="00D87D2D" w:rsidDel="00644175">
                <w:rPr>
                  <w:sz w:val="20"/>
                  <w:szCs w:val="20"/>
                </w:rPr>
                <w:delText>60, 22</w:delText>
              </w:r>
              <w:r w:rsidDel="00644175">
                <w:rPr>
                  <w:sz w:val="20"/>
                  <w:szCs w:val="20"/>
                </w:rPr>
                <w:delText>·</w:delText>
              </w:r>
              <w:r w:rsidRPr="00D87D2D" w:rsidDel="00644175">
                <w:rPr>
                  <w:sz w:val="20"/>
                  <w:szCs w:val="20"/>
                </w:rPr>
                <w:delText>56</w:delText>
              </w:r>
            </w:del>
          </w:p>
        </w:tc>
      </w:tr>
      <w:tr w:rsidR="008304A1" w:rsidRPr="00D87D2D" w14:paraId="25141A56" w14:textId="77777777" w:rsidTr="008304A1">
        <w:tblPrEx>
          <w:tblPrExChange w:id="177" w:author="Andrés González Santa Cruz" w:date="2021-03-30T17:05:00Z">
            <w:tblPrEx>
              <w:tblW w:w="8647" w:type="dxa"/>
            </w:tblPrEx>
          </w:tblPrExChange>
        </w:tblPrEx>
        <w:trPr>
          <w:trHeight w:val="170"/>
          <w:trPrChange w:id="178" w:author="Andrés González Santa Cruz" w:date="2021-03-30T17:05:00Z">
            <w:trPr>
              <w:trHeight w:val="170"/>
            </w:trPr>
          </w:trPrChange>
        </w:trPr>
        <w:tc>
          <w:tcPr>
            <w:tcW w:w="3891" w:type="dxa"/>
            <w:shd w:val="clear" w:color="auto" w:fill="FFFFFF"/>
            <w:tcMar>
              <w:top w:w="15" w:type="dxa"/>
              <w:left w:w="15" w:type="dxa"/>
              <w:bottom w:w="0" w:type="dxa"/>
              <w:right w:w="15" w:type="dxa"/>
            </w:tcMar>
            <w:vAlign w:val="center"/>
            <w:tcPrChange w:id="179" w:author="Andrés González Santa Cruz" w:date="2021-03-30T17:05:00Z">
              <w:tcPr>
                <w:tcW w:w="3891" w:type="dxa"/>
                <w:shd w:val="clear" w:color="auto" w:fill="FFFFFF"/>
                <w:tcMar>
                  <w:top w:w="15" w:type="dxa"/>
                  <w:left w:w="15" w:type="dxa"/>
                  <w:bottom w:w="0" w:type="dxa"/>
                  <w:right w:w="15" w:type="dxa"/>
                </w:tcMar>
                <w:vAlign w:val="center"/>
              </w:tcPr>
            </w:tcPrChange>
          </w:tcPr>
          <w:p w14:paraId="1F5F9330" w14:textId="77777777" w:rsidR="008304A1" w:rsidRPr="00D87D2D" w:rsidRDefault="008304A1" w:rsidP="008304A1">
            <w:pPr>
              <w:rPr>
                <w:sz w:val="20"/>
                <w:szCs w:val="20"/>
              </w:rPr>
            </w:pPr>
            <w:r w:rsidRPr="00D87D2D">
              <w:rPr>
                <w:bCs/>
                <w:sz w:val="20"/>
                <w:szCs w:val="20"/>
              </w:rPr>
              <w:t xml:space="preserve">Trauma </w:t>
            </w:r>
            <w:proofErr w:type="spellStart"/>
            <w:r w:rsidRPr="00D87D2D">
              <w:rPr>
                <w:bCs/>
                <w:sz w:val="20"/>
                <w:szCs w:val="20"/>
              </w:rPr>
              <w:t>hospitalizations</w:t>
            </w:r>
            <w:proofErr w:type="spellEnd"/>
            <w:r w:rsidRPr="00D87D2D">
              <w:rPr>
                <w:bCs/>
                <w:sz w:val="20"/>
                <w:szCs w:val="20"/>
              </w:rPr>
              <w:t xml:space="preserve"> </w:t>
            </w:r>
            <w:proofErr w:type="gramStart"/>
            <w:r w:rsidRPr="00D87D2D">
              <w:rPr>
                <w:bCs/>
                <w:sz w:val="20"/>
                <w:szCs w:val="20"/>
              </w:rPr>
              <w:t>per 1,000</w:t>
            </w:r>
            <w:proofErr w:type="gramEnd"/>
            <w:r w:rsidRPr="00D87D2D">
              <w:rPr>
                <w:bCs/>
                <w:sz w:val="20"/>
                <w:szCs w:val="20"/>
              </w:rPr>
              <w:t xml:space="preserve"> </w:t>
            </w:r>
            <w:proofErr w:type="spellStart"/>
            <w:r w:rsidRPr="00D87D2D">
              <w:rPr>
                <w:bCs/>
                <w:sz w:val="20"/>
                <w:szCs w:val="20"/>
              </w:rPr>
              <w:t>consultations</w:t>
            </w:r>
            <w:proofErr w:type="spellEnd"/>
          </w:p>
        </w:tc>
        <w:tc>
          <w:tcPr>
            <w:tcW w:w="947" w:type="dxa"/>
            <w:tcBorders>
              <w:top w:val="nil"/>
              <w:left w:val="nil"/>
              <w:bottom w:val="nil"/>
              <w:right w:val="nil"/>
            </w:tcBorders>
            <w:shd w:val="clear" w:color="000000" w:fill="FFFFFF"/>
            <w:tcMar>
              <w:top w:w="15" w:type="dxa"/>
              <w:left w:w="15" w:type="dxa"/>
              <w:bottom w:w="0" w:type="dxa"/>
              <w:right w:w="15" w:type="dxa"/>
            </w:tcMar>
            <w:vAlign w:val="center"/>
            <w:tcPrChange w:id="180" w:author="Andrés González Santa Cruz" w:date="2021-03-30T17:05:00Z">
              <w:tcPr>
                <w:tcW w:w="947"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309E4F5C" w14:textId="23B3F14C" w:rsidR="008304A1" w:rsidRPr="00D87D2D" w:rsidRDefault="008304A1" w:rsidP="008304A1">
            <w:pPr>
              <w:jc w:val="center"/>
              <w:rPr>
                <w:sz w:val="20"/>
                <w:szCs w:val="20"/>
              </w:rPr>
            </w:pPr>
            <w:ins w:id="181" w:author="Andrés González Santa Cruz" w:date="2021-03-30T17:04:00Z">
              <w:r>
                <w:rPr>
                  <w:color w:val="000000"/>
                  <w:sz w:val="20"/>
                  <w:szCs w:val="20"/>
                </w:rPr>
                <w:t>28.90</w:t>
              </w:r>
            </w:ins>
            <w:del w:id="182" w:author="Andrés González Santa Cruz" w:date="2021-03-30T17:04:00Z">
              <w:r w:rsidRPr="00D87D2D" w:rsidDel="00644175">
                <w:rPr>
                  <w:sz w:val="20"/>
                  <w:szCs w:val="20"/>
                </w:rPr>
                <w:delText>29</w:delText>
              </w:r>
              <w:r w:rsidDel="00644175">
                <w:rPr>
                  <w:sz w:val="20"/>
                  <w:szCs w:val="20"/>
                </w:rPr>
                <w:delText>·</w:delText>
              </w:r>
              <w:r w:rsidRPr="00D87D2D" w:rsidDel="00644175">
                <w:rPr>
                  <w:sz w:val="20"/>
                  <w:szCs w:val="20"/>
                </w:rPr>
                <w:delText>49</w:delText>
              </w:r>
            </w:del>
          </w:p>
        </w:tc>
        <w:tc>
          <w:tcPr>
            <w:tcW w:w="1408" w:type="dxa"/>
            <w:tcBorders>
              <w:top w:val="nil"/>
              <w:left w:val="nil"/>
              <w:bottom w:val="nil"/>
              <w:right w:val="nil"/>
            </w:tcBorders>
            <w:shd w:val="clear" w:color="000000" w:fill="FFFFFF"/>
            <w:tcMar>
              <w:top w:w="15" w:type="dxa"/>
              <w:left w:w="15" w:type="dxa"/>
              <w:bottom w:w="0" w:type="dxa"/>
              <w:right w:w="15" w:type="dxa"/>
            </w:tcMar>
            <w:vAlign w:val="center"/>
            <w:tcPrChange w:id="183" w:author="Andrés González Santa Cruz" w:date="2021-03-30T17:05:00Z">
              <w:tcPr>
                <w:tcW w:w="1408"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44575BBB" w14:textId="588BF2A2" w:rsidR="008304A1" w:rsidRPr="00D87D2D" w:rsidRDefault="008304A1" w:rsidP="008304A1">
            <w:pPr>
              <w:jc w:val="center"/>
              <w:rPr>
                <w:sz w:val="20"/>
                <w:szCs w:val="20"/>
              </w:rPr>
            </w:pPr>
            <w:ins w:id="184" w:author="Andrés González Santa Cruz" w:date="2021-03-30T17:04:00Z">
              <w:r>
                <w:rPr>
                  <w:color w:val="000000"/>
                  <w:sz w:val="20"/>
                  <w:szCs w:val="20"/>
                </w:rPr>
                <w:t>9.56, 49.75</w:t>
              </w:r>
            </w:ins>
            <w:del w:id="185" w:author="Andrés González Santa Cruz" w:date="2021-03-30T17:04:00Z">
              <w:r w:rsidRPr="00D87D2D" w:rsidDel="00644175">
                <w:rPr>
                  <w:sz w:val="20"/>
                  <w:szCs w:val="20"/>
                </w:rPr>
                <w:delText>8</w:delText>
              </w:r>
              <w:r w:rsidDel="00644175">
                <w:rPr>
                  <w:sz w:val="20"/>
                  <w:szCs w:val="20"/>
                </w:rPr>
                <w:delText>·</w:delText>
              </w:r>
              <w:r w:rsidRPr="00D87D2D" w:rsidDel="00644175">
                <w:rPr>
                  <w:sz w:val="20"/>
                  <w:szCs w:val="20"/>
                </w:rPr>
                <w:delText>03, 50</w:delText>
              </w:r>
              <w:r w:rsidDel="00644175">
                <w:rPr>
                  <w:sz w:val="20"/>
                  <w:szCs w:val="20"/>
                </w:rPr>
                <w:delText>·</w:delText>
              </w:r>
              <w:r w:rsidRPr="00D87D2D" w:rsidDel="00644175">
                <w:rPr>
                  <w:sz w:val="20"/>
                  <w:szCs w:val="20"/>
                </w:rPr>
                <w:delText>12</w:delText>
              </w:r>
            </w:del>
          </w:p>
        </w:tc>
        <w:tc>
          <w:tcPr>
            <w:tcW w:w="991" w:type="dxa"/>
            <w:tcBorders>
              <w:top w:val="nil"/>
              <w:left w:val="nil"/>
              <w:bottom w:val="nil"/>
              <w:right w:val="nil"/>
            </w:tcBorders>
            <w:shd w:val="clear" w:color="000000" w:fill="FFFFFF"/>
            <w:tcMar>
              <w:top w:w="15" w:type="dxa"/>
              <w:left w:w="15" w:type="dxa"/>
              <w:bottom w:w="0" w:type="dxa"/>
              <w:right w:w="15" w:type="dxa"/>
            </w:tcMar>
            <w:vAlign w:val="center"/>
            <w:tcPrChange w:id="186" w:author="Andrés González Santa Cruz" w:date="2021-03-30T17:05:00Z">
              <w:tcPr>
                <w:tcW w:w="991" w:type="dxa"/>
                <w:tcBorders>
                  <w:top w:val="nil"/>
                  <w:left w:val="nil"/>
                  <w:bottom w:val="nil"/>
                  <w:right w:val="nil"/>
                </w:tcBorders>
                <w:shd w:val="clear" w:color="000000" w:fill="FFFFFF"/>
                <w:tcMar>
                  <w:top w:w="15" w:type="dxa"/>
                  <w:left w:w="15" w:type="dxa"/>
                  <w:bottom w:w="0" w:type="dxa"/>
                  <w:right w:w="15" w:type="dxa"/>
                </w:tcMar>
                <w:vAlign w:val="center"/>
              </w:tcPr>
            </w:tcPrChange>
          </w:tcPr>
          <w:p w14:paraId="1627F080" w14:textId="6A76E74E" w:rsidR="008304A1" w:rsidRPr="00D87D2D" w:rsidRDefault="008304A1" w:rsidP="008304A1">
            <w:pPr>
              <w:jc w:val="center"/>
              <w:rPr>
                <w:sz w:val="20"/>
                <w:szCs w:val="20"/>
              </w:rPr>
            </w:pPr>
            <w:ins w:id="187" w:author="Andrés González Santa Cruz" w:date="2021-03-30T17:04:00Z">
              <w:r>
                <w:rPr>
                  <w:color w:val="000000"/>
                  <w:sz w:val="20"/>
                  <w:szCs w:val="20"/>
                </w:rPr>
                <w:t>39.53</w:t>
              </w:r>
            </w:ins>
            <w:del w:id="188" w:author="Andrés González Santa Cruz" w:date="2021-03-30T17:04:00Z">
              <w:r w:rsidRPr="00D87D2D" w:rsidDel="00644175">
                <w:rPr>
                  <w:sz w:val="20"/>
                  <w:szCs w:val="20"/>
                </w:rPr>
                <w:delText>40</w:delText>
              </w:r>
              <w:r w:rsidDel="00644175">
                <w:rPr>
                  <w:sz w:val="20"/>
                  <w:szCs w:val="20"/>
                </w:rPr>
                <w:delText>·</w:delText>
              </w:r>
              <w:r w:rsidRPr="00D87D2D" w:rsidDel="00644175">
                <w:rPr>
                  <w:sz w:val="20"/>
                  <w:szCs w:val="20"/>
                </w:rPr>
                <w:delText>65</w:delText>
              </w:r>
            </w:del>
          </w:p>
        </w:tc>
        <w:tc>
          <w:tcPr>
            <w:tcW w:w="1552" w:type="dxa"/>
            <w:tcBorders>
              <w:top w:val="nil"/>
              <w:left w:val="nil"/>
              <w:bottom w:val="nil"/>
              <w:right w:val="nil"/>
            </w:tcBorders>
            <w:shd w:val="clear" w:color="000000" w:fill="FFFFFF"/>
            <w:tcMar>
              <w:top w:w="15" w:type="dxa"/>
              <w:left w:w="15" w:type="dxa"/>
              <w:bottom w:w="0" w:type="dxa"/>
              <w:right w:w="15" w:type="dxa"/>
            </w:tcMar>
            <w:vAlign w:val="center"/>
            <w:tcPrChange w:id="189" w:author="Andrés González Santa Cruz" w:date="2021-03-30T17:05:00Z">
              <w:tcPr>
                <w:tcW w:w="1410" w:type="dxa"/>
                <w:gridSpan w:val="2"/>
                <w:tcBorders>
                  <w:top w:val="nil"/>
                  <w:left w:val="nil"/>
                  <w:bottom w:val="nil"/>
                  <w:right w:val="nil"/>
                </w:tcBorders>
                <w:shd w:val="clear" w:color="000000" w:fill="FFFFFF"/>
                <w:tcMar>
                  <w:top w:w="15" w:type="dxa"/>
                  <w:left w:w="15" w:type="dxa"/>
                  <w:bottom w:w="0" w:type="dxa"/>
                  <w:right w:w="15" w:type="dxa"/>
                </w:tcMar>
                <w:vAlign w:val="center"/>
              </w:tcPr>
            </w:tcPrChange>
          </w:tcPr>
          <w:p w14:paraId="154221B7" w14:textId="2C022B42" w:rsidR="008304A1" w:rsidRPr="00D87D2D" w:rsidRDefault="008304A1" w:rsidP="008304A1">
            <w:pPr>
              <w:jc w:val="center"/>
              <w:rPr>
                <w:sz w:val="20"/>
                <w:szCs w:val="20"/>
              </w:rPr>
            </w:pPr>
            <w:ins w:id="190" w:author="Andrés González Santa Cruz" w:date="2021-03-30T17:04:00Z">
              <w:r>
                <w:rPr>
                  <w:color w:val="000000"/>
                  <w:sz w:val="20"/>
                  <w:szCs w:val="20"/>
                </w:rPr>
                <w:t>13.07, 68.04</w:t>
              </w:r>
            </w:ins>
            <w:del w:id="191" w:author="Andrés González Santa Cruz" w:date="2021-03-30T17:04:00Z">
              <w:r w:rsidRPr="00D87D2D" w:rsidDel="00644175">
                <w:rPr>
                  <w:sz w:val="20"/>
                  <w:szCs w:val="20"/>
                </w:rPr>
                <w:delText>11</w:delText>
              </w:r>
              <w:r w:rsidDel="00644175">
                <w:rPr>
                  <w:sz w:val="20"/>
                  <w:szCs w:val="20"/>
                </w:rPr>
                <w:delText>·</w:delText>
              </w:r>
              <w:r w:rsidRPr="00D87D2D" w:rsidDel="00644175">
                <w:rPr>
                  <w:sz w:val="20"/>
                  <w:szCs w:val="20"/>
                </w:rPr>
                <w:delText>08, 69</w:delText>
              </w:r>
              <w:r w:rsidDel="00644175">
                <w:rPr>
                  <w:sz w:val="20"/>
                  <w:szCs w:val="20"/>
                </w:rPr>
                <w:delText>·</w:delText>
              </w:r>
              <w:r w:rsidRPr="00D87D2D" w:rsidDel="00644175">
                <w:rPr>
                  <w:sz w:val="20"/>
                  <w:szCs w:val="20"/>
                </w:rPr>
                <w:delText>10</w:delText>
              </w:r>
            </w:del>
          </w:p>
        </w:tc>
      </w:tr>
      <w:tr w:rsidR="008304A1" w:rsidRPr="00D87D2D" w14:paraId="0DE18459" w14:textId="77777777" w:rsidTr="008304A1">
        <w:tblPrEx>
          <w:tblPrExChange w:id="192" w:author="Andrés González Santa Cruz" w:date="2021-03-30T17:05:00Z">
            <w:tblPrEx>
              <w:tblW w:w="8647" w:type="dxa"/>
            </w:tblPrEx>
          </w:tblPrExChange>
        </w:tblPrEx>
        <w:trPr>
          <w:trHeight w:val="170"/>
          <w:trPrChange w:id="193" w:author="Andrés González Santa Cruz" w:date="2021-03-30T17:05:00Z">
            <w:trPr>
              <w:trHeight w:val="170"/>
            </w:trPr>
          </w:trPrChange>
        </w:trPr>
        <w:tc>
          <w:tcPr>
            <w:tcW w:w="3891" w:type="dxa"/>
            <w:shd w:val="clear" w:color="auto" w:fill="FFFFFF"/>
            <w:tcMar>
              <w:top w:w="15" w:type="dxa"/>
              <w:left w:w="15" w:type="dxa"/>
              <w:bottom w:w="0" w:type="dxa"/>
              <w:right w:w="15" w:type="dxa"/>
            </w:tcMar>
            <w:vAlign w:val="center"/>
            <w:tcPrChange w:id="194" w:author="Andrés González Santa Cruz" w:date="2021-03-30T17:05:00Z">
              <w:tcPr>
                <w:tcW w:w="3891" w:type="dxa"/>
                <w:shd w:val="clear" w:color="auto" w:fill="FFFFFF"/>
                <w:tcMar>
                  <w:top w:w="15" w:type="dxa"/>
                  <w:left w:w="15" w:type="dxa"/>
                  <w:bottom w:w="0" w:type="dxa"/>
                  <w:right w:w="15" w:type="dxa"/>
                </w:tcMar>
                <w:vAlign w:val="center"/>
              </w:tcPr>
            </w:tcPrChange>
          </w:tcPr>
          <w:p w14:paraId="0F431935" w14:textId="77777777" w:rsidR="008304A1" w:rsidRPr="00D87D2D" w:rsidRDefault="008304A1" w:rsidP="008304A1">
            <w:pPr>
              <w:rPr>
                <w:sz w:val="20"/>
                <w:szCs w:val="20"/>
              </w:rPr>
            </w:pPr>
            <w:proofErr w:type="spellStart"/>
            <w:r w:rsidRPr="00D87D2D">
              <w:rPr>
                <w:bCs/>
                <w:sz w:val="20"/>
                <w:szCs w:val="20"/>
              </w:rPr>
              <w:t>Respiratory</w:t>
            </w:r>
            <w:proofErr w:type="spellEnd"/>
            <w:r w:rsidRPr="00D87D2D">
              <w:rPr>
                <w:bCs/>
                <w:sz w:val="20"/>
                <w:szCs w:val="20"/>
              </w:rPr>
              <w:t xml:space="preserve"> </w:t>
            </w:r>
            <w:proofErr w:type="spellStart"/>
            <w:r w:rsidRPr="00D87D2D">
              <w:rPr>
                <w:bCs/>
                <w:sz w:val="20"/>
                <w:szCs w:val="20"/>
              </w:rPr>
              <w:t>hospitalizations</w:t>
            </w:r>
            <w:proofErr w:type="spellEnd"/>
            <w:r w:rsidRPr="00D87D2D">
              <w:rPr>
                <w:bCs/>
                <w:sz w:val="20"/>
                <w:szCs w:val="20"/>
              </w:rPr>
              <w:t xml:space="preserve"> </w:t>
            </w:r>
            <w:proofErr w:type="gramStart"/>
            <w:r w:rsidRPr="00D87D2D">
              <w:rPr>
                <w:bCs/>
                <w:sz w:val="20"/>
                <w:szCs w:val="20"/>
              </w:rPr>
              <w:t>per 1,000</w:t>
            </w:r>
            <w:proofErr w:type="gramEnd"/>
            <w:r w:rsidRPr="00D87D2D">
              <w:rPr>
                <w:bCs/>
                <w:sz w:val="20"/>
                <w:szCs w:val="20"/>
              </w:rPr>
              <w:t xml:space="preserve"> consultations</w:t>
            </w:r>
          </w:p>
        </w:tc>
        <w:tc>
          <w:tcPr>
            <w:tcW w:w="947" w:type="dxa"/>
            <w:tcBorders>
              <w:top w:val="nil"/>
              <w:left w:val="nil"/>
              <w:bottom w:val="single" w:sz="8" w:space="0" w:color="auto"/>
              <w:right w:val="nil"/>
            </w:tcBorders>
            <w:shd w:val="clear" w:color="000000" w:fill="FFFFFF"/>
            <w:tcMar>
              <w:top w:w="15" w:type="dxa"/>
              <w:left w:w="15" w:type="dxa"/>
              <w:bottom w:w="0" w:type="dxa"/>
              <w:right w:w="15" w:type="dxa"/>
            </w:tcMar>
            <w:vAlign w:val="center"/>
            <w:tcPrChange w:id="195" w:author="Andrés González Santa Cruz" w:date="2021-03-30T17:05:00Z">
              <w:tcPr>
                <w:tcW w:w="947" w:type="dxa"/>
                <w:tcBorders>
                  <w:top w:val="nil"/>
                  <w:left w:val="nil"/>
                  <w:bottom w:val="single" w:sz="8" w:space="0" w:color="auto"/>
                  <w:right w:val="nil"/>
                </w:tcBorders>
                <w:shd w:val="clear" w:color="000000" w:fill="FFFFFF"/>
                <w:tcMar>
                  <w:top w:w="15" w:type="dxa"/>
                  <w:left w:w="15" w:type="dxa"/>
                  <w:bottom w:w="0" w:type="dxa"/>
                  <w:right w:w="15" w:type="dxa"/>
                </w:tcMar>
                <w:vAlign w:val="center"/>
              </w:tcPr>
            </w:tcPrChange>
          </w:tcPr>
          <w:p w14:paraId="1C2AB011" w14:textId="1D11DD67" w:rsidR="008304A1" w:rsidRPr="00D87D2D" w:rsidRDefault="008304A1" w:rsidP="008304A1">
            <w:pPr>
              <w:jc w:val="center"/>
              <w:rPr>
                <w:sz w:val="20"/>
                <w:szCs w:val="20"/>
              </w:rPr>
            </w:pPr>
            <w:ins w:id="196" w:author="Andrés González Santa Cruz" w:date="2021-03-30T17:04:00Z">
              <w:r>
                <w:rPr>
                  <w:color w:val="000000"/>
                  <w:sz w:val="20"/>
                  <w:szCs w:val="20"/>
                </w:rPr>
                <w:t>85.50</w:t>
              </w:r>
            </w:ins>
            <w:del w:id="197" w:author="Andrés González Santa Cruz" w:date="2021-03-30T17:04:00Z">
              <w:r w:rsidRPr="00D87D2D" w:rsidDel="00644175">
                <w:rPr>
                  <w:sz w:val="20"/>
                  <w:szCs w:val="20"/>
                </w:rPr>
                <w:delText>96</w:delText>
              </w:r>
              <w:r w:rsidDel="00644175">
                <w:rPr>
                  <w:sz w:val="20"/>
                  <w:szCs w:val="20"/>
                </w:rPr>
                <w:delText>·</w:delText>
              </w:r>
              <w:r w:rsidRPr="00D87D2D" w:rsidDel="00644175">
                <w:rPr>
                  <w:sz w:val="20"/>
                  <w:szCs w:val="20"/>
                </w:rPr>
                <w:delText>10</w:delText>
              </w:r>
            </w:del>
          </w:p>
        </w:tc>
        <w:tc>
          <w:tcPr>
            <w:tcW w:w="1408" w:type="dxa"/>
            <w:tcBorders>
              <w:top w:val="nil"/>
              <w:left w:val="nil"/>
              <w:bottom w:val="single" w:sz="8" w:space="0" w:color="auto"/>
              <w:right w:val="nil"/>
            </w:tcBorders>
            <w:shd w:val="clear" w:color="000000" w:fill="FFFFFF"/>
            <w:tcMar>
              <w:top w:w="15" w:type="dxa"/>
              <w:left w:w="15" w:type="dxa"/>
              <w:bottom w:w="0" w:type="dxa"/>
              <w:right w:w="15" w:type="dxa"/>
            </w:tcMar>
            <w:vAlign w:val="center"/>
            <w:tcPrChange w:id="198" w:author="Andrés González Santa Cruz" w:date="2021-03-30T17:05:00Z">
              <w:tcPr>
                <w:tcW w:w="1408" w:type="dxa"/>
                <w:tcBorders>
                  <w:top w:val="nil"/>
                  <w:left w:val="nil"/>
                  <w:bottom w:val="single" w:sz="8" w:space="0" w:color="auto"/>
                  <w:right w:val="nil"/>
                </w:tcBorders>
                <w:shd w:val="clear" w:color="000000" w:fill="FFFFFF"/>
                <w:tcMar>
                  <w:top w:w="15" w:type="dxa"/>
                  <w:left w:w="15" w:type="dxa"/>
                  <w:bottom w:w="0" w:type="dxa"/>
                  <w:right w:w="15" w:type="dxa"/>
                </w:tcMar>
                <w:vAlign w:val="center"/>
              </w:tcPr>
            </w:tcPrChange>
          </w:tcPr>
          <w:p w14:paraId="2CB13D4A" w14:textId="4591E6D4" w:rsidR="008304A1" w:rsidRPr="00D87D2D" w:rsidRDefault="008304A1" w:rsidP="008304A1">
            <w:pPr>
              <w:jc w:val="center"/>
              <w:rPr>
                <w:sz w:val="20"/>
                <w:szCs w:val="20"/>
              </w:rPr>
            </w:pPr>
            <w:ins w:id="199" w:author="Andrés González Santa Cruz" w:date="2021-03-30T17:04:00Z">
              <w:r>
                <w:rPr>
                  <w:color w:val="000000"/>
                  <w:sz w:val="20"/>
                  <w:szCs w:val="20"/>
                </w:rPr>
                <w:t>42.65, 127.52</w:t>
              </w:r>
            </w:ins>
            <w:del w:id="200" w:author="Andrés González Santa Cruz" w:date="2021-03-30T17:04:00Z">
              <w:r w:rsidRPr="00D87D2D" w:rsidDel="00644175">
                <w:rPr>
                  <w:sz w:val="20"/>
                  <w:szCs w:val="20"/>
                </w:rPr>
                <w:delText>49</w:delText>
              </w:r>
              <w:r w:rsidDel="00644175">
                <w:rPr>
                  <w:sz w:val="20"/>
                  <w:szCs w:val="20"/>
                </w:rPr>
                <w:delText>·</w:delText>
              </w:r>
              <w:r w:rsidRPr="00D87D2D" w:rsidDel="00644175">
                <w:rPr>
                  <w:sz w:val="20"/>
                  <w:szCs w:val="20"/>
                </w:rPr>
                <w:delText>05, 143</w:delText>
              </w:r>
              <w:r w:rsidDel="00644175">
                <w:rPr>
                  <w:sz w:val="20"/>
                  <w:szCs w:val="20"/>
                </w:rPr>
                <w:delText>·</w:delText>
              </w:r>
              <w:r w:rsidRPr="00D87D2D" w:rsidDel="00644175">
                <w:rPr>
                  <w:sz w:val="20"/>
                  <w:szCs w:val="20"/>
                </w:rPr>
                <w:delText>53</w:delText>
              </w:r>
            </w:del>
          </w:p>
        </w:tc>
        <w:tc>
          <w:tcPr>
            <w:tcW w:w="991" w:type="dxa"/>
            <w:tcBorders>
              <w:top w:val="nil"/>
              <w:left w:val="nil"/>
              <w:bottom w:val="single" w:sz="8" w:space="0" w:color="auto"/>
              <w:right w:val="nil"/>
            </w:tcBorders>
            <w:shd w:val="clear" w:color="000000" w:fill="FFFFFF"/>
            <w:tcMar>
              <w:top w:w="15" w:type="dxa"/>
              <w:left w:w="15" w:type="dxa"/>
              <w:bottom w:w="0" w:type="dxa"/>
              <w:right w:w="15" w:type="dxa"/>
            </w:tcMar>
            <w:vAlign w:val="center"/>
            <w:tcPrChange w:id="201" w:author="Andrés González Santa Cruz" w:date="2021-03-30T17:05:00Z">
              <w:tcPr>
                <w:tcW w:w="991" w:type="dxa"/>
                <w:tcBorders>
                  <w:top w:val="nil"/>
                  <w:left w:val="nil"/>
                  <w:bottom w:val="single" w:sz="8" w:space="0" w:color="auto"/>
                  <w:right w:val="nil"/>
                </w:tcBorders>
                <w:shd w:val="clear" w:color="000000" w:fill="FFFFFF"/>
                <w:tcMar>
                  <w:top w:w="15" w:type="dxa"/>
                  <w:left w:w="15" w:type="dxa"/>
                  <w:bottom w:w="0" w:type="dxa"/>
                  <w:right w:w="15" w:type="dxa"/>
                </w:tcMar>
                <w:vAlign w:val="center"/>
              </w:tcPr>
            </w:tcPrChange>
          </w:tcPr>
          <w:p w14:paraId="73C98A18" w14:textId="247623A8" w:rsidR="008304A1" w:rsidRPr="00D87D2D" w:rsidRDefault="008304A1" w:rsidP="008304A1">
            <w:pPr>
              <w:jc w:val="center"/>
              <w:rPr>
                <w:sz w:val="20"/>
                <w:szCs w:val="20"/>
              </w:rPr>
            </w:pPr>
            <w:ins w:id="202" w:author="Andrés González Santa Cruz" w:date="2021-03-30T17:04:00Z">
              <w:r>
                <w:rPr>
                  <w:color w:val="000000"/>
                  <w:sz w:val="20"/>
                  <w:szCs w:val="20"/>
                </w:rPr>
                <w:t>58.90</w:t>
              </w:r>
            </w:ins>
            <w:del w:id="203" w:author="Andrés González Santa Cruz" w:date="2021-03-30T17:04:00Z">
              <w:r w:rsidRPr="00D87D2D" w:rsidDel="00644175">
                <w:rPr>
                  <w:sz w:val="20"/>
                  <w:szCs w:val="20"/>
                </w:rPr>
                <w:delText>71</w:delText>
              </w:r>
              <w:r w:rsidDel="00644175">
                <w:rPr>
                  <w:sz w:val="20"/>
                  <w:szCs w:val="20"/>
                </w:rPr>
                <w:delText>·</w:delText>
              </w:r>
              <w:r w:rsidRPr="00D87D2D" w:rsidDel="00644175">
                <w:rPr>
                  <w:sz w:val="20"/>
                  <w:szCs w:val="20"/>
                </w:rPr>
                <w:delText>41</w:delText>
              </w:r>
            </w:del>
          </w:p>
        </w:tc>
        <w:tc>
          <w:tcPr>
            <w:tcW w:w="1552" w:type="dxa"/>
            <w:tcBorders>
              <w:top w:val="nil"/>
              <w:left w:val="nil"/>
              <w:bottom w:val="single" w:sz="8" w:space="0" w:color="auto"/>
              <w:right w:val="nil"/>
            </w:tcBorders>
            <w:shd w:val="clear" w:color="000000" w:fill="FFFFFF"/>
            <w:tcMar>
              <w:top w:w="15" w:type="dxa"/>
              <w:left w:w="15" w:type="dxa"/>
              <w:bottom w:w="0" w:type="dxa"/>
              <w:right w:w="15" w:type="dxa"/>
            </w:tcMar>
            <w:vAlign w:val="center"/>
            <w:tcPrChange w:id="204" w:author="Andrés González Santa Cruz" w:date="2021-03-30T17:05:00Z">
              <w:tcPr>
                <w:tcW w:w="1410" w:type="dxa"/>
                <w:gridSpan w:val="2"/>
                <w:tcBorders>
                  <w:top w:val="nil"/>
                  <w:left w:val="nil"/>
                  <w:bottom w:val="single" w:sz="8" w:space="0" w:color="auto"/>
                  <w:right w:val="nil"/>
                </w:tcBorders>
                <w:shd w:val="clear" w:color="000000" w:fill="FFFFFF"/>
                <w:tcMar>
                  <w:top w:w="15" w:type="dxa"/>
                  <w:left w:w="15" w:type="dxa"/>
                  <w:bottom w:w="0" w:type="dxa"/>
                  <w:right w:w="15" w:type="dxa"/>
                </w:tcMar>
                <w:vAlign w:val="center"/>
              </w:tcPr>
            </w:tcPrChange>
          </w:tcPr>
          <w:p w14:paraId="15C3A6C5" w14:textId="0D5C5D94" w:rsidR="008304A1" w:rsidRPr="00D87D2D" w:rsidRDefault="008304A1" w:rsidP="008304A1">
            <w:pPr>
              <w:jc w:val="center"/>
              <w:rPr>
                <w:sz w:val="20"/>
                <w:szCs w:val="20"/>
              </w:rPr>
            </w:pPr>
            <w:ins w:id="205" w:author="Andrés González Santa Cruz" w:date="2021-03-30T17:04:00Z">
              <w:r>
                <w:rPr>
                  <w:color w:val="000000"/>
                  <w:sz w:val="20"/>
                  <w:szCs w:val="20"/>
                </w:rPr>
                <w:t>29.38, 87.85</w:t>
              </w:r>
            </w:ins>
            <w:del w:id="206" w:author="Andrés González Santa Cruz" w:date="2021-03-30T17:04:00Z">
              <w:r w:rsidRPr="00D87D2D" w:rsidDel="00644175">
                <w:rPr>
                  <w:sz w:val="20"/>
                  <w:szCs w:val="20"/>
                </w:rPr>
                <w:delText>36</w:delText>
              </w:r>
              <w:r w:rsidDel="00644175">
                <w:rPr>
                  <w:sz w:val="20"/>
                  <w:szCs w:val="20"/>
                </w:rPr>
                <w:delText>·</w:delText>
              </w:r>
              <w:r w:rsidRPr="00D87D2D" w:rsidDel="00644175">
                <w:rPr>
                  <w:sz w:val="20"/>
                  <w:szCs w:val="20"/>
                </w:rPr>
                <w:delText>45, 106</w:delText>
              </w:r>
              <w:r w:rsidDel="00644175">
                <w:rPr>
                  <w:sz w:val="20"/>
                  <w:szCs w:val="20"/>
                </w:rPr>
                <w:delText>·</w:delText>
              </w:r>
              <w:r w:rsidRPr="00D87D2D" w:rsidDel="00644175">
                <w:rPr>
                  <w:sz w:val="20"/>
                  <w:szCs w:val="20"/>
                </w:rPr>
                <w:delText>66</w:delText>
              </w:r>
            </w:del>
          </w:p>
        </w:tc>
      </w:tr>
    </w:tbl>
    <w:p w14:paraId="61C91D0D" w14:textId="3B88B0DD" w:rsidR="00D714FC" w:rsidRPr="00D87D2D" w:rsidRDefault="00D714FC" w:rsidP="00F601B5">
      <w:pPr>
        <w:rPr>
          <w:sz w:val="20"/>
          <w:szCs w:val="20"/>
          <w:lang w:val="en-US"/>
        </w:rPr>
      </w:pPr>
      <w:proofErr w:type="spellStart"/>
      <w:r w:rsidRPr="00D87D2D">
        <w:rPr>
          <w:sz w:val="20"/>
          <w:szCs w:val="20"/>
          <w:vertAlign w:val="superscript"/>
          <w:lang w:val="en-US"/>
        </w:rPr>
        <w:t>a</w:t>
      </w:r>
      <w:r w:rsidRPr="00D87D2D">
        <w:rPr>
          <w:sz w:val="20"/>
          <w:szCs w:val="20"/>
          <w:lang w:val="en-US"/>
        </w:rPr>
        <w:t>Estimated</w:t>
      </w:r>
      <w:proofErr w:type="spellEnd"/>
      <w:r w:rsidRPr="00D87D2D">
        <w:rPr>
          <w:sz w:val="20"/>
          <w:szCs w:val="20"/>
          <w:lang w:val="en-US"/>
        </w:rPr>
        <w:t xml:space="preserve"> as the change in expected events per week during the exposure period.</w:t>
      </w:r>
    </w:p>
    <w:p w14:paraId="0728E197" w14:textId="3C6AA58F" w:rsidR="005F43E7" w:rsidRPr="00F601B5" w:rsidRDefault="005F43E7" w:rsidP="00615D5E">
      <w:pPr>
        <w:pBdr>
          <w:top w:val="nil"/>
          <w:left w:val="nil"/>
          <w:bottom w:val="nil"/>
          <w:right w:val="nil"/>
          <w:between w:val="nil"/>
        </w:pBdr>
        <w:tabs>
          <w:tab w:val="left" w:pos="260"/>
          <w:tab w:val="left" w:pos="500"/>
        </w:tabs>
        <w:spacing w:line="480" w:lineRule="auto"/>
        <w:rPr>
          <w:color w:val="212121"/>
          <w:sz w:val="16"/>
          <w:szCs w:val="16"/>
          <w:shd w:val="clear" w:color="auto" w:fill="FFFFFF"/>
          <w:lang w:val="en-US"/>
        </w:rPr>
      </w:pPr>
    </w:p>
    <w:p w14:paraId="1D452ECA" w14:textId="77777777" w:rsidR="005B21B7" w:rsidRPr="00F601B5" w:rsidRDefault="005B21B7" w:rsidP="00711C17">
      <w:pPr>
        <w:spacing w:line="360" w:lineRule="auto"/>
        <w:ind w:hanging="142"/>
        <w:rPr>
          <w:color w:val="212121"/>
          <w:sz w:val="16"/>
          <w:szCs w:val="16"/>
          <w:shd w:val="clear" w:color="auto" w:fill="FFFFFF"/>
          <w:lang w:val="en-US"/>
        </w:rPr>
        <w:sectPr w:rsidR="005B21B7" w:rsidRPr="00F601B5">
          <w:footerReference w:type="even" r:id="rId10"/>
          <w:footerReference w:type="default" r:id="rId11"/>
          <w:pgSz w:w="12240" w:h="15840"/>
          <w:pgMar w:top="1440" w:right="1440" w:bottom="1440" w:left="1440" w:header="720" w:footer="720" w:gutter="0"/>
          <w:cols w:space="720"/>
          <w:docGrid w:linePitch="360"/>
        </w:sectPr>
      </w:pPr>
    </w:p>
    <w:p w14:paraId="7C0B6609" w14:textId="0B297543" w:rsidR="00C13B9C" w:rsidRPr="00D87D2D" w:rsidRDefault="00C13B9C" w:rsidP="00C13B9C">
      <w:pPr>
        <w:spacing w:line="360" w:lineRule="auto"/>
        <w:rPr>
          <w:b/>
          <w:bCs/>
          <w:lang w:val="en-US"/>
        </w:rPr>
      </w:pPr>
      <w:r w:rsidRPr="00D87D2D">
        <w:rPr>
          <w:b/>
          <w:bCs/>
          <w:lang w:val="en-US"/>
        </w:rPr>
        <w:lastRenderedPageBreak/>
        <w:t xml:space="preserve">Figure </w:t>
      </w:r>
      <w:r w:rsidR="00D714FC" w:rsidRPr="00D87D2D">
        <w:rPr>
          <w:b/>
          <w:bCs/>
          <w:lang w:val="en-US"/>
        </w:rPr>
        <w:t>1</w:t>
      </w:r>
      <w:r w:rsidRPr="00D87D2D">
        <w:rPr>
          <w:b/>
          <w:bCs/>
          <w:lang w:val="en-US"/>
        </w:rPr>
        <w:t xml:space="preserve">. </w:t>
      </w:r>
      <w:r w:rsidR="00BE07CD">
        <w:rPr>
          <w:b/>
          <w:bCs/>
          <w:lang w:val="en-US"/>
        </w:rPr>
        <w:t>Relative</w:t>
      </w:r>
      <w:r w:rsidR="00D714FC" w:rsidRPr="00D87D2D">
        <w:rPr>
          <w:b/>
          <w:bCs/>
          <w:lang w:val="en-US"/>
        </w:rPr>
        <w:t xml:space="preserve"> d</w:t>
      </w:r>
      <w:r w:rsidRPr="00D87D2D">
        <w:rPr>
          <w:b/>
          <w:bCs/>
          <w:lang w:val="en-US"/>
        </w:rPr>
        <w:t xml:space="preserve">ifferences between </w:t>
      </w:r>
      <w:r w:rsidR="00F601B5" w:rsidRPr="00D87D2D">
        <w:rPr>
          <w:b/>
          <w:bCs/>
          <w:lang w:val="en-US"/>
        </w:rPr>
        <w:t>predicted</w:t>
      </w:r>
      <w:r w:rsidRPr="00D87D2D">
        <w:rPr>
          <w:b/>
          <w:bCs/>
          <w:lang w:val="en-US"/>
        </w:rPr>
        <w:t xml:space="preserve"> and observed outcomes in the </w:t>
      </w:r>
      <w:r w:rsidR="00F601B5" w:rsidRPr="00D87D2D">
        <w:rPr>
          <w:b/>
          <w:bCs/>
          <w:lang w:val="en-US"/>
        </w:rPr>
        <w:t xml:space="preserve">10 weeks </w:t>
      </w:r>
      <w:r w:rsidRPr="00D87D2D">
        <w:rPr>
          <w:b/>
          <w:bCs/>
          <w:lang w:val="en-US"/>
        </w:rPr>
        <w:t>pre and post exposure periods</w:t>
      </w:r>
    </w:p>
    <w:p w14:paraId="5C5651D1" w14:textId="26869D5E" w:rsidR="00C13B9C" w:rsidRPr="007A4912" w:rsidRDefault="004B4A39" w:rsidP="00C13B9C">
      <w:pPr>
        <w:spacing w:line="360" w:lineRule="auto"/>
        <w:ind w:hanging="142"/>
        <w:jc w:val="center"/>
        <w:rPr>
          <w:b/>
          <w:bCs/>
          <w:lang w:val="en-US"/>
        </w:rPr>
      </w:pPr>
      <w:ins w:id="207" w:author="Andrés González Santa Cruz" w:date="2021-03-30T17:52:00Z">
        <w:r>
          <w:rPr>
            <w:noProof/>
          </w:rPr>
          <w:drawing>
            <wp:inline distT="0" distB="0" distL="0" distR="0" wp14:anchorId="417440FB" wp14:editId="601FE593">
              <wp:extent cx="8229600" cy="50095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29600" cy="5009515"/>
                      </a:xfrm>
                      <a:prstGeom prst="rect">
                        <a:avLst/>
                      </a:prstGeom>
                      <a:noFill/>
                      <a:ln>
                        <a:noFill/>
                      </a:ln>
                    </pic:spPr>
                  </pic:pic>
                </a:graphicData>
              </a:graphic>
            </wp:inline>
          </w:drawing>
        </w:r>
      </w:ins>
    </w:p>
    <w:sectPr w:rsidR="00C13B9C" w:rsidRPr="007A4912" w:rsidSect="00F601B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754C1" w14:textId="77777777" w:rsidR="00CA5166" w:rsidRDefault="00CA5166" w:rsidP="00E53328">
      <w:r>
        <w:separator/>
      </w:r>
    </w:p>
  </w:endnote>
  <w:endnote w:type="continuationSeparator" w:id="0">
    <w:p w14:paraId="7199C2FC" w14:textId="77777777" w:rsidR="00CA5166" w:rsidRDefault="00CA5166" w:rsidP="00E53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28612485"/>
      <w:docPartObj>
        <w:docPartGallery w:val="Page Numbers (Bottom of Page)"/>
        <w:docPartUnique/>
      </w:docPartObj>
    </w:sdtPr>
    <w:sdtEndPr>
      <w:rPr>
        <w:rStyle w:val="Nmerodepgina"/>
      </w:rPr>
    </w:sdtEndPr>
    <w:sdtContent>
      <w:p w14:paraId="49B73DEB" w14:textId="4CB93B9B" w:rsidR="00033B12" w:rsidRDefault="00033B12" w:rsidP="00337D7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30A359A" w14:textId="77777777" w:rsidR="00033B12" w:rsidRDefault="00033B12" w:rsidP="00E5332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23391064"/>
      <w:docPartObj>
        <w:docPartGallery w:val="Page Numbers (Bottom of Page)"/>
        <w:docPartUnique/>
      </w:docPartObj>
    </w:sdtPr>
    <w:sdtEndPr>
      <w:rPr>
        <w:rStyle w:val="Nmerodepgina"/>
      </w:rPr>
    </w:sdtEndPr>
    <w:sdtContent>
      <w:p w14:paraId="2B8BE741" w14:textId="47A1CD5E" w:rsidR="00033B12" w:rsidRDefault="00033B12" w:rsidP="00337D7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23</w:t>
        </w:r>
        <w:r>
          <w:rPr>
            <w:rStyle w:val="Nmerodepgina"/>
          </w:rPr>
          <w:fldChar w:fldCharType="end"/>
        </w:r>
      </w:p>
    </w:sdtContent>
  </w:sdt>
  <w:p w14:paraId="4D8968F2" w14:textId="77777777" w:rsidR="00033B12" w:rsidRDefault="00033B12" w:rsidP="00E5332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964ED" w14:textId="77777777" w:rsidR="00CA5166" w:rsidRDefault="00CA5166" w:rsidP="00E53328">
      <w:r>
        <w:separator/>
      </w:r>
    </w:p>
  </w:footnote>
  <w:footnote w:type="continuationSeparator" w:id="0">
    <w:p w14:paraId="6968BDA2" w14:textId="77777777" w:rsidR="00CA5166" w:rsidRDefault="00CA5166" w:rsidP="00E53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78A6"/>
    <w:multiLevelType w:val="hybridMultilevel"/>
    <w:tmpl w:val="3392DDDA"/>
    <w:lvl w:ilvl="0" w:tplc="08C60C90">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928FB"/>
    <w:multiLevelType w:val="hybridMultilevel"/>
    <w:tmpl w:val="5A10B1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60B0009"/>
    <w:multiLevelType w:val="hybridMultilevel"/>
    <w:tmpl w:val="9702B3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62724CD"/>
    <w:multiLevelType w:val="hybridMultilevel"/>
    <w:tmpl w:val="F5AA246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94C4821"/>
    <w:multiLevelType w:val="hybridMultilevel"/>
    <w:tmpl w:val="109E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61BCF"/>
    <w:multiLevelType w:val="hybridMultilevel"/>
    <w:tmpl w:val="5CE2D6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A60401A"/>
    <w:multiLevelType w:val="hybridMultilevel"/>
    <w:tmpl w:val="7424F8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2D93647"/>
    <w:multiLevelType w:val="hybridMultilevel"/>
    <w:tmpl w:val="EA78AB2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3E860D3"/>
    <w:multiLevelType w:val="hybridMultilevel"/>
    <w:tmpl w:val="B0485816"/>
    <w:lvl w:ilvl="0" w:tplc="BAC25B7C">
      <w:start w:val="1"/>
      <w:numFmt w:val="bullet"/>
      <w:lvlText w:val="■"/>
      <w:lvlJc w:val="left"/>
      <w:pPr>
        <w:tabs>
          <w:tab w:val="num" w:pos="720"/>
        </w:tabs>
        <w:ind w:left="720" w:hanging="360"/>
      </w:pPr>
      <w:rPr>
        <w:rFonts w:ascii="Arial" w:hAnsi="Arial" w:hint="default"/>
      </w:rPr>
    </w:lvl>
    <w:lvl w:ilvl="1" w:tplc="3BF2FB6E">
      <w:start w:val="1"/>
      <w:numFmt w:val="bullet"/>
      <w:lvlText w:val="■"/>
      <w:lvlJc w:val="left"/>
      <w:pPr>
        <w:tabs>
          <w:tab w:val="num" w:pos="1440"/>
        </w:tabs>
        <w:ind w:left="1440" w:hanging="360"/>
      </w:pPr>
      <w:rPr>
        <w:rFonts w:ascii="Arial" w:hAnsi="Arial" w:hint="default"/>
      </w:rPr>
    </w:lvl>
    <w:lvl w:ilvl="2" w:tplc="590E0384">
      <w:start w:val="1"/>
      <w:numFmt w:val="bullet"/>
      <w:lvlText w:val="■"/>
      <w:lvlJc w:val="left"/>
      <w:pPr>
        <w:tabs>
          <w:tab w:val="num" w:pos="2160"/>
        </w:tabs>
        <w:ind w:left="2160" w:hanging="360"/>
      </w:pPr>
      <w:rPr>
        <w:rFonts w:ascii="Arial" w:hAnsi="Arial" w:hint="default"/>
      </w:rPr>
    </w:lvl>
    <w:lvl w:ilvl="3" w:tplc="1780097A" w:tentative="1">
      <w:start w:val="1"/>
      <w:numFmt w:val="bullet"/>
      <w:lvlText w:val="■"/>
      <w:lvlJc w:val="left"/>
      <w:pPr>
        <w:tabs>
          <w:tab w:val="num" w:pos="2880"/>
        </w:tabs>
        <w:ind w:left="2880" w:hanging="360"/>
      </w:pPr>
      <w:rPr>
        <w:rFonts w:ascii="Arial" w:hAnsi="Arial" w:hint="default"/>
      </w:rPr>
    </w:lvl>
    <w:lvl w:ilvl="4" w:tplc="DD746F92" w:tentative="1">
      <w:start w:val="1"/>
      <w:numFmt w:val="bullet"/>
      <w:lvlText w:val="■"/>
      <w:lvlJc w:val="left"/>
      <w:pPr>
        <w:tabs>
          <w:tab w:val="num" w:pos="3600"/>
        </w:tabs>
        <w:ind w:left="3600" w:hanging="360"/>
      </w:pPr>
      <w:rPr>
        <w:rFonts w:ascii="Arial" w:hAnsi="Arial" w:hint="default"/>
      </w:rPr>
    </w:lvl>
    <w:lvl w:ilvl="5" w:tplc="B9904064" w:tentative="1">
      <w:start w:val="1"/>
      <w:numFmt w:val="bullet"/>
      <w:lvlText w:val="■"/>
      <w:lvlJc w:val="left"/>
      <w:pPr>
        <w:tabs>
          <w:tab w:val="num" w:pos="4320"/>
        </w:tabs>
        <w:ind w:left="4320" w:hanging="360"/>
      </w:pPr>
      <w:rPr>
        <w:rFonts w:ascii="Arial" w:hAnsi="Arial" w:hint="default"/>
      </w:rPr>
    </w:lvl>
    <w:lvl w:ilvl="6" w:tplc="93A0EE86" w:tentative="1">
      <w:start w:val="1"/>
      <w:numFmt w:val="bullet"/>
      <w:lvlText w:val="■"/>
      <w:lvlJc w:val="left"/>
      <w:pPr>
        <w:tabs>
          <w:tab w:val="num" w:pos="5040"/>
        </w:tabs>
        <w:ind w:left="5040" w:hanging="360"/>
      </w:pPr>
      <w:rPr>
        <w:rFonts w:ascii="Arial" w:hAnsi="Arial" w:hint="default"/>
      </w:rPr>
    </w:lvl>
    <w:lvl w:ilvl="7" w:tplc="2BCA6BB8" w:tentative="1">
      <w:start w:val="1"/>
      <w:numFmt w:val="bullet"/>
      <w:lvlText w:val="■"/>
      <w:lvlJc w:val="left"/>
      <w:pPr>
        <w:tabs>
          <w:tab w:val="num" w:pos="5760"/>
        </w:tabs>
        <w:ind w:left="5760" w:hanging="360"/>
      </w:pPr>
      <w:rPr>
        <w:rFonts w:ascii="Arial" w:hAnsi="Arial" w:hint="default"/>
      </w:rPr>
    </w:lvl>
    <w:lvl w:ilvl="8" w:tplc="FAA07D3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49E31D4"/>
    <w:multiLevelType w:val="multilevel"/>
    <w:tmpl w:val="B62678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BE8475E"/>
    <w:multiLevelType w:val="hybridMultilevel"/>
    <w:tmpl w:val="44D0619A"/>
    <w:lvl w:ilvl="0" w:tplc="B2BAF5CE">
      <w:start w:val="1"/>
      <w:numFmt w:val="bullet"/>
      <w:lvlText w:val="●"/>
      <w:lvlJc w:val="left"/>
      <w:pPr>
        <w:tabs>
          <w:tab w:val="num" w:pos="720"/>
        </w:tabs>
        <w:ind w:left="720" w:hanging="360"/>
      </w:pPr>
      <w:rPr>
        <w:rFonts w:ascii="Lato" w:hAnsi="Lato" w:hint="default"/>
      </w:rPr>
    </w:lvl>
    <w:lvl w:ilvl="1" w:tplc="9AAC24B2" w:tentative="1">
      <w:start w:val="1"/>
      <w:numFmt w:val="bullet"/>
      <w:lvlText w:val="●"/>
      <w:lvlJc w:val="left"/>
      <w:pPr>
        <w:tabs>
          <w:tab w:val="num" w:pos="1440"/>
        </w:tabs>
        <w:ind w:left="1440" w:hanging="360"/>
      </w:pPr>
      <w:rPr>
        <w:rFonts w:ascii="Lato" w:hAnsi="Lato" w:hint="default"/>
      </w:rPr>
    </w:lvl>
    <w:lvl w:ilvl="2" w:tplc="38CC6404" w:tentative="1">
      <w:start w:val="1"/>
      <w:numFmt w:val="bullet"/>
      <w:lvlText w:val="●"/>
      <w:lvlJc w:val="left"/>
      <w:pPr>
        <w:tabs>
          <w:tab w:val="num" w:pos="2160"/>
        </w:tabs>
        <w:ind w:left="2160" w:hanging="360"/>
      </w:pPr>
      <w:rPr>
        <w:rFonts w:ascii="Lato" w:hAnsi="Lato" w:hint="default"/>
      </w:rPr>
    </w:lvl>
    <w:lvl w:ilvl="3" w:tplc="51988A10" w:tentative="1">
      <w:start w:val="1"/>
      <w:numFmt w:val="bullet"/>
      <w:lvlText w:val="●"/>
      <w:lvlJc w:val="left"/>
      <w:pPr>
        <w:tabs>
          <w:tab w:val="num" w:pos="2880"/>
        </w:tabs>
        <w:ind w:left="2880" w:hanging="360"/>
      </w:pPr>
      <w:rPr>
        <w:rFonts w:ascii="Lato" w:hAnsi="Lato" w:hint="default"/>
      </w:rPr>
    </w:lvl>
    <w:lvl w:ilvl="4" w:tplc="095A2D42" w:tentative="1">
      <w:start w:val="1"/>
      <w:numFmt w:val="bullet"/>
      <w:lvlText w:val="●"/>
      <w:lvlJc w:val="left"/>
      <w:pPr>
        <w:tabs>
          <w:tab w:val="num" w:pos="3600"/>
        </w:tabs>
        <w:ind w:left="3600" w:hanging="360"/>
      </w:pPr>
      <w:rPr>
        <w:rFonts w:ascii="Lato" w:hAnsi="Lato" w:hint="default"/>
      </w:rPr>
    </w:lvl>
    <w:lvl w:ilvl="5" w:tplc="8BF6F780" w:tentative="1">
      <w:start w:val="1"/>
      <w:numFmt w:val="bullet"/>
      <w:lvlText w:val="●"/>
      <w:lvlJc w:val="left"/>
      <w:pPr>
        <w:tabs>
          <w:tab w:val="num" w:pos="4320"/>
        </w:tabs>
        <w:ind w:left="4320" w:hanging="360"/>
      </w:pPr>
      <w:rPr>
        <w:rFonts w:ascii="Lato" w:hAnsi="Lato" w:hint="default"/>
      </w:rPr>
    </w:lvl>
    <w:lvl w:ilvl="6" w:tplc="B2E442C8" w:tentative="1">
      <w:start w:val="1"/>
      <w:numFmt w:val="bullet"/>
      <w:lvlText w:val="●"/>
      <w:lvlJc w:val="left"/>
      <w:pPr>
        <w:tabs>
          <w:tab w:val="num" w:pos="5040"/>
        </w:tabs>
        <w:ind w:left="5040" w:hanging="360"/>
      </w:pPr>
      <w:rPr>
        <w:rFonts w:ascii="Lato" w:hAnsi="Lato" w:hint="default"/>
      </w:rPr>
    </w:lvl>
    <w:lvl w:ilvl="7" w:tplc="658AC3A4" w:tentative="1">
      <w:start w:val="1"/>
      <w:numFmt w:val="bullet"/>
      <w:lvlText w:val="●"/>
      <w:lvlJc w:val="left"/>
      <w:pPr>
        <w:tabs>
          <w:tab w:val="num" w:pos="5760"/>
        </w:tabs>
        <w:ind w:left="5760" w:hanging="360"/>
      </w:pPr>
      <w:rPr>
        <w:rFonts w:ascii="Lato" w:hAnsi="Lato" w:hint="default"/>
      </w:rPr>
    </w:lvl>
    <w:lvl w:ilvl="8" w:tplc="0FF0E900"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20A50123"/>
    <w:multiLevelType w:val="hybridMultilevel"/>
    <w:tmpl w:val="EADC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F571E"/>
    <w:multiLevelType w:val="hybridMultilevel"/>
    <w:tmpl w:val="E7BE0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8A52C5"/>
    <w:multiLevelType w:val="hybridMultilevel"/>
    <w:tmpl w:val="33E41A74"/>
    <w:lvl w:ilvl="0" w:tplc="18FA799C">
      <w:start w:val="1"/>
      <w:numFmt w:val="bullet"/>
      <w:lvlText w:val="•"/>
      <w:lvlJc w:val="left"/>
      <w:pPr>
        <w:tabs>
          <w:tab w:val="num" w:pos="720"/>
        </w:tabs>
        <w:ind w:left="720" w:hanging="360"/>
      </w:pPr>
      <w:rPr>
        <w:rFonts w:ascii="Arial" w:hAnsi="Arial" w:hint="default"/>
      </w:rPr>
    </w:lvl>
    <w:lvl w:ilvl="1" w:tplc="B59A56B4" w:tentative="1">
      <w:start w:val="1"/>
      <w:numFmt w:val="bullet"/>
      <w:lvlText w:val="•"/>
      <w:lvlJc w:val="left"/>
      <w:pPr>
        <w:tabs>
          <w:tab w:val="num" w:pos="1440"/>
        </w:tabs>
        <w:ind w:left="1440" w:hanging="360"/>
      </w:pPr>
      <w:rPr>
        <w:rFonts w:ascii="Arial" w:hAnsi="Arial" w:hint="default"/>
      </w:rPr>
    </w:lvl>
    <w:lvl w:ilvl="2" w:tplc="D1C04E06" w:tentative="1">
      <w:start w:val="1"/>
      <w:numFmt w:val="bullet"/>
      <w:lvlText w:val="•"/>
      <w:lvlJc w:val="left"/>
      <w:pPr>
        <w:tabs>
          <w:tab w:val="num" w:pos="2160"/>
        </w:tabs>
        <w:ind w:left="2160" w:hanging="360"/>
      </w:pPr>
      <w:rPr>
        <w:rFonts w:ascii="Arial" w:hAnsi="Arial" w:hint="default"/>
      </w:rPr>
    </w:lvl>
    <w:lvl w:ilvl="3" w:tplc="ACE4225C" w:tentative="1">
      <w:start w:val="1"/>
      <w:numFmt w:val="bullet"/>
      <w:lvlText w:val="•"/>
      <w:lvlJc w:val="left"/>
      <w:pPr>
        <w:tabs>
          <w:tab w:val="num" w:pos="2880"/>
        </w:tabs>
        <w:ind w:left="2880" w:hanging="360"/>
      </w:pPr>
      <w:rPr>
        <w:rFonts w:ascii="Arial" w:hAnsi="Arial" w:hint="default"/>
      </w:rPr>
    </w:lvl>
    <w:lvl w:ilvl="4" w:tplc="8094224E" w:tentative="1">
      <w:start w:val="1"/>
      <w:numFmt w:val="bullet"/>
      <w:lvlText w:val="•"/>
      <w:lvlJc w:val="left"/>
      <w:pPr>
        <w:tabs>
          <w:tab w:val="num" w:pos="3600"/>
        </w:tabs>
        <w:ind w:left="3600" w:hanging="360"/>
      </w:pPr>
      <w:rPr>
        <w:rFonts w:ascii="Arial" w:hAnsi="Arial" w:hint="default"/>
      </w:rPr>
    </w:lvl>
    <w:lvl w:ilvl="5" w:tplc="6D2243BA" w:tentative="1">
      <w:start w:val="1"/>
      <w:numFmt w:val="bullet"/>
      <w:lvlText w:val="•"/>
      <w:lvlJc w:val="left"/>
      <w:pPr>
        <w:tabs>
          <w:tab w:val="num" w:pos="4320"/>
        </w:tabs>
        <w:ind w:left="4320" w:hanging="360"/>
      </w:pPr>
      <w:rPr>
        <w:rFonts w:ascii="Arial" w:hAnsi="Arial" w:hint="default"/>
      </w:rPr>
    </w:lvl>
    <w:lvl w:ilvl="6" w:tplc="927AFDEC" w:tentative="1">
      <w:start w:val="1"/>
      <w:numFmt w:val="bullet"/>
      <w:lvlText w:val="•"/>
      <w:lvlJc w:val="left"/>
      <w:pPr>
        <w:tabs>
          <w:tab w:val="num" w:pos="5040"/>
        </w:tabs>
        <w:ind w:left="5040" w:hanging="360"/>
      </w:pPr>
      <w:rPr>
        <w:rFonts w:ascii="Arial" w:hAnsi="Arial" w:hint="default"/>
      </w:rPr>
    </w:lvl>
    <w:lvl w:ilvl="7" w:tplc="C9CC265A" w:tentative="1">
      <w:start w:val="1"/>
      <w:numFmt w:val="bullet"/>
      <w:lvlText w:val="•"/>
      <w:lvlJc w:val="left"/>
      <w:pPr>
        <w:tabs>
          <w:tab w:val="num" w:pos="5760"/>
        </w:tabs>
        <w:ind w:left="5760" w:hanging="360"/>
      </w:pPr>
      <w:rPr>
        <w:rFonts w:ascii="Arial" w:hAnsi="Arial" w:hint="default"/>
      </w:rPr>
    </w:lvl>
    <w:lvl w:ilvl="8" w:tplc="B6B48A5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401630E"/>
    <w:multiLevelType w:val="hybridMultilevel"/>
    <w:tmpl w:val="585657E4"/>
    <w:lvl w:ilvl="0" w:tplc="90EEA430">
      <w:start w:val="1"/>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5864F5A"/>
    <w:multiLevelType w:val="hybridMultilevel"/>
    <w:tmpl w:val="C010D416"/>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0198F"/>
    <w:multiLevelType w:val="hybridMultilevel"/>
    <w:tmpl w:val="B47EE5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F70137A"/>
    <w:multiLevelType w:val="hybridMultilevel"/>
    <w:tmpl w:val="E3ACBBF8"/>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1D44031"/>
    <w:multiLevelType w:val="hybridMultilevel"/>
    <w:tmpl w:val="BEB2666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2E775BF"/>
    <w:multiLevelType w:val="hybridMultilevel"/>
    <w:tmpl w:val="FFF033A4"/>
    <w:lvl w:ilvl="0" w:tplc="651C5FEE">
      <w:start w:val="1"/>
      <w:numFmt w:val="bullet"/>
      <w:lvlText w:val="○"/>
      <w:lvlJc w:val="left"/>
      <w:pPr>
        <w:tabs>
          <w:tab w:val="num" w:pos="720"/>
        </w:tabs>
        <w:ind w:left="720" w:hanging="360"/>
      </w:pPr>
      <w:rPr>
        <w:rFonts w:ascii="Arial" w:hAnsi="Arial" w:hint="default"/>
      </w:rPr>
    </w:lvl>
    <w:lvl w:ilvl="1" w:tplc="C6F4F5F8">
      <w:start w:val="1"/>
      <w:numFmt w:val="bullet"/>
      <w:lvlText w:val="○"/>
      <w:lvlJc w:val="left"/>
      <w:pPr>
        <w:tabs>
          <w:tab w:val="num" w:pos="1440"/>
        </w:tabs>
        <w:ind w:left="1440" w:hanging="360"/>
      </w:pPr>
      <w:rPr>
        <w:rFonts w:ascii="Arial" w:hAnsi="Arial" w:hint="default"/>
      </w:rPr>
    </w:lvl>
    <w:lvl w:ilvl="2" w:tplc="D6CC0D08" w:tentative="1">
      <w:start w:val="1"/>
      <w:numFmt w:val="bullet"/>
      <w:lvlText w:val="○"/>
      <w:lvlJc w:val="left"/>
      <w:pPr>
        <w:tabs>
          <w:tab w:val="num" w:pos="2160"/>
        </w:tabs>
        <w:ind w:left="2160" w:hanging="360"/>
      </w:pPr>
      <w:rPr>
        <w:rFonts w:ascii="Arial" w:hAnsi="Arial" w:hint="default"/>
      </w:rPr>
    </w:lvl>
    <w:lvl w:ilvl="3" w:tplc="42704FA8" w:tentative="1">
      <w:start w:val="1"/>
      <w:numFmt w:val="bullet"/>
      <w:lvlText w:val="○"/>
      <w:lvlJc w:val="left"/>
      <w:pPr>
        <w:tabs>
          <w:tab w:val="num" w:pos="2880"/>
        </w:tabs>
        <w:ind w:left="2880" w:hanging="360"/>
      </w:pPr>
      <w:rPr>
        <w:rFonts w:ascii="Arial" w:hAnsi="Arial" w:hint="default"/>
      </w:rPr>
    </w:lvl>
    <w:lvl w:ilvl="4" w:tplc="7A06B33A" w:tentative="1">
      <w:start w:val="1"/>
      <w:numFmt w:val="bullet"/>
      <w:lvlText w:val="○"/>
      <w:lvlJc w:val="left"/>
      <w:pPr>
        <w:tabs>
          <w:tab w:val="num" w:pos="3600"/>
        </w:tabs>
        <w:ind w:left="3600" w:hanging="360"/>
      </w:pPr>
      <w:rPr>
        <w:rFonts w:ascii="Arial" w:hAnsi="Arial" w:hint="default"/>
      </w:rPr>
    </w:lvl>
    <w:lvl w:ilvl="5" w:tplc="6026029C" w:tentative="1">
      <w:start w:val="1"/>
      <w:numFmt w:val="bullet"/>
      <w:lvlText w:val="○"/>
      <w:lvlJc w:val="left"/>
      <w:pPr>
        <w:tabs>
          <w:tab w:val="num" w:pos="4320"/>
        </w:tabs>
        <w:ind w:left="4320" w:hanging="360"/>
      </w:pPr>
      <w:rPr>
        <w:rFonts w:ascii="Arial" w:hAnsi="Arial" w:hint="default"/>
      </w:rPr>
    </w:lvl>
    <w:lvl w:ilvl="6" w:tplc="76DEA59E" w:tentative="1">
      <w:start w:val="1"/>
      <w:numFmt w:val="bullet"/>
      <w:lvlText w:val="○"/>
      <w:lvlJc w:val="left"/>
      <w:pPr>
        <w:tabs>
          <w:tab w:val="num" w:pos="5040"/>
        </w:tabs>
        <w:ind w:left="5040" w:hanging="360"/>
      </w:pPr>
      <w:rPr>
        <w:rFonts w:ascii="Arial" w:hAnsi="Arial" w:hint="default"/>
      </w:rPr>
    </w:lvl>
    <w:lvl w:ilvl="7" w:tplc="423C8D7E" w:tentative="1">
      <w:start w:val="1"/>
      <w:numFmt w:val="bullet"/>
      <w:lvlText w:val="○"/>
      <w:lvlJc w:val="left"/>
      <w:pPr>
        <w:tabs>
          <w:tab w:val="num" w:pos="5760"/>
        </w:tabs>
        <w:ind w:left="5760" w:hanging="360"/>
      </w:pPr>
      <w:rPr>
        <w:rFonts w:ascii="Arial" w:hAnsi="Arial" w:hint="default"/>
      </w:rPr>
    </w:lvl>
    <w:lvl w:ilvl="8" w:tplc="B150ECB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47B0456"/>
    <w:multiLevelType w:val="hybridMultilevel"/>
    <w:tmpl w:val="1E0C323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4EB5D40"/>
    <w:multiLevelType w:val="hybridMultilevel"/>
    <w:tmpl w:val="5CB0526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35B81D2D"/>
    <w:multiLevelType w:val="hybridMultilevel"/>
    <w:tmpl w:val="12EA020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3" w15:restartNumberingAfterBreak="0">
    <w:nsid w:val="380265B9"/>
    <w:multiLevelType w:val="hybridMultilevel"/>
    <w:tmpl w:val="919C7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1D1176"/>
    <w:multiLevelType w:val="hybridMultilevel"/>
    <w:tmpl w:val="3DECFF60"/>
    <w:lvl w:ilvl="0" w:tplc="B3E03714">
      <w:start w:val="1"/>
      <w:numFmt w:val="bullet"/>
      <w:lvlText w:val="•"/>
      <w:lvlJc w:val="left"/>
      <w:pPr>
        <w:tabs>
          <w:tab w:val="num" w:pos="720"/>
        </w:tabs>
        <w:ind w:left="720" w:hanging="360"/>
      </w:pPr>
      <w:rPr>
        <w:rFonts w:ascii="Arial" w:hAnsi="Arial" w:hint="default"/>
      </w:rPr>
    </w:lvl>
    <w:lvl w:ilvl="1" w:tplc="6C8E25AC">
      <w:numFmt w:val="bullet"/>
      <w:lvlText w:val="•"/>
      <w:lvlJc w:val="left"/>
      <w:pPr>
        <w:tabs>
          <w:tab w:val="num" w:pos="1440"/>
        </w:tabs>
        <w:ind w:left="1440" w:hanging="360"/>
      </w:pPr>
      <w:rPr>
        <w:rFonts w:ascii="Arial" w:hAnsi="Arial" w:hint="default"/>
      </w:rPr>
    </w:lvl>
    <w:lvl w:ilvl="2" w:tplc="800E07F6" w:tentative="1">
      <w:start w:val="1"/>
      <w:numFmt w:val="bullet"/>
      <w:lvlText w:val="•"/>
      <w:lvlJc w:val="left"/>
      <w:pPr>
        <w:tabs>
          <w:tab w:val="num" w:pos="2160"/>
        </w:tabs>
        <w:ind w:left="2160" w:hanging="360"/>
      </w:pPr>
      <w:rPr>
        <w:rFonts w:ascii="Arial" w:hAnsi="Arial" w:hint="default"/>
      </w:rPr>
    </w:lvl>
    <w:lvl w:ilvl="3" w:tplc="E7F070AC" w:tentative="1">
      <w:start w:val="1"/>
      <w:numFmt w:val="bullet"/>
      <w:lvlText w:val="•"/>
      <w:lvlJc w:val="left"/>
      <w:pPr>
        <w:tabs>
          <w:tab w:val="num" w:pos="2880"/>
        </w:tabs>
        <w:ind w:left="2880" w:hanging="360"/>
      </w:pPr>
      <w:rPr>
        <w:rFonts w:ascii="Arial" w:hAnsi="Arial" w:hint="default"/>
      </w:rPr>
    </w:lvl>
    <w:lvl w:ilvl="4" w:tplc="F880ED64" w:tentative="1">
      <w:start w:val="1"/>
      <w:numFmt w:val="bullet"/>
      <w:lvlText w:val="•"/>
      <w:lvlJc w:val="left"/>
      <w:pPr>
        <w:tabs>
          <w:tab w:val="num" w:pos="3600"/>
        </w:tabs>
        <w:ind w:left="3600" w:hanging="360"/>
      </w:pPr>
      <w:rPr>
        <w:rFonts w:ascii="Arial" w:hAnsi="Arial" w:hint="default"/>
      </w:rPr>
    </w:lvl>
    <w:lvl w:ilvl="5" w:tplc="D7BE215A" w:tentative="1">
      <w:start w:val="1"/>
      <w:numFmt w:val="bullet"/>
      <w:lvlText w:val="•"/>
      <w:lvlJc w:val="left"/>
      <w:pPr>
        <w:tabs>
          <w:tab w:val="num" w:pos="4320"/>
        </w:tabs>
        <w:ind w:left="4320" w:hanging="360"/>
      </w:pPr>
      <w:rPr>
        <w:rFonts w:ascii="Arial" w:hAnsi="Arial" w:hint="default"/>
      </w:rPr>
    </w:lvl>
    <w:lvl w:ilvl="6" w:tplc="EB407BFA" w:tentative="1">
      <w:start w:val="1"/>
      <w:numFmt w:val="bullet"/>
      <w:lvlText w:val="•"/>
      <w:lvlJc w:val="left"/>
      <w:pPr>
        <w:tabs>
          <w:tab w:val="num" w:pos="5040"/>
        </w:tabs>
        <w:ind w:left="5040" w:hanging="360"/>
      </w:pPr>
      <w:rPr>
        <w:rFonts w:ascii="Arial" w:hAnsi="Arial" w:hint="default"/>
      </w:rPr>
    </w:lvl>
    <w:lvl w:ilvl="7" w:tplc="A86CC756" w:tentative="1">
      <w:start w:val="1"/>
      <w:numFmt w:val="bullet"/>
      <w:lvlText w:val="•"/>
      <w:lvlJc w:val="left"/>
      <w:pPr>
        <w:tabs>
          <w:tab w:val="num" w:pos="5760"/>
        </w:tabs>
        <w:ind w:left="5760" w:hanging="360"/>
      </w:pPr>
      <w:rPr>
        <w:rFonts w:ascii="Arial" w:hAnsi="Arial" w:hint="default"/>
      </w:rPr>
    </w:lvl>
    <w:lvl w:ilvl="8" w:tplc="BBF4198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36824A0"/>
    <w:multiLevelType w:val="hybridMultilevel"/>
    <w:tmpl w:val="EE248CB4"/>
    <w:lvl w:ilvl="0" w:tplc="6F1A95C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D94FF4"/>
    <w:multiLevelType w:val="hybridMultilevel"/>
    <w:tmpl w:val="F9F2835A"/>
    <w:lvl w:ilvl="0" w:tplc="A88ED30A">
      <w:start w:val="1"/>
      <w:numFmt w:val="bullet"/>
      <w:lvlText w:val="●"/>
      <w:lvlJc w:val="left"/>
      <w:pPr>
        <w:tabs>
          <w:tab w:val="num" w:pos="720"/>
        </w:tabs>
        <w:ind w:left="720" w:hanging="360"/>
      </w:pPr>
      <w:rPr>
        <w:rFonts w:ascii="Lato" w:hAnsi="Lato" w:hint="default"/>
      </w:rPr>
    </w:lvl>
    <w:lvl w:ilvl="1" w:tplc="E4F07B96" w:tentative="1">
      <w:start w:val="1"/>
      <w:numFmt w:val="bullet"/>
      <w:lvlText w:val="●"/>
      <w:lvlJc w:val="left"/>
      <w:pPr>
        <w:tabs>
          <w:tab w:val="num" w:pos="1440"/>
        </w:tabs>
        <w:ind w:left="1440" w:hanging="360"/>
      </w:pPr>
      <w:rPr>
        <w:rFonts w:ascii="Lato" w:hAnsi="Lato" w:hint="default"/>
      </w:rPr>
    </w:lvl>
    <w:lvl w:ilvl="2" w:tplc="B4B2876A" w:tentative="1">
      <w:start w:val="1"/>
      <w:numFmt w:val="bullet"/>
      <w:lvlText w:val="●"/>
      <w:lvlJc w:val="left"/>
      <w:pPr>
        <w:tabs>
          <w:tab w:val="num" w:pos="2160"/>
        </w:tabs>
        <w:ind w:left="2160" w:hanging="360"/>
      </w:pPr>
      <w:rPr>
        <w:rFonts w:ascii="Lato" w:hAnsi="Lato" w:hint="default"/>
      </w:rPr>
    </w:lvl>
    <w:lvl w:ilvl="3" w:tplc="68005192" w:tentative="1">
      <w:start w:val="1"/>
      <w:numFmt w:val="bullet"/>
      <w:lvlText w:val="●"/>
      <w:lvlJc w:val="left"/>
      <w:pPr>
        <w:tabs>
          <w:tab w:val="num" w:pos="2880"/>
        </w:tabs>
        <w:ind w:left="2880" w:hanging="360"/>
      </w:pPr>
      <w:rPr>
        <w:rFonts w:ascii="Lato" w:hAnsi="Lato" w:hint="default"/>
      </w:rPr>
    </w:lvl>
    <w:lvl w:ilvl="4" w:tplc="DA3840DC" w:tentative="1">
      <w:start w:val="1"/>
      <w:numFmt w:val="bullet"/>
      <w:lvlText w:val="●"/>
      <w:lvlJc w:val="left"/>
      <w:pPr>
        <w:tabs>
          <w:tab w:val="num" w:pos="3600"/>
        </w:tabs>
        <w:ind w:left="3600" w:hanging="360"/>
      </w:pPr>
      <w:rPr>
        <w:rFonts w:ascii="Lato" w:hAnsi="Lato" w:hint="default"/>
      </w:rPr>
    </w:lvl>
    <w:lvl w:ilvl="5" w:tplc="92AAFBAC" w:tentative="1">
      <w:start w:val="1"/>
      <w:numFmt w:val="bullet"/>
      <w:lvlText w:val="●"/>
      <w:lvlJc w:val="left"/>
      <w:pPr>
        <w:tabs>
          <w:tab w:val="num" w:pos="4320"/>
        </w:tabs>
        <w:ind w:left="4320" w:hanging="360"/>
      </w:pPr>
      <w:rPr>
        <w:rFonts w:ascii="Lato" w:hAnsi="Lato" w:hint="default"/>
      </w:rPr>
    </w:lvl>
    <w:lvl w:ilvl="6" w:tplc="88BC3290" w:tentative="1">
      <w:start w:val="1"/>
      <w:numFmt w:val="bullet"/>
      <w:lvlText w:val="●"/>
      <w:lvlJc w:val="left"/>
      <w:pPr>
        <w:tabs>
          <w:tab w:val="num" w:pos="5040"/>
        </w:tabs>
        <w:ind w:left="5040" w:hanging="360"/>
      </w:pPr>
      <w:rPr>
        <w:rFonts w:ascii="Lato" w:hAnsi="Lato" w:hint="default"/>
      </w:rPr>
    </w:lvl>
    <w:lvl w:ilvl="7" w:tplc="3F6C6D26" w:tentative="1">
      <w:start w:val="1"/>
      <w:numFmt w:val="bullet"/>
      <w:lvlText w:val="●"/>
      <w:lvlJc w:val="left"/>
      <w:pPr>
        <w:tabs>
          <w:tab w:val="num" w:pos="5760"/>
        </w:tabs>
        <w:ind w:left="5760" w:hanging="360"/>
      </w:pPr>
      <w:rPr>
        <w:rFonts w:ascii="Lato" w:hAnsi="Lato" w:hint="default"/>
      </w:rPr>
    </w:lvl>
    <w:lvl w:ilvl="8" w:tplc="EAAA18F4" w:tentative="1">
      <w:start w:val="1"/>
      <w:numFmt w:val="bullet"/>
      <w:lvlText w:val="●"/>
      <w:lvlJc w:val="left"/>
      <w:pPr>
        <w:tabs>
          <w:tab w:val="num" w:pos="6480"/>
        </w:tabs>
        <w:ind w:left="6480" w:hanging="360"/>
      </w:pPr>
      <w:rPr>
        <w:rFonts w:ascii="Lato" w:hAnsi="Lato" w:hint="default"/>
      </w:rPr>
    </w:lvl>
  </w:abstractNum>
  <w:abstractNum w:abstractNumId="27" w15:restartNumberingAfterBreak="0">
    <w:nsid w:val="4B7E732F"/>
    <w:multiLevelType w:val="hybridMultilevel"/>
    <w:tmpl w:val="CB74B50A"/>
    <w:lvl w:ilvl="0" w:tplc="14488222">
      <w:start w:val="4"/>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4CED5F71"/>
    <w:multiLevelType w:val="hybridMultilevel"/>
    <w:tmpl w:val="84C61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4A7387"/>
    <w:multiLevelType w:val="hybridMultilevel"/>
    <w:tmpl w:val="B666201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50FE6165"/>
    <w:multiLevelType w:val="hybridMultilevel"/>
    <w:tmpl w:val="897A84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5A0A6ADB"/>
    <w:multiLevelType w:val="hybridMultilevel"/>
    <w:tmpl w:val="29EA7C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ADA3836"/>
    <w:multiLevelType w:val="hybridMultilevel"/>
    <w:tmpl w:val="4E8602D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5D6A7786"/>
    <w:multiLevelType w:val="hybridMultilevel"/>
    <w:tmpl w:val="396075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62A52C9C"/>
    <w:multiLevelType w:val="multilevel"/>
    <w:tmpl w:val="386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401F2"/>
    <w:multiLevelType w:val="hybridMultilevel"/>
    <w:tmpl w:val="98D25D84"/>
    <w:lvl w:ilvl="0" w:tplc="3222D150">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6" w15:restartNumberingAfterBreak="0">
    <w:nsid w:val="65FF242E"/>
    <w:multiLevelType w:val="hybridMultilevel"/>
    <w:tmpl w:val="6876F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B02052"/>
    <w:multiLevelType w:val="hybridMultilevel"/>
    <w:tmpl w:val="1EBC6356"/>
    <w:lvl w:ilvl="0" w:tplc="3C6A15AC">
      <w:start w:val="1"/>
      <w:numFmt w:val="bullet"/>
      <w:lvlText w:val="●"/>
      <w:lvlJc w:val="left"/>
      <w:pPr>
        <w:tabs>
          <w:tab w:val="num" w:pos="720"/>
        </w:tabs>
        <w:ind w:left="720" w:hanging="360"/>
      </w:pPr>
      <w:rPr>
        <w:rFonts w:ascii="Lato" w:hAnsi="Lato" w:hint="default"/>
      </w:rPr>
    </w:lvl>
    <w:lvl w:ilvl="1" w:tplc="EDB60CE0" w:tentative="1">
      <w:start w:val="1"/>
      <w:numFmt w:val="bullet"/>
      <w:lvlText w:val="●"/>
      <w:lvlJc w:val="left"/>
      <w:pPr>
        <w:tabs>
          <w:tab w:val="num" w:pos="1440"/>
        </w:tabs>
        <w:ind w:left="1440" w:hanging="360"/>
      </w:pPr>
      <w:rPr>
        <w:rFonts w:ascii="Lato" w:hAnsi="Lato" w:hint="default"/>
      </w:rPr>
    </w:lvl>
    <w:lvl w:ilvl="2" w:tplc="5C1AC0B2" w:tentative="1">
      <w:start w:val="1"/>
      <w:numFmt w:val="bullet"/>
      <w:lvlText w:val="●"/>
      <w:lvlJc w:val="left"/>
      <w:pPr>
        <w:tabs>
          <w:tab w:val="num" w:pos="2160"/>
        </w:tabs>
        <w:ind w:left="2160" w:hanging="360"/>
      </w:pPr>
      <w:rPr>
        <w:rFonts w:ascii="Lato" w:hAnsi="Lato" w:hint="default"/>
      </w:rPr>
    </w:lvl>
    <w:lvl w:ilvl="3" w:tplc="1AB0125A" w:tentative="1">
      <w:start w:val="1"/>
      <w:numFmt w:val="bullet"/>
      <w:lvlText w:val="●"/>
      <w:lvlJc w:val="left"/>
      <w:pPr>
        <w:tabs>
          <w:tab w:val="num" w:pos="2880"/>
        </w:tabs>
        <w:ind w:left="2880" w:hanging="360"/>
      </w:pPr>
      <w:rPr>
        <w:rFonts w:ascii="Lato" w:hAnsi="Lato" w:hint="default"/>
      </w:rPr>
    </w:lvl>
    <w:lvl w:ilvl="4" w:tplc="57DAE134" w:tentative="1">
      <w:start w:val="1"/>
      <w:numFmt w:val="bullet"/>
      <w:lvlText w:val="●"/>
      <w:lvlJc w:val="left"/>
      <w:pPr>
        <w:tabs>
          <w:tab w:val="num" w:pos="3600"/>
        </w:tabs>
        <w:ind w:left="3600" w:hanging="360"/>
      </w:pPr>
      <w:rPr>
        <w:rFonts w:ascii="Lato" w:hAnsi="Lato" w:hint="default"/>
      </w:rPr>
    </w:lvl>
    <w:lvl w:ilvl="5" w:tplc="087E1B38" w:tentative="1">
      <w:start w:val="1"/>
      <w:numFmt w:val="bullet"/>
      <w:lvlText w:val="●"/>
      <w:lvlJc w:val="left"/>
      <w:pPr>
        <w:tabs>
          <w:tab w:val="num" w:pos="4320"/>
        </w:tabs>
        <w:ind w:left="4320" w:hanging="360"/>
      </w:pPr>
      <w:rPr>
        <w:rFonts w:ascii="Lato" w:hAnsi="Lato" w:hint="default"/>
      </w:rPr>
    </w:lvl>
    <w:lvl w:ilvl="6" w:tplc="88A478D4" w:tentative="1">
      <w:start w:val="1"/>
      <w:numFmt w:val="bullet"/>
      <w:lvlText w:val="●"/>
      <w:lvlJc w:val="left"/>
      <w:pPr>
        <w:tabs>
          <w:tab w:val="num" w:pos="5040"/>
        </w:tabs>
        <w:ind w:left="5040" w:hanging="360"/>
      </w:pPr>
      <w:rPr>
        <w:rFonts w:ascii="Lato" w:hAnsi="Lato" w:hint="default"/>
      </w:rPr>
    </w:lvl>
    <w:lvl w:ilvl="7" w:tplc="CBBA43E8" w:tentative="1">
      <w:start w:val="1"/>
      <w:numFmt w:val="bullet"/>
      <w:lvlText w:val="●"/>
      <w:lvlJc w:val="left"/>
      <w:pPr>
        <w:tabs>
          <w:tab w:val="num" w:pos="5760"/>
        </w:tabs>
        <w:ind w:left="5760" w:hanging="360"/>
      </w:pPr>
      <w:rPr>
        <w:rFonts w:ascii="Lato" w:hAnsi="Lato" w:hint="default"/>
      </w:rPr>
    </w:lvl>
    <w:lvl w:ilvl="8" w:tplc="983A5C60" w:tentative="1">
      <w:start w:val="1"/>
      <w:numFmt w:val="bullet"/>
      <w:lvlText w:val="●"/>
      <w:lvlJc w:val="left"/>
      <w:pPr>
        <w:tabs>
          <w:tab w:val="num" w:pos="6480"/>
        </w:tabs>
        <w:ind w:left="6480" w:hanging="360"/>
      </w:pPr>
      <w:rPr>
        <w:rFonts w:ascii="Lato" w:hAnsi="Lato" w:hint="default"/>
      </w:rPr>
    </w:lvl>
  </w:abstractNum>
  <w:abstractNum w:abstractNumId="38" w15:restartNumberingAfterBreak="0">
    <w:nsid w:val="69664BD1"/>
    <w:multiLevelType w:val="hybridMultilevel"/>
    <w:tmpl w:val="647E9B32"/>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C317106"/>
    <w:multiLevelType w:val="hybridMultilevel"/>
    <w:tmpl w:val="EB688638"/>
    <w:lvl w:ilvl="0" w:tplc="C672BEE4">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6D117202"/>
    <w:multiLevelType w:val="hybridMultilevel"/>
    <w:tmpl w:val="FFC0F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F86B90"/>
    <w:multiLevelType w:val="multilevel"/>
    <w:tmpl w:val="7DE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65CB3"/>
    <w:multiLevelType w:val="hybridMultilevel"/>
    <w:tmpl w:val="1AA219B4"/>
    <w:lvl w:ilvl="0" w:tplc="7F9ACDD6">
      <w:start w:val="1"/>
      <w:numFmt w:val="bullet"/>
      <w:lvlText w:val="•"/>
      <w:lvlJc w:val="left"/>
      <w:pPr>
        <w:tabs>
          <w:tab w:val="num" w:pos="720"/>
        </w:tabs>
        <w:ind w:left="720" w:hanging="360"/>
      </w:pPr>
      <w:rPr>
        <w:rFonts w:ascii="Arial" w:hAnsi="Arial" w:hint="default"/>
      </w:rPr>
    </w:lvl>
    <w:lvl w:ilvl="1" w:tplc="24F4F7E0">
      <w:numFmt w:val="bullet"/>
      <w:lvlText w:val="•"/>
      <w:lvlJc w:val="left"/>
      <w:pPr>
        <w:tabs>
          <w:tab w:val="num" w:pos="1440"/>
        </w:tabs>
        <w:ind w:left="1440" w:hanging="360"/>
      </w:pPr>
      <w:rPr>
        <w:rFonts w:ascii="Arial" w:hAnsi="Arial" w:hint="default"/>
      </w:rPr>
    </w:lvl>
    <w:lvl w:ilvl="2" w:tplc="F9A4CA58" w:tentative="1">
      <w:start w:val="1"/>
      <w:numFmt w:val="bullet"/>
      <w:lvlText w:val="•"/>
      <w:lvlJc w:val="left"/>
      <w:pPr>
        <w:tabs>
          <w:tab w:val="num" w:pos="2160"/>
        </w:tabs>
        <w:ind w:left="2160" w:hanging="360"/>
      </w:pPr>
      <w:rPr>
        <w:rFonts w:ascii="Arial" w:hAnsi="Arial" w:hint="default"/>
      </w:rPr>
    </w:lvl>
    <w:lvl w:ilvl="3" w:tplc="1D967896" w:tentative="1">
      <w:start w:val="1"/>
      <w:numFmt w:val="bullet"/>
      <w:lvlText w:val="•"/>
      <w:lvlJc w:val="left"/>
      <w:pPr>
        <w:tabs>
          <w:tab w:val="num" w:pos="2880"/>
        </w:tabs>
        <w:ind w:left="2880" w:hanging="360"/>
      </w:pPr>
      <w:rPr>
        <w:rFonts w:ascii="Arial" w:hAnsi="Arial" w:hint="default"/>
      </w:rPr>
    </w:lvl>
    <w:lvl w:ilvl="4" w:tplc="7E608B4C" w:tentative="1">
      <w:start w:val="1"/>
      <w:numFmt w:val="bullet"/>
      <w:lvlText w:val="•"/>
      <w:lvlJc w:val="left"/>
      <w:pPr>
        <w:tabs>
          <w:tab w:val="num" w:pos="3600"/>
        </w:tabs>
        <w:ind w:left="3600" w:hanging="360"/>
      </w:pPr>
      <w:rPr>
        <w:rFonts w:ascii="Arial" w:hAnsi="Arial" w:hint="default"/>
      </w:rPr>
    </w:lvl>
    <w:lvl w:ilvl="5" w:tplc="5AFE528A" w:tentative="1">
      <w:start w:val="1"/>
      <w:numFmt w:val="bullet"/>
      <w:lvlText w:val="•"/>
      <w:lvlJc w:val="left"/>
      <w:pPr>
        <w:tabs>
          <w:tab w:val="num" w:pos="4320"/>
        </w:tabs>
        <w:ind w:left="4320" w:hanging="360"/>
      </w:pPr>
      <w:rPr>
        <w:rFonts w:ascii="Arial" w:hAnsi="Arial" w:hint="default"/>
      </w:rPr>
    </w:lvl>
    <w:lvl w:ilvl="6" w:tplc="FA32FE7A" w:tentative="1">
      <w:start w:val="1"/>
      <w:numFmt w:val="bullet"/>
      <w:lvlText w:val="•"/>
      <w:lvlJc w:val="left"/>
      <w:pPr>
        <w:tabs>
          <w:tab w:val="num" w:pos="5040"/>
        </w:tabs>
        <w:ind w:left="5040" w:hanging="360"/>
      </w:pPr>
      <w:rPr>
        <w:rFonts w:ascii="Arial" w:hAnsi="Arial" w:hint="default"/>
      </w:rPr>
    </w:lvl>
    <w:lvl w:ilvl="7" w:tplc="3BCC906E" w:tentative="1">
      <w:start w:val="1"/>
      <w:numFmt w:val="bullet"/>
      <w:lvlText w:val="•"/>
      <w:lvlJc w:val="left"/>
      <w:pPr>
        <w:tabs>
          <w:tab w:val="num" w:pos="5760"/>
        </w:tabs>
        <w:ind w:left="5760" w:hanging="360"/>
      </w:pPr>
      <w:rPr>
        <w:rFonts w:ascii="Arial" w:hAnsi="Arial" w:hint="default"/>
      </w:rPr>
    </w:lvl>
    <w:lvl w:ilvl="8" w:tplc="6D48D94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83F5229"/>
    <w:multiLevelType w:val="hybridMultilevel"/>
    <w:tmpl w:val="5A087BC2"/>
    <w:lvl w:ilvl="0" w:tplc="66D8EFF6">
      <w:start w:val="1"/>
      <w:numFmt w:val="bullet"/>
      <w:lvlText w:val="●"/>
      <w:lvlJc w:val="left"/>
      <w:pPr>
        <w:tabs>
          <w:tab w:val="num" w:pos="720"/>
        </w:tabs>
        <w:ind w:left="720" w:hanging="360"/>
      </w:pPr>
      <w:rPr>
        <w:rFonts w:ascii="Lato" w:hAnsi="Lato" w:hint="default"/>
      </w:rPr>
    </w:lvl>
    <w:lvl w:ilvl="1" w:tplc="32ECE8AA" w:tentative="1">
      <w:start w:val="1"/>
      <w:numFmt w:val="bullet"/>
      <w:lvlText w:val="●"/>
      <w:lvlJc w:val="left"/>
      <w:pPr>
        <w:tabs>
          <w:tab w:val="num" w:pos="1440"/>
        </w:tabs>
        <w:ind w:left="1440" w:hanging="360"/>
      </w:pPr>
      <w:rPr>
        <w:rFonts w:ascii="Lato" w:hAnsi="Lato" w:hint="default"/>
      </w:rPr>
    </w:lvl>
    <w:lvl w:ilvl="2" w:tplc="6F7EB8C2" w:tentative="1">
      <w:start w:val="1"/>
      <w:numFmt w:val="bullet"/>
      <w:lvlText w:val="●"/>
      <w:lvlJc w:val="left"/>
      <w:pPr>
        <w:tabs>
          <w:tab w:val="num" w:pos="2160"/>
        </w:tabs>
        <w:ind w:left="2160" w:hanging="360"/>
      </w:pPr>
      <w:rPr>
        <w:rFonts w:ascii="Lato" w:hAnsi="Lato" w:hint="default"/>
      </w:rPr>
    </w:lvl>
    <w:lvl w:ilvl="3" w:tplc="85D85002" w:tentative="1">
      <w:start w:val="1"/>
      <w:numFmt w:val="bullet"/>
      <w:lvlText w:val="●"/>
      <w:lvlJc w:val="left"/>
      <w:pPr>
        <w:tabs>
          <w:tab w:val="num" w:pos="2880"/>
        </w:tabs>
        <w:ind w:left="2880" w:hanging="360"/>
      </w:pPr>
      <w:rPr>
        <w:rFonts w:ascii="Lato" w:hAnsi="Lato" w:hint="default"/>
      </w:rPr>
    </w:lvl>
    <w:lvl w:ilvl="4" w:tplc="DEF02E9E" w:tentative="1">
      <w:start w:val="1"/>
      <w:numFmt w:val="bullet"/>
      <w:lvlText w:val="●"/>
      <w:lvlJc w:val="left"/>
      <w:pPr>
        <w:tabs>
          <w:tab w:val="num" w:pos="3600"/>
        </w:tabs>
        <w:ind w:left="3600" w:hanging="360"/>
      </w:pPr>
      <w:rPr>
        <w:rFonts w:ascii="Lato" w:hAnsi="Lato" w:hint="default"/>
      </w:rPr>
    </w:lvl>
    <w:lvl w:ilvl="5" w:tplc="D5DE44D6" w:tentative="1">
      <w:start w:val="1"/>
      <w:numFmt w:val="bullet"/>
      <w:lvlText w:val="●"/>
      <w:lvlJc w:val="left"/>
      <w:pPr>
        <w:tabs>
          <w:tab w:val="num" w:pos="4320"/>
        </w:tabs>
        <w:ind w:left="4320" w:hanging="360"/>
      </w:pPr>
      <w:rPr>
        <w:rFonts w:ascii="Lato" w:hAnsi="Lato" w:hint="default"/>
      </w:rPr>
    </w:lvl>
    <w:lvl w:ilvl="6" w:tplc="4742192A" w:tentative="1">
      <w:start w:val="1"/>
      <w:numFmt w:val="bullet"/>
      <w:lvlText w:val="●"/>
      <w:lvlJc w:val="left"/>
      <w:pPr>
        <w:tabs>
          <w:tab w:val="num" w:pos="5040"/>
        </w:tabs>
        <w:ind w:left="5040" w:hanging="360"/>
      </w:pPr>
      <w:rPr>
        <w:rFonts w:ascii="Lato" w:hAnsi="Lato" w:hint="default"/>
      </w:rPr>
    </w:lvl>
    <w:lvl w:ilvl="7" w:tplc="B5AE6FC4" w:tentative="1">
      <w:start w:val="1"/>
      <w:numFmt w:val="bullet"/>
      <w:lvlText w:val="●"/>
      <w:lvlJc w:val="left"/>
      <w:pPr>
        <w:tabs>
          <w:tab w:val="num" w:pos="5760"/>
        </w:tabs>
        <w:ind w:left="5760" w:hanging="360"/>
      </w:pPr>
      <w:rPr>
        <w:rFonts w:ascii="Lato" w:hAnsi="Lato" w:hint="default"/>
      </w:rPr>
    </w:lvl>
    <w:lvl w:ilvl="8" w:tplc="13AE427C" w:tentative="1">
      <w:start w:val="1"/>
      <w:numFmt w:val="bullet"/>
      <w:lvlText w:val="●"/>
      <w:lvlJc w:val="left"/>
      <w:pPr>
        <w:tabs>
          <w:tab w:val="num" w:pos="6480"/>
        </w:tabs>
        <w:ind w:left="6480" w:hanging="360"/>
      </w:pPr>
      <w:rPr>
        <w:rFonts w:ascii="Lato" w:hAnsi="Lato" w:hint="default"/>
      </w:rPr>
    </w:lvl>
  </w:abstractNum>
  <w:abstractNum w:abstractNumId="44" w15:restartNumberingAfterBreak="0">
    <w:nsid w:val="79F879C1"/>
    <w:multiLevelType w:val="multilevel"/>
    <w:tmpl w:val="5896E9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B4559DA"/>
    <w:multiLevelType w:val="hybridMultilevel"/>
    <w:tmpl w:val="2542D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D63F62"/>
    <w:multiLevelType w:val="hybridMultilevel"/>
    <w:tmpl w:val="9CB65F6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num w:numId="1">
    <w:abstractNumId w:val="44"/>
  </w:num>
  <w:num w:numId="2">
    <w:abstractNumId w:val="9"/>
  </w:num>
  <w:num w:numId="3">
    <w:abstractNumId w:val="24"/>
  </w:num>
  <w:num w:numId="4">
    <w:abstractNumId w:val="42"/>
  </w:num>
  <w:num w:numId="5">
    <w:abstractNumId w:val="23"/>
  </w:num>
  <w:num w:numId="6">
    <w:abstractNumId w:val="19"/>
  </w:num>
  <w:num w:numId="7">
    <w:abstractNumId w:val="8"/>
  </w:num>
  <w:num w:numId="8">
    <w:abstractNumId w:val="15"/>
  </w:num>
  <w:num w:numId="9">
    <w:abstractNumId w:val="13"/>
  </w:num>
  <w:num w:numId="10">
    <w:abstractNumId w:val="37"/>
  </w:num>
  <w:num w:numId="11">
    <w:abstractNumId w:val="26"/>
  </w:num>
  <w:num w:numId="12">
    <w:abstractNumId w:val="10"/>
  </w:num>
  <w:num w:numId="13">
    <w:abstractNumId w:val="28"/>
  </w:num>
  <w:num w:numId="14">
    <w:abstractNumId w:val="11"/>
  </w:num>
  <w:num w:numId="15">
    <w:abstractNumId w:val="43"/>
  </w:num>
  <w:num w:numId="16">
    <w:abstractNumId w:val="40"/>
  </w:num>
  <w:num w:numId="17">
    <w:abstractNumId w:val="12"/>
  </w:num>
  <w:num w:numId="18">
    <w:abstractNumId w:val="36"/>
  </w:num>
  <w:num w:numId="19">
    <w:abstractNumId w:val="33"/>
  </w:num>
  <w:num w:numId="20">
    <w:abstractNumId w:val="16"/>
  </w:num>
  <w:num w:numId="21">
    <w:abstractNumId w:val="7"/>
  </w:num>
  <w:num w:numId="22">
    <w:abstractNumId w:val="5"/>
  </w:num>
  <w:num w:numId="23">
    <w:abstractNumId w:val="29"/>
  </w:num>
  <w:num w:numId="24">
    <w:abstractNumId w:val="6"/>
  </w:num>
  <w:num w:numId="25">
    <w:abstractNumId w:val="2"/>
  </w:num>
  <w:num w:numId="26">
    <w:abstractNumId w:val="32"/>
  </w:num>
  <w:num w:numId="27">
    <w:abstractNumId w:val="46"/>
  </w:num>
  <w:num w:numId="28">
    <w:abstractNumId w:val="3"/>
  </w:num>
  <w:num w:numId="29">
    <w:abstractNumId w:val="18"/>
  </w:num>
  <w:num w:numId="30">
    <w:abstractNumId w:val="30"/>
  </w:num>
  <w:num w:numId="31">
    <w:abstractNumId w:val="22"/>
  </w:num>
  <w:num w:numId="32">
    <w:abstractNumId w:val="20"/>
  </w:num>
  <w:num w:numId="33">
    <w:abstractNumId w:val="21"/>
  </w:num>
  <w:num w:numId="34">
    <w:abstractNumId w:val="35"/>
  </w:num>
  <w:num w:numId="35">
    <w:abstractNumId w:val="38"/>
  </w:num>
  <w:num w:numId="36">
    <w:abstractNumId w:val="1"/>
  </w:num>
  <w:num w:numId="37">
    <w:abstractNumId w:val="17"/>
  </w:num>
  <w:num w:numId="38">
    <w:abstractNumId w:val="34"/>
    <w:lvlOverride w:ilvl="0">
      <w:lvl w:ilvl="0">
        <w:numFmt w:val="bullet"/>
        <w:lvlText w:val=""/>
        <w:lvlJc w:val="left"/>
        <w:pPr>
          <w:tabs>
            <w:tab w:val="num" w:pos="360"/>
          </w:tabs>
          <w:ind w:left="360" w:hanging="360"/>
        </w:pPr>
        <w:rPr>
          <w:rFonts w:ascii="Wingdings" w:hAnsi="Wingdings" w:hint="default"/>
          <w:sz w:val="20"/>
        </w:rPr>
      </w:lvl>
    </w:lvlOverride>
  </w:num>
  <w:num w:numId="39">
    <w:abstractNumId w:val="31"/>
  </w:num>
  <w:num w:numId="40">
    <w:abstractNumId w:val="41"/>
  </w:num>
  <w:num w:numId="41">
    <w:abstractNumId w:val="14"/>
  </w:num>
  <w:num w:numId="42">
    <w:abstractNumId w:val="45"/>
  </w:num>
  <w:num w:numId="43">
    <w:abstractNumId w:val="4"/>
  </w:num>
  <w:num w:numId="44">
    <w:abstractNumId w:val="25"/>
  </w:num>
  <w:num w:numId="45">
    <w:abstractNumId w:val="0"/>
  </w:num>
  <w:num w:numId="46">
    <w:abstractNumId w:val="39"/>
  </w:num>
  <w:num w:numId="47">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NzczMzcyMDS0NDBX0lEKTi0uzszPAykwNqwFALWpFDctAAAA"/>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z59w5td2w2fnewpeyvpw0sxsp029pzsar5&quot;&gt;libreria_generica&lt;record-ids&gt;&lt;item&gt;59&lt;/item&gt;&lt;item&gt;308&lt;/item&gt;&lt;item&gt;325&lt;/item&gt;&lt;item&gt;373&lt;/item&gt;&lt;item&gt;376&lt;/item&gt;&lt;item&gt;378&lt;/item&gt;&lt;item&gt;395&lt;/item&gt;&lt;item&gt;398&lt;/item&gt;&lt;item&gt;403&lt;/item&gt;&lt;item&gt;404&lt;/item&gt;&lt;item&gt;409&lt;/item&gt;&lt;item&gt;411&lt;/item&gt;&lt;item&gt;416&lt;/item&gt;&lt;item&gt;418&lt;/item&gt;&lt;item&gt;462&lt;/item&gt;&lt;item&gt;465&lt;/item&gt;&lt;item&gt;480&lt;/item&gt;&lt;item&gt;481&lt;/item&gt;&lt;item&gt;518&lt;/item&gt;&lt;item&gt;522&lt;/item&gt;&lt;item&gt;535&lt;/item&gt;&lt;item&gt;648&lt;/item&gt;&lt;item&gt;649&lt;/item&gt;&lt;item&gt;650&lt;/item&gt;&lt;item&gt;651&lt;/item&gt;&lt;item&gt;652&lt;/item&gt;&lt;item&gt;653&lt;/item&gt;&lt;item&gt;654&lt;/item&gt;&lt;item&gt;655&lt;/item&gt;&lt;item&gt;656&lt;/item&gt;&lt;/record-ids&gt;&lt;/item&gt;&lt;/Libraries&gt;"/>
  </w:docVars>
  <w:rsids>
    <w:rsidRoot w:val="003E3177"/>
    <w:rsid w:val="00004CB9"/>
    <w:rsid w:val="00011EEA"/>
    <w:rsid w:val="00011F78"/>
    <w:rsid w:val="00012EA7"/>
    <w:rsid w:val="0001761A"/>
    <w:rsid w:val="00021DC2"/>
    <w:rsid w:val="00026419"/>
    <w:rsid w:val="00027124"/>
    <w:rsid w:val="00031E65"/>
    <w:rsid w:val="00033B12"/>
    <w:rsid w:val="000363E4"/>
    <w:rsid w:val="00036C04"/>
    <w:rsid w:val="0004387C"/>
    <w:rsid w:val="00052130"/>
    <w:rsid w:val="000607AA"/>
    <w:rsid w:val="00066AA2"/>
    <w:rsid w:val="00066CC7"/>
    <w:rsid w:val="0007052E"/>
    <w:rsid w:val="0007115B"/>
    <w:rsid w:val="000874CE"/>
    <w:rsid w:val="00096856"/>
    <w:rsid w:val="00097B55"/>
    <w:rsid w:val="000A7D55"/>
    <w:rsid w:val="000B17C0"/>
    <w:rsid w:val="000B766C"/>
    <w:rsid w:val="000C0B6F"/>
    <w:rsid w:val="000C2729"/>
    <w:rsid w:val="000C5A2A"/>
    <w:rsid w:val="000C66A5"/>
    <w:rsid w:val="000D58E7"/>
    <w:rsid w:val="000E23D1"/>
    <w:rsid w:val="000E242F"/>
    <w:rsid w:val="000E3BE5"/>
    <w:rsid w:val="000E73CB"/>
    <w:rsid w:val="000E7657"/>
    <w:rsid w:val="000E7E46"/>
    <w:rsid w:val="000F03AB"/>
    <w:rsid w:val="000F0A62"/>
    <w:rsid w:val="000F543A"/>
    <w:rsid w:val="00102626"/>
    <w:rsid w:val="001046A5"/>
    <w:rsid w:val="00106307"/>
    <w:rsid w:val="001066C2"/>
    <w:rsid w:val="001078AD"/>
    <w:rsid w:val="001108E3"/>
    <w:rsid w:val="001109CA"/>
    <w:rsid w:val="001115FD"/>
    <w:rsid w:val="00113FBF"/>
    <w:rsid w:val="001147A3"/>
    <w:rsid w:val="00115335"/>
    <w:rsid w:val="0012081B"/>
    <w:rsid w:val="00121F78"/>
    <w:rsid w:val="00122D50"/>
    <w:rsid w:val="00125846"/>
    <w:rsid w:val="00131F0B"/>
    <w:rsid w:val="0013600D"/>
    <w:rsid w:val="001374B1"/>
    <w:rsid w:val="00144F47"/>
    <w:rsid w:val="0014594A"/>
    <w:rsid w:val="001472E0"/>
    <w:rsid w:val="00153D65"/>
    <w:rsid w:val="00155AD7"/>
    <w:rsid w:val="001616F8"/>
    <w:rsid w:val="00162DA6"/>
    <w:rsid w:val="0016310D"/>
    <w:rsid w:val="00163971"/>
    <w:rsid w:val="00170BEE"/>
    <w:rsid w:val="001746B6"/>
    <w:rsid w:val="00175252"/>
    <w:rsid w:val="00180C35"/>
    <w:rsid w:val="00182B6B"/>
    <w:rsid w:val="00184A16"/>
    <w:rsid w:val="00184DDB"/>
    <w:rsid w:val="00186761"/>
    <w:rsid w:val="00191684"/>
    <w:rsid w:val="0019377D"/>
    <w:rsid w:val="001A5CAF"/>
    <w:rsid w:val="001A5E0B"/>
    <w:rsid w:val="001C13DA"/>
    <w:rsid w:val="001C27AE"/>
    <w:rsid w:val="001C2DB4"/>
    <w:rsid w:val="001C4DD9"/>
    <w:rsid w:val="001C6062"/>
    <w:rsid w:val="001C727B"/>
    <w:rsid w:val="001D454D"/>
    <w:rsid w:val="001E1172"/>
    <w:rsid w:val="001E44C8"/>
    <w:rsid w:val="001E476A"/>
    <w:rsid w:val="001E4D9D"/>
    <w:rsid w:val="001E53BC"/>
    <w:rsid w:val="001E58C3"/>
    <w:rsid w:val="001E5A63"/>
    <w:rsid w:val="001E5F7B"/>
    <w:rsid w:val="001E6DE7"/>
    <w:rsid w:val="001F0603"/>
    <w:rsid w:val="001F505A"/>
    <w:rsid w:val="0020143F"/>
    <w:rsid w:val="00201C9E"/>
    <w:rsid w:val="002042BD"/>
    <w:rsid w:val="002053FA"/>
    <w:rsid w:val="00207E13"/>
    <w:rsid w:val="00210F62"/>
    <w:rsid w:val="00220FE9"/>
    <w:rsid w:val="00222385"/>
    <w:rsid w:val="0022246A"/>
    <w:rsid w:val="00222CE1"/>
    <w:rsid w:val="002249DC"/>
    <w:rsid w:val="00234460"/>
    <w:rsid w:val="00234A55"/>
    <w:rsid w:val="00240EC4"/>
    <w:rsid w:val="0024179A"/>
    <w:rsid w:val="00244865"/>
    <w:rsid w:val="00245A76"/>
    <w:rsid w:val="00247E5F"/>
    <w:rsid w:val="002542F4"/>
    <w:rsid w:val="00254D3D"/>
    <w:rsid w:val="00260621"/>
    <w:rsid w:val="00261CF7"/>
    <w:rsid w:val="00262368"/>
    <w:rsid w:val="00264BA9"/>
    <w:rsid w:val="00271B8F"/>
    <w:rsid w:val="00271EC3"/>
    <w:rsid w:val="00283F6C"/>
    <w:rsid w:val="002926B1"/>
    <w:rsid w:val="0029690D"/>
    <w:rsid w:val="002A0E42"/>
    <w:rsid w:val="002A2497"/>
    <w:rsid w:val="002A3488"/>
    <w:rsid w:val="002A34F9"/>
    <w:rsid w:val="002A4637"/>
    <w:rsid w:val="002A5AF6"/>
    <w:rsid w:val="002B02F2"/>
    <w:rsid w:val="002B64D5"/>
    <w:rsid w:val="002C01BB"/>
    <w:rsid w:val="002C7B14"/>
    <w:rsid w:val="002D18BD"/>
    <w:rsid w:val="002D22FD"/>
    <w:rsid w:val="002D4298"/>
    <w:rsid w:val="002D5E9D"/>
    <w:rsid w:val="002E2795"/>
    <w:rsid w:val="002E4B98"/>
    <w:rsid w:val="002E79DD"/>
    <w:rsid w:val="002F1F15"/>
    <w:rsid w:val="002F5CF8"/>
    <w:rsid w:val="002F6105"/>
    <w:rsid w:val="002F7242"/>
    <w:rsid w:val="0030145A"/>
    <w:rsid w:val="00305BA1"/>
    <w:rsid w:val="0030697C"/>
    <w:rsid w:val="00306E8C"/>
    <w:rsid w:val="003143A8"/>
    <w:rsid w:val="003146D9"/>
    <w:rsid w:val="00315018"/>
    <w:rsid w:val="00317B2F"/>
    <w:rsid w:val="00323EE0"/>
    <w:rsid w:val="0032668E"/>
    <w:rsid w:val="00333E80"/>
    <w:rsid w:val="00337D77"/>
    <w:rsid w:val="003411D0"/>
    <w:rsid w:val="003459AC"/>
    <w:rsid w:val="0035028E"/>
    <w:rsid w:val="00353F41"/>
    <w:rsid w:val="00357EA0"/>
    <w:rsid w:val="00370DF2"/>
    <w:rsid w:val="0037189B"/>
    <w:rsid w:val="003757D7"/>
    <w:rsid w:val="00376111"/>
    <w:rsid w:val="00382F14"/>
    <w:rsid w:val="00384EAF"/>
    <w:rsid w:val="00391CC4"/>
    <w:rsid w:val="00392210"/>
    <w:rsid w:val="0039530A"/>
    <w:rsid w:val="00397BA6"/>
    <w:rsid w:val="003A025A"/>
    <w:rsid w:val="003A509A"/>
    <w:rsid w:val="003A6411"/>
    <w:rsid w:val="003B30E9"/>
    <w:rsid w:val="003C16A0"/>
    <w:rsid w:val="003C285B"/>
    <w:rsid w:val="003C3092"/>
    <w:rsid w:val="003C4EC2"/>
    <w:rsid w:val="003D0025"/>
    <w:rsid w:val="003D3425"/>
    <w:rsid w:val="003D375C"/>
    <w:rsid w:val="003D38B5"/>
    <w:rsid w:val="003D4869"/>
    <w:rsid w:val="003D5E40"/>
    <w:rsid w:val="003E0A3F"/>
    <w:rsid w:val="003E3177"/>
    <w:rsid w:val="003E40EC"/>
    <w:rsid w:val="003E5245"/>
    <w:rsid w:val="003F0169"/>
    <w:rsid w:val="003F1EEB"/>
    <w:rsid w:val="003F50E3"/>
    <w:rsid w:val="003F7F66"/>
    <w:rsid w:val="004030AC"/>
    <w:rsid w:val="0040344C"/>
    <w:rsid w:val="00410253"/>
    <w:rsid w:val="004129C6"/>
    <w:rsid w:val="0042387A"/>
    <w:rsid w:val="00423CA6"/>
    <w:rsid w:val="004302F7"/>
    <w:rsid w:val="00433149"/>
    <w:rsid w:val="004428CB"/>
    <w:rsid w:val="00443080"/>
    <w:rsid w:val="00447301"/>
    <w:rsid w:val="00447B2A"/>
    <w:rsid w:val="004514E0"/>
    <w:rsid w:val="00452739"/>
    <w:rsid w:val="00452C2E"/>
    <w:rsid w:val="004544E3"/>
    <w:rsid w:val="004622D0"/>
    <w:rsid w:val="0046524E"/>
    <w:rsid w:val="00470B7B"/>
    <w:rsid w:val="0047172A"/>
    <w:rsid w:val="00474D11"/>
    <w:rsid w:val="00475CF4"/>
    <w:rsid w:val="004768F9"/>
    <w:rsid w:val="0048137F"/>
    <w:rsid w:val="004832AB"/>
    <w:rsid w:val="00484E8E"/>
    <w:rsid w:val="0048736D"/>
    <w:rsid w:val="004878F5"/>
    <w:rsid w:val="0049497C"/>
    <w:rsid w:val="004950E6"/>
    <w:rsid w:val="004A29EE"/>
    <w:rsid w:val="004A6051"/>
    <w:rsid w:val="004A765E"/>
    <w:rsid w:val="004B32E0"/>
    <w:rsid w:val="004B4A39"/>
    <w:rsid w:val="004C115E"/>
    <w:rsid w:val="004C167A"/>
    <w:rsid w:val="004C6B6B"/>
    <w:rsid w:val="004D2F4E"/>
    <w:rsid w:val="004E33A4"/>
    <w:rsid w:val="004E4D32"/>
    <w:rsid w:val="004F262B"/>
    <w:rsid w:val="004F2DE8"/>
    <w:rsid w:val="004F4E38"/>
    <w:rsid w:val="00500289"/>
    <w:rsid w:val="0050468E"/>
    <w:rsid w:val="005057B0"/>
    <w:rsid w:val="005109D5"/>
    <w:rsid w:val="005127FC"/>
    <w:rsid w:val="00521ACF"/>
    <w:rsid w:val="0052339F"/>
    <w:rsid w:val="00530FA4"/>
    <w:rsid w:val="005345A7"/>
    <w:rsid w:val="00536519"/>
    <w:rsid w:val="0054132A"/>
    <w:rsid w:val="005418E2"/>
    <w:rsid w:val="0054544F"/>
    <w:rsid w:val="00547EB0"/>
    <w:rsid w:val="005556CC"/>
    <w:rsid w:val="005556DD"/>
    <w:rsid w:val="0055597C"/>
    <w:rsid w:val="00555AD7"/>
    <w:rsid w:val="00555FB4"/>
    <w:rsid w:val="00557265"/>
    <w:rsid w:val="00560BCB"/>
    <w:rsid w:val="00570BF8"/>
    <w:rsid w:val="00574849"/>
    <w:rsid w:val="00592734"/>
    <w:rsid w:val="005949CD"/>
    <w:rsid w:val="0059735C"/>
    <w:rsid w:val="005A1D81"/>
    <w:rsid w:val="005A28EF"/>
    <w:rsid w:val="005A5EC6"/>
    <w:rsid w:val="005A6799"/>
    <w:rsid w:val="005A7A83"/>
    <w:rsid w:val="005B19AE"/>
    <w:rsid w:val="005B21B7"/>
    <w:rsid w:val="005B507B"/>
    <w:rsid w:val="005C1934"/>
    <w:rsid w:val="005C56F0"/>
    <w:rsid w:val="005C5C45"/>
    <w:rsid w:val="005C63C1"/>
    <w:rsid w:val="005D13E7"/>
    <w:rsid w:val="005D29B2"/>
    <w:rsid w:val="005D2E9F"/>
    <w:rsid w:val="005E219D"/>
    <w:rsid w:val="005E4D3F"/>
    <w:rsid w:val="005E72F1"/>
    <w:rsid w:val="005F1377"/>
    <w:rsid w:val="005F43E7"/>
    <w:rsid w:val="005F4533"/>
    <w:rsid w:val="00602F4B"/>
    <w:rsid w:val="00603ECD"/>
    <w:rsid w:val="006138D0"/>
    <w:rsid w:val="00613C7B"/>
    <w:rsid w:val="00615D5E"/>
    <w:rsid w:val="00616E6D"/>
    <w:rsid w:val="0061753F"/>
    <w:rsid w:val="00617F1F"/>
    <w:rsid w:val="00621213"/>
    <w:rsid w:val="00624730"/>
    <w:rsid w:val="006249EC"/>
    <w:rsid w:val="00625D58"/>
    <w:rsid w:val="0063025A"/>
    <w:rsid w:val="00631755"/>
    <w:rsid w:val="00631C54"/>
    <w:rsid w:val="0063337C"/>
    <w:rsid w:val="00633DE9"/>
    <w:rsid w:val="006341B6"/>
    <w:rsid w:val="00635EBA"/>
    <w:rsid w:val="006363B7"/>
    <w:rsid w:val="006509EA"/>
    <w:rsid w:val="006605B0"/>
    <w:rsid w:val="00660C2A"/>
    <w:rsid w:val="00661A84"/>
    <w:rsid w:val="006660E3"/>
    <w:rsid w:val="00666EC4"/>
    <w:rsid w:val="00667DA8"/>
    <w:rsid w:val="0067493F"/>
    <w:rsid w:val="00676F39"/>
    <w:rsid w:val="00686BEB"/>
    <w:rsid w:val="00690182"/>
    <w:rsid w:val="00691B70"/>
    <w:rsid w:val="00692D35"/>
    <w:rsid w:val="006951FF"/>
    <w:rsid w:val="00697D02"/>
    <w:rsid w:val="006A4978"/>
    <w:rsid w:val="006B4A4E"/>
    <w:rsid w:val="006B506A"/>
    <w:rsid w:val="006B5242"/>
    <w:rsid w:val="006C4BF4"/>
    <w:rsid w:val="006C786C"/>
    <w:rsid w:val="006E272C"/>
    <w:rsid w:val="006F291B"/>
    <w:rsid w:val="006F3646"/>
    <w:rsid w:val="006F4AB4"/>
    <w:rsid w:val="006F64A6"/>
    <w:rsid w:val="006F7A05"/>
    <w:rsid w:val="00701126"/>
    <w:rsid w:val="00701266"/>
    <w:rsid w:val="007020AE"/>
    <w:rsid w:val="00704CD8"/>
    <w:rsid w:val="00706967"/>
    <w:rsid w:val="00711C17"/>
    <w:rsid w:val="0071322B"/>
    <w:rsid w:val="00714AFD"/>
    <w:rsid w:val="00716620"/>
    <w:rsid w:val="007278E2"/>
    <w:rsid w:val="0073584D"/>
    <w:rsid w:val="00741EB9"/>
    <w:rsid w:val="00745689"/>
    <w:rsid w:val="00747EEF"/>
    <w:rsid w:val="00750315"/>
    <w:rsid w:val="007523C5"/>
    <w:rsid w:val="00755B4F"/>
    <w:rsid w:val="007570FD"/>
    <w:rsid w:val="00766E7F"/>
    <w:rsid w:val="007673ED"/>
    <w:rsid w:val="00767B95"/>
    <w:rsid w:val="00767FCC"/>
    <w:rsid w:val="00780329"/>
    <w:rsid w:val="00793A59"/>
    <w:rsid w:val="00795359"/>
    <w:rsid w:val="007A2B46"/>
    <w:rsid w:val="007A4912"/>
    <w:rsid w:val="007A7786"/>
    <w:rsid w:val="007B1846"/>
    <w:rsid w:val="007B2E04"/>
    <w:rsid w:val="007B58A4"/>
    <w:rsid w:val="007C3463"/>
    <w:rsid w:val="007C3C06"/>
    <w:rsid w:val="007D2984"/>
    <w:rsid w:val="007E494B"/>
    <w:rsid w:val="007F016A"/>
    <w:rsid w:val="007F2A93"/>
    <w:rsid w:val="007F2C4E"/>
    <w:rsid w:val="00802472"/>
    <w:rsid w:val="008052B2"/>
    <w:rsid w:val="00822BC9"/>
    <w:rsid w:val="00824869"/>
    <w:rsid w:val="00826B91"/>
    <w:rsid w:val="008304A1"/>
    <w:rsid w:val="00831EB1"/>
    <w:rsid w:val="00832851"/>
    <w:rsid w:val="00832986"/>
    <w:rsid w:val="00835D22"/>
    <w:rsid w:val="00845F81"/>
    <w:rsid w:val="00850C6C"/>
    <w:rsid w:val="00853E07"/>
    <w:rsid w:val="00855DE7"/>
    <w:rsid w:val="00864E53"/>
    <w:rsid w:val="0087144D"/>
    <w:rsid w:val="0087288C"/>
    <w:rsid w:val="00877A4E"/>
    <w:rsid w:val="00880730"/>
    <w:rsid w:val="00881685"/>
    <w:rsid w:val="00883A8E"/>
    <w:rsid w:val="00883BD0"/>
    <w:rsid w:val="0088462D"/>
    <w:rsid w:val="0088595F"/>
    <w:rsid w:val="008865D6"/>
    <w:rsid w:val="00887668"/>
    <w:rsid w:val="00893457"/>
    <w:rsid w:val="00895528"/>
    <w:rsid w:val="00897F39"/>
    <w:rsid w:val="008A5BD2"/>
    <w:rsid w:val="008B2681"/>
    <w:rsid w:val="008B49C5"/>
    <w:rsid w:val="008B7331"/>
    <w:rsid w:val="008C1E43"/>
    <w:rsid w:val="008C29F2"/>
    <w:rsid w:val="008C3859"/>
    <w:rsid w:val="008C781A"/>
    <w:rsid w:val="008D333F"/>
    <w:rsid w:val="008D67E1"/>
    <w:rsid w:val="008E4BF6"/>
    <w:rsid w:val="008F0875"/>
    <w:rsid w:val="008F1412"/>
    <w:rsid w:val="008F199D"/>
    <w:rsid w:val="008F563E"/>
    <w:rsid w:val="008F7BD2"/>
    <w:rsid w:val="00904883"/>
    <w:rsid w:val="00904C52"/>
    <w:rsid w:val="00916026"/>
    <w:rsid w:val="009165DE"/>
    <w:rsid w:val="009176BD"/>
    <w:rsid w:val="00927D93"/>
    <w:rsid w:val="00941BA5"/>
    <w:rsid w:val="00947BF5"/>
    <w:rsid w:val="00954BCD"/>
    <w:rsid w:val="009553C0"/>
    <w:rsid w:val="00955589"/>
    <w:rsid w:val="009629A6"/>
    <w:rsid w:val="00965C95"/>
    <w:rsid w:val="00967B06"/>
    <w:rsid w:val="00967D82"/>
    <w:rsid w:val="00970214"/>
    <w:rsid w:val="00972CAC"/>
    <w:rsid w:val="00974EB4"/>
    <w:rsid w:val="00976772"/>
    <w:rsid w:val="009814CC"/>
    <w:rsid w:val="009848F1"/>
    <w:rsid w:val="009849A2"/>
    <w:rsid w:val="00986772"/>
    <w:rsid w:val="00994DFD"/>
    <w:rsid w:val="009979CF"/>
    <w:rsid w:val="00997DAB"/>
    <w:rsid w:val="009A0CAB"/>
    <w:rsid w:val="009A4F90"/>
    <w:rsid w:val="009A6EE1"/>
    <w:rsid w:val="009B0F6E"/>
    <w:rsid w:val="009B11F3"/>
    <w:rsid w:val="009B2540"/>
    <w:rsid w:val="009B3D9E"/>
    <w:rsid w:val="009B55B0"/>
    <w:rsid w:val="009C4B91"/>
    <w:rsid w:val="009C79A4"/>
    <w:rsid w:val="009C7FE5"/>
    <w:rsid w:val="009D0100"/>
    <w:rsid w:val="009D02C8"/>
    <w:rsid w:val="009D15AC"/>
    <w:rsid w:val="009D16AC"/>
    <w:rsid w:val="009D3341"/>
    <w:rsid w:val="009E043C"/>
    <w:rsid w:val="009E20D9"/>
    <w:rsid w:val="009E2406"/>
    <w:rsid w:val="009E4CE4"/>
    <w:rsid w:val="009F0EB6"/>
    <w:rsid w:val="009F5D73"/>
    <w:rsid w:val="009F6332"/>
    <w:rsid w:val="00A00992"/>
    <w:rsid w:val="00A0125E"/>
    <w:rsid w:val="00A01C01"/>
    <w:rsid w:val="00A02650"/>
    <w:rsid w:val="00A03CE7"/>
    <w:rsid w:val="00A04E57"/>
    <w:rsid w:val="00A050FB"/>
    <w:rsid w:val="00A068D3"/>
    <w:rsid w:val="00A100B1"/>
    <w:rsid w:val="00A10F39"/>
    <w:rsid w:val="00A12305"/>
    <w:rsid w:val="00A1391E"/>
    <w:rsid w:val="00A2261E"/>
    <w:rsid w:val="00A24529"/>
    <w:rsid w:val="00A26423"/>
    <w:rsid w:val="00A26F73"/>
    <w:rsid w:val="00A34047"/>
    <w:rsid w:val="00A53338"/>
    <w:rsid w:val="00A608FE"/>
    <w:rsid w:val="00A662CE"/>
    <w:rsid w:val="00A66705"/>
    <w:rsid w:val="00A71AEE"/>
    <w:rsid w:val="00A751ED"/>
    <w:rsid w:val="00A77168"/>
    <w:rsid w:val="00A81213"/>
    <w:rsid w:val="00A82646"/>
    <w:rsid w:val="00A86E6C"/>
    <w:rsid w:val="00A90EFD"/>
    <w:rsid w:val="00A91AFE"/>
    <w:rsid w:val="00A9395F"/>
    <w:rsid w:val="00AA2234"/>
    <w:rsid w:val="00AA2ACC"/>
    <w:rsid w:val="00AA4229"/>
    <w:rsid w:val="00AA7CE4"/>
    <w:rsid w:val="00AB06A5"/>
    <w:rsid w:val="00AB074D"/>
    <w:rsid w:val="00AB6920"/>
    <w:rsid w:val="00AB746A"/>
    <w:rsid w:val="00AC05AF"/>
    <w:rsid w:val="00AC2E4D"/>
    <w:rsid w:val="00AC3B75"/>
    <w:rsid w:val="00AC4C4F"/>
    <w:rsid w:val="00AC5D7C"/>
    <w:rsid w:val="00AC62DA"/>
    <w:rsid w:val="00AC6DB4"/>
    <w:rsid w:val="00AC6DE6"/>
    <w:rsid w:val="00AD03B3"/>
    <w:rsid w:val="00AD79A9"/>
    <w:rsid w:val="00AE2C8B"/>
    <w:rsid w:val="00AE5DE4"/>
    <w:rsid w:val="00AF7E58"/>
    <w:rsid w:val="00B02F21"/>
    <w:rsid w:val="00B061CD"/>
    <w:rsid w:val="00B13C80"/>
    <w:rsid w:val="00B21741"/>
    <w:rsid w:val="00B22AE2"/>
    <w:rsid w:val="00B26656"/>
    <w:rsid w:val="00B274B3"/>
    <w:rsid w:val="00B30AAD"/>
    <w:rsid w:val="00B3252D"/>
    <w:rsid w:val="00B33CDB"/>
    <w:rsid w:val="00B342AB"/>
    <w:rsid w:val="00B45E5F"/>
    <w:rsid w:val="00B62E52"/>
    <w:rsid w:val="00B64D6A"/>
    <w:rsid w:val="00B73A3B"/>
    <w:rsid w:val="00B77FD4"/>
    <w:rsid w:val="00B86029"/>
    <w:rsid w:val="00B90FF5"/>
    <w:rsid w:val="00B92115"/>
    <w:rsid w:val="00B96937"/>
    <w:rsid w:val="00BA0330"/>
    <w:rsid w:val="00BA1911"/>
    <w:rsid w:val="00BA648B"/>
    <w:rsid w:val="00BB7734"/>
    <w:rsid w:val="00BC03AB"/>
    <w:rsid w:val="00BC2812"/>
    <w:rsid w:val="00BC2DBF"/>
    <w:rsid w:val="00BC356D"/>
    <w:rsid w:val="00BC4EF0"/>
    <w:rsid w:val="00BD509B"/>
    <w:rsid w:val="00BD58D7"/>
    <w:rsid w:val="00BD5D9E"/>
    <w:rsid w:val="00BE07CD"/>
    <w:rsid w:val="00BE3227"/>
    <w:rsid w:val="00BE7C27"/>
    <w:rsid w:val="00BF17AF"/>
    <w:rsid w:val="00BF3097"/>
    <w:rsid w:val="00C02C49"/>
    <w:rsid w:val="00C03530"/>
    <w:rsid w:val="00C1307A"/>
    <w:rsid w:val="00C131FA"/>
    <w:rsid w:val="00C13B9C"/>
    <w:rsid w:val="00C13BA3"/>
    <w:rsid w:val="00C17D9D"/>
    <w:rsid w:val="00C23EDB"/>
    <w:rsid w:val="00C2596D"/>
    <w:rsid w:val="00C262DE"/>
    <w:rsid w:val="00C27596"/>
    <w:rsid w:val="00C343E8"/>
    <w:rsid w:val="00C37E77"/>
    <w:rsid w:val="00C42E4B"/>
    <w:rsid w:val="00C434AD"/>
    <w:rsid w:val="00C44700"/>
    <w:rsid w:val="00C60148"/>
    <w:rsid w:val="00C649F4"/>
    <w:rsid w:val="00C72696"/>
    <w:rsid w:val="00C736A0"/>
    <w:rsid w:val="00C87636"/>
    <w:rsid w:val="00C90A2D"/>
    <w:rsid w:val="00C915BA"/>
    <w:rsid w:val="00C9270C"/>
    <w:rsid w:val="00C92A04"/>
    <w:rsid w:val="00C964EE"/>
    <w:rsid w:val="00CA002E"/>
    <w:rsid w:val="00CA0A9D"/>
    <w:rsid w:val="00CA144C"/>
    <w:rsid w:val="00CA29AE"/>
    <w:rsid w:val="00CA5166"/>
    <w:rsid w:val="00CA5F67"/>
    <w:rsid w:val="00CA6366"/>
    <w:rsid w:val="00CB3A0C"/>
    <w:rsid w:val="00CB628F"/>
    <w:rsid w:val="00CC0B9C"/>
    <w:rsid w:val="00CC0D58"/>
    <w:rsid w:val="00CC1B2D"/>
    <w:rsid w:val="00CC4527"/>
    <w:rsid w:val="00CC543F"/>
    <w:rsid w:val="00CC5CC4"/>
    <w:rsid w:val="00CC7D36"/>
    <w:rsid w:val="00CD5681"/>
    <w:rsid w:val="00CE4A8D"/>
    <w:rsid w:val="00CE5B96"/>
    <w:rsid w:val="00CE65F4"/>
    <w:rsid w:val="00CE736A"/>
    <w:rsid w:val="00CF3808"/>
    <w:rsid w:val="00CF5322"/>
    <w:rsid w:val="00D02198"/>
    <w:rsid w:val="00D021AD"/>
    <w:rsid w:val="00D038CC"/>
    <w:rsid w:val="00D07DB3"/>
    <w:rsid w:val="00D10B2D"/>
    <w:rsid w:val="00D131FE"/>
    <w:rsid w:val="00D1340F"/>
    <w:rsid w:val="00D17BB4"/>
    <w:rsid w:val="00D25B6B"/>
    <w:rsid w:val="00D331D1"/>
    <w:rsid w:val="00D371B7"/>
    <w:rsid w:val="00D41248"/>
    <w:rsid w:val="00D4392B"/>
    <w:rsid w:val="00D4412C"/>
    <w:rsid w:val="00D51BF3"/>
    <w:rsid w:val="00D530FC"/>
    <w:rsid w:val="00D54EEA"/>
    <w:rsid w:val="00D56FF6"/>
    <w:rsid w:val="00D63411"/>
    <w:rsid w:val="00D65AAF"/>
    <w:rsid w:val="00D65AED"/>
    <w:rsid w:val="00D66BC7"/>
    <w:rsid w:val="00D714FC"/>
    <w:rsid w:val="00D73246"/>
    <w:rsid w:val="00D7324B"/>
    <w:rsid w:val="00D74C7E"/>
    <w:rsid w:val="00D76CE2"/>
    <w:rsid w:val="00D76E18"/>
    <w:rsid w:val="00D7730F"/>
    <w:rsid w:val="00D77A1E"/>
    <w:rsid w:val="00D80B22"/>
    <w:rsid w:val="00D80BD3"/>
    <w:rsid w:val="00D836A8"/>
    <w:rsid w:val="00D87D2D"/>
    <w:rsid w:val="00D91514"/>
    <w:rsid w:val="00D91C57"/>
    <w:rsid w:val="00D91FA7"/>
    <w:rsid w:val="00D9615A"/>
    <w:rsid w:val="00D977B8"/>
    <w:rsid w:val="00DA1F3E"/>
    <w:rsid w:val="00DA4555"/>
    <w:rsid w:val="00DA5DF8"/>
    <w:rsid w:val="00DB0096"/>
    <w:rsid w:val="00DB0605"/>
    <w:rsid w:val="00DB15BA"/>
    <w:rsid w:val="00DB4223"/>
    <w:rsid w:val="00DB4506"/>
    <w:rsid w:val="00DB4FEB"/>
    <w:rsid w:val="00DB5FBA"/>
    <w:rsid w:val="00DB71C5"/>
    <w:rsid w:val="00DC3CA9"/>
    <w:rsid w:val="00DC5D9B"/>
    <w:rsid w:val="00DD58F6"/>
    <w:rsid w:val="00DD6746"/>
    <w:rsid w:val="00DD6CA4"/>
    <w:rsid w:val="00DD782B"/>
    <w:rsid w:val="00DE1213"/>
    <w:rsid w:val="00DE43A4"/>
    <w:rsid w:val="00DE6C60"/>
    <w:rsid w:val="00DF2CC3"/>
    <w:rsid w:val="00DF3B0C"/>
    <w:rsid w:val="00DF5E0A"/>
    <w:rsid w:val="00E030B3"/>
    <w:rsid w:val="00E049D3"/>
    <w:rsid w:val="00E11478"/>
    <w:rsid w:val="00E12BB5"/>
    <w:rsid w:val="00E139C0"/>
    <w:rsid w:val="00E13BE2"/>
    <w:rsid w:val="00E14B1C"/>
    <w:rsid w:val="00E153D0"/>
    <w:rsid w:val="00E15B8C"/>
    <w:rsid w:val="00E20940"/>
    <w:rsid w:val="00E230CC"/>
    <w:rsid w:val="00E23FE8"/>
    <w:rsid w:val="00E242E6"/>
    <w:rsid w:val="00E245D7"/>
    <w:rsid w:val="00E269F9"/>
    <w:rsid w:val="00E27F73"/>
    <w:rsid w:val="00E35802"/>
    <w:rsid w:val="00E53328"/>
    <w:rsid w:val="00E54137"/>
    <w:rsid w:val="00E54401"/>
    <w:rsid w:val="00E55A79"/>
    <w:rsid w:val="00E619C3"/>
    <w:rsid w:val="00E63EBD"/>
    <w:rsid w:val="00E661C7"/>
    <w:rsid w:val="00E74125"/>
    <w:rsid w:val="00E75259"/>
    <w:rsid w:val="00E75294"/>
    <w:rsid w:val="00E75C48"/>
    <w:rsid w:val="00E80469"/>
    <w:rsid w:val="00E804FD"/>
    <w:rsid w:val="00E840BA"/>
    <w:rsid w:val="00E841D9"/>
    <w:rsid w:val="00E8464A"/>
    <w:rsid w:val="00E84900"/>
    <w:rsid w:val="00E86F15"/>
    <w:rsid w:val="00E87194"/>
    <w:rsid w:val="00E87CCE"/>
    <w:rsid w:val="00E907F2"/>
    <w:rsid w:val="00E926B0"/>
    <w:rsid w:val="00E93CE2"/>
    <w:rsid w:val="00E9539D"/>
    <w:rsid w:val="00E95522"/>
    <w:rsid w:val="00E959C9"/>
    <w:rsid w:val="00EA065E"/>
    <w:rsid w:val="00EA0BD0"/>
    <w:rsid w:val="00EA1E94"/>
    <w:rsid w:val="00EA2337"/>
    <w:rsid w:val="00EA31B2"/>
    <w:rsid w:val="00EA5133"/>
    <w:rsid w:val="00EB4CDA"/>
    <w:rsid w:val="00EB786E"/>
    <w:rsid w:val="00EB7939"/>
    <w:rsid w:val="00EB7EBD"/>
    <w:rsid w:val="00EC1E56"/>
    <w:rsid w:val="00EC62E9"/>
    <w:rsid w:val="00EC7D56"/>
    <w:rsid w:val="00ED04FE"/>
    <w:rsid w:val="00ED1F08"/>
    <w:rsid w:val="00EE461F"/>
    <w:rsid w:val="00EE4972"/>
    <w:rsid w:val="00EF19CF"/>
    <w:rsid w:val="00EF40A8"/>
    <w:rsid w:val="00EF5174"/>
    <w:rsid w:val="00EF712C"/>
    <w:rsid w:val="00F00103"/>
    <w:rsid w:val="00F01D92"/>
    <w:rsid w:val="00F02219"/>
    <w:rsid w:val="00F05E43"/>
    <w:rsid w:val="00F07106"/>
    <w:rsid w:val="00F07322"/>
    <w:rsid w:val="00F1032E"/>
    <w:rsid w:val="00F11C77"/>
    <w:rsid w:val="00F16502"/>
    <w:rsid w:val="00F231D4"/>
    <w:rsid w:val="00F245F6"/>
    <w:rsid w:val="00F27D0E"/>
    <w:rsid w:val="00F320A4"/>
    <w:rsid w:val="00F32E72"/>
    <w:rsid w:val="00F3317C"/>
    <w:rsid w:val="00F3484B"/>
    <w:rsid w:val="00F355AB"/>
    <w:rsid w:val="00F40C95"/>
    <w:rsid w:val="00F45987"/>
    <w:rsid w:val="00F46569"/>
    <w:rsid w:val="00F46CDD"/>
    <w:rsid w:val="00F5171D"/>
    <w:rsid w:val="00F601B5"/>
    <w:rsid w:val="00F61B62"/>
    <w:rsid w:val="00F67B3B"/>
    <w:rsid w:val="00F715CD"/>
    <w:rsid w:val="00F71A8F"/>
    <w:rsid w:val="00F770E5"/>
    <w:rsid w:val="00F77103"/>
    <w:rsid w:val="00F85624"/>
    <w:rsid w:val="00F91C05"/>
    <w:rsid w:val="00F93717"/>
    <w:rsid w:val="00F948B9"/>
    <w:rsid w:val="00F97504"/>
    <w:rsid w:val="00F97D4C"/>
    <w:rsid w:val="00FA166D"/>
    <w:rsid w:val="00FA4820"/>
    <w:rsid w:val="00FA7030"/>
    <w:rsid w:val="00FA71F6"/>
    <w:rsid w:val="00FA7BF5"/>
    <w:rsid w:val="00FB157B"/>
    <w:rsid w:val="00FB1FAD"/>
    <w:rsid w:val="00FB432A"/>
    <w:rsid w:val="00FB6B26"/>
    <w:rsid w:val="00FC123B"/>
    <w:rsid w:val="00FC60B6"/>
    <w:rsid w:val="00FC75D4"/>
    <w:rsid w:val="00FD1EBB"/>
    <w:rsid w:val="00FD4CC2"/>
    <w:rsid w:val="00FD79EB"/>
    <w:rsid w:val="00FE277D"/>
    <w:rsid w:val="00FF004B"/>
    <w:rsid w:val="00FF08E2"/>
    <w:rsid w:val="00FF0CF7"/>
    <w:rsid w:val="00FF1D08"/>
    <w:rsid w:val="00FF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BC050"/>
  <w15:chartTrackingRefBased/>
  <w15:docId w15:val="{C2C48524-F36D-214B-9AD0-9F765112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15E"/>
    <w:pPr>
      <w:spacing w:after="0" w:line="240" w:lineRule="auto"/>
    </w:pPr>
    <w:rPr>
      <w:rFonts w:ascii="Times New Roman" w:eastAsia="Times New Roman" w:hAnsi="Times New Roman" w:cs="Times New Roman"/>
      <w:lang w:val="es-CL" w:eastAsia="es-MX"/>
    </w:rPr>
  </w:style>
  <w:style w:type="paragraph" w:styleId="Ttulo1">
    <w:name w:val="heading 1"/>
    <w:basedOn w:val="Ttulo2"/>
    <w:next w:val="Normal"/>
    <w:link w:val="Ttulo1Car"/>
    <w:uiPriority w:val="9"/>
    <w:qFormat/>
    <w:rsid w:val="00C17D9D"/>
    <w:pPr>
      <w:outlineLvl w:val="0"/>
    </w:pPr>
  </w:style>
  <w:style w:type="paragraph" w:styleId="Ttulo2">
    <w:name w:val="heading 2"/>
    <w:basedOn w:val="Normal"/>
    <w:next w:val="Normal"/>
    <w:link w:val="Ttulo2Car"/>
    <w:uiPriority w:val="9"/>
    <w:unhideWhenUsed/>
    <w:qFormat/>
    <w:rsid w:val="00C17D9D"/>
    <w:pPr>
      <w:spacing w:line="480" w:lineRule="auto"/>
      <w:jc w:val="both"/>
      <w:outlineLvl w:val="1"/>
    </w:pPr>
    <w:rPr>
      <w:b/>
      <w:bCs/>
      <w:lang w:val="en-US" w:eastAsia="es-ES_tradnl"/>
    </w:rPr>
  </w:style>
  <w:style w:type="paragraph" w:styleId="Ttulo3">
    <w:name w:val="heading 3"/>
    <w:basedOn w:val="Normal"/>
    <w:next w:val="Normal"/>
    <w:link w:val="Ttulo3Car"/>
    <w:uiPriority w:val="9"/>
    <w:unhideWhenUsed/>
    <w:qFormat/>
    <w:rsid w:val="00182B6B"/>
    <w:pPr>
      <w:keepNext/>
      <w:keepLines/>
      <w:spacing w:before="40"/>
      <w:outlineLvl w:val="2"/>
    </w:pPr>
    <w:rPr>
      <w:rFonts w:asciiTheme="majorHAnsi" w:eastAsiaTheme="majorEastAsia" w:hAnsiTheme="majorHAnsi" w:cstheme="majorBidi"/>
      <w:color w:val="1F3763" w:themeColor="accent1" w:themeShade="7F"/>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E3177"/>
    <w:pPr>
      <w:spacing w:after="120" w:line="276" w:lineRule="auto"/>
      <w:contextualSpacing/>
    </w:pPr>
    <w:rPr>
      <w:rFonts w:ascii="Georgia" w:eastAsiaTheme="majorEastAsia" w:hAnsi="Georgia" w:cstheme="majorBidi"/>
      <w:spacing w:val="-10"/>
      <w:kern w:val="28"/>
      <w:sz w:val="56"/>
      <w:szCs w:val="56"/>
      <w:lang w:val="en-US" w:eastAsia="en-US"/>
    </w:rPr>
  </w:style>
  <w:style w:type="character" w:customStyle="1" w:styleId="TtuloCar">
    <w:name w:val="Título Car"/>
    <w:basedOn w:val="Fuentedeprrafopredeter"/>
    <w:link w:val="Ttulo"/>
    <w:uiPriority w:val="10"/>
    <w:rsid w:val="003E3177"/>
    <w:rPr>
      <w:rFonts w:eastAsiaTheme="majorEastAsia" w:cstheme="majorBidi"/>
      <w:spacing w:val="-10"/>
      <w:kern w:val="28"/>
      <w:sz w:val="56"/>
      <w:szCs w:val="56"/>
    </w:rPr>
  </w:style>
  <w:style w:type="paragraph" w:styleId="Subttulo">
    <w:name w:val="Subtitle"/>
    <w:basedOn w:val="Normal"/>
    <w:next w:val="Normal"/>
    <w:link w:val="SubttuloCar"/>
    <w:uiPriority w:val="11"/>
    <w:qFormat/>
    <w:rsid w:val="003E3177"/>
    <w:pPr>
      <w:numPr>
        <w:ilvl w:val="1"/>
      </w:numPr>
      <w:spacing w:after="160" w:line="276" w:lineRule="auto"/>
    </w:pPr>
    <w:rPr>
      <w:rFonts w:ascii="Georgia" w:eastAsiaTheme="minorEastAsia" w:hAnsi="Georgia" w:cstheme="minorBidi"/>
      <w:color w:val="5A5A5A" w:themeColor="text1" w:themeTint="A5"/>
      <w:spacing w:val="15"/>
      <w:sz w:val="28"/>
      <w:szCs w:val="28"/>
      <w:lang w:val="en-US" w:eastAsia="en-US"/>
    </w:rPr>
  </w:style>
  <w:style w:type="character" w:customStyle="1" w:styleId="SubttuloCar">
    <w:name w:val="Subtítulo Car"/>
    <w:basedOn w:val="Fuentedeprrafopredeter"/>
    <w:link w:val="Subttulo"/>
    <w:uiPriority w:val="11"/>
    <w:rsid w:val="003E3177"/>
    <w:rPr>
      <w:rFonts w:eastAsiaTheme="minorEastAsia"/>
      <w:color w:val="5A5A5A" w:themeColor="text1" w:themeTint="A5"/>
      <w:spacing w:val="15"/>
      <w:sz w:val="28"/>
      <w:szCs w:val="28"/>
    </w:rPr>
  </w:style>
  <w:style w:type="character" w:customStyle="1" w:styleId="Ttulo1Car">
    <w:name w:val="Título 1 Car"/>
    <w:basedOn w:val="Fuentedeprrafopredeter"/>
    <w:link w:val="Ttulo1"/>
    <w:uiPriority w:val="9"/>
    <w:rsid w:val="00C17D9D"/>
    <w:rPr>
      <w:rFonts w:ascii="Times New Roman" w:eastAsia="Times New Roman" w:hAnsi="Times New Roman" w:cs="Times New Roman"/>
      <w:b/>
      <w:bCs/>
      <w:lang w:eastAsia="es-ES_tradnl"/>
    </w:rPr>
  </w:style>
  <w:style w:type="character" w:customStyle="1" w:styleId="mi">
    <w:name w:val="mi"/>
    <w:basedOn w:val="Fuentedeprrafopredeter"/>
    <w:rsid w:val="0071322B"/>
  </w:style>
  <w:style w:type="character" w:customStyle="1" w:styleId="mo">
    <w:name w:val="mo"/>
    <w:basedOn w:val="Fuentedeprrafopredeter"/>
    <w:rsid w:val="0071322B"/>
  </w:style>
  <w:style w:type="character" w:customStyle="1" w:styleId="mn">
    <w:name w:val="mn"/>
    <w:basedOn w:val="Fuentedeprrafopredeter"/>
    <w:rsid w:val="0071322B"/>
  </w:style>
  <w:style w:type="paragraph" w:styleId="Textodeglobo">
    <w:name w:val="Balloon Text"/>
    <w:basedOn w:val="Normal"/>
    <w:link w:val="TextodegloboCar"/>
    <w:uiPriority w:val="99"/>
    <w:semiHidden/>
    <w:unhideWhenUsed/>
    <w:rsid w:val="00122D50"/>
    <w:rPr>
      <w:rFonts w:ascii="Segoe UI" w:eastAsiaTheme="minorHAnsi" w:hAnsi="Segoe UI" w:cs="Segoe UI"/>
      <w:sz w:val="18"/>
      <w:szCs w:val="18"/>
      <w:lang w:val="en-US" w:eastAsia="en-US"/>
    </w:rPr>
  </w:style>
  <w:style w:type="character" w:customStyle="1" w:styleId="TextodegloboCar">
    <w:name w:val="Texto de globo Car"/>
    <w:basedOn w:val="Fuentedeprrafopredeter"/>
    <w:link w:val="Textodeglobo"/>
    <w:uiPriority w:val="99"/>
    <w:semiHidden/>
    <w:rsid w:val="00122D50"/>
    <w:rPr>
      <w:rFonts w:ascii="Segoe UI" w:hAnsi="Segoe UI" w:cs="Segoe UI"/>
      <w:sz w:val="18"/>
      <w:szCs w:val="18"/>
    </w:rPr>
  </w:style>
  <w:style w:type="paragraph" w:styleId="Revisin">
    <w:name w:val="Revision"/>
    <w:hidden/>
    <w:uiPriority w:val="99"/>
    <w:semiHidden/>
    <w:rsid w:val="00122D50"/>
    <w:pPr>
      <w:spacing w:after="0" w:line="240" w:lineRule="auto"/>
    </w:pPr>
    <w:rPr>
      <w:sz w:val="22"/>
    </w:rPr>
  </w:style>
  <w:style w:type="paragraph" w:styleId="Textocomentario">
    <w:name w:val="annotation text"/>
    <w:basedOn w:val="Normal"/>
    <w:link w:val="TextocomentarioCar"/>
    <w:uiPriority w:val="99"/>
    <w:unhideWhenUsed/>
    <w:pPr>
      <w:spacing w:after="120"/>
    </w:pPr>
    <w:rPr>
      <w:rFonts w:ascii="Georgia" w:eastAsiaTheme="minorHAnsi" w:hAnsi="Georgia" w:cstheme="minorBidi"/>
      <w:sz w:val="20"/>
      <w:szCs w:val="20"/>
      <w:lang w:val="en-US" w:eastAsia="en-US"/>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1C13DA"/>
    <w:pPr>
      <w:spacing w:after="120" w:line="276" w:lineRule="auto"/>
      <w:ind w:left="720"/>
      <w:contextualSpacing/>
    </w:pPr>
    <w:rPr>
      <w:rFonts w:ascii="Georgia" w:eastAsiaTheme="minorHAnsi" w:hAnsi="Georgia" w:cstheme="minorBidi"/>
      <w:sz w:val="22"/>
      <w:lang w:val="en-US" w:eastAsia="en-US"/>
    </w:rPr>
  </w:style>
  <w:style w:type="character" w:styleId="Textodelmarcadordeposicin">
    <w:name w:val="Placeholder Text"/>
    <w:basedOn w:val="Fuentedeprrafopredeter"/>
    <w:uiPriority w:val="99"/>
    <w:semiHidden/>
    <w:rsid w:val="00EF5174"/>
    <w:rPr>
      <w:color w:val="808080"/>
    </w:rPr>
  </w:style>
  <w:style w:type="table" w:styleId="Tablaconcuadrcula">
    <w:name w:val="Table Grid"/>
    <w:basedOn w:val="Tablanormal"/>
    <w:uiPriority w:val="39"/>
    <w:rsid w:val="00EC1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EC1E56"/>
    <w:rPr>
      <w:b/>
      <w:bCs/>
    </w:rPr>
  </w:style>
  <w:style w:type="character" w:customStyle="1" w:styleId="AsuntodelcomentarioCar">
    <w:name w:val="Asunto del comentario Car"/>
    <w:basedOn w:val="TextocomentarioCar"/>
    <w:link w:val="Asuntodelcomentario"/>
    <w:uiPriority w:val="99"/>
    <w:semiHidden/>
    <w:rsid w:val="00EC1E56"/>
    <w:rPr>
      <w:b/>
      <w:bCs/>
      <w:sz w:val="20"/>
      <w:szCs w:val="20"/>
    </w:rPr>
  </w:style>
  <w:style w:type="character" w:styleId="Hipervnculo">
    <w:name w:val="Hyperlink"/>
    <w:basedOn w:val="Fuentedeprrafopredeter"/>
    <w:uiPriority w:val="99"/>
    <w:unhideWhenUsed/>
    <w:rsid w:val="00F91C05"/>
    <w:rPr>
      <w:color w:val="0563C1" w:themeColor="hyperlink"/>
      <w:u w:val="single"/>
    </w:rPr>
  </w:style>
  <w:style w:type="character" w:customStyle="1" w:styleId="Mencinsinresolver1">
    <w:name w:val="Mención sin resolver1"/>
    <w:basedOn w:val="Fuentedeprrafopredeter"/>
    <w:uiPriority w:val="99"/>
    <w:semiHidden/>
    <w:unhideWhenUsed/>
    <w:rsid w:val="00F91C05"/>
    <w:rPr>
      <w:color w:val="605E5C"/>
      <w:shd w:val="clear" w:color="auto" w:fill="E1DFDD"/>
    </w:rPr>
  </w:style>
  <w:style w:type="character" w:styleId="Hipervnculovisitado">
    <w:name w:val="FollowedHyperlink"/>
    <w:basedOn w:val="Fuentedeprrafopredeter"/>
    <w:uiPriority w:val="99"/>
    <w:semiHidden/>
    <w:unhideWhenUsed/>
    <w:rsid w:val="00333E80"/>
    <w:rPr>
      <w:color w:val="954F72" w:themeColor="followedHyperlink"/>
      <w:u w:val="single"/>
    </w:rPr>
  </w:style>
  <w:style w:type="paragraph" w:styleId="NormalWeb">
    <w:name w:val="Normal (Web)"/>
    <w:basedOn w:val="Normal"/>
    <w:uiPriority w:val="99"/>
    <w:semiHidden/>
    <w:unhideWhenUsed/>
    <w:rsid w:val="00ED04FE"/>
    <w:pPr>
      <w:spacing w:before="100" w:beforeAutospacing="1" w:after="100" w:afterAutospacing="1"/>
    </w:pPr>
    <w:rPr>
      <w:lang w:eastAsia="es-CL"/>
    </w:rPr>
  </w:style>
  <w:style w:type="character" w:customStyle="1" w:styleId="mord">
    <w:name w:val="mord"/>
    <w:basedOn w:val="Fuentedeprrafopredeter"/>
    <w:rsid w:val="00ED04FE"/>
  </w:style>
  <w:style w:type="character" w:styleId="nfasis">
    <w:name w:val="Emphasis"/>
    <w:basedOn w:val="Fuentedeprrafopredeter"/>
    <w:uiPriority w:val="20"/>
    <w:qFormat/>
    <w:rsid w:val="00ED04FE"/>
    <w:rPr>
      <w:i/>
      <w:iCs/>
    </w:rPr>
  </w:style>
  <w:style w:type="character" w:customStyle="1" w:styleId="katex-mathml">
    <w:name w:val="katex-mathml"/>
    <w:basedOn w:val="Fuentedeprrafopredeter"/>
    <w:rsid w:val="00ED04FE"/>
  </w:style>
  <w:style w:type="character" w:customStyle="1" w:styleId="mrel">
    <w:name w:val="mrel"/>
    <w:basedOn w:val="Fuentedeprrafopredeter"/>
    <w:rsid w:val="00ED04FE"/>
  </w:style>
  <w:style w:type="character" w:customStyle="1" w:styleId="vlist-s">
    <w:name w:val="vlist-s"/>
    <w:basedOn w:val="Fuentedeprrafopredeter"/>
    <w:rsid w:val="00ED04FE"/>
  </w:style>
  <w:style w:type="character" w:customStyle="1" w:styleId="mbin">
    <w:name w:val="mbin"/>
    <w:basedOn w:val="Fuentedeprrafopredeter"/>
    <w:rsid w:val="00ED04FE"/>
  </w:style>
  <w:style w:type="paragraph" w:customStyle="1" w:styleId="EndNoteBibliographyTitle">
    <w:name w:val="EndNote Bibliography Title"/>
    <w:basedOn w:val="Normal"/>
    <w:link w:val="EndNoteBibliographyTitleCar"/>
    <w:rsid w:val="00D51BF3"/>
    <w:pPr>
      <w:spacing w:line="276" w:lineRule="auto"/>
      <w:jc w:val="center"/>
    </w:pPr>
    <w:rPr>
      <w:rFonts w:eastAsiaTheme="minorHAnsi"/>
      <w:noProof/>
      <w:lang w:val="en-US" w:eastAsia="en-US"/>
    </w:rPr>
  </w:style>
  <w:style w:type="character" w:customStyle="1" w:styleId="EndNoteBibliographyTitleCar">
    <w:name w:val="EndNote Bibliography Title Car"/>
    <w:basedOn w:val="Fuentedeprrafopredeter"/>
    <w:link w:val="EndNoteBibliographyTitle"/>
    <w:rsid w:val="00D51BF3"/>
    <w:rPr>
      <w:rFonts w:ascii="Times New Roman" w:hAnsi="Times New Roman" w:cs="Times New Roman"/>
      <w:noProof/>
    </w:rPr>
  </w:style>
  <w:style w:type="paragraph" w:customStyle="1" w:styleId="EndNoteBibliography">
    <w:name w:val="EndNote Bibliography"/>
    <w:basedOn w:val="Normal"/>
    <w:link w:val="EndNoteBibliographyCar"/>
    <w:rsid w:val="00D51BF3"/>
    <w:pPr>
      <w:spacing w:after="120"/>
    </w:pPr>
    <w:rPr>
      <w:rFonts w:eastAsiaTheme="minorHAnsi"/>
      <w:noProof/>
      <w:lang w:val="en-US" w:eastAsia="en-US"/>
    </w:rPr>
  </w:style>
  <w:style w:type="character" w:customStyle="1" w:styleId="EndNoteBibliographyCar">
    <w:name w:val="EndNote Bibliography Car"/>
    <w:basedOn w:val="Fuentedeprrafopredeter"/>
    <w:link w:val="EndNoteBibliography"/>
    <w:rsid w:val="00D51BF3"/>
    <w:rPr>
      <w:rFonts w:ascii="Times New Roman" w:hAnsi="Times New Roman" w:cs="Times New Roman"/>
      <w:noProof/>
    </w:rPr>
  </w:style>
  <w:style w:type="character" w:customStyle="1" w:styleId="Ttulo2Car">
    <w:name w:val="Título 2 Car"/>
    <w:basedOn w:val="Fuentedeprrafopredeter"/>
    <w:link w:val="Ttulo2"/>
    <w:uiPriority w:val="9"/>
    <w:rsid w:val="00C17D9D"/>
    <w:rPr>
      <w:rFonts w:ascii="Times New Roman" w:eastAsia="Times New Roman" w:hAnsi="Times New Roman" w:cs="Times New Roman"/>
      <w:b/>
      <w:bCs/>
      <w:lang w:eastAsia="es-ES_tradnl"/>
    </w:rPr>
  </w:style>
  <w:style w:type="character" w:customStyle="1" w:styleId="c-bibliographic-informationvalue">
    <w:name w:val="c-bibliographic-information__value"/>
    <w:basedOn w:val="Fuentedeprrafopredeter"/>
    <w:rsid w:val="00EC7D56"/>
  </w:style>
  <w:style w:type="character" w:customStyle="1" w:styleId="UnresolvedMention1">
    <w:name w:val="Unresolved Mention1"/>
    <w:basedOn w:val="Fuentedeprrafopredeter"/>
    <w:uiPriority w:val="99"/>
    <w:semiHidden/>
    <w:unhideWhenUsed/>
    <w:rsid w:val="00D714FC"/>
    <w:rPr>
      <w:color w:val="605E5C"/>
      <w:shd w:val="clear" w:color="auto" w:fill="E1DFDD"/>
    </w:rPr>
  </w:style>
  <w:style w:type="paragraph" w:styleId="Piedepgina">
    <w:name w:val="footer"/>
    <w:basedOn w:val="Normal"/>
    <w:link w:val="PiedepginaCar"/>
    <w:uiPriority w:val="99"/>
    <w:unhideWhenUsed/>
    <w:rsid w:val="00E53328"/>
    <w:pPr>
      <w:tabs>
        <w:tab w:val="center" w:pos="4419"/>
        <w:tab w:val="right" w:pos="8838"/>
      </w:tabs>
    </w:pPr>
    <w:rPr>
      <w:lang w:eastAsia="es-ES_tradnl"/>
    </w:rPr>
  </w:style>
  <w:style w:type="character" w:customStyle="1" w:styleId="PiedepginaCar">
    <w:name w:val="Pie de página Car"/>
    <w:basedOn w:val="Fuentedeprrafopredeter"/>
    <w:link w:val="Piedepgina"/>
    <w:uiPriority w:val="99"/>
    <w:rsid w:val="00E53328"/>
    <w:rPr>
      <w:rFonts w:ascii="Times New Roman" w:eastAsia="Times New Roman" w:hAnsi="Times New Roman" w:cs="Times New Roman"/>
      <w:lang w:val="es-CL" w:eastAsia="es-ES_tradnl"/>
    </w:rPr>
  </w:style>
  <w:style w:type="character" w:styleId="Nmerodepgina">
    <w:name w:val="page number"/>
    <w:basedOn w:val="Fuentedeprrafopredeter"/>
    <w:uiPriority w:val="99"/>
    <w:semiHidden/>
    <w:unhideWhenUsed/>
    <w:rsid w:val="00E53328"/>
  </w:style>
  <w:style w:type="character" w:customStyle="1" w:styleId="Ttulo3Car">
    <w:name w:val="Título 3 Car"/>
    <w:basedOn w:val="Fuentedeprrafopredeter"/>
    <w:link w:val="Ttulo3"/>
    <w:uiPriority w:val="9"/>
    <w:rsid w:val="00182B6B"/>
    <w:rPr>
      <w:rFonts w:asciiTheme="majorHAnsi" w:eastAsiaTheme="majorEastAsia" w:hAnsiTheme="majorHAnsi" w:cstheme="majorBidi"/>
      <w:color w:val="1F3763" w:themeColor="accent1" w:themeShade="7F"/>
      <w:lang w:val="es-CL" w:eastAsia="es-ES_tradnl"/>
    </w:rPr>
  </w:style>
  <w:style w:type="character" w:customStyle="1" w:styleId="hidden-xs-down">
    <w:name w:val="hidden-xs-down"/>
    <w:basedOn w:val="Fuentedeprrafopredeter"/>
    <w:rsid w:val="00182B6B"/>
  </w:style>
  <w:style w:type="character" w:styleId="Mencinsinresolver">
    <w:name w:val="Unresolved Mention"/>
    <w:basedOn w:val="Fuentedeprrafopredeter"/>
    <w:uiPriority w:val="99"/>
    <w:semiHidden/>
    <w:unhideWhenUsed/>
    <w:rsid w:val="00F34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7094">
      <w:bodyDiv w:val="1"/>
      <w:marLeft w:val="0"/>
      <w:marRight w:val="0"/>
      <w:marTop w:val="0"/>
      <w:marBottom w:val="0"/>
      <w:divBdr>
        <w:top w:val="none" w:sz="0" w:space="0" w:color="auto"/>
        <w:left w:val="none" w:sz="0" w:space="0" w:color="auto"/>
        <w:bottom w:val="none" w:sz="0" w:space="0" w:color="auto"/>
        <w:right w:val="none" w:sz="0" w:space="0" w:color="auto"/>
      </w:divBdr>
    </w:div>
    <w:div w:id="36592579">
      <w:bodyDiv w:val="1"/>
      <w:marLeft w:val="0"/>
      <w:marRight w:val="0"/>
      <w:marTop w:val="0"/>
      <w:marBottom w:val="0"/>
      <w:divBdr>
        <w:top w:val="none" w:sz="0" w:space="0" w:color="auto"/>
        <w:left w:val="none" w:sz="0" w:space="0" w:color="auto"/>
        <w:bottom w:val="none" w:sz="0" w:space="0" w:color="auto"/>
        <w:right w:val="none" w:sz="0" w:space="0" w:color="auto"/>
      </w:divBdr>
      <w:divsChild>
        <w:div w:id="939263468">
          <w:marLeft w:val="2606"/>
          <w:marRight w:val="0"/>
          <w:marTop w:val="0"/>
          <w:marBottom w:val="80"/>
          <w:divBdr>
            <w:top w:val="none" w:sz="0" w:space="0" w:color="auto"/>
            <w:left w:val="none" w:sz="0" w:space="0" w:color="auto"/>
            <w:bottom w:val="none" w:sz="0" w:space="0" w:color="auto"/>
            <w:right w:val="none" w:sz="0" w:space="0" w:color="auto"/>
          </w:divBdr>
        </w:div>
        <w:div w:id="1175729965">
          <w:marLeft w:val="446"/>
          <w:marRight w:val="0"/>
          <w:marTop w:val="0"/>
          <w:marBottom w:val="80"/>
          <w:divBdr>
            <w:top w:val="none" w:sz="0" w:space="0" w:color="auto"/>
            <w:left w:val="none" w:sz="0" w:space="0" w:color="auto"/>
            <w:bottom w:val="none" w:sz="0" w:space="0" w:color="auto"/>
            <w:right w:val="none" w:sz="0" w:space="0" w:color="auto"/>
          </w:divBdr>
        </w:div>
        <w:div w:id="1781678929">
          <w:marLeft w:val="2606"/>
          <w:marRight w:val="0"/>
          <w:marTop w:val="0"/>
          <w:marBottom w:val="80"/>
          <w:divBdr>
            <w:top w:val="none" w:sz="0" w:space="0" w:color="auto"/>
            <w:left w:val="none" w:sz="0" w:space="0" w:color="auto"/>
            <w:bottom w:val="none" w:sz="0" w:space="0" w:color="auto"/>
            <w:right w:val="none" w:sz="0" w:space="0" w:color="auto"/>
          </w:divBdr>
        </w:div>
        <w:div w:id="1881282875">
          <w:marLeft w:val="2606"/>
          <w:marRight w:val="0"/>
          <w:marTop w:val="0"/>
          <w:marBottom w:val="0"/>
          <w:divBdr>
            <w:top w:val="none" w:sz="0" w:space="0" w:color="auto"/>
            <w:left w:val="none" w:sz="0" w:space="0" w:color="auto"/>
            <w:bottom w:val="none" w:sz="0" w:space="0" w:color="auto"/>
            <w:right w:val="none" w:sz="0" w:space="0" w:color="auto"/>
          </w:divBdr>
        </w:div>
      </w:divsChild>
    </w:div>
    <w:div w:id="50079717">
      <w:bodyDiv w:val="1"/>
      <w:marLeft w:val="0"/>
      <w:marRight w:val="0"/>
      <w:marTop w:val="0"/>
      <w:marBottom w:val="0"/>
      <w:divBdr>
        <w:top w:val="none" w:sz="0" w:space="0" w:color="auto"/>
        <w:left w:val="none" w:sz="0" w:space="0" w:color="auto"/>
        <w:bottom w:val="none" w:sz="0" w:space="0" w:color="auto"/>
        <w:right w:val="none" w:sz="0" w:space="0" w:color="auto"/>
      </w:divBdr>
    </w:div>
    <w:div w:id="96487197">
      <w:bodyDiv w:val="1"/>
      <w:marLeft w:val="0"/>
      <w:marRight w:val="0"/>
      <w:marTop w:val="0"/>
      <w:marBottom w:val="0"/>
      <w:divBdr>
        <w:top w:val="none" w:sz="0" w:space="0" w:color="auto"/>
        <w:left w:val="none" w:sz="0" w:space="0" w:color="auto"/>
        <w:bottom w:val="none" w:sz="0" w:space="0" w:color="auto"/>
        <w:right w:val="none" w:sz="0" w:space="0" w:color="auto"/>
      </w:divBdr>
      <w:divsChild>
        <w:div w:id="121311380">
          <w:marLeft w:val="994"/>
          <w:marRight w:val="0"/>
          <w:marTop w:val="0"/>
          <w:marBottom w:val="0"/>
          <w:divBdr>
            <w:top w:val="none" w:sz="0" w:space="0" w:color="auto"/>
            <w:left w:val="none" w:sz="0" w:space="0" w:color="auto"/>
            <w:bottom w:val="none" w:sz="0" w:space="0" w:color="auto"/>
            <w:right w:val="none" w:sz="0" w:space="0" w:color="auto"/>
          </w:divBdr>
        </w:div>
      </w:divsChild>
    </w:div>
    <w:div w:id="135756301">
      <w:bodyDiv w:val="1"/>
      <w:marLeft w:val="0"/>
      <w:marRight w:val="0"/>
      <w:marTop w:val="0"/>
      <w:marBottom w:val="0"/>
      <w:divBdr>
        <w:top w:val="none" w:sz="0" w:space="0" w:color="auto"/>
        <w:left w:val="none" w:sz="0" w:space="0" w:color="auto"/>
        <w:bottom w:val="none" w:sz="0" w:space="0" w:color="auto"/>
        <w:right w:val="none" w:sz="0" w:space="0" w:color="auto"/>
      </w:divBdr>
    </w:div>
    <w:div w:id="310183078">
      <w:bodyDiv w:val="1"/>
      <w:marLeft w:val="0"/>
      <w:marRight w:val="0"/>
      <w:marTop w:val="0"/>
      <w:marBottom w:val="0"/>
      <w:divBdr>
        <w:top w:val="none" w:sz="0" w:space="0" w:color="auto"/>
        <w:left w:val="none" w:sz="0" w:space="0" w:color="auto"/>
        <w:bottom w:val="none" w:sz="0" w:space="0" w:color="auto"/>
        <w:right w:val="none" w:sz="0" w:space="0" w:color="auto"/>
      </w:divBdr>
    </w:div>
    <w:div w:id="381944589">
      <w:bodyDiv w:val="1"/>
      <w:marLeft w:val="0"/>
      <w:marRight w:val="0"/>
      <w:marTop w:val="0"/>
      <w:marBottom w:val="0"/>
      <w:divBdr>
        <w:top w:val="none" w:sz="0" w:space="0" w:color="auto"/>
        <w:left w:val="none" w:sz="0" w:space="0" w:color="auto"/>
        <w:bottom w:val="none" w:sz="0" w:space="0" w:color="auto"/>
        <w:right w:val="none" w:sz="0" w:space="0" w:color="auto"/>
      </w:divBdr>
    </w:div>
    <w:div w:id="481895933">
      <w:bodyDiv w:val="1"/>
      <w:marLeft w:val="0"/>
      <w:marRight w:val="0"/>
      <w:marTop w:val="0"/>
      <w:marBottom w:val="0"/>
      <w:divBdr>
        <w:top w:val="none" w:sz="0" w:space="0" w:color="auto"/>
        <w:left w:val="none" w:sz="0" w:space="0" w:color="auto"/>
        <w:bottom w:val="none" w:sz="0" w:space="0" w:color="auto"/>
        <w:right w:val="none" w:sz="0" w:space="0" w:color="auto"/>
      </w:divBdr>
    </w:div>
    <w:div w:id="484514516">
      <w:bodyDiv w:val="1"/>
      <w:marLeft w:val="0"/>
      <w:marRight w:val="0"/>
      <w:marTop w:val="0"/>
      <w:marBottom w:val="0"/>
      <w:divBdr>
        <w:top w:val="none" w:sz="0" w:space="0" w:color="auto"/>
        <w:left w:val="none" w:sz="0" w:space="0" w:color="auto"/>
        <w:bottom w:val="none" w:sz="0" w:space="0" w:color="auto"/>
        <w:right w:val="none" w:sz="0" w:space="0" w:color="auto"/>
      </w:divBdr>
      <w:divsChild>
        <w:div w:id="1347517494">
          <w:marLeft w:val="0"/>
          <w:marRight w:val="0"/>
          <w:marTop w:val="0"/>
          <w:marBottom w:val="0"/>
          <w:divBdr>
            <w:top w:val="none" w:sz="0" w:space="0" w:color="auto"/>
            <w:left w:val="none" w:sz="0" w:space="0" w:color="auto"/>
            <w:bottom w:val="none" w:sz="0" w:space="0" w:color="auto"/>
            <w:right w:val="none" w:sz="0" w:space="0" w:color="auto"/>
          </w:divBdr>
        </w:div>
        <w:div w:id="1232155285">
          <w:marLeft w:val="0"/>
          <w:marRight w:val="96"/>
          <w:marTop w:val="0"/>
          <w:marBottom w:val="0"/>
          <w:divBdr>
            <w:top w:val="none" w:sz="0" w:space="0" w:color="auto"/>
            <w:left w:val="none" w:sz="0" w:space="0" w:color="auto"/>
            <w:bottom w:val="none" w:sz="0" w:space="0" w:color="auto"/>
            <w:right w:val="none" w:sz="0" w:space="0" w:color="auto"/>
          </w:divBdr>
        </w:div>
      </w:divsChild>
    </w:div>
    <w:div w:id="554855494">
      <w:bodyDiv w:val="1"/>
      <w:marLeft w:val="0"/>
      <w:marRight w:val="0"/>
      <w:marTop w:val="0"/>
      <w:marBottom w:val="0"/>
      <w:divBdr>
        <w:top w:val="none" w:sz="0" w:space="0" w:color="auto"/>
        <w:left w:val="none" w:sz="0" w:space="0" w:color="auto"/>
        <w:bottom w:val="none" w:sz="0" w:space="0" w:color="auto"/>
        <w:right w:val="none" w:sz="0" w:space="0" w:color="auto"/>
      </w:divBdr>
    </w:div>
    <w:div w:id="688794089">
      <w:bodyDiv w:val="1"/>
      <w:marLeft w:val="0"/>
      <w:marRight w:val="0"/>
      <w:marTop w:val="0"/>
      <w:marBottom w:val="0"/>
      <w:divBdr>
        <w:top w:val="none" w:sz="0" w:space="0" w:color="auto"/>
        <w:left w:val="none" w:sz="0" w:space="0" w:color="auto"/>
        <w:bottom w:val="none" w:sz="0" w:space="0" w:color="auto"/>
        <w:right w:val="none" w:sz="0" w:space="0" w:color="auto"/>
      </w:divBdr>
      <w:divsChild>
        <w:div w:id="919408328">
          <w:marLeft w:val="1714"/>
          <w:marRight w:val="0"/>
          <w:marTop w:val="0"/>
          <w:marBottom w:val="0"/>
          <w:divBdr>
            <w:top w:val="none" w:sz="0" w:space="0" w:color="auto"/>
            <w:left w:val="none" w:sz="0" w:space="0" w:color="auto"/>
            <w:bottom w:val="none" w:sz="0" w:space="0" w:color="auto"/>
            <w:right w:val="none" w:sz="0" w:space="0" w:color="auto"/>
          </w:divBdr>
        </w:div>
      </w:divsChild>
    </w:div>
    <w:div w:id="697856771">
      <w:bodyDiv w:val="1"/>
      <w:marLeft w:val="0"/>
      <w:marRight w:val="0"/>
      <w:marTop w:val="0"/>
      <w:marBottom w:val="0"/>
      <w:divBdr>
        <w:top w:val="none" w:sz="0" w:space="0" w:color="auto"/>
        <w:left w:val="none" w:sz="0" w:space="0" w:color="auto"/>
        <w:bottom w:val="none" w:sz="0" w:space="0" w:color="auto"/>
        <w:right w:val="none" w:sz="0" w:space="0" w:color="auto"/>
      </w:divBdr>
    </w:div>
    <w:div w:id="737746570">
      <w:bodyDiv w:val="1"/>
      <w:marLeft w:val="0"/>
      <w:marRight w:val="0"/>
      <w:marTop w:val="0"/>
      <w:marBottom w:val="0"/>
      <w:divBdr>
        <w:top w:val="none" w:sz="0" w:space="0" w:color="auto"/>
        <w:left w:val="none" w:sz="0" w:space="0" w:color="auto"/>
        <w:bottom w:val="none" w:sz="0" w:space="0" w:color="auto"/>
        <w:right w:val="none" w:sz="0" w:space="0" w:color="auto"/>
      </w:divBdr>
    </w:div>
    <w:div w:id="759524344">
      <w:bodyDiv w:val="1"/>
      <w:marLeft w:val="0"/>
      <w:marRight w:val="0"/>
      <w:marTop w:val="0"/>
      <w:marBottom w:val="0"/>
      <w:divBdr>
        <w:top w:val="none" w:sz="0" w:space="0" w:color="auto"/>
        <w:left w:val="none" w:sz="0" w:space="0" w:color="auto"/>
        <w:bottom w:val="none" w:sz="0" w:space="0" w:color="auto"/>
        <w:right w:val="none" w:sz="0" w:space="0" w:color="auto"/>
      </w:divBdr>
      <w:divsChild>
        <w:div w:id="1950428202">
          <w:marLeft w:val="0"/>
          <w:marRight w:val="0"/>
          <w:marTop w:val="0"/>
          <w:marBottom w:val="0"/>
          <w:divBdr>
            <w:top w:val="none" w:sz="0" w:space="0" w:color="auto"/>
            <w:left w:val="none" w:sz="0" w:space="0" w:color="auto"/>
            <w:bottom w:val="none" w:sz="0" w:space="0" w:color="auto"/>
            <w:right w:val="none" w:sz="0" w:space="0" w:color="auto"/>
          </w:divBdr>
        </w:div>
        <w:div w:id="1452288097">
          <w:marLeft w:val="0"/>
          <w:marRight w:val="96"/>
          <w:marTop w:val="0"/>
          <w:marBottom w:val="0"/>
          <w:divBdr>
            <w:top w:val="none" w:sz="0" w:space="0" w:color="auto"/>
            <w:left w:val="none" w:sz="0" w:space="0" w:color="auto"/>
            <w:bottom w:val="none" w:sz="0" w:space="0" w:color="auto"/>
            <w:right w:val="none" w:sz="0" w:space="0" w:color="auto"/>
          </w:divBdr>
        </w:div>
      </w:divsChild>
    </w:div>
    <w:div w:id="778599549">
      <w:bodyDiv w:val="1"/>
      <w:marLeft w:val="0"/>
      <w:marRight w:val="0"/>
      <w:marTop w:val="0"/>
      <w:marBottom w:val="0"/>
      <w:divBdr>
        <w:top w:val="none" w:sz="0" w:space="0" w:color="auto"/>
        <w:left w:val="none" w:sz="0" w:space="0" w:color="auto"/>
        <w:bottom w:val="none" w:sz="0" w:space="0" w:color="auto"/>
        <w:right w:val="none" w:sz="0" w:space="0" w:color="auto"/>
      </w:divBdr>
    </w:div>
    <w:div w:id="790129785">
      <w:bodyDiv w:val="1"/>
      <w:marLeft w:val="0"/>
      <w:marRight w:val="0"/>
      <w:marTop w:val="0"/>
      <w:marBottom w:val="0"/>
      <w:divBdr>
        <w:top w:val="none" w:sz="0" w:space="0" w:color="auto"/>
        <w:left w:val="none" w:sz="0" w:space="0" w:color="auto"/>
        <w:bottom w:val="none" w:sz="0" w:space="0" w:color="auto"/>
        <w:right w:val="none" w:sz="0" w:space="0" w:color="auto"/>
      </w:divBdr>
    </w:div>
    <w:div w:id="791903092">
      <w:bodyDiv w:val="1"/>
      <w:marLeft w:val="0"/>
      <w:marRight w:val="0"/>
      <w:marTop w:val="0"/>
      <w:marBottom w:val="0"/>
      <w:divBdr>
        <w:top w:val="none" w:sz="0" w:space="0" w:color="auto"/>
        <w:left w:val="none" w:sz="0" w:space="0" w:color="auto"/>
        <w:bottom w:val="none" w:sz="0" w:space="0" w:color="auto"/>
        <w:right w:val="none" w:sz="0" w:space="0" w:color="auto"/>
      </w:divBdr>
      <w:divsChild>
        <w:div w:id="1676690551">
          <w:marLeft w:val="720"/>
          <w:marRight w:val="0"/>
          <w:marTop w:val="0"/>
          <w:marBottom w:val="0"/>
          <w:divBdr>
            <w:top w:val="none" w:sz="0" w:space="0" w:color="auto"/>
            <w:left w:val="none" w:sz="0" w:space="0" w:color="auto"/>
            <w:bottom w:val="none" w:sz="0" w:space="0" w:color="auto"/>
            <w:right w:val="none" w:sz="0" w:space="0" w:color="auto"/>
          </w:divBdr>
        </w:div>
        <w:div w:id="1716351405">
          <w:marLeft w:val="720"/>
          <w:marRight w:val="0"/>
          <w:marTop w:val="0"/>
          <w:marBottom w:val="0"/>
          <w:divBdr>
            <w:top w:val="none" w:sz="0" w:space="0" w:color="auto"/>
            <w:left w:val="none" w:sz="0" w:space="0" w:color="auto"/>
            <w:bottom w:val="none" w:sz="0" w:space="0" w:color="auto"/>
            <w:right w:val="none" w:sz="0" w:space="0" w:color="auto"/>
          </w:divBdr>
        </w:div>
      </w:divsChild>
    </w:div>
    <w:div w:id="845940632">
      <w:bodyDiv w:val="1"/>
      <w:marLeft w:val="0"/>
      <w:marRight w:val="0"/>
      <w:marTop w:val="0"/>
      <w:marBottom w:val="0"/>
      <w:divBdr>
        <w:top w:val="none" w:sz="0" w:space="0" w:color="auto"/>
        <w:left w:val="none" w:sz="0" w:space="0" w:color="auto"/>
        <w:bottom w:val="none" w:sz="0" w:space="0" w:color="auto"/>
        <w:right w:val="none" w:sz="0" w:space="0" w:color="auto"/>
      </w:divBdr>
    </w:div>
    <w:div w:id="909539813">
      <w:bodyDiv w:val="1"/>
      <w:marLeft w:val="0"/>
      <w:marRight w:val="0"/>
      <w:marTop w:val="0"/>
      <w:marBottom w:val="0"/>
      <w:divBdr>
        <w:top w:val="none" w:sz="0" w:space="0" w:color="auto"/>
        <w:left w:val="none" w:sz="0" w:space="0" w:color="auto"/>
        <w:bottom w:val="none" w:sz="0" w:space="0" w:color="auto"/>
        <w:right w:val="none" w:sz="0" w:space="0" w:color="auto"/>
      </w:divBdr>
    </w:div>
    <w:div w:id="920677300">
      <w:bodyDiv w:val="1"/>
      <w:marLeft w:val="0"/>
      <w:marRight w:val="0"/>
      <w:marTop w:val="0"/>
      <w:marBottom w:val="0"/>
      <w:divBdr>
        <w:top w:val="none" w:sz="0" w:space="0" w:color="auto"/>
        <w:left w:val="none" w:sz="0" w:space="0" w:color="auto"/>
        <w:bottom w:val="none" w:sz="0" w:space="0" w:color="auto"/>
        <w:right w:val="none" w:sz="0" w:space="0" w:color="auto"/>
      </w:divBdr>
    </w:div>
    <w:div w:id="957681097">
      <w:bodyDiv w:val="1"/>
      <w:marLeft w:val="0"/>
      <w:marRight w:val="0"/>
      <w:marTop w:val="0"/>
      <w:marBottom w:val="0"/>
      <w:divBdr>
        <w:top w:val="none" w:sz="0" w:space="0" w:color="auto"/>
        <w:left w:val="none" w:sz="0" w:space="0" w:color="auto"/>
        <w:bottom w:val="none" w:sz="0" w:space="0" w:color="auto"/>
        <w:right w:val="none" w:sz="0" w:space="0" w:color="auto"/>
      </w:divBdr>
      <w:divsChild>
        <w:div w:id="646209157">
          <w:marLeft w:val="446"/>
          <w:marRight w:val="0"/>
          <w:marTop w:val="0"/>
          <w:marBottom w:val="80"/>
          <w:divBdr>
            <w:top w:val="none" w:sz="0" w:space="0" w:color="auto"/>
            <w:left w:val="none" w:sz="0" w:space="0" w:color="auto"/>
            <w:bottom w:val="none" w:sz="0" w:space="0" w:color="auto"/>
            <w:right w:val="none" w:sz="0" w:space="0" w:color="auto"/>
          </w:divBdr>
        </w:div>
      </w:divsChild>
    </w:div>
    <w:div w:id="993722771">
      <w:bodyDiv w:val="1"/>
      <w:marLeft w:val="0"/>
      <w:marRight w:val="0"/>
      <w:marTop w:val="0"/>
      <w:marBottom w:val="0"/>
      <w:divBdr>
        <w:top w:val="none" w:sz="0" w:space="0" w:color="auto"/>
        <w:left w:val="none" w:sz="0" w:space="0" w:color="auto"/>
        <w:bottom w:val="none" w:sz="0" w:space="0" w:color="auto"/>
        <w:right w:val="none" w:sz="0" w:space="0" w:color="auto"/>
      </w:divBdr>
    </w:div>
    <w:div w:id="1001347073">
      <w:bodyDiv w:val="1"/>
      <w:marLeft w:val="0"/>
      <w:marRight w:val="0"/>
      <w:marTop w:val="0"/>
      <w:marBottom w:val="0"/>
      <w:divBdr>
        <w:top w:val="none" w:sz="0" w:space="0" w:color="auto"/>
        <w:left w:val="none" w:sz="0" w:space="0" w:color="auto"/>
        <w:bottom w:val="none" w:sz="0" w:space="0" w:color="auto"/>
        <w:right w:val="none" w:sz="0" w:space="0" w:color="auto"/>
      </w:divBdr>
      <w:divsChild>
        <w:div w:id="723021880">
          <w:marLeft w:val="720"/>
          <w:marRight w:val="0"/>
          <w:marTop w:val="0"/>
          <w:marBottom w:val="0"/>
          <w:divBdr>
            <w:top w:val="none" w:sz="0" w:space="0" w:color="auto"/>
            <w:left w:val="none" w:sz="0" w:space="0" w:color="auto"/>
            <w:bottom w:val="none" w:sz="0" w:space="0" w:color="auto"/>
            <w:right w:val="none" w:sz="0" w:space="0" w:color="auto"/>
          </w:divBdr>
        </w:div>
      </w:divsChild>
    </w:div>
    <w:div w:id="1034111089">
      <w:bodyDiv w:val="1"/>
      <w:marLeft w:val="0"/>
      <w:marRight w:val="0"/>
      <w:marTop w:val="0"/>
      <w:marBottom w:val="0"/>
      <w:divBdr>
        <w:top w:val="none" w:sz="0" w:space="0" w:color="auto"/>
        <w:left w:val="none" w:sz="0" w:space="0" w:color="auto"/>
        <w:bottom w:val="none" w:sz="0" w:space="0" w:color="auto"/>
        <w:right w:val="none" w:sz="0" w:space="0" w:color="auto"/>
      </w:divBdr>
      <w:divsChild>
        <w:div w:id="854534785">
          <w:marLeft w:val="0"/>
          <w:marRight w:val="0"/>
          <w:marTop w:val="0"/>
          <w:marBottom w:val="0"/>
          <w:divBdr>
            <w:top w:val="none" w:sz="0" w:space="0" w:color="auto"/>
            <w:left w:val="none" w:sz="0" w:space="0" w:color="auto"/>
            <w:bottom w:val="none" w:sz="0" w:space="0" w:color="auto"/>
            <w:right w:val="none" w:sz="0" w:space="0" w:color="auto"/>
          </w:divBdr>
        </w:div>
      </w:divsChild>
    </w:div>
    <w:div w:id="1103115950">
      <w:bodyDiv w:val="1"/>
      <w:marLeft w:val="0"/>
      <w:marRight w:val="0"/>
      <w:marTop w:val="0"/>
      <w:marBottom w:val="0"/>
      <w:divBdr>
        <w:top w:val="none" w:sz="0" w:space="0" w:color="auto"/>
        <w:left w:val="none" w:sz="0" w:space="0" w:color="auto"/>
        <w:bottom w:val="none" w:sz="0" w:space="0" w:color="auto"/>
        <w:right w:val="none" w:sz="0" w:space="0" w:color="auto"/>
      </w:divBdr>
    </w:div>
    <w:div w:id="1137377661">
      <w:bodyDiv w:val="1"/>
      <w:marLeft w:val="0"/>
      <w:marRight w:val="0"/>
      <w:marTop w:val="0"/>
      <w:marBottom w:val="0"/>
      <w:divBdr>
        <w:top w:val="none" w:sz="0" w:space="0" w:color="auto"/>
        <w:left w:val="none" w:sz="0" w:space="0" w:color="auto"/>
        <w:bottom w:val="none" w:sz="0" w:space="0" w:color="auto"/>
        <w:right w:val="none" w:sz="0" w:space="0" w:color="auto"/>
      </w:divBdr>
    </w:div>
    <w:div w:id="1203134910">
      <w:bodyDiv w:val="1"/>
      <w:marLeft w:val="0"/>
      <w:marRight w:val="0"/>
      <w:marTop w:val="0"/>
      <w:marBottom w:val="0"/>
      <w:divBdr>
        <w:top w:val="none" w:sz="0" w:space="0" w:color="auto"/>
        <w:left w:val="none" w:sz="0" w:space="0" w:color="auto"/>
        <w:bottom w:val="none" w:sz="0" w:space="0" w:color="auto"/>
        <w:right w:val="none" w:sz="0" w:space="0" w:color="auto"/>
      </w:divBdr>
    </w:div>
    <w:div w:id="1207063169">
      <w:bodyDiv w:val="1"/>
      <w:marLeft w:val="0"/>
      <w:marRight w:val="0"/>
      <w:marTop w:val="0"/>
      <w:marBottom w:val="0"/>
      <w:divBdr>
        <w:top w:val="none" w:sz="0" w:space="0" w:color="auto"/>
        <w:left w:val="none" w:sz="0" w:space="0" w:color="auto"/>
        <w:bottom w:val="none" w:sz="0" w:space="0" w:color="auto"/>
        <w:right w:val="none" w:sz="0" w:space="0" w:color="auto"/>
      </w:divBdr>
    </w:div>
    <w:div w:id="1270117036">
      <w:bodyDiv w:val="1"/>
      <w:marLeft w:val="0"/>
      <w:marRight w:val="0"/>
      <w:marTop w:val="0"/>
      <w:marBottom w:val="0"/>
      <w:divBdr>
        <w:top w:val="none" w:sz="0" w:space="0" w:color="auto"/>
        <w:left w:val="none" w:sz="0" w:space="0" w:color="auto"/>
        <w:bottom w:val="none" w:sz="0" w:space="0" w:color="auto"/>
        <w:right w:val="none" w:sz="0" w:space="0" w:color="auto"/>
      </w:divBdr>
      <w:divsChild>
        <w:div w:id="16515971">
          <w:marLeft w:val="0"/>
          <w:marRight w:val="150"/>
          <w:marTop w:val="0"/>
          <w:marBottom w:val="0"/>
          <w:divBdr>
            <w:top w:val="none" w:sz="0" w:space="0" w:color="auto"/>
            <w:left w:val="none" w:sz="0" w:space="0" w:color="auto"/>
            <w:bottom w:val="none" w:sz="0" w:space="0" w:color="auto"/>
            <w:right w:val="none" w:sz="0" w:space="0" w:color="auto"/>
          </w:divBdr>
        </w:div>
        <w:div w:id="33777102">
          <w:marLeft w:val="0"/>
          <w:marRight w:val="0"/>
          <w:marTop w:val="0"/>
          <w:marBottom w:val="0"/>
          <w:divBdr>
            <w:top w:val="none" w:sz="0" w:space="0" w:color="auto"/>
            <w:left w:val="none" w:sz="0" w:space="0" w:color="auto"/>
            <w:bottom w:val="none" w:sz="0" w:space="0" w:color="auto"/>
            <w:right w:val="none" w:sz="0" w:space="0" w:color="auto"/>
          </w:divBdr>
        </w:div>
        <w:div w:id="474109414">
          <w:marLeft w:val="0"/>
          <w:marRight w:val="0"/>
          <w:marTop w:val="0"/>
          <w:marBottom w:val="0"/>
          <w:divBdr>
            <w:top w:val="none" w:sz="0" w:space="0" w:color="auto"/>
            <w:left w:val="none" w:sz="0" w:space="0" w:color="auto"/>
            <w:bottom w:val="none" w:sz="0" w:space="0" w:color="auto"/>
            <w:right w:val="none" w:sz="0" w:space="0" w:color="auto"/>
          </w:divBdr>
        </w:div>
        <w:div w:id="939289211">
          <w:marLeft w:val="0"/>
          <w:marRight w:val="0"/>
          <w:marTop w:val="0"/>
          <w:marBottom w:val="0"/>
          <w:divBdr>
            <w:top w:val="none" w:sz="0" w:space="0" w:color="auto"/>
            <w:left w:val="none" w:sz="0" w:space="0" w:color="auto"/>
            <w:bottom w:val="none" w:sz="0" w:space="0" w:color="auto"/>
            <w:right w:val="none" w:sz="0" w:space="0" w:color="auto"/>
          </w:divBdr>
        </w:div>
        <w:div w:id="1818567556">
          <w:marLeft w:val="0"/>
          <w:marRight w:val="0"/>
          <w:marTop w:val="0"/>
          <w:marBottom w:val="0"/>
          <w:divBdr>
            <w:top w:val="none" w:sz="0" w:space="0" w:color="auto"/>
            <w:left w:val="none" w:sz="0" w:space="0" w:color="auto"/>
            <w:bottom w:val="none" w:sz="0" w:space="0" w:color="auto"/>
            <w:right w:val="none" w:sz="0" w:space="0" w:color="auto"/>
          </w:divBdr>
        </w:div>
      </w:divsChild>
    </w:div>
    <w:div w:id="1287811328">
      <w:bodyDiv w:val="1"/>
      <w:marLeft w:val="0"/>
      <w:marRight w:val="0"/>
      <w:marTop w:val="0"/>
      <w:marBottom w:val="0"/>
      <w:divBdr>
        <w:top w:val="none" w:sz="0" w:space="0" w:color="auto"/>
        <w:left w:val="none" w:sz="0" w:space="0" w:color="auto"/>
        <w:bottom w:val="none" w:sz="0" w:space="0" w:color="auto"/>
        <w:right w:val="none" w:sz="0" w:space="0" w:color="auto"/>
      </w:divBdr>
    </w:div>
    <w:div w:id="1306665293">
      <w:bodyDiv w:val="1"/>
      <w:marLeft w:val="0"/>
      <w:marRight w:val="0"/>
      <w:marTop w:val="0"/>
      <w:marBottom w:val="0"/>
      <w:divBdr>
        <w:top w:val="none" w:sz="0" w:space="0" w:color="auto"/>
        <w:left w:val="none" w:sz="0" w:space="0" w:color="auto"/>
        <w:bottom w:val="none" w:sz="0" w:space="0" w:color="auto"/>
        <w:right w:val="none" w:sz="0" w:space="0" w:color="auto"/>
      </w:divBdr>
      <w:divsChild>
        <w:div w:id="1956592449">
          <w:marLeft w:val="446"/>
          <w:marRight w:val="0"/>
          <w:marTop w:val="0"/>
          <w:marBottom w:val="80"/>
          <w:divBdr>
            <w:top w:val="none" w:sz="0" w:space="0" w:color="auto"/>
            <w:left w:val="none" w:sz="0" w:space="0" w:color="auto"/>
            <w:bottom w:val="none" w:sz="0" w:space="0" w:color="auto"/>
            <w:right w:val="none" w:sz="0" w:space="0" w:color="auto"/>
          </w:divBdr>
        </w:div>
      </w:divsChild>
    </w:div>
    <w:div w:id="1331983450">
      <w:bodyDiv w:val="1"/>
      <w:marLeft w:val="0"/>
      <w:marRight w:val="0"/>
      <w:marTop w:val="0"/>
      <w:marBottom w:val="0"/>
      <w:divBdr>
        <w:top w:val="none" w:sz="0" w:space="0" w:color="auto"/>
        <w:left w:val="none" w:sz="0" w:space="0" w:color="auto"/>
        <w:bottom w:val="none" w:sz="0" w:space="0" w:color="auto"/>
        <w:right w:val="none" w:sz="0" w:space="0" w:color="auto"/>
      </w:divBdr>
    </w:div>
    <w:div w:id="1368405744">
      <w:bodyDiv w:val="1"/>
      <w:marLeft w:val="0"/>
      <w:marRight w:val="0"/>
      <w:marTop w:val="0"/>
      <w:marBottom w:val="0"/>
      <w:divBdr>
        <w:top w:val="none" w:sz="0" w:space="0" w:color="auto"/>
        <w:left w:val="none" w:sz="0" w:space="0" w:color="auto"/>
        <w:bottom w:val="none" w:sz="0" w:space="0" w:color="auto"/>
        <w:right w:val="none" w:sz="0" w:space="0" w:color="auto"/>
      </w:divBdr>
    </w:div>
    <w:div w:id="1397316404">
      <w:bodyDiv w:val="1"/>
      <w:marLeft w:val="0"/>
      <w:marRight w:val="0"/>
      <w:marTop w:val="0"/>
      <w:marBottom w:val="0"/>
      <w:divBdr>
        <w:top w:val="none" w:sz="0" w:space="0" w:color="auto"/>
        <w:left w:val="none" w:sz="0" w:space="0" w:color="auto"/>
        <w:bottom w:val="none" w:sz="0" w:space="0" w:color="auto"/>
        <w:right w:val="none" w:sz="0" w:space="0" w:color="auto"/>
      </w:divBdr>
    </w:div>
    <w:div w:id="1440876422">
      <w:bodyDiv w:val="1"/>
      <w:marLeft w:val="0"/>
      <w:marRight w:val="0"/>
      <w:marTop w:val="0"/>
      <w:marBottom w:val="0"/>
      <w:divBdr>
        <w:top w:val="none" w:sz="0" w:space="0" w:color="auto"/>
        <w:left w:val="none" w:sz="0" w:space="0" w:color="auto"/>
        <w:bottom w:val="none" w:sz="0" w:space="0" w:color="auto"/>
        <w:right w:val="none" w:sz="0" w:space="0" w:color="auto"/>
      </w:divBdr>
    </w:div>
    <w:div w:id="1510482864">
      <w:bodyDiv w:val="1"/>
      <w:marLeft w:val="0"/>
      <w:marRight w:val="0"/>
      <w:marTop w:val="0"/>
      <w:marBottom w:val="0"/>
      <w:divBdr>
        <w:top w:val="none" w:sz="0" w:space="0" w:color="auto"/>
        <w:left w:val="none" w:sz="0" w:space="0" w:color="auto"/>
        <w:bottom w:val="none" w:sz="0" w:space="0" w:color="auto"/>
        <w:right w:val="none" w:sz="0" w:space="0" w:color="auto"/>
      </w:divBdr>
    </w:div>
    <w:div w:id="1540361847">
      <w:bodyDiv w:val="1"/>
      <w:marLeft w:val="0"/>
      <w:marRight w:val="0"/>
      <w:marTop w:val="0"/>
      <w:marBottom w:val="0"/>
      <w:divBdr>
        <w:top w:val="none" w:sz="0" w:space="0" w:color="auto"/>
        <w:left w:val="none" w:sz="0" w:space="0" w:color="auto"/>
        <w:bottom w:val="none" w:sz="0" w:space="0" w:color="auto"/>
        <w:right w:val="none" w:sz="0" w:space="0" w:color="auto"/>
      </w:divBdr>
    </w:div>
    <w:div w:id="1579048194">
      <w:bodyDiv w:val="1"/>
      <w:marLeft w:val="0"/>
      <w:marRight w:val="0"/>
      <w:marTop w:val="0"/>
      <w:marBottom w:val="0"/>
      <w:divBdr>
        <w:top w:val="none" w:sz="0" w:space="0" w:color="auto"/>
        <w:left w:val="none" w:sz="0" w:space="0" w:color="auto"/>
        <w:bottom w:val="none" w:sz="0" w:space="0" w:color="auto"/>
        <w:right w:val="none" w:sz="0" w:space="0" w:color="auto"/>
      </w:divBdr>
    </w:div>
    <w:div w:id="1629167477">
      <w:bodyDiv w:val="1"/>
      <w:marLeft w:val="0"/>
      <w:marRight w:val="0"/>
      <w:marTop w:val="0"/>
      <w:marBottom w:val="0"/>
      <w:divBdr>
        <w:top w:val="none" w:sz="0" w:space="0" w:color="auto"/>
        <w:left w:val="none" w:sz="0" w:space="0" w:color="auto"/>
        <w:bottom w:val="none" w:sz="0" w:space="0" w:color="auto"/>
        <w:right w:val="none" w:sz="0" w:space="0" w:color="auto"/>
      </w:divBdr>
    </w:div>
    <w:div w:id="1647930818">
      <w:bodyDiv w:val="1"/>
      <w:marLeft w:val="0"/>
      <w:marRight w:val="0"/>
      <w:marTop w:val="0"/>
      <w:marBottom w:val="0"/>
      <w:divBdr>
        <w:top w:val="none" w:sz="0" w:space="0" w:color="auto"/>
        <w:left w:val="none" w:sz="0" w:space="0" w:color="auto"/>
        <w:bottom w:val="none" w:sz="0" w:space="0" w:color="auto"/>
        <w:right w:val="none" w:sz="0" w:space="0" w:color="auto"/>
      </w:divBdr>
      <w:divsChild>
        <w:div w:id="1204170931">
          <w:marLeft w:val="720"/>
          <w:marRight w:val="0"/>
          <w:marTop w:val="0"/>
          <w:marBottom w:val="0"/>
          <w:divBdr>
            <w:top w:val="none" w:sz="0" w:space="0" w:color="auto"/>
            <w:left w:val="none" w:sz="0" w:space="0" w:color="auto"/>
            <w:bottom w:val="none" w:sz="0" w:space="0" w:color="auto"/>
            <w:right w:val="none" w:sz="0" w:space="0" w:color="auto"/>
          </w:divBdr>
        </w:div>
        <w:div w:id="2111926690">
          <w:marLeft w:val="720"/>
          <w:marRight w:val="0"/>
          <w:marTop w:val="0"/>
          <w:marBottom w:val="0"/>
          <w:divBdr>
            <w:top w:val="none" w:sz="0" w:space="0" w:color="auto"/>
            <w:left w:val="none" w:sz="0" w:space="0" w:color="auto"/>
            <w:bottom w:val="none" w:sz="0" w:space="0" w:color="auto"/>
            <w:right w:val="none" w:sz="0" w:space="0" w:color="auto"/>
          </w:divBdr>
        </w:div>
      </w:divsChild>
    </w:div>
    <w:div w:id="1672370818">
      <w:bodyDiv w:val="1"/>
      <w:marLeft w:val="0"/>
      <w:marRight w:val="0"/>
      <w:marTop w:val="0"/>
      <w:marBottom w:val="0"/>
      <w:divBdr>
        <w:top w:val="none" w:sz="0" w:space="0" w:color="auto"/>
        <w:left w:val="none" w:sz="0" w:space="0" w:color="auto"/>
        <w:bottom w:val="none" w:sz="0" w:space="0" w:color="auto"/>
        <w:right w:val="none" w:sz="0" w:space="0" w:color="auto"/>
      </w:divBdr>
      <w:divsChild>
        <w:div w:id="1831288612">
          <w:marLeft w:val="720"/>
          <w:marRight w:val="0"/>
          <w:marTop w:val="320"/>
          <w:marBottom w:val="0"/>
          <w:divBdr>
            <w:top w:val="none" w:sz="0" w:space="0" w:color="auto"/>
            <w:left w:val="none" w:sz="0" w:space="0" w:color="auto"/>
            <w:bottom w:val="none" w:sz="0" w:space="0" w:color="auto"/>
            <w:right w:val="none" w:sz="0" w:space="0" w:color="auto"/>
          </w:divBdr>
        </w:div>
      </w:divsChild>
    </w:div>
    <w:div w:id="1700737340">
      <w:bodyDiv w:val="1"/>
      <w:marLeft w:val="0"/>
      <w:marRight w:val="0"/>
      <w:marTop w:val="0"/>
      <w:marBottom w:val="0"/>
      <w:divBdr>
        <w:top w:val="none" w:sz="0" w:space="0" w:color="auto"/>
        <w:left w:val="none" w:sz="0" w:space="0" w:color="auto"/>
        <w:bottom w:val="none" w:sz="0" w:space="0" w:color="auto"/>
        <w:right w:val="none" w:sz="0" w:space="0" w:color="auto"/>
      </w:divBdr>
    </w:div>
    <w:div w:id="1700741180">
      <w:bodyDiv w:val="1"/>
      <w:marLeft w:val="0"/>
      <w:marRight w:val="0"/>
      <w:marTop w:val="0"/>
      <w:marBottom w:val="0"/>
      <w:divBdr>
        <w:top w:val="none" w:sz="0" w:space="0" w:color="auto"/>
        <w:left w:val="none" w:sz="0" w:space="0" w:color="auto"/>
        <w:bottom w:val="none" w:sz="0" w:space="0" w:color="auto"/>
        <w:right w:val="none" w:sz="0" w:space="0" w:color="auto"/>
      </w:divBdr>
    </w:div>
    <w:div w:id="1724983716">
      <w:bodyDiv w:val="1"/>
      <w:marLeft w:val="0"/>
      <w:marRight w:val="0"/>
      <w:marTop w:val="0"/>
      <w:marBottom w:val="0"/>
      <w:divBdr>
        <w:top w:val="none" w:sz="0" w:space="0" w:color="auto"/>
        <w:left w:val="none" w:sz="0" w:space="0" w:color="auto"/>
        <w:bottom w:val="none" w:sz="0" w:space="0" w:color="auto"/>
        <w:right w:val="none" w:sz="0" w:space="0" w:color="auto"/>
      </w:divBdr>
    </w:div>
    <w:div w:id="1751346975">
      <w:bodyDiv w:val="1"/>
      <w:marLeft w:val="0"/>
      <w:marRight w:val="0"/>
      <w:marTop w:val="0"/>
      <w:marBottom w:val="0"/>
      <w:divBdr>
        <w:top w:val="none" w:sz="0" w:space="0" w:color="auto"/>
        <w:left w:val="none" w:sz="0" w:space="0" w:color="auto"/>
        <w:bottom w:val="none" w:sz="0" w:space="0" w:color="auto"/>
        <w:right w:val="none" w:sz="0" w:space="0" w:color="auto"/>
      </w:divBdr>
    </w:div>
    <w:div w:id="1753702295">
      <w:bodyDiv w:val="1"/>
      <w:marLeft w:val="0"/>
      <w:marRight w:val="0"/>
      <w:marTop w:val="0"/>
      <w:marBottom w:val="0"/>
      <w:divBdr>
        <w:top w:val="none" w:sz="0" w:space="0" w:color="auto"/>
        <w:left w:val="none" w:sz="0" w:space="0" w:color="auto"/>
        <w:bottom w:val="none" w:sz="0" w:space="0" w:color="auto"/>
        <w:right w:val="none" w:sz="0" w:space="0" w:color="auto"/>
      </w:divBdr>
    </w:div>
    <w:div w:id="1763070321">
      <w:bodyDiv w:val="1"/>
      <w:marLeft w:val="0"/>
      <w:marRight w:val="0"/>
      <w:marTop w:val="0"/>
      <w:marBottom w:val="0"/>
      <w:divBdr>
        <w:top w:val="none" w:sz="0" w:space="0" w:color="auto"/>
        <w:left w:val="none" w:sz="0" w:space="0" w:color="auto"/>
        <w:bottom w:val="none" w:sz="0" w:space="0" w:color="auto"/>
        <w:right w:val="none" w:sz="0" w:space="0" w:color="auto"/>
      </w:divBdr>
      <w:divsChild>
        <w:div w:id="1221281876">
          <w:marLeft w:val="-225"/>
          <w:marRight w:val="-225"/>
          <w:marTop w:val="0"/>
          <w:marBottom w:val="0"/>
          <w:divBdr>
            <w:top w:val="none" w:sz="0" w:space="0" w:color="auto"/>
            <w:left w:val="none" w:sz="0" w:space="0" w:color="auto"/>
            <w:bottom w:val="none" w:sz="0" w:space="0" w:color="auto"/>
            <w:right w:val="none" w:sz="0" w:space="0" w:color="auto"/>
          </w:divBdr>
          <w:divsChild>
            <w:div w:id="1236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569">
      <w:bodyDiv w:val="1"/>
      <w:marLeft w:val="0"/>
      <w:marRight w:val="0"/>
      <w:marTop w:val="0"/>
      <w:marBottom w:val="0"/>
      <w:divBdr>
        <w:top w:val="none" w:sz="0" w:space="0" w:color="auto"/>
        <w:left w:val="none" w:sz="0" w:space="0" w:color="auto"/>
        <w:bottom w:val="none" w:sz="0" w:space="0" w:color="auto"/>
        <w:right w:val="none" w:sz="0" w:space="0" w:color="auto"/>
      </w:divBdr>
    </w:div>
    <w:div w:id="1860195754">
      <w:bodyDiv w:val="1"/>
      <w:marLeft w:val="0"/>
      <w:marRight w:val="0"/>
      <w:marTop w:val="0"/>
      <w:marBottom w:val="0"/>
      <w:divBdr>
        <w:top w:val="none" w:sz="0" w:space="0" w:color="auto"/>
        <w:left w:val="none" w:sz="0" w:space="0" w:color="auto"/>
        <w:bottom w:val="none" w:sz="0" w:space="0" w:color="auto"/>
        <w:right w:val="none" w:sz="0" w:space="0" w:color="auto"/>
      </w:divBdr>
    </w:div>
    <w:div w:id="1881548819">
      <w:bodyDiv w:val="1"/>
      <w:marLeft w:val="0"/>
      <w:marRight w:val="0"/>
      <w:marTop w:val="0"/>
      <w:marBottom w:val="0"/>
      <w:divBdr>
        <w:top w:val="none" w:sz="0" w:space="0" w:color="auto"/>
        <w:left w:val="none" w:sz="0" w:space="0" w:color="auto"/>
        <w:bottom w:val="none" w:sz="0" w:space="0" w:color="auto"/>
        <w:right w:val="none" w:sz="0" w:space="0" w:color="auto"/>
      </w:divBdr>
      <w:divsChild>
        <w:div w:id="358429536">
          <w:marLeft w:val="2606"/>
          <w:marRight w:val="0"/>
          <w:marTop w:val="0"/>
          <w:marBottom w:val="0"/>
          <w:divBdr>
            <w:top w:val="none" w:sz="0" w:space="0" w:color="auto"/>
            <w:left w:val="none" w:sz="0" w:space="0" w:color="auto"/>
            <w:bottom w:val="none" w:sz="0" w:space="0" w:color="auto"/>
            <w:right w:val="none" w:sz="0" w:space="0" w:color="auto"/>
          </w:divBdr>
        </w:div>
        <w:div w:id="547961022">
          <w:marLeft w:val="2606"/>
          <w:marRight w:val="0"/>
          <w:marTop w:val="0"/>
          <w:marBottom w:val="80"/>
          <w:divBdr>
            <w:top w:val="none" w:sz="0" w:space="0" w:color="auto"/>
            <w:left w:val="none" w:sz="0" w:space="0" w:color="auto"/>
            <w:bottom w:val="none" w:sz="0" w:space="0" w:color="auto"/>
            <w:right w:val="none" w:sz="0" w:space="0" w:color="auto"/>
          </w:divBdr>
        </w:div>
        <w:div w:id="961813165">
          <w:marLeft w:val="446"/>
          <w:marRight w:val="0"/>
          <w:marTop w:val="0"/>
          <w:marBottom w:val="80"/>
          <w:divBdr>
            <w:top w:val="none" w:sz="0" w:space="0" w:color="auto"/>
            <w:left w:val="none" w:sz="0" w:space="0" w:color="auto"/>
            <w:bottom w:val="none" w:sz="0" w:space="0" w:color="auto"/>
            <w:right w:val="none" w:sz="0" w:space="0" w:color="auto"/>
          </w:divBdr>
        </w:div>
        <w:div w:id="971206301">
          <w:marLeft w:val="2606"/>
          <w:marRight w:val="0"/>
          <w:marTop w:val="0"/>
          <w:marBottom w:val="80"/>
          <w:divBdr>
            <w:top w:val="none" w:sz="0" w:space="0" w:color="auto"/>
            <w:left w:val="none" w:sz="0" w:space="0" w:color="auto"/>
            <w:bottom w:val="none" w:sz="0" w:space="0" w:color="auto"/>
            <w:right w:val="none" w:sz="0" w:space="0" w:color="auto"/>
          </w:divBdr>
        </w:div>
        <w:div w:id="1012143406">
          <w:marLeft w:val="446"/>
          <w:marRight w:val="0"/>
          <w:marTop w:val="0"/>
          <w:marBottom w:val="80"/>
          <w:divBdr>
            <w:top w:val="none" w:sz="0" w:space="0" w:color="auto"/>
            <w:left w:val="none" w:sz="0" w:space="0" w:color="auto"/>
            <w:bottom w:val="none" w:sz="0" w:space="0" w:color="auto"/>
            <w:right w:val="none" w:sz="0" w:space="0" w:color="auto"/>
          </w:divBdr>
        </w:div>
        <w:div w:id="1112089010">
          <w:marLeft w:val="446"/>
          <w:marRight w:val="0"/>
          <w:marTop w:val="0"/>
          <w:marBottom w:val="80"/>
          <w:divBdr>
            <w:top w:val="none" w:sz="0" w:space="0" w:color="auto"/>
            <w:left w:val="none" w:sz="0" w:space="0" w:color="auto"/>
            <w:bottom w:val="none" w:sz="0" w:space="0" w:color="auto"/>
            <w:right w:val="none" w:sz="0" w:space="0" w:color="auto"/>
          </w:divBdr>
        </w:div>
        <w:div w:id="1142578651">
          <w:marLeft w:val="446"/>
          <w:marRight w:val="0"/>
          <w:marTop w:val="0"/>
          <w:marBottom w:val="80"/>
          <w:divBdr>
            <w:top w:val="none" w:sz="0" w:space="0" w:color="auto"/>
            <w:left w:val="none" w:sz="0" w:space="0" w:color="auto"/>
            <w:bottom w:val="none" w:sz="0" w:space="0" w:color="auto"/>
            <w:right w:val="none" w:sz="0" w:space="0" w:color="auto"/>
          </w:divBdr>
        </w:div>
        <w:div w:id="1446659578">
          <w:marLeft w:val="446"/>
          <w:marRight w:val="0"/>
          <w:marTop w:val="0"/>
          <w:marBottom w:val="80"/>
          <w:divBdr>
            <w:top w:val="none" w:sz="0" w:space="0" w:color="auto"/>
            <w:left w:val="none" w:sz="0" w:space="0" w:color="auto"/>
            <w:bottom w:val="none" w:sz="0" w:space="0" w:color="auto"/>
            <w:right w:val="none" w:sz="0" w:space="0" w:color="auto"/>
          </w:divBdr>
        </w:div>
        <w:div w:id="1928222015">
          <w:marLeft w:val="446"/>
          <w:marRight w:val="0"/>
          <w:marTop w:val="0"/>
          <w:marBottom w:val="0"/>
          <w:divBdr>
            <w:top w:val="none" w:sz="0" w:space="0" w:color="auto"/>
            <w:left w:val="none" w:sz="0" w:space="0" w:color="auto"/>
            <w:bottom w:val="none" w:sz="0" w:space="0" w:color="auto"/>
            <w:right w:val="none" w:sz="0" w:space="0" w:color="auto"/>
          </w:divBdr>
        </w:div>
      </w:divsChild>
    </w:div>
    <w:div w:id="1951205869">
      <w:bodyDiv w:val="1"/>
      <w:marLeft w:val="0"/>
      <w:marRight w:val="0"/>
      <w:marTop w:val="0"/>
      <w:marBottom w:val="0"/>
      <w:divBdr>
        <w:top w:val="none" w:sz="0" w:space="0" w:color="auto"/>
        <w:left w:val="none" w:sz="0" w:space="0" w:color="auto"/>
        <w:bottom w:val="none" w:sz="0" w:space="0" w:color="auto"/>
        <w:right w:val="none" w:sz="0" w:space="0" w:color="auto"/>
      </w:divBdr>
    </w:div>
    <w:div w:id="1972469444">
      <w:bodyDiv w:val="1"/>
      <w:marLeft w:val="0"/>
      <w:marRight w:val="0"/>
      <w:marTop w:val="0"/>
      <w:marBottom w:val="0"/>
      <w:divBdr>
        <w:top w:val="none" w:sz="0" w:space="0" w:color="auto"/>
        <w:left w:val="none" w:sz="0" w:space="0" w:color="auto"/>
        <w:bottom w:val="none" w:sz="0" w:space="0" w:color="auto"/>
        <w:right w:val="none" w:sz="0" w:space="0" w:color="auto"/>
      </w:divBdr>
    </w:div>
    <w:div w:id="213413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otecadigital.indh.cl/bitstream/handle/123456789/1701/Informe%20Final-2019.pdf?sequence=1&amp;isAllowed=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onasa.cl/sites/fonasa/adjuntos/Informe_caracterizacion_poblacion_asegurada"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0E3E3-B05D-493D-B46A-FE1F585EA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20</Pages>
  <Words>9151</Words>
  <Characters>50335</Characters>
  <Application>Microsoft Office Word</Application>
  <DocSecurity>0</DocSecurity>
  <Lines>419</Lines>
  <Paragraphs>118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Thomas D.</dc:creator>
  <cp:keywords/>
  <dc:description/>
  <cp:lastModifiedBy>Andrés González Santa Cruz</cp:lastModifiedBy>
  <cp:revision>12</cp:revision>
  <dcterms:created xsi:type="dcterms:W3CDTF">2021-03-30T00:05:00Z</dcterms:created>
  <dcterms:modified xsi:type="dcterms:W3CDTF">2021-03-30T22:04:00Z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http://csl.mendeley.com/styles/96912/apa-no-ampersand-bupna-4</vt:lpwstr>
  </property>
  <property fmtid="{D5CDD505-2E9C-101B-9397-08002B2CF9AE}" pid="7" name="Mendeley Recent Style Name 2_1">
    <vt:lpwstr>BUPNA - APA 7ª ed. (Spanish-caps-all-no &amp;)</vt:lpwstr>
  </property>
  <property fmtid="{D5CDD505-2E9C-101B-9397-08002B2CF9AE}" pid="8" name="Mendeley Recent Style Id 3_1">
    <vt:lpwstr>http://csl.mendeley.com/styles/96912/apa-no-ampersand-bupna</vt:lpwstr>
  </property>
  <property fmtid="{D5CDD505-2E9C-101B-9397-08002B2CF9AE}" pid="9" name="Mendeley Recent Style Name 3_1">
    <vt:lpwstr>BUPNA - APA 7ª ed. (Spanish-no &amp;)</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