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77777777" w:rsidR="00542C1B" w:rsidRDefault="00542C1B" w:rsidP="00542C1B">
      <w:pPr>
        <w:spacing w:line="240" w:lineRule="auto"/>
        <w:jc w:val="both"/>
        <w:rPr>
          <w:rFonts w:ascii="Times New Roman" w:eastAsia="Times New Roman" w:hAnsi="Times New Roman" w:cs="Times New Roman"/>
          <w:b/>
          <w:bCs/>
          <w:iCs/>
          <w:szCs w:val="22"/>
        </w:rPr>
      </w:pPr>
    </w:p>
    <w:p w14:paraId="4D22C021" w14:textId="523B329B" w:rsidR="00542C1B" w:rsidRPr="00542C1B" w:rsidDel="00971777" w:rsidRDefault="00542C1B" w:rsidP="00542C1B">
      <w:pPr>
        <w:spacing w:line="360" w:lineRule="auto"/>
        <w:jc w:val="both"/>
        <w:rPr>
          <w:del w:id="0" w:author="Andrés González Santa Cruz" w:date="2020-12-07T19:20:00Z"/>
          <w:rFonts w:ascii="Times New Roman" w:eastAsia="Times New Roman" w:hAnsi="Times New Roman" w:cs="Times New Roman"/>
          <w:b/>
          <w:bCs/>
          <w:iCs/>
          <w:sz w:val="20"/>
          <w:szCs w:val="20"/>
        </w:rPr>
      </w:pPr>
      <w:commentRangeStart w:id="1"/>
      <w:del w:id="2" w:author="Andrés González Santa Cruz" w:date="2020-12-07T19:20:00Z">
        <w:r w:rsidRPr="00542C1B" w:rsidDel="00971777">
          <w:rPr>
            <w:rFonts w:ascii="Times New Roman" w:eastAsia="Times New Roman" w:hAnsi="Times New Roman" w:cs="Times New Roman"/>
            <w:b/>
            <w:bCs/>
            <w:iCs/>
            <w:sz w:val="20"/>
            <w:szCs w:val="20"/>
          </w:rPr>
          <w:delText>Dates with larger social unrest</w:delText>
        </w:r>
      </w:del>
      <w:commentRangeEnd w:id="1"/>
      <w:r w:rsidR="00971777">
        <w:rPr>
          <w:rStyle w:val="Refdecomentario"/>
        </w:rPr>
        <w:commentReference w:id="1"/>
      </w:r>
    </w:p>
    <w:tbl>
      <w:tblPr>
        <w:tblStyle w:val="Tablaconcuadrcula"/>
        <w:tblW w:w="0" w:type="auto"/>
        <w:tblLook w:val="04A0" w:firstRow="1" w:lastRow="0" w:firstColumn="1" w:lastColumn="0" w:noHBand="0" w:noVBand="1"/>
      </w:tblPr>
      <w:tblGrid>
        <w:gridCol w:w="2942"/>
        <w:gridCol w:w="2943"/>
        <w:gridCol w:w="2943"/>
      </w:tblGrid>
      <w:tr w:rsidR="00542C1B" w:rsidRPr="00542C1B" w:rsidDel="00971777" w14:paraId="1B4D1E06" w14:textId="3ED30B68" w:rsidTr="00542C1B">
        <w:trPr>
          <w:del w:id="3" w:author="Andrés González Santa Cruz" w:date="2020-12-07T19:20:00Z"/>
        </w:trPr>
        <w:tc>
          <w:tcPr>
            <w:tcW w:w="2942" w:type="dxa"/>
          </w:tcPr>
          <w:p w14:paraId="4931889B" w14:textId="65CBFAFD" w:rsidR="00542C1B" w:rsidRPr="00542C1B" w:rsidDel="00971777" w:rsidRDefault="00542C1B" w:rsidP="00542C1B">
            <w:pPr>
              <w:spacing w:line="240" w:lineRule="auto"/>
              <w:jc w:val="both"/>
              <w:rPr>
                <w:del w:id="4" w:author="Andrés González Santa Cruz" w:date="2020-12-07T19:20:00Z"/>
                <w:rFonts w:ascii="Times New Roman" w:eastAsia="Times New Roman" w:hAnsi="Times New Roman" w:cs="Times New Roman"/>
                <w:b/>
                <w:bCs/>
                <w:iCs/>
                <w:sz w:val="20"/>
                <w:szCs w:val="20"/>
              </w:rPr>
            </w:pPr>
            <w:del w:id="5" w:author="Andrés González Santa Cruz" w:date="2020-12-07T19:20:00Z">
              <w:r w:rsidRPr="00542C1B" w:rsidDel="00971777">
                <w:rPr>
                  <w:rFonts w:ascii="Times New Roman" w:eastAsia="Times New Roman" w:hAnsi="Times New Roman" w:cs="Times New Roman"/>
                  <w:b/>
                  <w:bCs/>
                  <w:iCs/>
                  <w:sz w:val="20"/>
                  <w:szCs w:val="20"/>
                </w:rPr>
                <w:delText>Date</w:delText>
              </w:r>
            </w:del>
          </w:p>
        </w:tc>
        <w:tc>
          <w:tcPr>
            <w:tcW w:w="2943" w:type="dxa"/>
          </w:tcPr>
          <w:p w14:paraId="0C527B41" w14:textId="15C6390E" w:rsidR="00542C1B" w:rsidRPr="00542C1B" w:rsidDel="00971777" w:rsidRDefault="00542C1B" w:rsidP="00542C1B">
            <w:pPr>
              <w:spacing w:line="240" w:lineRule="auto"/>
              <w:jc w:val="both"/>
              <w:rPr>
                <w:del w:id="6" w:author="Andrés González Santa Cruz" w:date="2020-12-07T19:20:00Z"/>
                <w:rFonts w:ascii="Times New Roman" w:eastAsia="Times New Roman" w:hAnsi="Times New Roman" w:cs="Times New Roman"/>
                <w:b/>
                <w:bCs/>
                <w:iCs/>
                <w:sz w:val="20"/>
                <w:szCs w:val="20"/>
              </w:rPr>
            </w:pPr>
            <w:del w:id="7" w:author="Andrés González Santa Cruz" w:date="2020-12-07T19:20:00Z">
              <w:r w:rsidRPr="00542C1B" w:rsidDel="00971777">
                <w:rPr>
                  <w:rFonts w:ascii="Times New Roman" w:eastAsia="Times New Roman" w:hAnsi="Times New Roman" w:cs="Times New Roman"/>
                  <w:b/>
                  <w:bCs/>
                  <w:iCs/>
                  <w:sz w:val="20"/>
                  <w:szCs w:val="20"/>
                </w:rPr>
                <w:delText>Estimated participants</w:delText>
              </w:r>
            </w:del>
          </w:p>
        </w:tc>
        <w:tc>
          <w:tcPr>
            <w:tcW w:w="2943" w:type="dxa"/>
          </w:tcPr>
          <w:p w14:paraId="534F1107" w14:textId="1B87ABB5" w:rsidR="00542C1B" w:rsidRPr="00542C1B" w:rsidDel="00971777" w:rsidRDefault="00542C1B" w:rsidP="00542C1B">
            <w:pPr>
              <w:spacing w:line="240" w:lineRule="auto"/>
              <w:jc w:val="both"/>
              <w:rPr>
                <w:del w:id="8" w:author="Andrés González Santa Cruz" w:date="2020-12-07T19:20:00Z"/>
                <w:rFonts w:ascii="Times New Roman" w:eastAsia="Times New Roman" w:hAnsi="Times New Roman" w:cs="Times New Roman"/>
                <w:b/>
                <w:bCs/>
                <w:iCs/>
                <w:sz w:val="20"/>
                <w:szCs w:val="20"/>
              </w:rPr>
            </w:pPr>
            <w:del w:id="9" w:author="Andrés González Santa Cruz" w:date="2020-12-07T19:20:00Z">
              <w:r w:rsidRPr="00542C1B" w:rsidDel="00971777">
                <w:rPr>
                  <w:rFonts w:ascii="Times New Roman" w:eastAsia="Times New Roman" w:hAnsi="Times New Roman" w:cs="Times New Roman"/>
                  <w:b/>
                  <w:bCs/>
                  <w:iCs/>
                  <w:sz w:val="20"/>
                  <w:szCs w:val="20"/>
                </w:rPr>
                <w:delText>Source</w:delText>
              </w:r>
            </w:del>
          </w:p>
        </w:tc>
      </w:tr>
      <w:tr w:rsidR="00542C1B" w:rsidRPr="00542C1B" w:rsidDel="00971777" w14:paraId="6787E5F9" w14:textId="15DB5A31" w:rsidTr="00542C1B">
        <w:trPr>
          <w:del w:id="10" w:author="Andrés González Santa Cruz" w:date="2020-12-07T19:20:00Z"/>
        </w:trPr>
        <w:tc>
          <w:tcPr>
            <w:tcW w:w="2942" w:type="dxa"/>
          </w:tcPr>
          <w:p w14:paraId="788595E8" w14:textId="416967A7" w:rsidR="00542C1B" w:rsidRPr="00542C1B" w:rsidDel="00971777" w:rsidRDefault="00542C1B" w:rsidP="00542C1B">
            <w:pPr>
              <w:spacing w:line="240" w:lineRule="auto"/>
              <w:jc w:val="both"/>
              <w:rPr>
                <w:del w:id="11" w:author="Andrés González Santa Cruz" w:date="2020-12-07T19:20:00Z"/>
                <w:rFonts w:ascii="Times New Roman" w:eastAsia="Times New Roman" w:hAnsi="Times New Roman" w:cs="Times New Roman"/>
                <w:b/>
                <w:bCs/>
                <w:iCs/>
                <w:sz w:val="20"/>
                <w:szCs w:val="20"/>
              </w:rPr>
            </w:pPr>
          </w:p>
        </w:tc>
        <w:tc>
          <w:tcPr>
            <w:tcW w:w="2943" w:type="dxa"/>
          </w:tcPr>
          <w:p w14:paraId="37D4DB4B" w14:textId="03BA4777" w:rsidR="00542C1B" w:rsidRPr="00542C1B" w:rsidDel="00971777" w:rsidRDefault="00542C1B" w:rsidP="00542C1B">
            <w:pPr>
              <w:spacing w:line="240" w:lineRule="auto"/>
              <w:jc w:val="both"/>
              <w:rPr>
                <w:del w:id="12" w:author="Andrés González Santa Cruz" w:date="2020-12-07T19:20:00Z"/>
                <w:rFonts w:ascii="Times New Roman" w:eastAsia="Times New Roman" w:hAnsi="Times New Roman" w:cs="Times New Roman"/>
                <w:b/>
                <w:bCs/>
                <w:iCs/>
                <w:sz w:val="20"/>
                <w:szCs w:val="20"/>
              </w:rPr>
            </w:pPr>
          </w:p>
        </w:tc>
        <w:tc>
          <w:tcPr>
            <w:tcW w:w="2943" w:type="dxa"/>
          </w:tcPr>
          <w:p w14:paraId="7BEDA961" w14:textId="69FC79D9" w:rsidR="00542C1B" w:rsidRPr="00542C1B" w:rsidDel="00971777" w:rsidRDefault="00542C1B" w:rsidP="00542C1B">
            <w:pPr>
              <w:spacing w:line="240" w:lineRule="auto"/>
              <w:jc w:val="both"/>
              <w:rPr>
                <w:del w:id="13" w:author="Andrés González Santa Cruz" w:date="2020-12-07T19:20:00Z"/>
                <w:rFonts w:ascii="Times New Roman" w:eastAsia="Times New Roman" w:hAnsi="Times New Roman" w:cs="Times New Roman"/>
                <w:iCs/>
                <w:sz w:val="20"/>
                <w:szCs w:val="20"/>
              </w:rPr>
            </w:pPr>
            <w:del w:id="14" w:author="Andrés González Santa Cruz" w:date="2020-12-07T19:20:00Z">
              <w:r w:rsidDel="00971777">
                <w:rPr>
                  <w:rFonts w:ascii="Times New Roman" w:eastAsia="Times New Roman" w:hAnsi="Times New Roman" w:cs="Times New Roman"/>
                  <w:iCs/>
                  <w:sz w:val="20"/>
                  <w:szCs w:val="20"/>
                </w:rPr>
                <w:delText>Insert reference number</w:delText>
              </w:r>
            </w:del>
          </w:p>
        </w:tc>
      </w:tr>
      <w:tr w:rsidR="00542C1B" w:rsidRPr="00542C1B" w:rsidDel="00971777" w14:paraId="0F76FFAA" w14:textId="63370338" w:rsidTr="00542C1B">
        <w:trPr>
          <w:del w:id="15" w:author="Andrés González Santa Cruz" w:date="2020-12-07T19:20:00Z"/>
        </w:trPr>
        <w:tc>
          <w:tcPr>
            <w:tcW w:w="2942" w:type="dxa"/>
          </w:tcPr>
          <w:p w14:paraId="638E657C" w14:textId="1B1FD3E8" w:rsidR="00542C1B" w:rsidRPr="00542C1B" w:rsidDel="00971777" w:rsidRDefault="00542C1B" w:rsidP="00542C1B">
            <w:pPr>
              <w:spacing w:line="240" w:lineRule="auto"/>
              <w:jc w:val="both"/>
              <w:rPr>
                <w:del w:id="16" w:author="Andrés González Santa Cruz" w:date="2020-12-07T19:20:00Z"/>
                <w:rFonts w:ascii="Times New Roman" w:eastAsia="Times New Roman" w:hAnsi="Times New Roman" w:cs="Times New Roman"/>
                <w:b/>
                <w:bCs/>
                <w:iCs/>
                <w:sz w:val="20"/>
                <w:szCs w:val="20"/>
              </w:rPr>
            </w:pPr>
          </w:p>
        </w:tc>
        <w:tc>
          <w:tcPr>
            <w:tcW w:w="2943" w:type="dxa"/>
          </w:tcPr>
          <w:p w14:paraId="68D832B1" w14:textId="2F113769" w:rsidR="00542C1B" w:rsidRPr="00542C1B" w:rsidDel="00971777" w:rsidRDefault="00542C1B" w:rsidP="00542C1B">
            <w:pPr>
              <w:spacing w:line="240" w:lineRule="auto"/>
              <w:jc w:val="both"/>
              <w:rPr>
                <w:del w:id="17" w:author="Andrés González Santa Cruz" w:date="2020-12-07T19:20:00Z"/>
                <w:rFonts w:ascii="Times New Roman" w:eastAsia="Times New Roman" w:hAnsi="Times New Roman" w:cs="Times New Roman"/>
                <w:b/>
                <w:bCs/>
                <w:iCs/>
                <w:sz w:val="20"/>
                <w:szCs w:val="20"/>
              </w:rPr>
            </w:pPr>
          </w:p>
        </w:tc>
        <w:tc>
          <w:tcPr>
            <w:tcW w:w="2943" w:type="dxa"/>
          </w:tcPr>
          <w:p w14:paraId="491D98AD" w14:textId="42877F9A" w:rsidR="00542C1B" w:rsidRPr="00542C1B" w:rsidDel="00971777" w:rsidRDefault="00542C1B" w:rsidP="00542C1B">
            <w:pPr>
              <w:spacing w:line="240" w:lineRule="auto"/>
              <w:jc w:val="both"/>
              <w:rPr>
                <w:del w:id="18" w:author="Andrés González Santa Cruz" w:date="2020-12-07T19:20:00Z"/>
                <w:rFonts w:ascii="Times New Roman" w:eastAsia="Times New Roman" w:hAnsi="Times New Roman" w:cs="Times New Roman"/>
                <w:b/>
                <w:bCs/>
                <w:iCs/>
                <w:sz w:val="20"/>
                <w:szCs w:val="20"/>
              </w:rPr>
            </w:pPr>
          </w:p>
        </w:tc>
      </w:tr>
      <w:tr w:rsidR="00542C1B" w:rsidRPr="00542C1B" w:rsidDel="00971777" w14:paraId="251DFC2F" w14:textId="6DF19C01" w:rsidTr="00542C1B">
        <w:trPr>
          <w:del w:id="19" w:author="Andrés González Santa Cruz" w:date="2020-12-07T19:20:00Z"/>
        </w:trPr>
        <w:tc>
          <w:tcPr>
            <w:tcW w:w="2942" w:type="dxa"/>
          </w:tcPr>
          <w:p w14:paraId="633AD5ED" w14:textId="50837819" w:rsidR="00542C1B" w:rsidRPr="00542C1B" w:rsidDel="00971777" w:rsidRDefault="00542C1B" w:rsidP="00542C1B">
            <w:pPr>
              <w:spacing w:line="240" w:lineRule="auto"/>
              <w:jc w:val="both"/>
              <w:rPr>
                <w:del w:id="20" w:author="Andrés González Santa Cruz" w:date="2020-12-07T19:20:00Z"/>
                <w:rFonts w:ascii="Times New Roman" w:eastAsia="Times New Roman" w:hAnsi="Times New Roman" w:cs="Times New Roman"/>
                <w:b/>
                <w:bCs/>
                <w:iCs/>
                <w:sz w:val="20"/>
                <w:szCs w:val="20"/>
              </w:rPr>
            </w:pPr>
          </w:p>
        </w:tc>
        <w:tc>
          <w:tcPr>
            <w:tcW w:w="2943" w:type="dxa"/>
          </w:tcPr>
          <w:p w14:paraId="632DD5A3" w14:textId="5EA3417B" w:rsidR="00542C1B" w:rsidRPr="00542C1B" w:rsidDel="00971777" w:rsidRDefault="00542C1B" w:rsidP="00542C1B">
            <w:pPr>
              <w:spacing w:line="240" w:lineRule="auto"/>
              <w:jc w:val="both"/>
              <w:rPr>
                <w:del w:id="21" w:author="Andrés González Santa Cruz" w:date="2020-12-07T19:20:00Z"/>
                <w:rFonts w:ascii="Times New Roman" w:eastAsia="Times New Roman" w:hAnsi="Times New Roman" w:cs="Times New Roman"/>
                <w:b/>
                <w:bCs/>
                <w:iCs/>
                <w:sz w:val="20"/>
                <w:szCs w:val="20"/>
              </w:rPr>
            </w:pPr>
          </w:p>
        </w:tc>
        <w:tc>
          <w:tcPr>
            <w:tcW w:w="2943" w:type="dxa"/>
          </w:tcPr>
          <w:p w14:paraId="7069C7AC" w14:textId="3813E2D3" w:rsidR="00542C1B" w:rsidRPr="00542C1B" w:rsidDel="00971777" w:rsidRDefault="00542C1B" w:rsidP="00542C1B">
            <w:pPr>
              <w:spacing w:line="240" w:lineRule="auto"/>
              <w:jc w:val="both"/>
              <w:rPr>
                <w:del w:id="22" w:author="Andrés González Santa Cruz" w:date="2020-12-07T19:20:00Z"/>
                <w:rFonts w:ascii="Times New Roman" w:eastAsia="Times New Roman" w:hAnsi="Times New Roman" w:cs="Times New Roman"/>
                <w:b/>
                <w:bCs/>
                <w:iCs/>
                <w:sz w:val="20"/>
                <w:szCs w:val="20"/>
              </w:rPr>
            </w:pPr>
          </w:p>
        </w:tc>
      </w:tr>
    </w:tbl>
    <w:p w14:paraId="0A6063BB" w14:textId="68FACD05" w:rsidR="00542C1B" w:rsidRPr="00542C1B" w:rsidDel="00971777" w:rsidRDefault="00542C1B" w:rsidP="00542C1B">
      <w:pPr>
        <w:spacing w:line="360" w:lineRule="auto"/>
        <w:jc w:val="both"/>
        <w:rPr>
          <w:del w:id="23" w:author="Andrés González Santa Cruz" w:date="2020-12-07T19:20:00Z"/>
          <w:rFonts w:ascii="Times New Roman" w:eastAsia="Times New Roman" w:hAnsi="Times New Roman" w:cs="Times New Roman"/>
          <w:b/>
          <w:bCs/>
          <w:iCs/>
          <w:sz w:val="20"/>
          <w:szCs w:val="20"/>
        </w:rPr>
      </w:pPr>
    </w:p>
    <w:p w14:paraId="2EDEA971" w14:textId="77777777"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07FFDD8F" w:rsidR="00542C1B" w:rsidRPr="00542C1B" w:rsidRDefault="00542C1B" w:rsidP="00542C1B">
      <w:pPr>
        <w:spacing w:line="360" w:lineRule="auto"/>
        <w:ind w:firstLine="708"/>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To evaluate the effect of social protests on ED service utilization</w:t>
      </w:r>
      <w:r w:rsidR="00455D9C">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we used Bayesian structural time series (</w:t>
      </w:r>
      <w:r w:rsidRPr="00542C1B">
        <w:rPr>
          <w:rFonts w:ascii="Times New Roman" w:eastAsia="Times New Roman" w:hAnsi="Times New Roman" w:cs="Times New Roman"/>
          <w:i/>
          <w:sz w:val="20"/>
          <w:szCs w:val="20"/>
        </w:rPr>
        <w:t>BSTS</w:t>
      </w:r>
      <w:r w:rsidRPr="00542C1B">
        <w:rPr>
          <w:rFonts w:ascii="Times New Roman" w:eastAsia="Times New Roman" w:hAnsi="Times New Roman" w:cs="Times New Roman"/>
          <w:iCs/>
          <w:sz w:val="20"/>
          <w:szCs w:val="20"/>
        </w:rPr>
        <w:t xml:space="preserve">) models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&lt;EndNote&gt;&lt;Cite&gt;&lt;Author&gt;Scott&lt;/Author&gt;&lt;Year&gt;2014&lt;/Year&gt;&lt;RecNum&gt;7&lt;/RecNum&gt;&lt;DisplayText&gt;[1]&lt;/DisplayText&gt;&lt;record&gt;&lt;rec-number&gt;7&lt;/rec-number&gt;&lt;foreign-keys&gt;&lt;key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[1]</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xml:space="preserve"> implemented using the </w:t>
      </w:r>
      <w:proofErr w:type="spellStart"/>
      <w:r w:rsidRPr="00542C1B">
        <w:rPr>
          <w:rFonts w:ascii="Times New Roman" w:eastAsia="Times New Roman" w:hAnsi="Times New Roman" w:cs="Times New Roman"/>
          <w:i/>
          <w:sz w:val="20"/>
          <w:szCs w:val="20"/>
        </w:rPr>
        <w:t>CausalImpact</w:t>
      </w:r>
      <w:proofErr w:type="spellEnd"/>
      <w:r w:rsidRPr="00542C1B">
        <w:rPr>
          <w:rFonts w:ascii="Times New Roman" w:eastAsia="Times New Roman" w:hAnsi="Times New Roman" w:cs="Times New Roman"/>
          <w:i/>
          <w:sz w:val="20"/>
          <w:szCs w:val="20"/>
        </w:rPr>
        <w:t xml:space="preserve"> </w:t>
      </w:r>
      <w:r w:rsidRPr="00542C1B">
        <w:rPr>
          <w:rFonts w:ascii="Times New Roman" w:eastAsia="Times New Roman" w:hAnsi="Times New Roman" w:cs="Times New Roman"/>
          <w:iCs/>
          <w:sz w:val="20"/>
          <w:szCs w:val="20"/>
        </w:rPr>
        <w:t>R package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&lt;EndNote&gt;&lt;Cite&gt;&lt;Author&gt;Brodersen&lt;/Author&gt;&lt;Year&gt;2015&lt;/Year&gt;&lt;RecNum&gt;6&lt;/RecNum&gt;&lt;DisplayText&gt;[2]&lt;/DisplayText&gt;&lt;record&gt;&lt;rec-number&gt;6&lt;/rec-number&gt;&lt;foreign-keys&gt;&lt;key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[2]</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This approach compares the observed trend of consultations and hospitalizations after the event, with an estimated average </w:t>
      </w:r>
      <w:r w:rsidR="00896A57">
        <w:rPr>
          <w:rFonts w:ascii="Times New Roman" w:eastAsia="Times New Roman" w:hAnsi="Times New Roman" w:cs="Times New Roman"/>
          <w:iCs/>
          <w:sz w:val="20"/>
          <w:szCs w:val="20"/>
        </w:rPr>
        <w:t xml:space="preserve">change </w:t>
      </w:r>
      <w:r w:rsidRPr="00542C1B">
        <w:rPr>
          <w:rFonts w:ascii="Times New Roman" w:eastAsia="Times New Roman" w:hAnsi="Times New Roman" w:cs="Times New Roman"/>
          <w:iCs/>
          <w:sz w:val="20"/>
          <w:szCs w:val="20"/>
        </w:rPr>
        <w:t>under a hypothetical scenario in which social protests did not occur (i.e., the counterfactual)</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&lt;EndNote&gt;&lt;Cite&gt;&lt;Author&gt;Pinilla&lt;/Author&gt;&lt;Year&gt;2018&lt;/Year&gt;&lt;RecNum&gt;4&lt;/RecNum&gt;&lt;DisplayText&gt;[3]&lt;/DisplayText&gt;&lt;record&gt;&lt;rec-number&gt;4&lt;/rec-number&gt;&lt;foreign-keys&gt;&lt;key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[3]</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542C1B" w:rsidRDefault="001D0854" w:rsidP="00542C1B">
      <w:pPr>
        <w:spacing w:line="360" w:lineRule="auto"/>
        <w:jc w:val="both"/>
        <w:rPr>
          <w:rFonts w:ascii="Times New Roman" w:eastAsia="Times New Roman" w:hAnsi="Times New Roman" w:cs="Times New Roman"/>
          <w:iCs/>
          <w:sz w:val="20"/>
          <w:szCs w:val="20"/>
        </w:rPr>
      </w:pPr>
      <m:oMathPara>
        <m:oMath>
          <m:sSub>
            <m:sSubPr>
              <m:ctrlPr>
                <w:ins w:id="24"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25" w:author="Andrés González Santa Cruz" w:date="2020-12-05T20:33:00Z">
                  <w:rPr>
                    <w:rFonts w:ascii="Cambria Math" w:eastAsia="Times New Roman" w:hAnsi="Cambria Math" w:cs="Times New Roman"/>
                    <w:i/>
                    <w:iCs/>
                    <w:sz w:val="20"/>
                    <w:szCs w:val="20"/>
                  </w:rPr>
                </w:ins>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26"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ins w:id="27" w:author="Andrés González Santa Cruz" w:date="2020-12-05T20:33:00Z">
                  <w:rPr>
                    <w:rFonts w:ascii="Cambria Math" w:eastAsia="Times New Roman" w:hAnsi="Cambria Math" w:cs="Times New Roman"/>
                    <w:i/>
                    <w:iCs/>
                    <w:sz w:val="20"/>
                    <w:szCs w:val="20"/>
                  </w:rPr>
                </w:ins>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ins w:id="28"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29"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2E4E561B" w14:textId="77777777" w:rsidR="00542C1B" w:rsidRPr="00542C1B" w:rsidRDefault="00542C1B" w:rsidP="00542C1B">
      <w:pPr>
        <w:spacing w:line="360" w:lineRule="auto"/>
        <w:jc w:val="both"/>
        <w:rPr>
          <w:rFonts w:ascii="Times New Roman" w:eastAsia="Times New Roman" w:hAnsi="Times New Roman" w:cs="Times New Roman"/>
          <w:iCs/>
          <w:sz w:val="20"/>
          <w:szCs w:val="20"/>
          <w:lang w:val="fr-FR"/>
        </w:rPr>
      </w:pPr>
    </w:p>
    <w:p w14:paraId="0E4A13EB" w14:textId="111E641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One advantage of this method is that it allows flexibility in the inference of counterfactuals, temporal evolution, and incremental attributable impact. This estimation is achieved by incorporating features such as level, trends, seasonality</w:t>
      </w:r>
      <w:r w:rsidR="00CF418D">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and regression that capture the </w:t>
      </w:r>
      <w:r w:rsidR="00CF418D">
        <w:rPr>
          <w:rFonts w:ascii="Times New Roman" w:eastAsia="Times New Roman" w:hAnsi="Times New Roman" w:cs="Times New Roman"/>
          <w:iCs/>
          <w:sz w:val="20"/>
          <w:szCs w:val="20"/>
        </w:rPr>
        <w:t>time-series dynamic</w:t>
      </w:r>
      <w:r w:rsidRPr="00542C1B">
        <w:rPr>
          <w:rFonts w:ascii="Times New Roman" w:eastAsia="Times New Roman" w:hAnsi="Times New Roman" w:cs="Times New Roman"/>
          <w:iCs/>
          <w:sz w:val="20"/>
          <w:szCs w:val="20"/>
        </w:rPr>
        <w:t xml:space="preserve">s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&lt;EndNote&gt;&lt;Cite&gt;&lt;Author&gt;Harvey&lt;/Author&gt;&lt;Year&gt;2007&lt;/Year&gt;&lt;RecNum&gt;1&lt;/RecNum&gt;&lt;DisplayText&gt;[4]&lt;/DisplayText&gt;&lt;record&gt;&lt;rec-number&gt;1&lt;/rec-number&gt;&lt;foreign-keys&gt;&lt;key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[4]</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first two components describe how the hospitalizations and consultations are related to underlying states and how the latent state changes over time. It is referred to as the unobserved trend</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rPr>
        <w:t xml:space="preserve">inherent in time-series data. It is associated with a probability distribution of the noise and random disturbances, which allows </w:t>
      </w:r>
      <w:r w:rsidR="00CF418D">
        <w:rPr>
          <w:rFonts w:ascii="Times New Roman" w:eastAsia="Times New Roman" w:hAnsi="Times New Roman" w:cs="Times New Roman"/>
          <w:iCs/>
          <w:sz w:val="20"/>
          <w:szCs w:val="20"/>
        </w:rPr>
        <w:t>incorporating</w:t>
      </w:r>
      <w:r w:rsidRPr="00542C1B">
        <w:rPr>
          <w:rFonts w:ascii="Times New Roman" w:eastAsia="Times New Roman" w:hAnsi="Times New Roman" w:cs="Times New Roman"/>
          <w:iCs/>
          <w:sz w:val="20"/>
          <w:szCs w:val="20"/>
        </w:rPr>
        <w:t xml:space="preserve"> empirical priors on the parameter and transitory or cyclic components to approximate volatility in the series. The third components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CF418D">
        <w:rPr>
          <w:rFonts w:ascii="Times New Roman" w:eastAsia="Times New Roman" w:hAnsi="Times New Roman" w:cs="Times New Roman"/>
          <w:iCs/>
          <w:sz w:val="20"/>
          <w:szCs w:val="20"/>
        </w:rPr>
        <w:t>d</w:t>
      </w:r>
      <w:r w:rsidRPr="00542C1B">
        <w:rPr>
          <w:rFonts w:ascii="Times New Roman" w:eastAsia="Times New Roman" w:hAnsi="Times New Roman" w:cs="Times New Roman"/>
          <w:iCs/>
          <w:sz w:val="20"/>
          <w:szCs w:val="20"/>
        </w:rPr>
        <w:t xml:space="preserve"> respiratory consultations during the winter season). The fourth component relates to other contemporaneous time-series that can be included as covariates via linear regression. We used as a covariate</w:t>
      </w:r>
      <w:commentRangeStart w:id="30"/>
      <w:commentRangeEnd w:id="30"/>
      <w:r w:rsidRPr="00542C1B">
        <w:rPr>
          <w:rStyle w:val="Refdecomentario"/>
          <w:rFonts w:ascii="Times New Roman" w:hAnsi="Times New Roman" w:cs="Times New Roman"/>
          <w:sz w:val="20"/>
          <w:szCs w:val="20"/>
        </w:rPr>
        <w:commentReference w:id="30"/>
      </w:r>
      <w:r w:rsidRPr="00542C1B">
        <w:rPr>
          <w:rFonts w:ascii="Times New Roman" w:eastAsia="Times New Roman" w:hAnsi="Times New Roman" w:cs="Times New Roman"/>
          <w:iCs/>
          <w:sz w:val="20"/>
          <w:szCs w:val="20"/>
        </w:rPr>
        <w:t xml:space="preserve"> the circulatory hospitalizations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hospitalizations</w:t>
      </w:r>
      <w:r w:rsidRPr="00542C1B">
        <w:rPr>
          <w:rFonts w:ascii="Times New Roman" w:eastAsia="Times New Roman" w:hAnsi="Times New Roman" w:cs="Times New Roman"/>
          <w:b/>
          <w:bCs/>
          <w:iCs/>
          <w:sz w:val="20"/>
          <w:szCs w:val="20"/>
        </w:rPr>
        <w:t xml:space="preserve"> </w:t>
      </w:r>
      <w:r w:rsidRPr="00542C1B">
        <w:rPr>
          <w:rFonts w:ascii="Times New Roman" w:eastAsia="Times New Roman" w:hAnsi="Times New Roman" w:cs="Times New Roman"/>
          <w:iCs/>
          <w:sz w:val="20"/>
          <w:szCs w:val="20"/>
        </w:rPr>
        <w:t>and consultations series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consultations. Due to the length of the time-series, </w:t>
      </w:r>
      <w:commentRangeStart w:id="31"/>
      <w:commentRangeStart w:id="32"/>
      <w:r w:rsidRPr="00542C1B">
        <w:rPr>
          <w:rFonts w:ascii="Times New Roman" w:eastAsia="Times New Roman" w:hAnsi="Times New Roman" w:cs="Times New Roman"/>
          <w:iCs/>
          <w:sz w:val="20"/>
          <w:szCs w:val="20"/>
        </w:rPr>
        <w:t xml:space="preserve">we used a dynamic framework which included the coefficients of time-varying regression, </w:t>
      </w:r>
      <w:r w:rsidRPr="00542C1B">
        <w:rPr>
          <w:rFonts w:ascii="Times New Roman" w:eastAsia="Times New Roman" w:hAnsi="Times New Roman" w:cs="Times New Roman"/>
          <w:iCs/>
          <w:sz w:val="20"/>
          <w:szCs w:val="20"/>
        </w:rPr>
        <w:lastRenderedPageBreak/>
        <w:t>as a way to relax the assumption of stability of the model structure, and in which coefficients change over time according to a random walk process</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&lt;EndNote&gt;&lt;Cite&gt;&lt;Author&gt;Brodersen&lt;/Author&gt;&lt;Year&gt;2015&lt;/Year&gt;&lt;RecNum&gt;6&lt;/RecNum&gt;&lt;DisplayText&gt;[2]&lt;/DisplayText&gt;&lt;record&gt;&lt;rec-number&gt;6&lt;/rec-number&gt;&lt;foreign-keys&gt;&lt;key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[2]</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commentRangeEnd w:id="31"/>
      <w:r w:rsidRPr="00542C1B">
        <w:rPr>
          <w:rStyle w:val="Refdecomentario"/>
          <w:rFonts w:ascii="Times New Roman" w:hAnsi="Times New Roman" w:cs="Times New Roman"/>
          <w:sz w:val="20"/>
          <w:szCs w:val="20"/>
        </w:rPr>
        <w:commentReference w:id="31"/>
      </w:r>
      <w:commentRangeEnd w:id="32"/>
      <w:r w:rsidRPr="00542C1B">
        <w:rPr>
          <w:rStyle w:val="Refdecomentario"/>
          <w:rFonts w:ascii="Times New Roman" w:hAnsi="Times New Roman" w:cs="Times New Roman"/>
          <w:sz w:val="20"/>
          <w:szCs w:val="20"/>
        </w:rPr>
        <w:commentReference w:id="32"/>
      </w:r>
      <w:r w:rsidRPr="00542C1B">
        <w:rPr>
          <w:rFonts w:ascii="Times New Roman" w:eastAsia="Times New Roman" w:hAnsi="Times New Roman" w:cs="Times New Roman"/>
          <w:iCs/>
          <w:sz w:val="20"/>
          <w:szCs w:val="20"/>
        </w:rPr>
        <w:t xml:space="preserve">  </w:t>
      </w:r>
    </w:p>
    <w:p w14:paraId="4AEAC422" w14:textId="6B23A742"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different trend drifts such as a random-walk, a semi-local linear trend</w:t>
      </w:r>
      <w:r w:rsidR="004421D3">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 local linear trend, or the inclusion of cyclicity of autoregressive terms. We selected the model with lower cumulative absolute one step ahead errors in the pre-intervention period for each outcome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&lt;EndNote&gt;&lt;Cite&gt;&lt;Author&gt;Koopman&lt;/Author&gt;&lt;Year&gt;2000&lt;/Year&gt;&lt;RecNum&gt;15&lt;/RecNum&gt;&lt;DisplayText&gt;[5]&lt;/DisplayText&gt;&lt;record&gt;&lt;rec-number&gt;15&lt;/rec-number&gt;&lt;foreign-keys&gt;&lt;key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[5]</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models that had lower errors assumed studentized distributions, which are robust against a</w:t>
      </w:r>
      <w:r w:rsidR="004421D3">
        <w:rPr>
          <w:rFonts w:ascii="Times New Roman" w:eastAsia="Times New Roman" w:hAnsi="Times New Roman" w:cs="Times New Roman"/>
          <w:iCs/>
          <w:sz w:val="20"/>
          <w:szCs w:val="20"/>
        </w:rPr>
        <w:t>bnor</w:t>
      </w:r>
      <w:r w:rsidRPr="00542C1B">
        <w:rPr>
          <w:rFonts w:ascii="Times New Roman" w:eastAsia="Times New Roman" w:hAnsi="Times New Roman" w:cs="Times New Roman"/>
          <w:iCs/>
          <w:sz w:val="20"/>
          <w:szCs w:val="20"/>
        </w:rPr>
        <w:t>malities such as outliers. This comparison allowed us to choose the specified structure with greater accuracy to match actual trends before social protests in order to strengthen causal inference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&lt;EndNote&gt;&lt;Cite&gt;&lt;Author&gt;Scott&lt;/Author&gt;&lt;Year&gt;2020&lt;/Year&gt;&lt;RecNum&gt;11&lt;/RecNum&gt;&lt;DisplayText&gt;[6]&lt;/DisplayText&gt;&lt;record&gt;&lt;rec-number&gt;11&lt;/rec-number&gt;&lt;foreign-keys&gt;&lt;key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[6]</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p>
    <w:p w14:paraId="2B733B2C" w14:textId="242FD09C"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 xml:space="preserve">Gibbs sampling was performed to produce </w:t>
      </w:r>
      <w:bookmarkStart w:id="33" w:name="_Hlk58093373"/>
      <w:r w:rsidRPr="00542C1B">
        <w:rPr>
          <w:rFonts w:ascii="Times New Roman" w:eastAsia="Times New Roman" w:hAnsi="Times New Roman" w:cs="Times New Roman"/>
          <w:iCs/>
          <w:sz w:val="20"/>
          <w:szCs w:val="20"/>
        </w:rPr>
        <w:t xml:space="preserve">30,000 Markov Chain Monte Carlo (MCMC) </w:t>
      </w:r>
      <w:bookmarkEnd w:id="33"/>
      <w:r w:rsidRPr="00542C1B">
        <w:rPr>
          <w:rFonts w:ascii="Times New Roman" w:eastAsia="Times New Roman" w:hAnsi="Times New Roman" w:cs="Times New Roman"/>
          <w:iCs/>
          <w:sz w:val="20"/>
          <w:szCs w:val="20"/>
        </w:rPr>
        <w:t xml:space="preserve">iterations following a 10% burn-in period. The point effect of social protest and its 95% credible interval was generated as the difference between the estimated forecasts and the observed trend across each iteration </w:t>
      </w:r>
      <w:r w:rsidR="00411D93">
        <w:rPr>
          <w:rFonts w:ascii="Times New Roman" w:eastAsia="Times New Roman" w:hAnsi="Times New Roman" w:cs="Times New Roman"/>
          <w:iCs/>
          <w:sz w:val="20"/>
          <w:szCs w:val="20"/>
          <w:highlight w:val="yellow"/>
        </w:rPr>
        <w:fldChar w:fldCharType="begin"/>
      </w:r>
      <w:r w:rsidR="00411D93">
        <w:rPr>
          <w:rFonts w:ascii="Times New Roman" w:eastAsia="Times New Roman" w:hAnsi="Times New Roman" w:cs="Times New Roman"/>
          <w:iCs/>
          <w:sz w:val="20"/>
          <w:szCs w:val="20"/>
          <w:highlight w:val="yellow"/>
        </w:rPr>
        <w:instrText xml:space="preserve"> ADDIN EN.CITE &lt;EndNote&gt;&lt;Cite&gt;&lt;Author&gt;Fragoso&lt;/Author&gt;&lt;Year&gt;2018&lt;/Year&gt;&lt;RecNum&gt;2&lt;/RecNum&gt;&lt;DisplayText&gt;[7]&lt;/DisplayText&gt;&lt;record&gt;&lt;rec-number&gt;2&lt;/rec-number&gt;&lt;foreign-keys&gt;&lt;key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Pr>
          <w:rFonts w:ascii="Times New Roman" w:eastAsia="Times New Roman" w:hAnsi="Times New Roman" w:cs="Times New Roman"/>
          <w:iCs/>
          <w:sz w:val="20"/>
          <w:szCs w:val="20"/>
          <w:highlight w:val="yellow"/>
        </w:rPr>
        <w:fldChar w:fldCharType="separate"/>
      </w:r>
      <w:r w:rsidR="00411D93">
        <w:rPr>
          <w:rFonts w:ascii="Times New Roman" w:eastAsia="Times New Roman" w:hAnsi="Times New Roman" w:cs="Times New Roman"/>
          <w:iCs/>
          <w:noProof/>
          <w:sz w:val="20"/>
          <w:szCs w:val="20"/>
          <w:highlight w:val="yellow"/>
        </w:rPr>
        <w:t>[7]</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w:t>
      </w:r>
    </w:p>
    <w:p w14:paraId="7EB1D342"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070287B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b/>
          <w:bCs/>
          <w:i/>
          <w:sz w:val="20"/>
          <w:szCs w:val="20"/>
        </w:rPr>
        <w:t>Outcome Validity Testing</w:t>
      </w:r>
    </w:p>
    <w:p w14:paraId="2442A2E5" w14:textId="2A806915" w:rsidR="00542C1B" w:rsidRDefault="00542C1B" w:rsidP="004421D3">
      <w:pPr>
        <w:spacing w:line="360" w:lineRule="auto"/>
        <w:ind w:firstLine="708"/>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We used historical controls to contrast observed ED consultation and hospitalizations in the exposure period</w:t>
      </w:r>
      <w:r w:rsidR="004421D3">
        <w:rPr>
          <w:rFonts w:ascii="Times New Roman" w:eastAsia="Times New Roman" w:hAnsi="Times New Roman" w:cs="Times New Roman"/>
          <w:sz w:val="20"/>
          <w:szCs w:val="20"/>
        </w:rPr>
        <w:t>;</w:t>
      </w:r>
      <w:r w:rsidRPr="00542C1B">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5D7EDBE3" w:rsidR="00971777" w:rsidRPr="00971777" w:rsidRDefault="00971777" w:rsidP="00971777">
      <w:pPr>
        <w:spacing w:after="0" w:line="360" w:lineRule="auto"/>
        <w:jc w:val="both"/>
        <w:rPr>
          <w:ins w:id="34" w:author="Andrés González Santa Cruz" w:date="2020-12-07T19:21:00Z"/>
          <w:rFonts w:ascii="Times New Roman" w:eastAsia="Times New Roman" w:hAnsi="Times New Roman" w:cs="Times New Roman"/>
          <w:b/>
          <w:bCs/>
          <w:sz w:val="20"/>
          <w:szCs w:val="20"/>
        </w:rPr>
      </w:pPr>
      <w:r w:rsidRPr="00971777">
        <w:rPr>
          <w:rFonts w:ascii="Times New Roman" w:eastAsia="Times New Roman" w:hAnsi="Times New Roman" w:cs="Times New Roman"/>
          <w:b/>
          <w:bCs/>
          <w:sz w:val="20"/>
          <w:szCs w:val="20"/>
        </w:rPr>
        <w:t>Table S1. Summary descriptive table of Hospitalizations and Consultations 2015-2018 vs. 2019</w:t>
      </w:r>
    </w:p>
    <w:tbl>
      <w:tblPr>
        <w:tblW w:w="8783" w:type="dxa"/>
        <w:jc w:val="center"/>
        <w:tblCellMar>
          <w:left w:w="70" w:type="dxa"/>
          <w:right w:w="70" w:type="dxa"/>
        </w:tblCellMar>
        <w:tblLook w:val="04A0" w:firstRow="1" w:lastRow="0" w:firstColumn="1" w:lastColumn="0" w:noHBand="0" w:noVBand="1"/>
      </w:tblPr>
      <w:tblGrid>
        <w:gridCol w:w="6383"/>
        <w:gridCol w:w="1200"/>
        <w:gridCol w:w="1200"/>
      </w:tblGrid>
      <w:tr w:rsidR="00971777" w:rsidRPr="00971777" w14:paraId="06EA5D88" w14:textId="77777777" w:rsidTr="00D47360">
        <w:trPr>
          <w:trHeight w:val="315"/>
          <w:jc w:val="center"/>
        </w:trPr>
        <w:tc>
          <w:tcPr>
            <w:tcW w:w="6383" w:type="dxa"/>
            <w:tcBorders>
              <w:top w:val="single" w:sz="4" w:space="0" w:color="auto"/>
            </w:tcBorders>
            <w:shd w:val="clear" w:color="auto" w:fill="auto"/>
            <w:vAlign w:val="bottom"/>
            <w:hideMark/>
          </w:tcPr>
          <w:p w14:paraId="04065374" w14:textId="4AEC1217" w:rsidR="00971777" w:rsidRPr="00971777" w:rsidRDefault="00971777" w:rsidP="00971777">
            <w:pPr>
              <w:spacing w:after="0" w:line="240" w:lineRule="auto"/>
              <w:rPr>
                <w:rFonts w:ascii="Times New Roman" w:eastAsia="Times New Roman" w:hAnsi="Times New Roman" w:cs="Times New Roman"/>
                <w:b/>
                <w:bCs/>
                <w:sz w:val="20"/>
                <w:szCs w:val="20"/>
                <w:lang w:eastAsia="es-CL"/>
              </w:rPr>
            </w:pPr>
            <w:r w:rsidRPr="00971777">
              <w:rPr>
                <w:rFonts w:ascii="Times New Roman" w:eastAsia="Times New Roman" w:hAnsi="Times New Roman" w:cs="Times New Roman"/>
                <w:b/>
                <w:bCs/>
                <w:sz w:val="20"/>
                <w:szCs w:val="20"/>
                <w:lang w:eastAsia="es-CL"/>
              </w:rPr>
              <w:t> </w:t>
            </w:r>
            <w:r w:rsidR="00D47360">
              <w:rPr>
                <w:rFonts w:ascii="Times New Roman" w:eastAsia="Times New Roman" w:hAnsi="Times New Roman" w:cs="Times New Roman"/>
                <w:b/>
                <w:bCs/>
                <w:sz w:val="20"/>
                <w:szCs w:val="20"/>
                <w:lang w:eastAsia="es-CL"/>
              </w:rPr>
              <w:t>Outcomes</w:t>
            </w:r>
          </w:p>
        </w:tc>
        <w:tc>
          <w:tcPr>
            <w:tcW w:w="1200" w:type="dxa"/>
            <w:tcBorders>
              <w:top w:val="single" w:sz="4" w:space="0" w:color="auto"/>
            </w:tcBorders>
            <w:shd w:val="clear" w:color="auto" w:fill="auto"/>
            <w:vAlign w:val="bottom"/>
            <w:hideMark/>
          </w:tcPr>
          <w:p w14:paraId="01BC4310" w14:textId="39456627"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2015-2018</w:t>
            </w:r>
          </w:p>
        </w:tc>
        <w:tc>
          <w:tcPr>
            <w:tcW w:w="1200" w:type="dxa"/>
            <w:tcBorders>
              <w:top w:val="single" w:sz="4" w:space="0" w:color="auto"/>
            </w:tcBorders>
            <w:shd w:val="clear" w:color="auto" w:fill="auto"/>
            <w:vAlign w:val="bottom"/>
            <w:hideMark/>
          </w:tcPr>
          <w:p w14:paraId="2E657FF3" w14:textId="1241F344"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2019</w:t>
            </w:r>
          </w:p>
        </w:tc>
      </w:tr>
      <w:tr w:rsidR="00971777" w:rsidRPr="00971777" w14:paraId="7C080F34" w14:textId="77777777" w:rsidTr="00D47360">
        <w:trPr>
          <w:trHeight w:val="330"/>
          <w:jc w:val="center"/>
        </w:trPr>
        <w:tc>
          <w:tcPr>
            <w:tcW w:w="6383" w:type="dxa"/>
            <w:tcBorders>
              <w:bottom w:val="single" w:sz="4" w:space="0" w:color="auto"/>
            </w:tcBorders>
            <w:shd w:val="clear" w:color="auto" w:fill="auto"/>
            <w:hideMark/>
          </w:tcPr>
          <w:p w14:paraId="6812E320" w14:textId="77777777" w:rsidR="00971777" w:rsidRPr="00971777" w:rsidRDefault="00971777" w:rsidP="00971777">
            <w:pPr>
              <w:spacing w:after="0" w:line="240" w:lineRule="auto"/>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 </w:t>
            </w:r>
          </w:p>
        </w:tc>
        <w:tc>
          <w:tcPr>
            <w:tcW w:w="1200" w:type="dxa"/>
            <w:tcBorders>
              <w:bottom w:val="single" w:sz="4" w:space="0" w:color="auto"/>
            </w:tcBorders>
            <w:shd w:val="clear" w:color="auto" w:fill="auto"/>
            <w:hideMark/>
          </w:tcPr>
          <w:p w14:paraId="37A02FB9"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N=210</w:t>
            </w:r>
          </w:p>
        </w:tc>
        <w:tc>
          <w:tcPr>
            <w:tcW w:w="1200" w:type="dxa"/>
            <w:tcBorders>
              <w:bottom w:val="single" w:sz="4" w:space="0" w:color="auto"/>
            </w:tcBorders>
            <w:shd w:val="clear" w:color="auto" w:fill="auto"/>
            <w:hideMark/>
          </w:tcPr>
          <w:p w14:paraId="175391AB"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N=52</w:t>
            </w:r>
          </w:p>
        </w:tc>
      </w:tr>
      <w:tr w:rsidR="00971777" w:rsidRPr="00971777" w14:paraId="4D84D174" w14:textId="77777777" w:rsidTr="00D47360">
        <w:trPr>
          <w:trHeight w:val="465"/>
          <w:jc w:val="center"/>
        </w:trPr>
        <w:tc>
          <w:tcPr>
            <w:tcW w:w="6383" w:type="dxa"/>
            <w:tcBorders>
              <w:top w:val="single" w:sz="4" w:space="0" w:color="auto"/>
            </w:tcBorders>
            <w:shd w:val="clear" w:color="auto" w:fill="auto"/>
            <w:hideMark/>
          </w:tcPr>
          <w:p w14:paraId="5C3C4609"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tcBorders>
              <w:top w:val="single" w:sz="4" w:space="0" w:color="auto"/>
            </w:tcBorders>
            <w:shd w:val="clear" w:color="auto" w:fill="auto"/>
            <w:hideMark/>
          </w:tcPr>
          <w:p w14:paraId="0F57A2C3"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3183 [3003;3394]</w:t>
            </w:r>
          </w:p>
        </w:tc>
        <w:tc>
          <w:tcPr>
            <w:tcW w:w="1200" w:type="dxa"/>
            <w:tcBorders>
              <w:top w:val="single" w:sz="4" w:space="0" w:color="auto"/>
            </w:tcBorders>
            <w:shd w:val="clear" w:color="auto" w:fill="auto"/>
            <w:hideMark/>
          </w:tcPr>
          <w:p w14:paraId="300BBE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2846 [2678;2949]</w:t>
            </w:r>
          </w:p>
        </w:tc>
      </w:tr>
      <w:tr w:rsidR="00971777" w:rsidRPr="00971777" w14:paraId="759FE73F" w14:textId="77777777" w:rsidTr="00D47360">
        <w:trPr>
          <w:trHeight w:val="315"/>
          <w:jc w:val="center"/>
        </w:trPr>
        <w:tc>
          <w:tcPr>
            <w:tcW w:w="6383" w:type="dxa"/>
            <w:shd w:val="clear" w:color="auto" w:fill="auto"/>
            <w:hideMark/>
          </w:tcPr>
          <w:p w14:paraId="7B64259B"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039CA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792 [724;878]</w:t>
            </w:r>
          </w:p>
        </w:tc>
        <w:tc>
          <w:tcPr>
            <w:tcW w:w="1200" w:type="dxa"/>
            <w:shd w:val="clear" w:color="auto" w:fill="auto"/>
            <w:hideMark/>
          </w:tcPr>
          <w:p w14:paraId="419E6BF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866 [779;944]</w:t>
            </w:r>
          </w:p>
        </w:tc>
      </w:tr>
      <w:tr w:rsidR="00971777" w:rsidRPr="00971777" w14:paraId="17384642" w14:textId="77777777" w:rsidTr="00D47360">
        <w:trPr>
          <w:trHeight w:val="315"/>
          <w:jc w:val="center"/>
        </w:trPr>
        <w:tc>
          <w:tcPr>
            <w:tcW w:w="6383" w:type="dxa"/>
            <w:shd w:val="clear" w:color="auto" w:fill="auto"/>
            <w:hideMark/>
          </w:tcPr>
          <w:p w14:paraId="12774EE8"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061AC6DE"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140 [115;176]</w:t>
            </w:r>
          </w:p>
        </w:tc>
        <w:tc>
          <w:tcPr>
            <w:tcW w:w="1200" w:type="dxa"/>
            <w:shd w:val="clear" w:color="auto" w:fill="auto"/>
            <w:hideMark/>
          </w:tcPr>
          <w:p w14:paraId="4C4BE90C"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154 [104;198]</w:t>
            </w:r>
          </w:p>
        </w:tc>
      </w:tr>
      <w:tr w:rsidR="00971777" w:rsidRPr="00971777" w14:paraId="4DF3B1FB" w14:textId="77777777" w:rsidTr="00D47360">
        <w:trPr>
          <w:trHeight w:val="315"/>
          <w:jc w:val="center"/>
        </w:trPr>
        <w:tc>
          <w:tcPr>
            <w:tcW w:w="6383" w:type="dxa"/>
            <w:shd w:val="clear" w:color="auto" w:fill="auto"/>
            <w:hideMark/>
          </w:tcPr>
          <w:p w14:paraId="64EBFDBC"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71F22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100 [86.0;121]</w:t>
            </w:r>
          </w:p>
        </w:tc>
        <w:tc>
          <w:tcPr>
            <w:tcW w:w="1200" w:type="dxa"/>
            <w:shd w:val="clear" w:color="auto" w:fill="auto"/>
            <w:hideMark/>
          </w:tcPr>
          <w:p w14:paraId="4A62DE37"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108 [95.8;134]</w:t>
            </w:r>
          </w:p>
        </w:tc>
      </w:tr>
      <w:tr w:rsidR="00971777" w:rsidRPr="00971777" w14:paraId="11ACD8D8" w14:textId="77777777" w:rsidTr="00D47360">
        <w:trPr>
          <w:trHeight w:val="315"/>
          <w:jc w:val="center"/>
        </w:trPr>
        <w:tc>
          <w:tcPr>
            <w:tcW w:w="6383" w:type="dxa"/>
            <w:shd w:val="clear" w:color="auto" w:fill="auto"/>
            <w:hideMark/>
          </w:tcPr>
          <w:p w14:paraId="18FFC766"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279146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 [264;310]</w:t>
            </w:r>
          </w:p>
        </w:tc>
        <w:tc>
          <w:tcPr>
            <w:tcW w:w="1200" w:type="dxa"/>
            <w:shd w:val="clear" w:color="auto" w:fill="auto"/>
            <w:hideMark/>
          </w:tcPr>
          <w:p w14:paraId="0B3880AB"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300 [286;315]</w:t>
            </w:r>
          </w:p>
        </w:tc>
      </w:tr>
      <w:tr w:rsidR="00971777" w:rsidRPr="00971777" w14:paraId="7F2A816F" w14:textId="77777777" w:rsidTr="00D47360">
        <w:trPr>
          <w:trHeight w:val="465"/>
          <w:jc w:val="center"/>
        </w:trPr>
        <w:tc>
          <w:tcPr>
            <w:tcW w:w="6383" w:type="dxa"/>
            <w:shd w:val="clear" w:color="auto" w:fill="auto"/>
            <w:hideMark/>
          </w:tcPr>
          <w:p w14:paraId="2F079D34"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226995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57.0 [51.0;64.0]</w:t>
            </w:r>
          </w:p>
        </w:tc>
        <w:tc>
          <w:tcPr>
            <w:tcW w:w="1200" w:type="dxa"/>
            <w:shd w:val="clear" w:color="auto" w:fill="auto"/>
            <w:hideMark/>
          </w:tcPr>
          <w:p w14:paraId="2DD5D3C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73.0 [65.0;77.5]</w:t>
            </w:r>
          </w:p>
        </w:tc>
      </w:tr>
      <w:tr w:rsidR="00971777" w:rsidRPr="00971777" w14:paraId="1EDCC57F" w14:textId="77777777" w:rsidTr="00D47360">
        <w:trPr>
          <w:trHeight w:val="465"/>
          <w:jc w:val="center"/>
        </w:trPr>
        <w:tc>
          <w:tcPr>
            <w:tcW w:w="6383" w:type="dxa"/>
            <w:shd w:val="clear" w:color="auto" w:fill="auto"/>
            <w:hideMark/>
          </w:tcPr>
          <w:p w14:paraId="1CB4811A"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3C98D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19.0 [15.0;23.0]</w:t>
            </w:r>
          </w:p>
        </w:tc>
        <w:tc>
          <w:tcPr>
            <w:tcW w:w="1200" w:type="dxa"/>
            <w:shd w:val="clear" w:color="auto" w:fill="auto"/>
            <w:hideMark/>
          </w:tcPr>
          <w:p w14:paraId="7633089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22.0 [18.8;26.0]</w:t>
            </w:r>
          </w:p>
        </w:tc>
      </w:tr>
      <w:tr w:rsidR="00971777" w:rsidRPr="00971777" w14:paraId="762ECC11" w14:textId="77777777" w:rsidTr="00D47360">
        <w:trPr>
          <w:trHeight w:val="465"/>
          <w:jc w:val="center"/>
        </w:trPr>
        <w:tc>
          <w:tcPr>
            <w:tcW w:w="6383" w:type="dxa"/>
            <w:shd w:val="clear" w:color="auto" w:fill="auto"/>
            <w:hideMark/>
          </w:tcPr>
          <w:p w14:paraId="169167BD"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634585E4"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29.0 [23.0;36.0]</w:t>
            </w:r>
          </w:p>
        </w:tc>
        <w:tc>
          <w:tcPr>
            <w:tcW w:w="1200" w:type="dxa"/>
            <w:shd w:val="clear" w:color="auto" w:fill="auto"/>
            <w:hideMark/>
          </w:tcPr>
          <w:p w14:paraId="7D2E598F"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32.0 [27.5;37.0]</w:t>
            </w:r>
          </w:p>
        </w:tc>
      </w:tr>
      <w:tr w:rsidR="00971777" w:rsidRPr="00971777" w14:paraId="170C599E" w14:textId="77777777" w:rsidTr="00D47360">
        <w:trPr>
          <w:trHeight w:val="465"/>
          <w:jc w:val="center"/>
        </w:trPr>
        <w:tc>
          <w:tcPr>
            <w:tcW w:w="6383" w:type="dxa"/>
            <w:shd w:val="clear" w:color="auto" w:fill="auto"/>
            <w:hideMark/>
          </w:tcPr>
          <w:p w14:paraId="7C579199"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Rate of Trauma Hospitalizations per Trauma Consultations (x1,000 population)</w:t>
            </w:r>
          </w:p>
        </w:tc>
        <w:tc>
          <w:tcPr>
            <w:tcW w:w="1200" w:type="dxa"/>
            <w:shd w:val="clear" w:color="auto" w:fill="auto"/>
            <w:hideMark/>
          </w:tcPr>
          <w:p w14:paraId="46798A4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72.0 [62.1;85.1]</w:t>
            </w:r>
          </w:p>
        </w:tc>
        <w:tc>
          <w:tcPr>
            <w:tcW w:w="1200" w:type="dxa"/>
            <w:shd w:val="clear" w:color="auto" w:fill="auto"/>
            <w:hideMark/>
          </w:tcPr>
          <w:p w14:paraId="3FBB7F38"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80.6 [72.8;96.8]</w:t>
            </w:r>
          </w:p>
        </w:tc>
      </w:tr>
      <w:tr w:rsidR="00971777" w:rsidRPr="00971777" w14:paraId="747496DF" w14:textId="77777777" w:rsidTr="00D47360">
        <w:trPr>
          <w:trHeight w:val="300"/>
          <w:jc w:val="center"/>
        </w:trPr>
        <w:tc>
          <w:tcPr>
            <w:tcW w:w="6383" w:type="dxa"/>
            <w:tcBorders>
              <w:bottom w:val="single" w:sz="4" w:space="0" w:color="auto"/>
            </w:tcBorders>
            <w:shd w:val="clear" w:color="auto" w:fill="auto"/>
            <w:hideMark/>
          </w:tcPr>
          <w:p w14:paraId="4FD6C6CF"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Respiratory Hospitalizations per Respiratory Consultations (x1,000 population)</w:t>
            </w:r>
          </w:p>
        </w:tc>
        <w:tc>
          <w:tcPr>
            <w:tcW w:w="1200" w:type="dxa"/>
            <w:tcBorders>
              <w:bottom w:val="single" w:sz="4" w:space="0" w:color="auto"/>
            </w:tcBorders>
            <w:shd w:val="clear" w:color="auto" w:fill="auto"/>
            <w:hideMark/>
          </w:tcPr>
          <w:p w14:paraId="7D95C6D1"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131 [108;161]</w:t>
            </w:r>
          </w:p>
        </w:tc>
        <w:tc>
          <w:tcPr>
            <w:tcW w:w="1200" w:type="dxa"/>
            <w:tcBorders>
              <w:bottom w:val="single" w:sz="4" w:space="0" w:color="auto"/>
            </w:tcBorders>
            <w:shd w:val="clear" w:color="auto" w:fill="auto"/>
            <w:hideMark/>
          </w:tcPr>
          <w:p w14:paraId="75F935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146 [108;187]</w:t>
            </w:r>
          </w:p>
        </w:tc>
      </w:tr>
    </w:tbl>
    <w:p w14:paraId="396DC703" w14:textId="7403A1D9" w:rsidR="00D47360" w:rsidRDefault="00F801FA" w:rsidP="00F801FA">
      <w:pPr>
        <w:spacing w:line="360" w:lineRule="auto"/>
        <w:ind w:firstLine="708"/>
        <w:rPr>
          <w:rFonts w:ascii="Times New Roman" w:hAnsi="Times New Roman" w:cs="Times New Roman"/>
          <w:sz w:val="20"/>
          <w:szCs w:val="20"/>
        </w:rPr>
      </w:pPr>
      <w:r w:rsidRPr="00F801FA">
        <w:rPr>
          <w:rFonts w:ascii="Times New Roman" w:eastAsia="Times New Roman" w:hAnsi="Times New Roman" w:cs="Times New Roman"/>
          <w:sz w:val="20"/>
          <w:szCs w:val="20"/>
        </w:rPr>
        <w:t>Note. Median, and percentiles 25 and 75 in brackets. Total weeks (n=262).</w:t>
      </w:r>
    </w:p>
    <w:p w14:paraId="43789A40" w14:textId="77777777" w:rsidR="00D47360" w:rsidRDefault="00D47360" w:rsidP="00D47360">
      <w:pPr>
        <w:spacing w:after="0" w:line="240" w:lineRule="auto"/>
        <w:rPr>
          <w:rFonts w:ascii="Times New Roman" w:hAnsi="Times New Roman" w:cs="Times New Roman"/>
          <w:sz w:val="20"/>
          <w:szCs w:val="20"/>
        </w:rPr>
      </w:pPr>
      <w:r>
        <w:rPr>
          <w:rFonts w:ascii="Times New Roman" w:hAnsi="Times New Roman" w:cs="Times New Roman"/>
          <w:sz w:val="20"/>
          <w:szCs w:val="20"/>
        </w:rPr>
        <w:t>Figure S1. Comparison of Average Hospitalizations between 2015-2018 vs. 2019</w:t>
      </w:r>
    </w:p>
    <w:p w14:paraId="04C2732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410F4D6" wp14:editId="098D96A1">
            <wp:extent cx="5023485" cy="36576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32C75F5A" w14:textId="77777777" w:rsidR="00D47360" w:rsidRDefault="00D47360" w:rsidP="00D47360">
      <w:pPr>
        <w:spacing w:after="0" w:line="240" w:lineRule="auto"/>
        <w:rPr>
          <w:rFonts w:ascii="Times New Roman" w:hAnsi="Times New Roman" w:cs="Times New Roman"/>
          <w:sz w:val="20"/>
          <w:szCs w:val="20"/>
        </w:rPr>
      </w:pPr>
    </w:p>
    <w:p w14:paraId="25A1D989"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S2. Comparison of Average Consultations between 2015-2018 vs. 2019</w:t>
      </w:r>
    </w:p>
    <w:p w14:paraId="4D232E7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17D84CA6" wp14:editId="60012B95">
            <wp:extent cx="5023485" cy="36576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9B97E70" w14:textId="77777777" w:rsidR="00D47360" w:rsidRDefault="00D47360" w:rsidP="00D47360">
      <w:pPr>
        <w:spacing w:after="0" w:line="240" w:lineRule="auto"/>
        <w:rPr>
          <w:rFonts w:ascii="Times New Roman" w:hAnsi="Times New Roman" w:cs="Times New Roman"/>
          <w:sz w:val="20"/>
          <w:szCs w:val="20"/>
        </w:rPr>
      </w:pPr>
    </w:p>
    <w:p w14:paraId="3C348347"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S3. Comparison of Average Proportion of Hospitalizations per Consultations (x1,000), between 2015-2018 vs. 2019</w:t>
      </w:r>
    </w:p>
    <w:p w14:paraId="459D068C"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27F1E492" wp14:editId="05DA8F08">
            <wp:extent cx="5023485" cy="365760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76BA1EA" w14:textId="77777777" w:rsidR="00971777" w:rsidRPr="00542C1B" w:rsidRDefault="00971777" w:rsidP="004421D3">
      <w:pPr>
        <w:spacing w:line="360" w:lineRule="auto"/>
        <w:ind w:firstLine="708"/>
        <w:jc w:val="both"/>
        <w:rPr>
          <w:rFonts w:ascii="Times New Roman" w:eastAsia="Times New Roman" w:hAnsi="Times New Roman" w:cs="Times New Roman"/>
          <w:iCs/>
          <w:sz w:val="20"/>
          <w:szCs w:val="20"/>
        </w:rPr>
      </w:pPr>
    </w:p>
    <w:p w14:paraId="7D4CBCA7" w14:textId="2251DACD"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The analytical approach is a novel technique for estimating the causal effect for events in treated units, and consensus on best practice has not yet emerged. </w:t>
      </w:r>
      <w:r>
        <w:rPr>
          <w:rFonts w:ascii="Times New Roman" w:hAnsi="Times New Roman" w:cs="Times New Roman"/>
          <w:sz w:val="20"/>
          <w:szCs w:val="20"/>
        </w:rPr>
        <w:t>The method used and</w:t>
      </w:r>
      <w:r w:rsidRPr="004421D3">
        <w:rPr>
          <w:rFonts w:ascii="Times New Roman" w:hAnsi="Times New Roman" w:cs="Times New Roman"/>
          <w:sz w:val="20"/>
          <w:szCs w:val="20"/>
        </w:rPr>
        <w:t xml:space="preserve"> the manner we used the observational data to identify the relationship of interest is always obtained at the cost of assumptions. For this reason, we changed the identification</w:t>
      </w:r>
      <w:r w:rsidR="00CF418D">
        <w:rPr>
          <w:rFonts w:ascii="Times New Roman" w:hAnsi="Times New Roman" w:cs="Times New Roman"/>
          <w:sz w:val="20"/>
          <w:szCs w:val="20"/>
        </w:rPr>
        <w:t xml:space="preserve"> </w:t>
      </w:r>
      <w:r w:rsidR="00CF418D" w:rsidRPr="004421D3">
        <w:rPr>
          <w:rFonts w:ascii="Times New Roman" w:hAnsi="Times New Roman" w:cs="Times New Roman"/>
          <w:sz w:val="20"/>
          <w:szCs w:val="20"/>
        </w:rPr>
        <w:t>strategy</w:t>
      </w:r>
      <w:r w:rsidR="00411D93">
        <w:rPr>
          <w:rFonts w:ascii="Times New Roman" w:hAnsi="Times New Roman" w:cs="Times New Roman"/>
          <w:sz w:val="20"/>
          <w:szCs w:val="20"/>
        </w:rPr>
        <w:fldChar w:fldCharType="begin"/>
      </w:r>
      <w:r w:rsidR="00411D93">
        <w:rPr>
          <w:rFonts w:ascii="Times New Roman" w:hAnsi="Times New Roman" w:cs="Times New Roman"/>
          <w:sz w:val="20"/>
          <w:szCs w:val="20"/>
        </w:rPr>
        <w:instrText xml:space="preserve"> ADDIN EN.CITE &lt;EndNote&gt;&lt;Cite&gt;&lt;Author&gt;Keele&lt;/Author&gt;&lt;Year&gt;2015&lt;/Year&gt;&lt;RecNum&gt;48&lt;/RecNum&gt;&lt;DisplayText&gt;[8]&lt;/DisplayText&gt;&lt;record&gt;&lt;rec-number&gt;48&lt;/rec-number&gt;&lt;foreign-keys&gt;&lt;key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Pr>
          <w:rFonts w:ascii="Times New Roman" w:hAnsi="Times New Roman" w:cs="Times New Roman"/>
          <w:sz w:val="20"/>
          <w:szCs w:val="20"/>
        </w:rPr>
        <w:fldChar w:fldCharType="separate"/>
      </w:r>
      <w:r w:rsidR="00411D93">
        <w:rPr>
          <w:rFonts w:ascii="Times New Roman" w:hAnsi="Times New Roman" w:cs="Times New Roman"/>
          <w:noProof/>
          <w:sz w:val="20"/>
          <w:szCs w:val="20"/>
        </w:rPr>
        <w:t>[8]</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p w14:paraId="03EE43F7" w14:textId="29EFAC3C"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We selected another identification strategy to test the associations between social protests and weekly health service utilization. </w:t>
      </w:r>
      <w:r>
        <w:rPr>
          <w:rFonts w:ascii="Times New Roman" w:hAnsi="Times New Roman" w:cs="Times New Roman"/>
          <w:sz w:val="20"/>
          <w:szCs w:val="20"/>
        </w:rPr>
        <w:t>W</w:t>
      </w:r>
      <w:r w:rsidRPr="004421D3">
        <w:rPr>
          <w:rFonts w:ascii="Times New Roman" w:hAnsi="Times New Roman" w:cs="Times New Roman"/>
          <w:sz w:val="20"/>
          <w:szCs w:val="20"/>
        </w:rPr>
        <w:t>e used the values of the outcomes and control variables of years from 2015 to 2018 as historical controls</w:t>
      </w:r>
      <w:r>
        <w:rPr>
          <w:rFonts w:ascii="Times New Roman" w:hAnsi="Times New Roman" w:cs="Times New Roman"/>
          <w:sz w:val="20"/>
          <w:szCs w:val="20"/>
        </w:rPr>
        <w:t>. Posteriorly, we</w:t>
      </w:r>
      <w:r w:rsidRPr="004421D3">
        <w:rPr>
          <w:rFonts w:ascii="Times New Roman" w:hAnsi="Times New Roman" w:cs="Times New Roman"/>
          <w:sz w:val="20"/>
          <w:szCs w:val="20"/>
        </w:rPr>
        <w:t xml:space="preserve"> compared the differences in </w:t>
      </w:r>
      <w:r>
        <w:rPr>
          <w:rFonts w:ascii="Times New Roman" w:hAnsi="Times New Roman" w:cs="Times New Roman"/>
          <w:sz w:val="20"/>
          <w:szCs w:val="20"/>
        </w:rPr>
        <w:t>weekly health services outcom</w:t>
      </w:r>
      <w:r w:rsidRPr="004421D3">
        <w:rPr>
          <w:rFonts w:ascii="Times New Roman" w:hAnsi="Times New Roman" w:cs="Times New Roman"/>
          <w:sz w:val="20"/>
          <w:szCs w:val="20"/>
        </w:rPr>
        <w:t>es starting from the 43</w:t>
      </w:r>
      <w:r w:rsidR="00CF418D">
        <w:rPr>
          <w:rFonts w:ascii="Times New Roman" w:hAnsi="Times New Roman" w:cs="Times New Roman"/>
          <w:sz w:val="20"/>
          <w:szCs w:val="20"/>
        </w:rPr>
        <w:t>rd</w:t>
      </w:r>
      <w:r w:rsidRPr="004421D3">
        <w:rPr>
          <w:rFonts w:ascii="Times New Roman" w:hAnsi="Times New Roman" w:cs="Times New Roman"/>
          <w:sz w:val="20"/>
          <w:szCs w:val="20"/>
        </w:rPr>
        <w:t xml:space="preserve"> week, using a traditional fixed-effect difference-in-differences analysis as a sensitivity analysis</w:t>
      </w:r>
      <w:r w:rsidR="00F53775">
        <w:rPr>
          <w:rFonts w:ascii="Times New Roman" w:hAnsi="Times New Roman" w:cs="Times New Roman"/>
          <w:sz w:val="20"/>
          <w:szCs w:val="20"/>
        </w:rPr>
        <w:t xml:space="preserve">. For the inclusion of seasonal effects of the month, we chose the models with the lowest </w:t>
      </w:r>
      <w:r w:rsidR="00ED1732">
        <w:rPr>
          <w:rFonts w:ascii="Times New Roman" w:hAnsi="Times New Roman" w:cs="Times New Roman"/>
          <w:sz w:val="20"/>
          <w:szCs w:val="20"/>
        </w:rPr>
        <w:t>Root Mean Square Errors (RMSE)</w:t>
      </w:r>
      <w:r w:rsidR="00F53775">
        <w:rPr>
          <w:rFonts w:ascii="Times New Roman" w:hAnsi="Times New Roman" w:cs="Times New Roman"/>
          <w:sz w:val="20"/>
          <w:szCs w:val="20"/>
        </w:rPr>
        <w:t xml:space="preserve"> among models without monthly terms(1), month as a continuous variable (2), 11 dummy variables of the month (3), month as a quadratic term(4), and sine and cosine of the month scaled to the range 0,1</w:t>
      </w:r>
      <w:r w:rsidR="00F53775" w:rsidRPr="00F53775">
        <w:rPr>
          <w:rFonts w:ascii="Times New Roman" w:hAnsi="Times New Roman" w:cs="Times New Roman"/>
          <w:sz w:val="20"/>
          <w:szCs w:val="20"/>
        </w:rPr>
        <w:t>π</w:t>
      </w:r>
      <w:r w:rsidR="00F53775">
        <w:rPr>
          <w:rFonts w:ascii="Times New Roman" w:hAnsi="Times New Roman" w:cs="Times New Roman"/>
          <w:sz w:val="20"/>
          <w:szCs w:val="20"/>
        </w:rPr>
        <w:t>(5)</w:t>
      </w:r>
      <w:r w:rsidRPr="004421D3">
        <w:rPr>
          <w:rFonts w:ascii="Times New Roman" w:hAnsi="Times New Roman" w:cs="Times New Roman"/>
          <w:sz w:val="20"/>
          <w:szCs w:val="20"/>
        </w:rPr>
        <w:t xml:space="preserve">. </w:t>
      </w:r>
      <w:bookmarkStart w:id="35" w:name="_Hlk58094512"/>
      <w:r w:rsidR="00971777">
        <w:rPr>
          <w:rFonts w:ascii="Times New Roman" w:hAnsi="Times New Roman" w:cs="Times New Roman"/>
          <w:sz w:val="20"/>
          <w:szCs w:val="20"/>
        </w:rPr>
        <w:t>The selected models for all the outcomes were the models with</w:t>
      </w:r>
      <w:r w:rsidR="00D47360">
        <w:rPr>
          <w:rFonts w:ascii="Times New Roman" w:hAnsi="Times New Roman" w:cs="Times New Roman"/>
          <w:sz w:val="20"/>
          <w:szCs w:val="20"/>
        </w:rPr>
        <w:t xml:space="preserve"> the</w:t>
      </w:r>
      <w:r w:rsidR="00971777">
        <w:rPr>
          <w:rFonts w:ascii="Times New Roman" w:hAnsi="Times New Roman" w:cs="Times New Roman"/>
          <w:sz w:val="20"/>
          <w:szCs w:val="20"/>
        </w:rPr>
        <w:t xml:space="preserve"> month as a dummy variable, </w:t>
      </w:r>
      <w:r w:rsidR="00D47360">
        <w:rPr>
          <w:rFonts w:ascii="Times New Roman" w:hAnsi="Times New Roman" w:cs="Times New Roman"/>
          <w:sz w:val="20"/>
          <w:szCs w:val="20"/>
        </w:rPr>
        <w:t>except for</w:t>
      </w:r>
      <w:r w:rsidR="00971777">
        <w:rPr>
          <w:rFonts w:ascii="Times New Roman" w:hAnsi="Times New Roman" w:cs="Times New Roman"/>
          <w:sz w:val="20"/>
          <w:szCs w:val="20"/>
        </w:rPr>
        <w:t xml:space="preserve"> Trauma Hospitalizations</w:t>
      </w:r>
      <w:r w:rsidR="00D47360">
        <w:rPr>
          <w:rFonts w:ascii="Times New Roman" w:hAnsi="Times New Roman" w:cs="Times New Roman"/>
          <w:sz w:val="20"/>
          <w:szCs w:val="20"/>
        </w:rPr>
        <w:t>. T</w:t>
      </w:r>
      <w:r w:rsidR="00971777">
        <w:rPr>
          <w:rFonts w:ascii="Times New Roman" w:hAnsi="Times New Roman" w:cs="Times New Roman"/>
          <w:sz w:val="20"/>
          <w:szCs w:val="20"/>
        </w:rPr>
        <w:t xml:space="preserve">he model with sine and cosine showed lower errors. </w:t>
      </w:r>
      <w:r w:rsidR="00F53775">
        <w:rPr>
          <w:rFonts w:ascii="Times New Roman" w:hAnsi="Times New Roman" w:cs="Times New Roman"/>
          <w:sz w:val="20"/>
          <w:szCs w:val="20"/>
        </w:rPr>
        <w:t>Finally, w</w:t>
      </w:r>
      <w:r w:rsidRPr="004421D3">
        <w:rPr>
          <w:rFonts w:ascii="Times New Roman" w:hAnsi="Times New Roman" w:cs="Times New Roman"/>
          <w:sz w:val="20"/>
          <w:szCs w:val="20"/>
        </w:rPr>
        <w:t xml:space="preserve">e computed robust standard errors to account for heteroscedasticity and autocorrelation </w:t>
      </w:r>
      <w:r w:rsidR="00411D93">
        <w:rPr>
          <w:rFonts w:ascii="Times New Roman" w:hAnsi="Times New Roman" w:cs="Times New Roman"/>
          <w:sz w:val="20"/>
          <w:szCs w:val="20"/>
        </w:rPr>
        <w:fldChar w:fldCharType="begin"/>
      </w:r>
      <w:r w:rsidR="00411D93">
        <w:rPr>
          <w:rFonts w:ascii="Times New Roman" w:hAnsi="Times New Roman" w:cs="Times New Roman"/>
          <w:sz w:val="20"/>
          <w:szCs w:val="20"/>
        </w:rPr>
        <w:instrText xml:space="preserve"> ADDIN EN.CITE &lt;EndNote&gt;&lt;Cite&gt;&lt;Author&gt;Driscoll&lt;/Author&gt;&lt;Year&gt;1998&lt;/Year&gt;&lt;RecNum&gt;47&lt;/RecNum&gt;&lt;DisplayText&gt;[9]&lt;/DisplayText&gt;&lt;record&gt;&lt;rec-number&gt;47&lt;/rec-number&gt;&lt;foreign-keys&gt;&lt;key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Pr>
          <w:rFonts w:ascii="Times New Roman" w:hAnsi="Times New Roman" w:cs="Times New Roman"/>
          <w:sz w:val="20"/>
          <w:szCs w:val="20"/>
        </w:rPr>
        <w:fldChar w:fldCharType="separate"/>
      </w:r>
      <w:r w:rsidR="00411D93">
        <w:rPr>
          <w:rFonts w:ascii="Times New Roman" w:hAnsi="Times New Roman" w:cs="Times New Roman"/>
          <w:noProof/>
          <w:sz w:val="20"/>
          <w:szCs w:val="20"/>
        </w:rPr>
        <w:t>[9]</w:t>
      </w:r>
      <w:r w:rsidR="00411D93">
        <w:rPr>
          <w:rFonts w:ascii="Times New Roman" w:hAnsi="Times New Roman" w:cs="Times New Roman"/>
          <w:sz w:val="20"/>
          <w:szCs w:val="20"/>
        </w:rPr>
        <w:fldChar w:fldCharType="end"/>
      </w:r>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using the </w:t>
      </w:r>
      <w:proofErr w:type="spellStart"/>
      <w:r w:rsidRPr="004421D3">
        <w:rPr>
          <w:rFonts w:ascii="Times New Roman" w:hAnsi="Times New Roman" w:cs="Times New Roman"/>
          <w:i/>
          <w:iCs/>
          <w:sz w:val="20"/>
          <w:szCs w:val="20"/>
        </w:rPr>
        <w:t>xtscc</w:t>
      </w:r>
      <w:proofErr w:type="spellEnd"/>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command </w:t>
      </w:r>
      <w:r w:rsidR="00CF418D">
        <w:rPr>
          <w:rFonts w:ascii="Times New Roman" w:hAnsi="Times New Roman" w:cs="Times New Roman"/>
          <w:sz w:val="20"/>
          <w:szCs w:val="20"/>
        </w:rPr>
        <w:fldChar w:fldCharType="begin"/>
      </w:r>
      <w:r w:rsidR="00CF418D">
        <w:rPr>
          <w:rFonts w:ascii="Times New Roman" w:hAnsi="Times New Roman" w:cs="Times New Roman"/>
          <w:sz w:val="20"/>
          <w:szCs w:val="20"/>
        </w:rPr>
        <w:instrText xml:space="preserve"> ADDIN EN.CITE &lt;EndNote&gt;&lt;Cite&gt;&lt;Author&gt;Hoechle&lt;/Author&gt;&lt;Year&gt;2007&lt;/Year&gt;&lt;RecNum&gt;45&lt;/RecNum&gt;&lt;DisplayText&gt;[10]&lt;/DisplayText&gt;&lt;record&gt;&lt;rec-number&gt;45&lt;/rec-number&gt;&lt;foreign-keys&gt;&lt;key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Pr>
          <w:rFonts w:ascii="Times New Roman" w:hAnsi="Times New Roman" w:cs="Times New Roman"/>
          <w:sz w:val="20"/>
          <w:szCs w:val="20"/>
        </w:rPr>
        <w:fldChar w:fldCharType="separate"/>
      </w:r>
      <w:r w:rsidR="00CF418D">
        <w:rPr>
          <w:rFonts w:ascii="Times New Roman" w:hAnsi="Times New Roman" w:cs="Times New Roman"/>
          <w:noProof/>
          <w:sz w:val="20"/>
          <w:szCs w:val="20"/>
        </w:rPr>
        <w:t>[10]</w:t>
      </w:r>
      <w:r w:rsidR="00CF418D">
        <w:rPr>
          <w:rFonts w:ascii="Times New Roman" w:hAnsi="Times New Roman" w:cs="Times New Roman"/>
          <w:sz w:val="20"/>
          <w:szCs w:val="20"/>
        </w:rPr>
        <w:fldChar w:fldCharType="end"/>
      </w:r>
      <w:r w:rsidRPr="004421D3">
        <w:rPr>
          <w:rFonts w:ascii="Times New Roman" w:hAnsi="Times New Roman" w:cs="Times New Roman"/>
          <w:sz w:val="20"/>
          <w:szCs w:val="20"/>
        </w:rPr>
        <w:t xml:space="preserve"> in Stata 16 </w:t>
      </w:r>
      <w:r w:rsidR="00411D93">
        <w:rPr>
          <w:rFonts w:ascii="Times New Roman" w:hAnsi="Times New Roman" w:cs="Times New Roman"/>
          <w:sz w:val="20"/>
          <w:szCs w:val="20"/>
        </w:rPr>
        <w:fldChar w:fldCharType="begin"/>
      </w:r>
      <w:r w:rsidR="00411D93">
        <w:rPr>
          <w:rFonts w:ascii="Times New Roman" w:hAnsi="Times New Roman" w:cs="Times New Roman"/>
          <w:sz w:val="20"/>
          <w:szCs w:val="20"/>
        </w:rPr>
        <w:instrText xml:space="preserve"> ADDIN EN.CITE &lt;EndNote&gt;&lt;Cite&gt;&lt;Author&gt;StataCorp&lt;/Author&gt;&lt;Year&gt;2019&lt;/Year&gt;&lt;RecNum&gt;46&lt;/RecNum&gt;&lt;DisplayText&gt;[11]&lt;/DisplayText&gt;&lt;record&gt;&lt;rec-number&gt;46&lt;/rec-number&gt;&lt;foreign-keys&gt;&lt;key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Pr>
          <w:rFonts w:ascii="Times New Roman" w:hAnsi="Times New Roman" w:cs="Times New Roman"/>
          <w:sz w:val="20"/>
          <w:szCs w:val="20"/>
        </w:rPr>
        <w:fldChar w:fldCharType="separate"/>
      </w:r>
      <w:r w:rsidR="00411D93">
        <w:rPr>
          <w:rFonts w:ascii="Times New Roman" w:hAnsi="Times New Roman" w:cs="Times New Roman"/>
          <w:noProof/>
          <w:sz w:val="20"/>
          <w:szCs w:val="20"/>
        </w:rPr>
        <w:t>[11]</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bookmarkEnd w:id="35"/>
    <w:p w14:paraId="49E561E6" w14:textId="556ED899"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4</w:t>
      </w:r>
      <w:r w:rsidRPr="001D0854">
        <w:rPr>
          <w:rFonts w:ascii="Times New Roman" w:hAnsi="Times New Roman" w:cs="Times New Roman"/>
          <w:b/>
          <w:bCs/>
          <w:sz w:val="20"/>
          <w:szCs w:val="20"/>
        </w:rPr>
        <w:t>. Comparison of Predicted and Actual Trends for Trauma Hospitalizations</w:t>
      </w:r>
    </w:p>
    <w:p w14:paraId="7FE99DFA" w14:textId="472827E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1D3684E8" wp14:editId="4F957F8A">
            <wp:extent cx="5023485" cy="3657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8EB622" w14:textId="15F2D2EE"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10.44</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10.42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9.92</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10.46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9.84</w:t>
      </w:r>
      <w:r w:rsidRPr="00D47360">
        <w:rPr>
          <w:rFonts w:ascii="Times New Roman" w:hAnsi="Times New Roman" w:cs="Times New Roman"/>
          <w:sz w:val="20"/>
          <w:szCs w:val="20"/>
        </w:rPr>
        <w:t>).</w:t>
      </w:r>
    </w:p>
    <w:p w14:paraId="52ADCEEC" w14:textId="77777777" w:rsidR="00D47360" w:rsidRDefault="00D47360" w:rsidP="00D47360">
      <w:pPr>
        <w:spacing w:after="0" w:line="240" w:lineRule="auto"/>
        <w:rPr>
          <w:rFonts w:ascii="Times New Roman" w:hAnsi="Times New Roman" w:cs="Times New Roman"/>
          <w:sz w:val="20"/>
          <w:szCs w:val="20"/>
        </w:rPr>
      </w:pPr>
    </w:p>
    <w:p w14:paraId="405E6F77" w14:textId="5BCEF9BF"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5</w:t>
      </w:r>
      <w:r w:rsidRPr="001D0854">
        <w:rPr>
          <w:rFonts w:ascii="Times New Roman" w:hAnsi="Times New Roman" w:cs="Times New Roman"/>
          <w:b/>
          <w:bCs/>
          <w:sz w:val="20"/>
          <w:szCs w:val="20"/>
        </w:rPr>
        <w:t>. Comparison of Predicted and Actual Trends for Respiratory Hospitalizations</w:t>
      </w:r>
    </w:p>
    <w:p w14:paraId="01E6F496" w14:textId="77777777" w:rsidR="00D47360" w:rsidRDefault="00D47360" w:rsidP="00D47360">
      <w:pPr>
        <w:spacing w:after="0" w:line="240" w:lineRule="auto"/>
        <w:rPr>
          <w:rFonts w:ascii="Times New Roman" w:hAnsi="Times New Roman" w:cs="Times New Roman"/>
          <w:sz w:val="20"/>
          <w:szCs w:val="20"/>
        </w:rPr>
      </w:pPr>
    </w:p>
    <w:p w14:paraId="30A25ACF" w14:textId="31BAC6D7"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54AA102" wp14:editId="0B0F9555">
            <wp:extent cx="5023485" cy="3657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7.09</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7.03</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6.31</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7.09</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6.33</w:t>
      </w:r>
      <w:r w:rsidRPr="00D47360">
        <w:rPr>
          <w:rFonts w:ascii="Times New Roman" w:hAnsi="Times New Roman" w:cs="Times New Roman"/>
          <w:sz w:val="20"/>
          <w:szCs w:val="20"/>
        </w:rPr>
        <w:t>).</w:t>
      </w:r>
    </w:p>
    <w:p w14:paraId="1441D57E" w14:textId="5F829070" w:rsidR="00D47360" w:rsidRDefault="00D47360" w:rsidP="00D47360">
      <w:pPr>
        <w:spacing w:after="0" w:line="240" w:lineRule="auto"/>
        <w:jc w:val="center"/>
        <w:rPr>
          <w:rFonts w:ascii="Times New Roman" w:hAnsi="Times New Roman" w:cs="Times New Roman"/>
          <w:sz w:val="20"/>
          <w:szCs w:val="20"/>
        </w:rPr>
      </w:pPr>
    </w:p>
    <w:p w14:paraId="3CA802B1" w14:textId="4B44FAD0"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6</w:t>
      </w:r>
      <w:r w:rsidRPr="001D0854">
        <w:rPr>
          <w:rFonts w:ascii="Times New Roman" w:hAnsi="Times New Roman" w:cs="Times New Roman"/>
          <w:b/>
          <w:bCs/>
          <w:sz w:val="20"/>
          <w:szCs w:val="20"/>
        </w:rPr>
        <w:t>. Comparison of Predicted and Actual Trends for Trauma Consultations</w:t>
      </w:r>
    </w:p>
    <w:p w14:paraId="147C0876" w14:textId="77777777" w:rsidR="00D47360" w:rsidRDefault="00D47360" w:rsidP="00D47360">
      <w:pPr>
        <w:spacing w:after="0" w:line="240" w:lineRule="auto"/>
        <w:rPr>
          <w:rFonts w:ascii="Times New Roman" w:hAnsi="Times New Roman" w:cs="Times New Roman"/>
          <w:sz w:val="20"/>
          <w:szCs w:val="20"/>
        </w:rPr>
      </w:pPr>
    </w:p>
    <w:p w14:paraId="0D3E0950" w14:textId="7479AA8E"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6FE09BEB" wp14:editId="16CA6F80">
            <wp:extent cx="5023485" cy="36576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119.30</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119.52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102.70</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119.00</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109.60</w:t>
      </w:r>
      <w:r w:rsidRPr="00D47360">
        <w:rPr>
          <w:rFonts w:ascii="Times New Roman" w:hAnsi="Times New Roman" w:cs="Times New Roman"/>
          <w:sz w:val="20"/>
          <w:szCs w:val="20"/>
        </w:rPr>
        <w:t>).</w:t>
      </w:r>
    </w:p>
    <w:p w14:paraId="755D4745" w14:textId="1FF7FFA8" w:rsidR="00D47360" w:rsidRDefault="00D47360" w:rsidP="00D47360">
      <w:pPr>
        <w:spacing w:after="0" w:line="240" w:lineRule="auto"/>
        <w:jc w:val="center"/>
        <w:rPr>
          <w:rFonts w:ascii="Times New Roman" w:hAnsi="Times New Roman" w:cs="Times New Roman"/>
          <w:sz w:val="20"/>
          <w:szCs w:val="20"/>
        </w:rPr>
      </w:pPr>
    </w:p>
    <w:p w14:paraId="168408F2" w14:textId="0CE32F7E"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7</w:t>
      </w:r>
      <w:r w:rsidRPr="001D0854">
        <w:rPr>
          <w:rFonts w:ascii="Times New Roman" w:hAnsi="Times New Roman" w:cs="Times New Roman"/>
          <w:b/>
          <w:bCs/>
          <w:sz w:val="20"/>
          <w:szCs w:val="20"/>
        </w:rPr>
        <w:t>. Comparison of Predicted and Actual Trends for Respiratory Consultations</w:t>
      </w:r>
    </w:p>
    <w:p w14:paraId="6257EE86" w14:textId="77777777" w:rsidR="00D47360" w:rsidRDefault="00D47360" w:rsidP="00D47360">
      <w:pPr>
        <w:spacing w:after="0" w:line="240" w:lineRule="auto"/>
        <w:rPr>
          <w:rFonts w:ascii="Times New Roman" w:hAnsi="Times New Roman" w:cs="Times New Roman"/>
          <w:sz w:val="20"/>
          <w:szCs w:val="20"/>
        </w:rPr>
      </w:pPr>
    </w:p>
    <w:p w14:paraId="626676E0" w14:textId="1DA4AD0F"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6F242EFB" wp14:editId="5A2B36D6">
            <wp:extent cx="5023485" cy="3657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18FDD3C" w14:textId="00F6B7B2"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lastRenderedPageBreak/>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50.08</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48.15</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31.04</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49.86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31.78</w:t>
      </w:r>
      <w:r w:rsidRPr="00D47360">
        <w:rPr>
          <w:rFonts w:ascii="Times New Roman" w:hAnsi="Times New Roman" w:cs="Times New Roman"/>
          <w:sz w:val="20"/>
          <w:szCs w:val="20"/>
        </w:rPr>
        <w:t>).</w:t>
      </w:r>
    </w:p>
    <w:p w14:paraId="566EA5CF" w14:textId="77777777" w:rsidR="00D47360" w:rsidRDefault="00D47360" w:rsidP="00D47360">
      <w:pPr>
        <w:spacing w:after="0" w:line="240" w:lineRule="auto"/>
        <w:ind w:left="708"/>
        <w:rPr>
          <w:rFonts w:ascii="Times New Roman" w:hAnsi="Times New Roman" w:cs="Times New Roman"/>
          <w:sz w:val="20"/>
          <w:szCs w:val="20"/>
        </w:rPr>
      </w:pPr>
    </w:p>
    <w:p w14:paraId="0FEB544F" w14:textId="0F55EA33"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8</w:t>
      </w:r>
      <w:r w:rsidRPr="001D0854">
        <w:rPr>
          <w:rFonts w:ascii="Times New Roman" w:hAnsi="Times New Roman" w:cs="Times New Roman"/>
          <w:b/>
          <w:bCs/>
          <w:sz w:val="20"/>
          <w:szCs w:val="20"/>
        </w:rPr>
        <w:t>. Comparison of Predicted and Actual Trends for Trauma Consultations per Hospitalizations (x1,000)</w:t>
      </w:r>
    </w:p>
    <w:p w14:paraId="520E0183" w14:textId="77777777" w:rsidR="00D47360" w:rsidRDefault="00D47360" w:rsidP="00D47360">
      <w:pPr>
        <w:spacing w:after="0" w:line="240" w:lineRule="auto"/>
        <w:rPr>
          <w:rFonts w:ascii="Times New Roman" w:hAnsi="Times New Roman" w:cs="Times New Roman"/>
          <w:sz w:val="20"/>
          <w:szCs w:val="20"/>
        </w:rPr>
      </w:pPr>
    </w:p>
    <w:p w14:paraId="7E5CDBDF" w14:textId="13F1EABA"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46E3A00F" wp14:editId="25804401">
            <wp:extent cx="5023485" cy="36576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2C6AADA" w14:textId="671B41B6"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17.91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17.88</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16.99</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17.88</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17.87</w:t>
      </w:r>
      <w:r w:rsidRPr="00D47360">
        <w:rPr>
          <w:rFonts w:ascii="Times New Roman" w:hAnsi="Times New Roman" w:cs="Times New Roman"/>
          <w:sz w:val="20"/>
          <w:szCs w:val="20"/>
        </w:rPr>
        <w:t>).</w:t>
      </w:r>
    </w:p>
    <w:p w14:paraId="5EC54D30" w14:textId="77777777" w:rsidR="00D47360" w:rsidRDefault="00D47360" w:rsidP="00D47360">
      <w:pPr>
        <w:spacing w:after="0" w:line="240" w:lineRule="auto"/>
        <w:jc w:val="center"/>
        <w:rPr>
          <w:rFonts w:ascii="Times New Roman" w:hAnsi="Times New Roman" w:cs="Times New Roman"/>
          <w:sz w:val="20"/>
          <w:szCs w:val="20"/>
        </w:rPr>
      </w:pPr>
    </w:p>
    <w:p w14:paraId="4B6BFFAF" w14:textId="0707E667"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9</w:t>
      </w:r>
      <w:r w:rsidRPr="001D0854">
        <w:rPr>
          <w:rFonts w:ascii="Times New Roman" w:hAnsi="Times New Roman" w:cs="Times New Roman"/>
          <w:b/>
          <w:bCs/>
          <w:sz w:val="20"/>
          <w:szCs w:val="20"/>
        </w:rPr>
        <w:t>. Comparison of Predicted and Actual Trends for Respiratory Consultations per Hospitalizations (x1,000)</w:t>
      </w:r>
    </w:p>
    <w:p w14:paraId="093CB837" w14:textId="77777777" w:rsidR="00D47360" w:rsidRDefault="00D47360" w:rsidP="00D47360">
      <w:pPr>
        <w:spacing w:after="0" w:line="240" w:lineRule="auto"/>
        <w:rPr>
          <w:rFonts w:ascii="Times New Roman" w:hAnsi="Times New Roman" w:cs="Times New Roman"/>
          <w:sz w:val="20"/>
          <w:szCs w:val="20"/>
        </w:rPr>
      </w:pPr>
    </w:p>
    <w:p w14:paraId="7973CF13" w14:textId="64A9432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44BDAB10" wp14:editId="3B585057">
            <wp:extent cx="5023485" cy="3657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DBF579" w14:textId="6C428270"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43.51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42.99</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41.28</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43.41</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41.74</w:t>
      </w:r>
      <w:r w:rsidRPr="00D47360">
        <w:rPr>
          <w:rFonts w:ascii="Times New Roman" w:hAnsi="Times New Roman" w:cs="Times New Roman"/>
          <w:sz w:val="20"/>
          <w:szCs w:val="20"/>
        </w:rPr>
        <w:t>).</w:t>
      </w:r>
    </w:p>
    <w:p w14:paraId="0F497775" w14:textId="4E92FC98" w:rsidR="00D47360" w:rsidRDefault="00D47360">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1430DDA8" w14:textId="134D2BB2" w:rsidR="004421D3" w:rsidRPr="004421D3" w:rsidRDefault="004421D3" w:rsidP="004421D3">
      <w:pPr>
        <w:spacing w:line="360" w:lineRule="auto"/>
        <w:rPr>
          <w:rFonts w:ascii="Times New Roman" w:hAnsi="Times New Roman" w:cs="Times New Roman"/>
          <w:b/>
          <w:sz w:val="20"/>
          <w:szCs w:val="20"/>
        </w:rPr>
      </w:pPr>
      <w:r w:rsidRPr="004421D3">
        <w:rPr>
          <w:rFonts w:ascii="Times New Roman" w:hAnsi="Times New Roman" w:cs="Times New Roman"/>
          <w:b/>
          <w:sz w:val="20"/>
          <w:szCs w:val="20"/>
        </w:rPr>
        <w:lastRenderedPageBreak/>
        <w:t xml:space="preserve">Table </w:t>
      </w:r>
      <w:ins w:id="36" w:author="Andrés González Santa Cruz" w:date="2020-12-07T19:20:00Z">
        <w:r w:rsidR="00971777">
          <w:rPr>
            <w:rFonts w:ascii="Times New Roman" w:hAnsi="Times New Roman" w:cs="Times New Roman"/>
            <w:b/>
            <w:sz w:val="20"/>
            <w:szCs w:val="20"/>
          </w:rPr>
          <w:t>S</w:t>
        </w:r>
      </w:ins>
      <w:r w:rsidR="001D0854">
        <w:rPr>
          <w:rFonts w:ascii="Times New Roman" w:hAnsi="Times New Roman" w:cs="Times New Roman"/>
          <w:b/>
          <w:sz w:val="20"/>
          <w:szCs w:val="20"/>
        </w:rPr>
        <w:t>2</w:t>
      </w:r>
      <w:del w:id="37" w:author="Andrés González Santa Cruz" w:date="2020-12-07T19:20:00Z">
        <w:r w:rsidRPr="004421D3" w:rsidDel="00971777">
          <w:rPr>
            <w:rFonts w:ascii="Times New Roman" w:hAnsi="Times New Roman" w:cs="Times New Roman"/>
            <w:b/>
            <w:sz w:val="20"/>
            <w:szCs w:val="20"/>
          </w:rPr>
          <w:delText>1</w:delText>
        </w:r>
      </w:del>
      <w:r w:rsidRPr="004421D3">
        <w:rPr>
          <w:rFonts w:ascii="Times New Roman" w:hAnsi="Times New Roman" w:cs="Times New Roman"/>
          <w:b/>
          <w:sz w:val="20"/>
          <w:szCs w:val="20"/>
        </w:rPr>
        <w:t>. Estimated effect of Social Protests in weekly Health Services Utilizations, from fixed effects difference-in-difference models</w:t>
      </w:r>
    </w:p>
    <w:tbl>
      <w:tblPr>
        <w:tblW w:w="8471" w:type="dxa"/>
        <w:jc w:val="center"/>
        <w:tblLook w:val="04A0" w:firstRow="1" w:lastRow="0" w:firstColumn="1" w:lastColumn="0" w:noHBand="0" w:noVBand="1"/>
      </w:tblPr>
      <w:tblGrid>
        <w:gridCol w:w="3780"/>
        <w:gridCol w:w="868"/>
        <w:gridCol w:w="1063"/>
        <w:gridCol w:w="779"/>
        <w:gridCol w:w="1138"/>
        <w:gridCol w:w="843"/>
      </w:tblGrid>
      <w:tr w:rsidR="005706A9" w:rsidRPr="004421D3" w14:paraId="0CDF8F62" w14:textId="10C41938" w:rsidTr="00F53775">
        <w:trPr>
          <w:trHeight w:val="20"/>
          <w:jc w:val="center"/>
        </w:trPr>
        <w:tc>
          <w:tcPr>
            <w:tcW w:w="3780" w:type="dxa"/>
            <w:tcBorders>
              <w:top w:val="single" w:sz="4" w:space="0" w:color="auto"/>
              <w:left w:val="nil"/>
              <w:bottom w:val="single" w:sz="4" w:space="0" w:color="auto"/>
              <w:right w:val="nil"/>
            </w:tcBorders>
            <w:vAlign w:val="center"/>
          </w:tcPr>
          <w:p w14:paraId="31B42B28" w14:textId="77777777"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868" w:type="dxa"/>
            <w:tcBorders>
              <w:top w:val="single" w:sz="4" w:space="0" w:color="auto"/>
              <w:left w:val="nil"/>
              <w:bottom w:val="single" w:sz="4" w:space="0" w:color="auto"/>
              <w:right w:val="nil"/>
            </w:tcBorders>
            <w:shd w:val="clear" w:color="auto" w:fill="auto"/>
            <w:noWrap/>
            <w:vAlign w:val="center"/>
          </w:tcPr>
          <w:p w14:paraId="67E86F0D" w14:textId="77777777"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4421D3">
              <w:rPr>
                <w:rFonts w:ascii="Times New Roman" w:hAnsi="Times New Roman" w:cs="Times New Roman"/>
                <w:b/>
                <w:bCs/>
                <w:sz w:val="20"/>
                <w:szCs w:val="20"/>
                <w:lang w:val="es-CL"/>
              </w:rPr>
              <w:t>Coef</w:t>
            </w:r>
            <w:proofErr w:type="spellEnd"/>
          </w:p>
        </w:tc>
        <w:tc>
          <w:tcPr>
            <w:tcW w:w="1063" w:type="dxa"/>
            <w:tcBorders>
              <w:top w:val="single" w:sz="4" w:space="0" w:color="auto"/>
              <w:left w:val="nil"/>
              <w:bottom w:val="single" w:sz="4" w:space="0" w:color="auto"/>
              <w:right w:val="nil"/>
            </w:tcBorders>
            <w:shd w:val="clear" w:color="auto" w:fill="auto"/>
            <w:noWrap/>
            <w:vAlign w:val="center"/>
          </w:tcPr>
          <w:p w14:paraId="5AF9378A" w14:textId="77777777" w:rsidR="005706A9" w:rsidRPr="004421D3" w:rsidRDefault="005706A9" w:rsidP="005706A9">
            <w:pPr>
              <w:spacing w:after="0" w:line="360" w:lineRule="auto"/>
              <w:jc w:val="center"/>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r w:rsidRPr="004421D3">
              <w:rPr>
                <w:rFonts w:ascii="Times New Roman" w:hAnsi="Times New Roman" w:cs="Times New Roman"/>
                <w:b/>
                <w:bCs/>
                <w:sz w:val="20"/>
                <w:szCs w:val="20"/>
                <w:lang w:val="es-CL"/>
              </w:rPr>
              <w:br/>
            </w:r>
            <w:proofErr w:type="spellStart"/>
            <w:r w:rsidRPr="004421D3">
              <w:rPr>
                <w:rFonts w:ascii="Times New Roman" w:hAnsi="Times New Roman" w:cs="Times New Roman"/>
                <w:b/>
                <w:bCs/>
                <w:sz w:val="20"/>
                <w:szCs w:val="20"/>
                <w:lang w:val="es-CL"/>
              </w:rPr>
              <w:t>Lower</w:t>
            </w:r>
            <w:proofErr w:type="spellEnd"/>
          </w:p>
        </w:tc>
        <w:tc>
          <w:tcPr>
            <w:tcW w:w="779" w:type="dxa"/>
            <w:tcBorders>
              <w:top w:val="single" w:sz="4" w:space="0" w:color="auto"/>
              <w:left w:val="nil"/>
              <w:bottom w:val="single" w:sz="4" w:space="0" w:color="auto"/>
              <w:right w:val="nil"/>
            </w:tcBorders>
            <w:vAlign w:val="center"/>
          </w:tcPr>
          <w:p w14:paraId="20C79A4D" w14:textId="1F9FF3DD" w:rsidR="005706A9" w:rsidRPr="004421D3" w:rsidRDefault="005706A9" w:rsidP="005706A9">
            <w:pPr>
              <w:spacing w:after="0" w:line="360" w:lineRule="auto"/>
              <w:rPr>
                <w:rFonts w:ascii="Times New Roman" w:hAnsi="Times New Roman" w:cs="Times New Roman"/>
                <w:b/>
                <w:bCs/>
                <w:sz w:val="20"/>
                <w:szCs w:val="20"/>
                <w:lang w:val="es-CL"/>
              </w:rPr>
            </w:pPr>
            <w:r>
              <w:rPr>
                <w:rFonts w:ascii="Times New Roman" w:hAnsi="Times New Roman" w:cs="Times New Roman"/>
                <w:b/>
                <w:bCs/>
                <w:sz w:val="20"/>
                <w:szCs w:val="20"/>
                <w:lang w:val="es-CL"/>
              </w:rPr>
              <w:t>P</w:t>
            </w:r>
            <w:r w:rsidRPr="004421D3">
              <w:rPr>
                <w:rFonts w:ascii="Times New Roman" w:hAnsi="Times New Roman" w:cs="Times New Roman"/>
                <w:b/>
                <w:bCs/>
                <w:sz w:val="20"/>
                <w:szCs w:val="20"/>
                <w:lang w:val="es-CL"/>
              </w:rPr>
              <w:t>-</w:t>
            </w:r>
            <w:proofErr w:type="spellStart"/>
            <w:r w:rsidRPr="004421D3">
              <w:rPr>
                <w:rFonts w:ascii="Times New Roman" w:hAnsi="Times New Roman" w:cs="Times New Roman"/>
                <w:b/>
                <w:bCs/>
                <w:sz w:val="20"/>
                <w:szCs w:val="20"/>
                <w:lang w:val="es-CL"/>
              </w:rPr>
              <w:t>value</w:t>
            </w:r>
            <w:proofErr w:type="spellEnd"/>
          </w:p>
        </w:tc>
        <w:tc>
          <w:tcPr>
            <w:tcW w:w="1138" w:type="dxa"/>
            <w:tcBorders>
              <w:top w:val="single" w:sz="4" w:space="0" w:color="auto"/>
              <w:left w:val="nil"/>
              <w:bottom w:val="single" w:sz="4" w:space="0" w:color="auto"/>
              <w:right w:val="nil"/>
            </w:tcBorders>
          </w:tcPr>
          <w:p w14:paraId="0364198A" w14:textId="2E850403"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5706A9">
              <w:rPr>
                <w:rFonts w:ascii="Times New Roman" w:hAnsi="Times New Roman" w:cs="Times New Roman"/>
                <w:b/>
                <w:bCs/>
                <w:sz w:val="20"/>
                <w:szCs w:val="20"/>
                <w:lang w:val="es-CL"/>
              </w:rPr>
              <w:t>Relative</w:t>
            </w:r>
            <w:proofErr w:type="spellEnd"/>
            <w:r w:rsidRPr="005706A9">
              <w:rPr>
                <w:rFonts w:ascii="Times New Roman" w:hAnsi="Times New Roman" w:cs="Times New Roman"/>
                <w:b/>
                <w:bCs/>
                <w:sz w:val="20"/>
                <w:szCs w:val="20"/>
                <w:lang w:val="es-CL"/>
              </w:rPr>
              <w:t xml:space="preserve"> Effect (%)</w:t>
            </w:r>
          </w:p>
        </w:tc>
        <w:tc>
          <w:tcPr>
            <w:tcW w:w="843" w:type="dxa"/>
            <w:tcBorders>
              <w:top w:val="single" w:sz="4" w:space="0" w:color="auto"/>
              <w:left w:val="nil"/>
              <w:bottom w:val="single" w:sz="4" w:space="0" w:color="auto"/>
              <w:right w:val="nil"/>
            </w:tcBorders>
            <w:vAlign w:val="center"/>
          </w:tcPr>
          <w:p w14:paraId="4E0839C8" w14:textId="3A43F973"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p>
        </w:tc>
      </w:tr>
      <w:tr w:rsidR="002F5571" w:rsidRPr="004421D3" w14:paraId="0E9E1F05" w14:textId="2C9D8F97" w:rsidTr="002F5571">
        <w:trPr>
          <w:trHeight w:val="20"/>
          <w:jc w:val="center"/>
        </w:trPr>
        <w:tc>
          <w:tcPr>
            <w:tcW w:w="3780" w:type="dxa"/>
            <w:tcBorders>
              <w:top w:val="single" w:sz="4" w:space="0" w:color="auto"/>
              <w:left w:val="nil"/>
              <w:bottom w:val="nil"/>
              <w:right w:val="nil"/>
            </w:tcBorders>
            <w:shd w:val="clear" w:color="auto" w:fill="auto"/>
            <w:vAlign w:val="center"/>
          </w:tcPr>
          <w:p w14:paraId="778C4EBB" w14:textId="77777777" w:rsidR="002F5571" w:rsidRPr="004421D3" w:rsidRDefault="002F5571" w:rsidP="002F5571">
            <w:pPr>
              <w:spacing w:after="0" w:line="360" w:lineRule="auto"/>
              <w:rPr>
                <w:rFonts w:ascii="Times New Roman" w:hAnsi="Times New Roman" w:cs="Times New Roman"/>
                <w:sz w:val="20"/>
                <w:szCs w:val="20"/>
                <w:lang w:val="es-CL"/>
              </w:rPr>
            </w:pPr>
            <w:bookmarkStart w:id="38" w:name="_Hlk37605032"/>
            <w:r w:rsidRPr="004421D3">
              <w:rPr>
                <w:rFonts w:ascii="Times New Roman" w:hAnsi="Times New Roman" w:cs="Times New Roman"/>
                <w:sz w:val="20"/>
                <w:szCs w:val="20"/>
                <w:lang w:val="es-CL"/>
              </w:rPr>
              <w:t>Trauma</w:t>
            </w:r>
          </w:p>
          <w:p w14:paraId="5CB55B9C" w14:textId="6227C221" w:rsidR="002F5571" w:rsidRPr="004421D3" w:rsidRDefault="002F5571" w:rsidP="002F5571">
            <w:pPr>
              <w:spacing w:after="0" w:line="360" w:lineRule="auto"/>
              <w:rPr>
                <w:rFonts w:ascii="Times New Roman" w:hAnsi="Times New Roman" w:cs="Times New Roman"/>
                <w:sz w:val="20"/>
                <w:szCs w:val="20"/>
                <w:vertAlign w:val="superscript"/>
                <w:lang w:val="es-CL"/>
              </w:rPr>
            </w:pP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4421D3">
              <w:rPr>
                <w:rFonts w:ascii="Times New Roman" w:hAnsi="Times New Roman" w:cs="Times New Roman"/>
                <w:sz w:val="20"/>
                <w:szCs w:val="20"/>
                <w:vertAlign w:val="superscript"/>
                <w:lang w:val="es-CL"/>
              </w:rPr>
              <w:t>a</w:t>
            </w:r>
            <w:r>
              <w:rPr>
                <w:rFonts w:ascii="Times New Roman" w:hAnsi="Times New Roman" w:cs="Times New Roman"/>
                <w:sz w:val="20"/>
                <w:szCs w:val="20"/>
                <w:vertAlign w:val="superscript"/>
                <w:lang w:val="es-CL"/>
              </w:rPr>
              <w:t>, e</w:t>
            </w:r>
          </w:p>
        </w:tc>
        <w:tc>
          <w:tcPr>
            <w:tcW w:w="868" w:type="dxa"/>
            <w:tcBorders>
              <w:top w:val="single" w:sz="4" w:space="0" w:color="auto"/>
              <w:left w:val="nil"/>
              <w:bottom w:val="nil"/>
              <w:right w:val="nil"/>
            </w:tcBorders>
            <w:shd w:val="clear" w:color="auto" w:fill="auto"/>
            <w:noWrap/>
            <w:vAlign w:val="center"/>
          </w:tcPr>
          <w:p w14:paraId="34885D4B" w14:textId="42042A43"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5.03</w:t>
            </w:r>
          </w:p>
        </w:tc>
        <w:tc>
          <w:tcPr>
            <w:tcW w:w="1063" w:type="dxa"/>
            <w:tcBorders>
              <w:top w:val="single" w:sz="4" w:space="0" w:color="auto"/>
              <w:left w:val="nil"/>
              <w:bottom w:val="nil"/>
              <w:right w:val="nil"/>
            </w:tcBorders>
            <w:shd w:val="clear" w:color="auto" w:fill="auto"/>
            <w:noWrap/>
            <w:vAlign w:val="center"/>
          </w:tcPr>
          <w:p w14:paraId="6E6FD61E" w14:textId="18258158"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-3.33,</w:t>
            </w:r>
            <w:r>
              <w:rPr>
                <w:rFonts w:ascii="Times New Roman" w:hAnsi="Times New Roman" w:cs="Times New Roman"/>
                <w:sz w:val="20"/>
                <w:szCs w:val="20"/>
              </w:rPr>
              <w:t xml:space="preserve"> </w:t>
            </w:r>
            <w:r w:rsidRPr="002F5571">
              <w:rPr>
                <w:rFonts w:ascii="Times New Roman" w:hAnsi="Times New Roman" w:cs="Times New Roman"/>
                <w:sz w:val="20"/>
                <w:szCs w:val="20"/>
              </w:rPr>
              <w:t>13.38</w:t>
            </w:r>
          </w:p>
        </w:tc>
        <w:tc>
          <w:tcPr>
            <w:tcW w:w="779" w:type="dxa"/>
            <w:tcBorders>
              <w:top w:val="single" w:sz="4" w:space="0" w:color="auto"/>
              <w:left w:val="nil"/>
              <w:bottom w:val="nil"/>
              <w:right w:val="nil"/>
            </w:tcBorders>
            <w:vAlign w:val="center"/>
          </w:tcPr>
          <w:p w14:paraId="68ED00EE" w14:textId="06B0294D"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233</w:t>
            </w:r>
          </w:p>
        </w:tc>
        <w:tc>
          <w:tcPr>
            <w:tcW w:w="1138" w:type="dxa"/>
            <w:tcBorders>
              <w:top w:val="single" w:sz="4" w:space="0" w:color="auto"/>
              <w:left w:val="nil"/>
              <w:bottom w:val="nil"/>
              <w:right w:val="nil"/>
            </w:tcBorders>
            <w:vAlign w:val="center"/>
          </w:tcPr>
          <w:p w14:paraId="2412B530" w14:textId="3007579A" w:rsidR="002F5571" w:rsidRPr="00EC2027" w:rsidRDefault="00AC312E"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8.31</w:t>
            </w:r>
          </w:p>
        </w:tc>
        <w:tc>
          <w:tcPr>
            <w:tcW w:w="843" w:type="dxa"/>
            <w:tcBorders>
              <w:top w:val="single" w:sz="4" w:space="0" w:color="auto"/>
              <w:left w:val="nil"/>
              <w:bottom w:val="nil"/>
              <w:right w:val="nil"/>
            </w:tcBorders>
            <w:vAlign w:val="center"/>
          </w:tcPr>
          <w:p w14:paraId="339A56D8" w14:textId="2EFFAD7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5.49</w:t>
            </w:r>
            <w:r w:rsidRPr="00EC2027">
              <w:rPr>
                <w:rFonts w:ascii="Times New Roman" w:hAnsi="Times New Roman" w:cs="Times New Roman"/>
                <w:sz w:val="20"/>
                <w:szCs w:val="20"/>
                <w:lang w:val="es-CL"/>
              </w:rPr>
              <w:t>, 2</w:t>
            </w:r>
            <w:r w:rsidR="00AC312E">
              <w:rPr>
                <w:rFonts w:ascii="Times New Roman" w:hAnsi="Times New Roman" w:cs="Times New Roman"/>
                <w:sz w:val="20"/>
                <w:szCs w:val="20"/>
                <w:lang w:val="es-CL"/>
              </w:rPr>
              <w:t>2</w:t>
            </w: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11</w:t>
            </w:r>
          </w:p>
        </w:tc>
      </w:tr>
      <w:bookmarkEnd w:id="38"/>
      <w:tr w:rsidR="002F5571" w:rsidRPr="004421D3" w14:paraId="2E825FBB" w14:textId="43025EC8" w:rsidTr="002F5571">
        <w:trPr>
          <w:trHeight w:val="20"/>
          <w:jc w:val="center"/>
        </w:trPr>
        <w:tc>
          <w:tcPr>
            <w:tcW w:w="3780" w:type="dxa"/>
            <w:tcBorders>
              <w:top w:val="nil"/>
              <w:left w:val="nil"/>
              <w:bottom w:val="nil"/>
              <w:right w:val="nil"/>
            </w:tcBorders>
            <w:shd w:val="clear" w:color="auto" w:fill="auto"/>
            <w:vAlign w:val="center"/>
          </w:tcPr>
          <w:p w14:paraId="6318CD3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4985C558"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Hospitalizations </w:t>
            </w:r>
            <w:r w:rsidRPr="004421D3">
              <w:rPr>
                <w:rFonts w:ascii="Times New Roman" w:hAnsi="Times New Roman" w:cs="Times New Roman"/>
                <w:sz w:val="20"/>
                <w:szCs w:val="20"/>
                <w:vertAlign w:val="superscript"/>
                <w:lang w:val="es-CL"/>
              </w:rPr>
              <w:t>a</w:t>
            </w:r>
          </w:p>
        </w:tc>
        <w:tc>
          <w:tcPr>
            <w:tcW w:w="868" w:type="dxa"/>
            <w:tcBorders>
              <w:top w:val="nil"/>
              <w:left w:val="nil"/>
              <w:bottom w:val="nil"/>
              <w:right w:val="nil"/>
            </w:tcBorders>
            <w:shd w:val="clear" w:color="auto" w:fill="auto"/>
            <w:noWrap/>
            <w:vAlign w:val="center"/>
          </w:tcPr>
          <w:p w14:paraId="2BF09F4E" w14:textId="1763BA4C"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-0.63</w:t>
            </w:r>
          </w:p>
        </w:tc>
        <w:tc>
          <w:tcPr>
            <w:tcW w:w="1063" w:type="dxa"/>
            <w:tcBorders>
              <w:top w:val="nil"/>
              <w:left w:val="nil"/>
              <w:bottom w:val="nil"/>
              <w:right w:val="nil"/>
            </w:tcBorders>
            <w:shd w:val="clear" w:color="auto" w:fill="auto"/>
            <w:noWrap/>
            <w:vAlign w:val="center"/>
          </w:tcPr>
          <w:p w14:paraId="491C411C" w14:textId="71DFBE32"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-4.93,</w:t>
            </w:r>
            <w:r>
              <w:rPr>
                <w:rFonts w:ascii="Times New Roman" w:hAnsi="Times New Roman" w:cs="Times New Roman"/>
                <w:sz w:val="20"/>
                <w:szCs w:val="20"/>
              </w:rPr>
              <w:t xml:space="preserve"> </w:t>
            </w:r>
            <w:r w:rsidRPr="002F5571">
              <w:rPr>
                <w:rFonts w:ascii="Times New Roman" w:hAnsi="Times New Roman" w:cs="Times New Roman"/>
                <w:sz w:val="20"/>
                <w:szCs w:val="20"/>
              </w:rPr>
              <w:t>3.67</w:t>
            </w:r>
          </w:p>
        </w:tc>
        <w:tc>
          <w:tcPr>
            <w:tcW w:w="779" w:type="dxa"/>
            <w:tcBorders>
              <w:top w:val="nil"/>
              <w:left w:val="nil"/>
              <w:bottom w:val="nil"/>
              <w:right w:val="nil"/>
            </w:tcBorders>
            <w:vAlign w:val="center"/>
          </w:tcPr>
          <w:p w14:paraId="051E74D6" w14:textId="4061D8D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769</w:t>
            </w:r>
          </w:p>
        </w:tc>
        <w:tc>
          <w:tcPr>
            <w:tcW w:w="1138" w:type="dxa"/>
            <w:tcBorders>
              <w:top w:val="nil"/>
              <w:left w:val="nil"/>
              <w:bottom w:val="nil"/>
              <w:right w:val="nil"/>
            </w:tcBorders>
            <w:vAlign w:val="center"/>
          </w:tcPr>
          <w:p w14:paraId="150B373B" w14:textId="7DC81F1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10</w:t>
            </w:r>
          </w:p>
        </w:tc>
        <w:tc>
          <w:tcPr>
            <w:tcW w:w="843" w:type="dxa"/>
            <w:tcBorders>
              <w:top w:val="nil"/>
              <w:left w:val="nil"/>
              <w:bottom w:val="nil"/>
              <w:right w:val="nil"/>
            </w:tcBorders>
            <w:vAlign w:val="center"/>
          </w:tcPr>
          <w:p w14:paraId="4CFAEEFB" w14:textId="5A97392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w:t>
            </w:r>
            <w:r>
              <w:rPr>
                <w:rFonts w:ascii="Times New Roman" w:hAnsi="Times New Roman" w:cs="Times New Roman"/>
                <w:sz w:val="20"/>
                <w:szCs w:val="20"/>
                <w:lang w:val="es-CL"/>
              </w:rPr>
              <w:t>4</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 1</w:t>
            </w:r>
            <w:r>
              <w:rPr>
                <w:rFonts w:ascii="Times New Roman" w:hAnsi="Times New Roman" w:cs="Times New Roman"/>
                <w:sz w:val="20"/>
                <w:szCs w:val="20"/>
                <w:lang w:val="es-CL"/>
              </w:rPr>
              <w:t>7</w:t>
            </w:r>
            <w:r w:rsidRPr="00EC2027">
              <w:rPr>
                <w:rFonts w:ascii="Times New Roman" w:hAnsi="Times New Roman" w:cs="Times New Roman"/>
                <w:sz w:val="20"/>
                <w:szCs w:val="20"/>
                <w:lang w:val="es-CL"/>
              </w:rPr>
              <w:t>.</w:t>
            </w:r>
            <w:r>
              <w:rPr>
                <w:rFonts w:ascii="Times New Roman" w:hAnsi="Times New Roman" w:cs="Times New Roman"/>
                <w:sz w:val="20"/>
                <w:szCs w:val="20"/>
                <w:lang w:val="es-CL"/>
              </w:rPr>
              <w:t>93</w:t>
            </w:r>
          </w:p>
        </w:tc>
      </w:tr>
      <w:tr w:rsidR="002F5571" w:rsidRPr="004421D3" w14:paraId="4AE65CE6" w14:textId="51AEE23B" w:rsidTr="002F5571">
        <w:trPr>
          <w:trHeight w:val="20"/>
          <w:jc w:val="center"/>
        </w:trPr>
        <w:tc>
          <w:tcPr>
            <w:tcW w:w="3780" w:type="dxa"/>
            <w:tcBorders>
              <w:top w:val="nil"/>
              <w:left w:val="nil"/>
              <w:bottom w:val="nil"/>
              <w:right w:val="nil"/>
            </w:tcBorders>
            <w:shd w:val="clear" w:color="auto" w:fill="auto"/>
            <w:vAlign w:val="center"/>
          </w:tcPr>
          <w:p w14:paraId="5A9F48D9" w14:textId="77777777" w:rsidR="002F5571" w:rsidRPr="004421D3" w:rsidRDefault="002F5571" w:rsidP="002F5571">
            <w:pPr>
              <w:spacing w:after="0" w:line="360" w:lineRule="auto"/>
              <w:rPr>
                <w:rFonts w:ascii="Times New Roman" w:hAnsi="Times New Roman" w:cs="Times New Roman"/>
                <w:sz w:val="20"/>
                <w:szCs w:val="20"/>
              </w:rPr>
            </w:pPr>
            <w:commentRangeStart w:id="39"/>
            <w:r w:rsidRPr="004421D3">
              <w:rPr>
                <w:rFonts w:ascii="Times New Roman" w:hAnsi="Times New Roman" w:cs="Times New Roman"/>
                <w:sz w:val="20"/>
                <w:szCs w:val="20"/>
              </w:rPr>
              <w:t>Trauma</w:t>
            </w:r>
          </w:p>
          <w:p w14:paraId="2BBA845A"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commentRangeEnd w:id="39"/>
            <w:r w:rsidR="002407C2">
              <w:rPr>
                <w:rStyle w:val="Refdecomentario"/>
              </w:rPr>
              <w:commentReference w:id="39"/>
            </w:r>
          </w:p>
        </w:tc>
        <w:tc>
          <w:tcPr>
            <w:tcW w:w="868" w:type="dxa"/>
            <w:tcBorders>
              <w:top w:val="nil"/>
              <w:left w:val="nil"/>
              <w:bottom w:val="nil"/>
              <w:right w:val="nil"/>
            </w:tcBorders>
            <w:shd w:val="clear" w:color="auto" w:fill="auto"/>
            <w:noWrap/>
            <w:vAlign w:val="center"/>
          </w:tcPr>
          <w:p w14:paraId="2D742A2B" w14:textId="5C4B90E7"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-103.10</w:t>
            </w:r>
          </w:p>
        </w:tc>
        <w:tc>
          <w:tcPr>
            <w:tcW w:w="1063" w:type="dxa"/>
            <w:tcBorders>
              <w:top w:val="nil"/>
              <w:left w:val="nil"/>
              <w:bottom w:val="nil"/>
              <w:right w:val="nil"/>
            </w:tcBorders>
            <w:shd w:val="clear" w:color="auto" w:fill="auto"/>
            <w:noWrap/>
            <w:vAlign w:val="center"/>
          </w:tcPr>
          <w:p w14:paraId="5C82734F" w14:textId="5E54FF6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-177.91</w:t>
            </w:r>
            <w:r>
              <w:rPr>
                <w:rFonts w:ascii="Times New Roman" w:hAnsi="Times New Roman" w:cs="Times New Roman"/>
                <w:sz w:val="20"/>
                <w:szCs w:val="20"/>
              </w:rPr>
              <w:t>, -</w:t>
            </w:r>
            <w:r w:rsidRPr="002F5571">
              <w:rPr>
                <w:rFonts w:ascii="Times New Roman" w:hAnsi="Times New Roman" w:cs="Times New Roman"/>
                <w:sz w:val="20"/>
                <w:szCs w:val="20"/>
              </w:rPr>
              <w:t>28.30</w:t>
            </w:r>
          </w:p>
        </w:tc>
        <w:tc>
          <w:tcPr>
            <w:tcW w:w="779" w:type="dxa"/>
            <w:tcBorders>
              <w:top w:val="nil"/>
              <w:left w:val="nil"/>
              <w:bottom w:val="nil"/>
              <w:right w:val="nil"/>
            </w:tcBorders>
            <w:vAlign w:val="center"/>
          </w:tcPr>
          <w:p w14:paraId="4476D824" w14:textId="7914BF5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w:t>
            </w:r>
            <w:r>
              <w:rPr>
                <w:rFonts w:ascii="Times New Roman" w:hAnsi="Times New Roman" w:cs="Times New Roman"/>
                <w:sz w:val="20"/>
                <w:szCs w:val="20"/>
                <w:lang w:val="es-CL"/>
              </w:rPr>
              <w:t>8</w:t>
            </w:r>
          </w:p>
        </w:tc>
        <w:tc>
          <w:tcPr>
            <w:tcW w:w="1138" w:type="dxa"/>
            <w:tcBorders>
              <w:top w:val="nil"/>
              <w:left w:val="nil"/>
              <w:bottom w:val="nil"/>
              <w:right w:val="nil"/>
            </w:tcBorders>
            <w:vAlign w:val="center"/>
          </w:tcPr>
          <w:p w14:paraId="7CF8F584" w14:textId="753C931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78</w:t>
            </w:r>
          </w:p>
        </w:tc>
        <w:tc>
          <w:tcPr>
            <w:tcW w:w="843" w:type="dxa"/>
            <w:tcBorders>
              <w:top w:val="nil"/>
              <w:left w:val="nil"/>
              <w:bottom w:val="nil"/>
              <w:right w:val="nil"/>
            </w:tcBorders>
            <w:vAlign w:val="center"/>
          </w:tcPr>
          <w:p w14:paraId="3D29E37A" w14:textId="13AD4C3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-22.</w:t>
            </w:r>
            <w:r>
              <w:rPr>
                <w:rFonts w:ascii="Times New Roman" w:hAnsi="Times New Roman" w:cs="Times New Roman"/>
                <w:sz w:val="20"/>
                <w:szCs w:val="20"/>
                <w:lang w:val="es-CL"/>
              </w:rPr>
              <w:t>05</w:t>
            </w:r>
            <w:r w:rsidRPr="00EC2027">
              <w:rPr>
                <w:rFonts w:ascii="Times New Roman" w:hAnsi="Times New Roman" w:cs="Times New Roman"/>
                <w:sz w:val="20"/>
                <w:szCs w:val="20"/>
                <w:lang w:val="es-CL"/>
              </w:rPr>
              <w:t>, -</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51</w:t>
            </w:r>
          </w:p>
        </w:tc>
      </w:tr>
      <w:tr w:rsidR="002F5571" w:rsidRPr="004421D3" w14:paraId="342E9E20" w14:textId="0B088455" w:rsidTr="002F5571">
        <w:trPr>
          <w:trHeight w:val="20"/>
          <w:jc w:val="center"/>
        </w:trPr>
        <w:tc>
          <w:tcPr>
            <w:tcW w:w="3780" w:type="dxa"/>
            <w:tcBorders>
              <w:top w:val="nil"/>
              <w:left w:val="nil"/>
              <w:bottom w:val="nil"/>
              <w:right w:val="nil"/>
            </w:tcBorders>
            <w:shd w:val="clear" w:color="auto" w:fill="auto"/>
            <w:vAlign w:val="center"/>
          </w:tcPr>
          <w:p w14:paraId="0286C2DE"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06EE73ED"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p>
        </w:tc>
        <w:tc>
          <w:tcPr>
            <w:tcW w:w="868" w:type="dxa"/>
            <w:tcBorders>
              <w:top w:val="nil"/>
              <w:left w:val="nil"/>
              <w:bottom w:val="nil"/>
              <w:right w:val="nil"/>
            </w:tcBorders>
            <w:shd w:val="clear" w:color="auto" w:fill="auto"/>
            <w:noWrap/>
            <w:vAlign w:val="center"/>
          </w:tcPr>
          <w:p w14:paraId="04E20433" w14:textId="29C49F50"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-49.17</w:t>
            </w:r>
          </w:p>
        </w:tc>
        <w:tc>
          <w:tcPr>
            <w:tcW w:w="1063" w:type="dxa"/>
            <w:tcBorders>
              <w:top w:val="nil"/>
              <w:left w:val="nil"/>
              <w:bottom w:val="nil"/>
              <w:right w:val="nil"/>
            </w:tcBorders>
            <w:shd w:val="clear" w:color="auto" w:fill="auto"/>
            <w:noWrap/>
            <w:vAlign w:val="center"/>
          </w:tcPr>
          <w:p w14:paraId="6DC7CC5E" w14:textId="7DD7CE9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-79.68,</w:t>
            </w:r>
            <w:r>
              <w:rPr>
                <w:rFonts w:ascii="Times New Roman" w:hAnsi="Times New Roman" w:cs="Times New Roman"/>
                <w:sz w:val="20"/>
                <w:szCs w:val="20"/>
              </w:rPr>
              <w:t xml:space="preserve"> </w:t>
            </w:r>
            <w:r w:rsidRPr="002F5571">
              <w:rPr>
                <w:rFonts w:ascii="Times New Roman" w:hAnsi="Times New Roman" w:cs="Times New Roman"/>
                <w:sz w:val="20"/>
                <w:szCs w:val="20"/>
              </w:rPr>
              <w:t>-18.66</w:t>
            </w:r>
          </w:p>
        </w:tc>
        <w:tc>
          <w:tcPr>
            <w:tcW w:w="779" w:type="dxa"/>
            <w:tcBorders>
              <w:top w:val="nil"/>
              <w:left w:val="nil"/>
              <w:bottom w:val="nil"/>
              <w:right w:val="nil"/>
            </w:tcBorders>
            <w:vAlign w:val="center"/>
          </w:tcPr>
          <w:p w14:paraId="035C6299" w14:textId="3F4F3EBF"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0.002</w:t>
            </w:r>
          </w:p>
        </w:tc>
        <w:tc>
          <w:tcPr>
            <w:tcW w:w="1138" w:type="dxa"/>
            <w:tcBorders>
              <w:top w:val="nil"/>
              <w:left w:val="nil"/>
              <w:bottom w:val="nil"/>
              <w:right w:val="nil"/>
            </w:tcBorders>
            <w:vAlign w:val="center"/>
          </w:tcPr>
          <w:p w14:paraId="0C4C868A" w14:textId="74C7DE34"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-3</w:t>
            </w:r>
            <w:r>
              <w:rPr>
                <w:rFonts w:ascii="Times New Roman" w:hAnsi="Times New Roman" w:cs="Times New Roman"/>
                <w:sz w:val="20"/>
                <w:szCs w:val="20"/>
                <w:lang w:val="es-CL"/>
              </w:rPr>
              <w:t>1</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79</w:t>
            </w:r>
          </w:p>
        </w:tc>
        <w:tc>
          <w:tcPr>
            <w:tcW w:w="843" w:type="dxa"/>
            <w:tcBorders>
              <w:top w:val="nil"/>
              <w:left w:val="nil"/>
              <w:bottom w:val="nil"/>
              <w:right w:val="nil"/>
            </w:tcBorders>
            <w:vAlign w:val="center"/>
          </w:tcPr>
          <w:p w14:paraId="60C96F84" w14:textId="2585A19B"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-51.5</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 -12.</w:t>
            </w:r>
            <w:r>
              <w:rPr>
                <w:rFonts w:ascii="Times New Roman" w:hAnsi="Times New Roman" w:cs="Times New Roman"/>
                <w:sz w:val="20"/>
                <w:szCs w:val="20"/>
                <w:lang w:val="es-CL"/>
              </w:rPr>
              <w:t>07</w:t>
            </w:r>
          </w:p>
        </w:tc>
      </w:tr>
      <w:tr w:rsidR="002F5571" w:rsidRPr="004421D3" w14:paraId="590117B6" w14:textId="2AC81576" w:rsidTr="002F5571">
        <w:trPr>
          <w:trHeight w:val="20"/>
          <w:jc w:val="center"/>
        </w:trPr>
        <w:tc>
          <w:tcPr>
            <w:tcW w:w="3780" w:type="dxa"/>
            <w:tcBorders>
              <w:top w:val="nil"/>
              <w:left w:val="nil"/>
              <w:bottom w:val="nil"/>
              <w:right w:val="nil"/>
            </w:tcBorders>
            <w:shd w:val="clear" w:color="auto" w:fill="auto"/>
            <w:vAlign w:val="center"/>
          </w:tcPr>
          <w:p w14:paraId="7B750804" w14:textId="77777777" w:rsidR="002F5571" w:rsidRPr="004421D3" w:rsidRDefault="002F5571" w:rsidP="002F5571">
            <w:pPr>
              <w:spacing w:after="0" w:line="360" w:lineRule="auto"/>
              <w:rPr>
                <w:rFonts w:ascii="Times New Roman" w:hAnsi="Times New Roman" w:cs="Times New Roman"/>
                <w:sz w:val="20"/>
                <w:szCs w:val="20"/>
              </w:rPr>
            </w:pPr>
            <w:bookmarkStart w:id="40" w:name="_Hlk58186584"/>
            <w:r w:rsidRPr="004421D3">
              <w:rPr>
                <w:rFonts w:ascii="Times New Roman" w:hAnsi="Times New Roman" w:cs="Times New Roman"/>
                <w:sz w:val="20"/>
                <w:szCs w:val="20"/>
              </w:rPr>
              <w:t>Trauma Hospitalizations</w:t>
            </w:r>
          </w:p>
          <w:p w14:paraId="53C16BDA" w14:textId="70063988"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nil"/>
              <w:right w:val="nil"/>
            </w:tcBorders>
            <w:shd w:val="clear" w:color="auto" w:fill="auto"/>
            <w:noWrap/>
            <w:vAlign w:val="center"/>
          </w:tcPr>
          <w:p w14:paraId="3E536156" w14:textId="7720891D"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24.53</w:t>
            </w:r>
          </w:p>
        </w:tc>
        <w:tc>
          <w:tcPr>
            <w:tcW w:w="1063" w:type="dxa"/>
            <w:tcBorders>
              <w:top w:val="nil"/>
              <w:left w:val="nil"/>
              <w:bottom w:val="nil"/>
              <w:right w:val="nil"/>
            </w:tcBorders>
            <w:shd w:val="clear" w:color="auto" w:fill="auto"/>
            <w:noWrap/>
            <w:vAlign w:val="center"/>
          </w:tcPr>
          <w:p w14:paraId="1FCA0399" w14:textId="5B1E4AF4"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12.98,</w:t>
            </w:r>
            <w:r>
              <w:rPr>
                <w:rFonts w:ascii="Times New Roman" w:hAnsi="Times New Roman" w:cs="Times New Roman"/>
                <w:sz w:val="20"/>
                <w:szCs w:val="20"/>
              </w:rPr>
              <w:t xml:space="preserve"> </w:t>
            </w:r>
            <w:r w:rsidRPr="002F5571">
              <w:rPr>
                <w:rFonts w:ascii="Times New Roman" w:hAnsi="Times New Roman" w:cs="Times New Roman"/>
                <w:sz w:val="20"/>
                <w:szCs w:val="20"/>
              </w:rPr>
              <w:t>36.08</w:t>
            </w:r>
          </w:p>
        </w:tc>
        <w:tc>
          <w:tcPr>
            <w:tcW w:w="779" w:type="dxa"/>
            <w:tcBorders>
              <w:top w:val="nil"/>
              <w:left w:val="nil"/>
              <w:bottom w:val="nil"/>
              <w:right w:val="nil"/>
            </w:tcBorders>
            <w:vAlign w:val="center"/>
          </w:tcPr>
          <w:p w14:paraId="7EAA4FC2" w14:textId="53707517"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nil"/>
              <w:right w:val="nil"/>
            </w:tcBorders>
            <w:vAlign w:val="center"/>
          </w:tcPr>
          <w:p w14:paraId="0B406A43" w14:textId="5A91664D"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32.06</w:t>
            </w:r>
          </w:p>
        </w:tc>
        <w:tc>
          <w:tcPr>
            <w:tcW w:w="843" w:type="dxa"/>
            <w:tcBorders>
              <w:top w:val="nil"/>
              <w:left w:val="nil"/>
              <w:bottom w:val="nil"/>
              <w:right w:val="nil"/>
            </w:tcBorders>
            <w:vAlign w:val="center"/>
          </w:tcPr>
          <w:p w14:paraId="58EC2908" w14:textId="57CEC0B8"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16.97, 47.15</w:t>
            </w:r>
          </w:p>
        </w:tc>
      </w:tr>
      <w:bookmarkEnd w:id="40"/>
      <w:tr w:rsidR="002F5571" w:rsidRPr="004421D3" w14:paraId="7983C4B8" w14:textId="76EEF796" w:rsidTr="002F5571">
        <w:trPr>
          <w:trHeight w:val="20"/>
          <w:jc w:val="center"/>
        </w:trPr>
        <w:tc>
          <w:tcPr>
            <w:tcW w:w="3780" w:type="dxa"/>
            <w:tcBorders>
              <w:top w:val="nil"/>
              <w:left w:val="nil"/>
              <w:bottom w:val="single" w:sz="4" w:space="0" w:color="auto"/>
              <w:right w:val="nil"/>
            </w:tcBorders>
            <w:shd w:val="clear" w:color="auto" w:fill="auto"/>
            <w:vAlign w:val="center"/>
          </w:tcPr>
          <w:p w14:paraId="19F797A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 Hospitalizations</w:t>
            </w:r>
          </w:p>
          <w:p w14:paraId="4A81C925" w14:textId="05346E76"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single" w:sz="4" w:space="0" w:color="auto"/>
              <w:right w:val="nil"/>
            </w:tcBorders>
            <w:shd w:val="clear" w:color="auto" w:fill="auto"/>
            <w:noWrap/>
            <w:vAlign w:val="center"/>
          </w:tcPr>
          <w:p w14:paraId="700E645C" w14:textId="3639218F"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72.84</w:t>
            </w:r>
          </w:p>
        </w:tc>
        <w:tc>
          <w:tcPr>
            <w:tcW w:w="1063" w:type="dxa"/>
            <w:tcBorders>
              <w:top w:val="nil"/>
              <w:left w:val="nil"/>
              <w:bottom w:val="single" w:sz="4" w:space="0" w:color="auto"/>
              <w:right w:val="nil"/>
            </w:tcBorders>
            <w:shd w:val="clear" w:color="auto" w:fill="auto"/>
            <w:noWrap/>
            <w:vAlign w:val="center"/>
          </w:tcPr>
          <w:p w14:paraId="732D080B" w14:textId="342E5E77"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38.82,</w:t>
            </w:r>
            <w:r>
              <w:rPr>
                <w:rFonts w:ascii="Times New Roman" w:hAnsi="Times New Roman" w:cs="Times New Roman"/>
                <w:sz w:val="20"/>
                <w:szCs w:val="20"/>
              </w:rPr>
              <w:t xml:space="preserve"> </w:t>
            </w:r>
            <w:r w:rsidRPr="002F5571">
              <w:rPr>
                <w:rFonts w:ascii="Times New Roman" w:hAnsi="Times New Roman" w:cs="Times New Roman"/>
                <w:sz w:val="20"/>
                <w:szCs w:val="20"/>
              </w:rPr>
              <w:t>106.86</w:t>
            </w:r>
          </w:p>
        </w:tc>
        <w:tc>
          <w:tcPr>
            <w:tcW w:w="779" w:type="dxa"/>
            <w:tcBorders>
              <w:top w:val="nil"/>
              <w:left w:val="nil"/>
              <w:bottom w:val="single" w:sz="4" w:space="0" w:color="auto"/>
              <w:right w:val="nil"/>
            </w:tcBorders>
            <w:vAlign w:val="center"/>
          </w:tcPr>
          <w:p w14:paraId="7882DF16" w14:textId="40D2DA10"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single" w:sz="4" w:space="0" w:color="auto"/>
              <w:right w:val="nil"/>
            </w:tcBorders>
            <w:vAlign w:val="center"/>
          </w:tcPr>
          <w:p w14:paraId="4CB981F1" w14:textId="251EE377"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52.93</w:t>
            </w:r>
          </w:p>
        </w:tc>
        <w:tc>
          <w:tcPr>
            <w:tcW w:w="843" w:type="dxa"/>
            <w:tcBorders>
              <w:top w:val="nil"/>
              <w:left w:val="nil"/>
              <w:bottom w:val="single" w:sz="4" w:space="0" w:color="auto"/>
              <w:right w:val="nil"/>
            </w:tcBorders>
            <w:vAlign w:val="center"/>
          </w:tcPr>
          <w:p w14:paraId="489D33F9" w14:textId="5A1AB75B" w:rsidR="002F5571" w:rsidRPr="00E35BBA" w:rsidRDefault="002F5571" w:rsidP="002F5571">
            <w:pPr>
              <w:spacing w:after="0" w:line="360" w:lineRule="auto"/>
              <w:jc w:val="center"/>
              <w:rPr>
                <w:rFonts w:ascii="Times New Roman" w:hAnsi="Times New Roman" w:cs="Times New Roman"/>
                <w:sz w:val="20"/>
                <w:szCs w:val="20"/>
                <w:lang w:val="es-CL"/>
              </w:rPr>
            </w:pPr>
            <w:bookmarkStart w:id="41" w:name="_Hlk58186543"/>
            <w:r>
              <w:rPr>
                <w:rFonts w:ascii="Times New Roman" w:hAnsi="Times New Roman" w:cs="Times New Roman"/>
                <w:sz w:val="20"/>
                <w:szCs w:val="20"/>
                <w:lang w:val="es-CL"/>
              </w:rPr>
              <w:t>28.21, 77.</w:t>
            </w:r>
            <w:bookmarkEnd w:id="41"/>
            <w:r>
              <w:rPr>
                <w:rFonts w:ascii="Times New Roman" w:hAnsi="Times New Roman" w:cs="Times New Roman"/>
                <w:sz w:val="20"/>
                <w:szCs w:val="20"/>
                <w:lang w:val="es-CL"/>
              </w:rPr>
              <w:t>64</w:t>
            </w:r>
          </w:p>
        </w:tc>
      </w:tr>
    </w:tbl>
    <w:p w14:paraId="6EECDB53" w14:textId="12A0FC1F" w:rsidR="004421D3" w:rsidRPr="00D47360" w:rsidRDefault="004421D3" w:rsidP="00AB55A9">
      <w:pPr>
        <w:spacing w:line="360" w:lineRule="auto"/>
        <w:ind w:left="708"/>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42" w:name="_Hlk20445195"/>
      <w:r w:rsidRPr="00D47360">
        <w:rPr>
          <w:rFonts w:ascii="Times New Roman" w:hAnsi="Times New Roman" w:cs="Times New Roman"/>
          <w:iCs/>
          <w:sz w:val="20"/>
          <w:szCs w:val="20"/>
        </w:rPr>
        <w:t xml:space="preserve">Models also included the following time-varying covariates: </w:t>
      </w:r>
      <w:bookmarkEnd w:id="42"/>
      <w:r w:rsidRPr="00D47360">
        <w:rPr>
          <w:rFonts w:ascii="Times New Roman" w:hAnsi="Times New Roman" w:cs="Times New Roman"/>
          <w:iCs/>
          <w:sz w:val="20"/>
          <w:szCs w:val="20"/>
        </w:rPr>
        <w:t>(a) Circulatory Hospitalizations, (b) Circulatory Consultations, and (c) Circulatory Hospitalizations per Consultations (x1,000)</w:t>
      </w:r>
      <w:r w:rsidR="00F53775" w:rsidRPr="00D47360">
        <w:rPr>
          <w:rFonts w:ascii="Times New Roman" w:hAnsi="Times New Roman" w:cs="Times New Roman"/>
          <w:iCs/>
          <w:sz w:val="20"/>
          <w:szCs w:val="20"/>
        </w:rPr>
        <w:t>;</w:t>
      </w:r>
      <w:r w:rsidR="00F53775" w:rsidRPr="00D47360">
        <w:rPr>
          <w:rFonts w:ascii="Times New Roman" w:hAnsi="Times New Roman" w:cs="Times New Roman"/>
          <w:iCs/>
          <w:sz w:val="20"/>
          <w:szCs w:val="20"/>
        </w:rPr>
        <w:br/>
        <w:t>(e) Seasonal effects were included using a sine and cosine term to represent the months</w:t>
      </w:r>
      <w:r w:rsidR="00971777" w:rsidRPr="00D47360">
        <w:rPr>
          <w:rFonts w:ascii="Times New Roman" w:hAnsi="Times New Roman" w:cs="Times New Roman"/>
          <w:iCs/>
          <w:sz w:val="20"/>
          <w:szCs w:val="20"/>
        </w:rPr>
        <w:t>.</w:t>
      </w:r>
    </w:p>
    <w:p w14:paraId="13494A03" w14:textId="5539D2A8"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As seen in Table 1, we found </w:t>
      </w:r>
      <w:r w:rsidR="005706A9">
        <w:rPr>
          <w:rFonts w:ascii="Times New Roman" w:hAnsi="Times New Roman" w:cs="Times New Roman"/>
          <w:sz w:val="20"/>
          <w:szCs w:val="20"/>
        </w:rPr>
        <w:t>Trauma Hospitalizations did not show statistically significant differences even though it showed the same trend of increment posterior to social protests. For Respiratory Hospitalizations, we found no statistical differences. Notably</w:t>
      </w:r>
      <w:r w:rsidRPr="004421D3">
        <w:rPr>
          <w:rFonts w:ascii="Times New Roman" w:hAnsi="Times New Roman" w:cs="Times New Roman"/>
          <w:sz w:val="20"/>
          <w:szCs w:val="20"/>
        </w:rPr>
        <w:t xml:space="preserve">, we found an association between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 xml:space="preserve">respiratory consultations and social protests, </w:t>
      </w:r>
      <w:r>
        <w:rPr>
          <w:rFonts w:ascii="Times New Roman" w:hAnsi="Times New Roman" w:cs="Times New Roman"/>
          <w:sz w:val="20"/>
          <w:szCs w:val="20"/>
        </w:rPr>
        <w:t xml:space="preserve">which </w:t>
      </w:r>
      <w:r w:rsidRPr="004421D3">
        <w:rPr>
          <w:rFonts w:ascii="Times New Roman" w:hAnsi="Times New Roman" w:cs="Times New Roman"/>
          <w:sz w:val="20"/>
          <w:szCs w:val="20"/>
        </w:rPr>
        <w:t xml:space="preserve">were associated with a significant decrease in the number of respiratory consultations; </w:t>
      </w:r>
      <w:r w:rsidR="005706A9">
        <w:rPr>
          <w:rFonts w:ascii="Times New Roman" w:hAnsi="Times New Roman" w:cs="Times New Roman"/>
          <w:sz w:val="20"/>
          <w:szCs w:val="20"/>
        </w:rPr>
        <w:t>these</w:t>
      </w:r>
      <w:r w:rsidRPr="004421D3">
        <w:rPr>
          <w:rFonts w:ascii="Times New Roman" w:hAnsi="Times New Roman" w:cs="Times New Roman"/>
          <w:sz w:val="20"/>
          <w:szCs w:val="20"/>
        </w:rPr>
        <w:t xml:space="preserve"> decrease</w:t>
      </w:r>
      <w:r w:rsidR="005706A9">
        <w:rPr>
          <w:rFonts w:ascii="Times New Roman" w:hAnsi="Times New Roman" w:cs="Times New Roman"/>
          <w:sz w:val="20"/>
          <w:szCs w:val="20"/>
        </w:rPr>
        <w:t>s</w:t>
      </w:r>
      <w:r w:rsidRPr="004421D3">
        <w:rPr>
          <w:rFonts w:ascii="Times New Roman" w:hAnsi="Times New Roman" w:cs="Times New Roman"/>
          <w:sz w:val="20"/>
          <w:szCs w:val="20"/>
        </w:rPr>
        <w:t xml:space="preserve"> </w:t>
      </w:r>
      <w:r w:rsidR="005706A9">
        <w:rPr>
          <w:rFonts w:ascii="Times New Roman" w:hAnsi="Times New Roman" w:cs="Times New Roman"/>
          <w:sz w:val="20"/>
          <w:szCs w:val="20"/>
        </w:rPr>
        <w:t xml:space="preserve">were </w:t>
      </w:r>
      <w:r w:rsidRPr="004421D3">
        <w:rPr>
          <w:rFonts w:ascii="Times New Roman" w:hAnsi="Times New Roman" w:cs="Times New Roman"/>
          <w:sz w:val="20"/>
          <w:szCs w:val="20"/>
        </w:rPr>
        <w:t>not statistically significant in our primary analysis using the Bayesian Time Series Analysis.</w:t>
      </w:r>
    </w:p>
    <w:p w14:paraId="7DA919F2" w14:textId="4A93A9ED" w:rsidR="00F53775"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lang w:val="en"/>
        </w:rPr>
        <w:t>Two main issues may explain the discrepanc</w:t>
      </w:r>
      <w:r w:rsidR="005706A9">
        <w:rPr>
          <w:rFonts w:ascii="Times New Roman" w:hAnsi="Times New Roman" w:cs="Times New Roman"/>
          <w:sz w:val="20"/>
          <w:szCs w:val="20"/>
          <w:lang w:val="en"/>
        </w:rPr>
        <w:t>ies</w:t>
      </w:r>
      <w:r w:rsidRPr="004421D3">
        <w:rPr>
          <w:rFonts w:ascii="Times New Roman" w:hAnsi="Times New Roman" w:cs="Times New Roman"/>
          <w:sz w:val="20"/>
          <w:szCs w:val="20"/>
          <w:lang w:val="en"/>
        </w:rPr>
        <w:t xml:space="preserve"> in the significance of respiratory consultations between the two methods. First, the difference-in-difference model </w:t>
      </w:r>
      <w:r w:rsidRPr="004421D3">
        <w:rPr>
          <w:rFonts w:ascii="Times New Roman" w:hAnsi="Times New Roman" w:cs="Times New Roman"/>
          <w:sz w:val="20"/>
          <w:szCs w:val="20"/>
        </w:rPr>
        <w:t>does not account for potential unobserved confounders over time</w:t>
      </w:r>
      <w:r w:rsidRPr="004421D3">
        <w:rPr>
          <w:rFonts w:ascii="Times New Roman" w:hAnsi="Times New Roman" w:cs="Times New Roman"/>
          <w:sz w:val="20"/>
          <w:szCs w:val="20"/>
          <w:lang w:val="en"/>
        </w:rPr>
        <w:t xml:space="preserve">. Second, </w:t>
      </w:r>
      <w:r w:rsidRPr="004421D3">
        <w:rPr>
          <w:rFonts w:ascii="Times New Roman" w:hAnsi="Times New Roman" w:cs="Times New Roman"/>
          <w:sz w:val="20"/>
          <w:szCs w:val="20"/>
        </w:rPr>
        <w:t xml:space="preserve">the Bayesian Time-Series Analysis can capture more complexities than the difference-in-difference approach. Therefore, it uses more stringent criteria to qualify a coefficient as a statistically significant change in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respiratory consultations.</w:t>
      </w:r>
    </w:p>
    <w:p w14:paraId="040F3B91" w14:textId="460EF70A" w:rsidR="00D47360" w:rsidRPr="00D47360" w:rsidRDefault="00F53775">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3F9CA42A" w14:textId="77777777" w:rsidR="00D47360" w:rsidRDefault="00D47360">
      <w:pPr>
        <w:spacing w:after="0" w:line="240" w:lineRule="auto"/>
        <w:rPr>
          <w:rFonts w:ascii="Times New Roman" w:hAnsi="Times New Roman" w:cs="Times New Roman"/>
          <w:b/>
          <w:bCs/>
          <w:sz w:val="20"/>
          <w:szCs w:val="20"/>
        </w:rPr>
      </w:pPr>
    </w:p>
    <w:p w14:paraId="7E8D0E7A" w14:textId="1EDC49FD" w:rsidR="00542C1B" w:rsidRDefault="00542C1B">
      <w:pPr>
        <w:spacing w:line="360" w:lineRule="auto"/>
        <w:rPr>
          <w:rFonts w:ascii="Times New Roman" w:hAnsi="Times New Roman" w:cs="Times New Roman"/>
          <w:b/>
          <w:bCs/>
          <w:sz w:val="20"/>
          <w:szCs w:val="20"/>
        </w:rPr>
      </w:pPr>
      <w:r w:rsidRPr="00542C1B">
        <w:rPr>
          <w:rFonts w:ascii="Times New Roman" w:hAnsi="Times New Roman" w:cs="Times New Roman"/>
          <w:b/>
          <w:bCs/>
          <w:sz w:val="20"/>
          <w:szCs w:val="20"/>
        </w:rPr>
        <w:t>References</w:t>
      </w:r>
    </w:p>
    <w:p w14:paraId="2F87C9FE"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ADDIN EN.REFLIST </w:instrText>
      </w:r>
      <w:r>
        <w:rPr>
          <w:rFonts w:ascii="Times New Roman" w:hAnsi="Times New Roman" w:cs="Times New Roman"/>
          <w:b/>
          <w:bCs/>
          <w:sz w:val="20"/>
          <w:szCs w:val="20"/>
        </w:rPr>
        <w:fldChar w:fldCharType="separate"/>
      </w:r>
      <w:r w:rsidRPr="00411D93">
        <w:t>1.</w:t>
      </w:r>
      <w:r w:rsidRPr="00411D93">
        <w:tab/>
      </w:r>
      <w:r w:rsidRPr="00CF418D">
        <w:rPr>
          <w:rFonts w:ascii="Times New Roman" w:hAnsi="Times New Roman" w:cs="Times New Roman"/>
          <w:sz w:val="20"/>
          <w:szCs w:val="22"/>
        </w:rPr>
        <w:t xml:space="preserve">Scott, S.L. and H.R. Varian, </w:t>
      </w:r>
      <w:r w:rsidRPr="00CF418D">
        <w:rPr>
          <w:rFonts w:ascii="Times New Roman" w:hAnsi="Times New Roman" w:cs="Times New Roman"/>
          <w:i/>
          <w:sz w:val="20"/>
          <w:szCs w:val="22"/>
        </w:rPr>
        <w:t>Predicting the present with bayesian structural time series.</w:t>
      </w:r>
      <w:r w:rsidRPr="00CF418D">
        <w:rPr>
          <w:rFonts w:ascii="Times New Roman" w:hAnsi="Times New Roman" w:cs="Times New Roman"/>
          <w:sz w:val="20"/>
          <w:szCs w:val="22"/>
        </w:rPr>
        <w:t xml:space="preserve"> International Journal of Mathematical Modelling and Numerical Optimisation, 2014. </w:t>
      </w:r>
      <w:r w:rsidRPr="00CF418D">
        <w:rPr>
          <w:rFonts w:ascii="Times New Roman" w:hAnsi="Times New Roman" w:cs="Times New Roman"/>
          <w:b/>
          <w:sz w:val="20"/>
          <w:szCs w:val="22"/>
        </w:rPr>
        <w:t>5</w:t>
      </w:r>
      <w:r w:rsidRPr="00CF418D">
        <w:rPr>
          <w:rFonts w:ascii="Times New Roman" w:hAnsi="Times New Roman" w:cs="Times New Roman"/>
          <w:sz w:val="20"/>
          <w:szCs w:val="22"/>
        </w:rPr>
        <w:t>(1-2): p. 4-23.</w:t>
      </w:r>
    </w:p>
    <w:p w14:paraId="53E1531E"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2.</w:t>
      </w:r>
      <w:r w:rsidRPr="00CF418D">
        <w:rPr>
          <w:rFonts w:ascii="Times New Roman" w:hAnsi="Times New Roman" w:cs="Times New Roman"/>
          <w:sz w:val="20"/>
          <w:szCs w:val="22"/>
        </w:rPr>
        <w:tab/>
        <w:t xml:space="preserve">Brodersen, K.H., et al., </w:t>
      </w:r>
      <w:r w:rsidRPr="00CF418D">
        <w:rPr>
          <w:rFonts w:ascii="Times New Roman" w:hAnsi="Times New Roman" w:cs="Times New Roman"/>
          <w:i/>
          <w:sz w:val="20"/>
          <w:szCs w:val="22"/>
        </w:rPr>
        <w:t>Inferring causal impact using Bayesian structural time-series models.</w:t>
      </w:r>
      <w:r w:rsidRPr="00CF418D">
        <w:rPr>
          <w:rFonts w:ascii="Times New Roman" w:hAnsi="Times New Roman" w:cs="Times New Roman"/>
          <w:sz w:val="20"/>
          <w:szCs w:val="22"/>
        </w:rPr>
        <w:t xml:space="preserve"> Ann. Appl. Stat., 2015. </w:t>
      </w:r>
      <w:r w:rsidRPr="00CF418D">
        <w:rPr>
          <w:rFonts w:ascii="Times New Roman" w:hAnsi="Times New Roman" w:cs="Times New Roman"/>
          <w:b/>
          <w:sz w:val="20"/>
          <w:szCs w:val="22"/>
        </w:rPr>
        <w:t>9</w:t>
      </w:r>
      <w:r w:rsidRPr="00CF418D">
        <w:rPr>
          <w:rFonts w:ascii="Times New Roman" w:hAnsi="Times New Roman" w:cs="Times New Roman"/>
          <w:sz w:val="20"/>
          <w:szCs w:val="22"/>
        </w:rPr>
        <w:t>(1): p. 247-274.</w:t>
      </w:r>
    </w:p>
    <w:p w14:paraId="6BA1B9A6"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3.</w:t>
      </w:r>
      <w:r w:rsidRPr="00CF418D">
        <w:rPr>
          <w:rFonts w:ascii="Times New Roman" w:hAnsi="Times New Roman" w:cs="Times New Roman"/>
          <w:sz w:val="20"/>
          <w:szCs w:val="22"/>
        </w:rPr>
        <w:tab/>
        <w:t xml:space="preserve">Pinilla, J., et al., </w:t>
      </w:r>
      <w:r w:rsidRPr="00CF418D">
        <w:rPr>
          <w:rFonts w:ascii="Times New Roman" w:hAnsi="Times New Roman" w:cs="Times New Roman"/>
          <w:i/>
          <w:sz w:val="20"/>
          <w:szCs w:val="22"/>
        </w:rPr>
        <w:t>Using a Bayesian Structural Time–Series Model to Infer the Causal Impact on Cigarette Sales of Partial and Total Bans on Public Smoking.</w:t>
      </w:r>
      <w:r w:rsidRPr="00CF418D">
        <w:rPr>
          <w:rFonts w:ascii="Times New Roman" w:hAnsi="Times New Roman" w:cs="Times New Roman"/>
          <w:sz w:val="20"/>
          <w:szCs w:val="22"/>
        </w:rPr>
        <w:t xml:space="preserve"> Jahrbücher für Nationalökonomie und Statistik, 2018. </w:t>
      </w:r>
      <w:r w:rsidRPr="00CF418D">
        <w:rPr>
          <w:rFonts w:ascii="Times New Roman" w:hAnsi="Times New Roman" w:cs="Times New Roman"/>
          <w:b/>
          <w:sz w:val="20"/>
          <w:szCs w:val="22"/>
        </w:rPr>
        <w:t>238</w:t>
      </w:r>
      <w:r w:rsidRPr="00CF418D">
        <w:rPr>
          <w:rFonts w:ascii="Times New Roman" w:hAnsi="Times New Roman" w:cs="Times New Roman"/>
          <w:sz w:val="20"/>
          <w:szCs w:val="22"/>
        </w:rPr>
        <w:t>(5): p. 423.</w:t>
      </w:r>
    </w:p>
    <w:p w14:paraId="04955AB5"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4.</w:t>
      </w:r>
      <w:r w:rsidRPr="00CF418D">
        <w:rPr>
          <w:rFonts w:ascii="Times New Roman" w:hAnsi="Times New Roman" w:cs="Times New Roman"/>
          <w:sz w:val="20"/>
          <w:szCs w:val="22"/>
        </w:rPr>
        <w:tab/>
        <w:t xml:space="preserve">Harvey, A.C., T.M. Trimbur, and H.K. Van Dijk, </w:t>
      </w:r>
      <w:r w:rsidRPr="00CF418D">
        <w:rPr>
          <w:rFonts w:ascii="Times New Roman" w:hAnsi="Times New Roman" w:cs="Times New Roman"/>
          <w:i/>
          <w:sz w:val="20"/>
          <w:szCs w:val="22"/>
        </w:rPr>
        <w:t>Trends and cycles in economic time series: A Bayesian approach.</w:t>
      </w:r>
      <w:r w:rsidRPr="00CF418D">
        <w:rPr>
          <w:rFonts w:ascii="Times New Roman" w:hAnsi="Times New Roman" w:cs="Times New Roman"/>
          <w:sz w:val="20"/>
          <w:szCs w:val="22"/>
        </w:rPr>
        <w:t xml:space="preserve"> Journal of Econometrics, 2007. </w:t>
      </w:r>
      <w:r w:rsidRPr="00CF418D">
        <w:rPr>
          <w:rFonts w:ascii="Times New Roman" w:hAnsi="Times New Roman" w:cs="Times New Roman"/>
          <w:b/>
          <w:sz w:val="20"/>
          <w:szCs w:val="22"/>
        </w:rPr>
        <w:t>140</w:t>
      </w:r>
      <w:r w:rsidRPr="00CF418D">
        <w:rPr>
          <w:rFonts w:ascii="Times New Roman" w:hAnsi="Times New Roman" w:cs="Times New Roman"/>
          <w:sz w:val="20"/>
          <w:szCs w:val="22"/>
        </w:rPr>
        <w:t>(2): p. 618-649.</w:t>
      </w:r>
    </w:p>
    <w:p w14:paraId="1F35E261"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5.</w:t>
      </w:r>
      <w:r w:rsidRPr="00CF418D">
        <w:rPr>
          <w:rFonts w:ascii="Times New Roman" w:hAnsi="Times New Roman" w:cs="Times New Roman"/>
          <w:sz w:val="20"/>
          <w:szCs w:val="22"/>
        </w:rPr>
        <w:tab/>
        <w:t xml:space="preserve">Koopman, S.J. and J. Durbin, </w:t>
      </w:r>
      <w:r w:rsidRPr="00CF418D">
        <w:rPr>
          <w:rFonts w:ascii="Times New Roman" w:hAnsi="Times New Roman" w:cs="Times New Roman"/>
          <w:i/>
          <w:sz w:val="20"/>
          <w:szCs w:val="22"/>
        </w:rPr>
        <w:t>Time series analysis of non-Gaussian observations based on state space models from both classical and Bayesian perspectives. (With discussion).</w:t>
      </w:r>
      <w:r w:rsidRPr="00CF418D">
        <w:rPr>
          <w:rFonts w:ascii="Times New Roman" w:hAnsi="Times New Roman" w:cs="Times New Roman"/>
          <w:sz w:val="20"/>
          <w:szCs w:val="22"/>
        </w:rPr>
        <w:t xml:space="preserve"> Journal of the Royal Statistical Society Series B, 2000. </w:t>
      </w:r>
      <w:r w:rsidRPr="00CF418D">
        <w:rPr>
          <w:rFonts w:ascii="Times New Roman" w:hAnsi="Times New Roman" w:cs="Times New Roman"/>
          <w:b/>
          <w:sz w:val="20"/>
          <w:szCs w:val="22"/>
        </w:rPr>
        <w:t>62</w:t>
      </w:r>
      <w:r w:rsidRPr="00CF418D">
        <w:rPr>
          <w:rFonts w:ascii="Times New Roman" w:hAnsi="Times New Roman" w:cs="Times New Roman"/>
          <w:sz w:val="20"/>
          <w:szCs w:val="22"/>
        </w:rPr>
        <w:t>: p. 3-56.</w:t>
      </w:r>
    </w:p>
    <w:p w14:paraId="495D7FF6"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6.</w:t>
      </w:r>
      <w:r w:rsidRPr="00CF418D">
        <w:rPr>
          <w:rFonts w:ascii="Times New Roman" w:hAnsi="Times New Roman" w:cs="Times New Roman"/>
          <w:sz w:val="20"/>
          <w:szCs w:val="22"/>
        </w:rPr>
        <w:tab/>
        <w:t xml:space="preserve">Scott, S.L., </w:t>
      </w:r>
      <w:r w:rsidRPr="00CF418D">
        <w:rPr>
          <w:rFonts w:ascii="Times New Roman" w:hAnsi="Times New Roman" w:cs="Times New Roman"/>
          <w:i/>
          <w:sz w:val="20"/>
          <w:szCs w:val="22"/>
        </w:rPr>
        <w:t>bsts: Bayesian Structural Time Series</w:t>
      </w:r>
      <w:r w:rsidRPr="00CF418D">
        <w:rPr>
          <w:rFonts w:ascii="Times New Roman" w:hAnsi="Times New Roman" w:cs="Times New Roman"/>
          <w:sz w:val="20"/>
          <w:szCs w:val="22"/>
        </w:rPr>
        <w:t>. 2020.</w:t>
      </w:r>
    </w:p>
    <w:p w14:paraId="3E9C9EE2"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7.</w:t>
      </w:r>
      <w:r w:rsidRPr="00CF418D">
        <w:rPr>
          <w:rFonts w:ascii="Times New Roman" w:hAnsi="Times New Roman" w:cs="Times New Roman"/>
          <w:sz w:val="20"/>
          <w:szCs w:val="22"/>
        </w:rPr>
        <w:tab/>
        <w:t xml:space="preserve">Fragoso, T.M., W. Bertoli, and F. Louzada, </w:t>
      </w:r>
      <w:r w:rsidRPr="00CF418D">
        <w:rPr>
          <w:rFonts w:ascii="Times New Roman" w:hAnsi="Times New Roman" w:cs="Times New Roman"/>
          <w:i/>
          <w:sz w:val="20"/>
          <w:szCs w:val="22"/>
        </w:rPr>
        <w:t>Bayesian Model Averaging: A Systematic Review and Conceptual Classification.</w:t>
      </w:r>
      <w:r w:rsidRPr="00CF418D">
        <w:rPr>
          <w:rFonts w:ascii="Times New Roman" w:hAnsi="Times New Roman" w:cs="Times New Roman"/>
          <w:sz w:val="20"/>
          <w:szCs w:val="22"/>
        </w:rPr>
        <w:t xml:space="preserve"> International Statistical Review, 2018. </w:t>
      </w:r>
      <w:r w:rsidRPr="00CF418D">
        <w:rPr>
          <w:rFonts w:ascii="Times New Roman" w:hAnsi="Times New Roman" w:cs="Times New Roman"/>
          <w:b/>
          <w:sz w:val="20"/>
          <w:szCs w:val="22"/>
        </w:rPr>
        <w:t>86</w:t>
      </w:r>
      <w:r w:rsidRPr="00CF418D">
        <w:rPr>
          <w:rFonts w:ascii="Times New Roman" w:hAnsi="Times New Roman" w:cs="Times New Roman"/>
          <w:sz w:val="20"/>
          <w:szCs w:val="22"/>
        </w:rPr>
        <w:t>(1): p. 1-28.</w:t>
      </w:r>
    </w:p>
    <w:p w14:paraId="3632FF8E"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8.</w:t>
      </w:r>
      <w:r w:rsidRPr="00CF418D">
        <w:rPr>
          <w:rFonts w:ascii="Times New Roman" w:hAnsi="Times New Roman" w:cs="Times New Roman"/>
          <w:sz w:val="20"/>
          <w:szCs w:val="22"/>
        </w:rPr>
        <w:tab/>
        <w:t xml:space="preserve">Keele, L., </w:t>
      </w:r>
      <w:r w:rsidRPr="00CF418D">
        <w:rPr>
          <w:rFonts w:ascii="Times New Roman" w:hAnsi="Times New Roman" w:cs="Times New Roman"/>
          <w:i/>
          <w:sz w:val="20"/>
          <w:szCs w:val="22"/>
        </w:rPr>
        <w:t>The Statistics of Causal Inference: A View from Political Methodology.</w:t>
      </w:r>
      <w:r w:rsidRPr="00CF418D">
        <w:rPr>
          <w:rFonts w:ascii="Times New Roman" w:hAnsi="Times New Roman" w:cs="Times New Roman"/>
          <w:sz w:val="20"/>
          <w:szCs w:val="22"/>
        </w:rPr>
        <w:t xml:space="preserve"> Political Analysis, 2015. </w:t>
      </w:r>
      <w:r w:rsidRPr="00CF418D">
        <w:rPr>
          <w:rFonts w:ascii="Times New Roman" w:hAnsi="Times New Roman" w:cs="Times New Roman"/>
          <w:b/>
          <w:sz w:val="20"/>
          <w:szCs w:val="22"/>
        </w:rPr>
        <w:t>23</w:t>
      </w:r>
      <w:r w:rsidRPr="00CF418D">
        <w:rPr>
          <w:rFonts w:ascii="Times New Roman" w:hAnsi="Times New Roman" w:cs="Times New Roman"/>
          <w:sz w:val="20"/>
          <w:szCs w:val="22"/>
        </w:rPr>
        <w:t>(3): p. 313-335.</w:t>
      </w:r>
    </w:p>
    <w:p w14:paraId="7CB09B86"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9.</w:t>
      </w:r>
      <w:r w:rsidRPr="00CF418D">
        <w:rPr>
          <w:rFonts w:ascii="Times New Roman" w:hAnsi="Times New Roman" w:cs="Times New Roman"/>
          <w:sz w:val="20"/>
          <w:szCs w:val="22"/>
        </w:rPr>
        <w:tab/>
        <w:t xml:space="preserve">Driscoll, J. and A.C. Kraay, </w:t>
      </w:r>
      <w:r w:rsidRPr="00CF418D">
        <w:rPr>
          <w:rFonts w:ascii="Times New Roman" w:hAnsi="Times New Roman" w:cs="Times New Roman"/>
          <w:i/>
          <w:sz w:val="20"/>
          <w:szCs w:val="22"/>
        </w:rPr>
        <w:t>Consistent covariance matrix estimation with spatially dependent data.</w:t>
      </w:r>
      <w:r w:rsidRPr="00CF418D">
        <w:rPr>
          <w:rFonts w:ascii="Times New Roman" w:hAnsi="Times New Roman" w:cs="Times New Roman"/>
          <w:sz w:val="20"/>
          <w:szCs w:val="22"/>
        </w:rPr>
        <w:t xml:space="preserve"> Rev. Econ. Stat., 1998. </w:t>
      </w:r>
      <w:r w:rsidRPr="00CF418D">
        <w:rPr>
          <w:rFonts w:ascii="Times New Roman" w:hAnsi="Times New Roman" w:cs="Times New Roman"/>
          <w:b/>
          <w:sz w:val="20"/>
          <w:szCs w:val="22"/>
        </w:rPr>
        <w:t>80</w:t>
      </w:r>
      <w:r w:rsidRPr="00CF418D">
        <w:rPr>
          <w:rFonts w:ascii="Times New Roman" w:hAnsi="Times New Roman" w:cs="Times New Roman"/>
          <w:sz w:val="20"/>
          <w:szCs w:val="22"/>
        </w:rPr>
        <w:t>: p. 549-560.</w:t>
      </w:r>
    </w:p>
    <w:p w14:paraId="03FFB7D3" w14:textId="77777777" w:rsidR="00411D93" w:rsidRPr="00CF418D" w:rsidRDefault="00411D93" w:rsidP="00411D93">
      <w:pPr>
        <w:pStyle w:val="EndNoteBibliography"/>
        <w:spacing w:after="0"/>
        <w:ind w:left="720" w:hanging="720"/>
        <w:rPr>
          <w:rFonts w:ascii="Times New Roman" w:hAnsi="Times New Roman" w:cs="Times New Roman"/>
          <w:sz w:val="20"/>
          <w:szCs w:val="22"/>
        </w:rPr>
      </w:pPr>
      <w:r w:rsidRPr="00CF418D">
        <w:rPr>
          <w:rFonts w:ascii="Times New Roman" w:hAnsi="Times New Roman" w:cs="Times New Roman"/>
          <w:sz w:val="20"/>
          <w:szCs w:val="22"/>
        </w:rPr>
        <w:t>10.</w:t>
      </w:r>
      <w:r w:rsidRPr="00CF418D">
        <w:rPr>
          <w:rFonts w:ascii="Times New Roman" w:hAnsi="Times New Roman" w:cs="Times New Roman"/>
          <w:sz w:val="20"/>
          <w:szCs w:val="22"/>
        </w:rPr>
        <w:tab/>
        <w:t xml:space="preserve">Hoechle, D., </w:t>
      </w:r>
      <w:r w:rsidRPr="00CF418D">
        <w:rPr>
          <w:rFonts w:ascii="Times New Roman" w:hAnsi="Times New Roman" w:cs="Times New Roman"/>
          <w:i/>
          <w:sz w:val="20"/>
          <w:szCs w:val="22"/>
        </w:rPr>
        <w:t>Robust Standard Errors for Panel Regressions With Cross-Sectional Dependence.</w:t>
      </w:r>
      <w:r w:rsidRPr="00CF418D">
        <w:rPr>
          <w:rFonts w:ascii="Times New Roman" w:hAnsi="Times New Roman" w:cs="Times New Roman"/>
          <w:sz w:val="20"/>
          <w:szCs w:val="22"/>
        </w:rPr>
        <w:t xml:space="preserve"> Stata Journal, 2007. </w:t>
      </w:r>
      <w:r w:rsidRPr="00CF418D">
        <w:rPr>
          <w:rFonts w:ascii="Times New Roman" w:hAnsi="Times New Roman" w:cs="Times New Roman"/>
          <w:b/>
          <w:sz w:val="20"/>
          <w:szCs w:val="22"/>
        </w:rPr>
        <w:t>7</w:t>
      </w:r>
      <w:r w:rsidRPr="00CF418D">
        <w:rPr>
          <w:rFonts w:ascii="Times New Roman" w:hAnsi="Times New Roman" w:cs="Times New Roman"/>
          <w:sz w:val="20"/>
          <w:szCs w:val="22"/>
        </w:rPr>
        <w:t>: p. 281-312.</w:t>
      </w:r>
    </w:p>
    <w:p w14:paraId="02F496CA" w14:textId="77777777" w:rsidR="00411D93" w:rsidRPr="00CF418D" w:rsidRDefault="00411D93" w:rsidP="00411D93">
      <w:pPr>
        <w:pStyle w:val="EndNoteBibliography"/>
        <w:ind w:left="720" w:hanging="720"/>
        <w:rPr>
          <w:rFonts w:ascii="Times New Roman" w:hAnsi="Times New Roman" w:cs="Times New Roman"/>
          <w:sz w:val="20"/>
          <w:szCs w:val="22"/>
        </w:rPr>
      </w:pPr>
      <w:r w:rsidRPr="00CF418D">
        <w:rPr>
          <w:rFonts w:ascii="Times New Roman" w:hAnsi="Times New Roman" w:cs="Times New Roman"/>
          <w:sz w:val="20"/>
          <w:szCs w:val="22"/>
        </w:rPr>
        <w:t>11.</w:t>
      </w:r>
      <w:r w:rsidRPr="00CF418D">
        <w:rPr>
          <w:rFonts w:ascii="Times New Roman" w:hAnsi="Times New Roman" w:cs="Times New Roman"/>
          <w:sz w:val="20"/>
          <w:szCs w:val="22"/>
        </w:rPr>
        <w:tab/>
        <w:t xml:space="preserve">StataCorp, </w:t>
      </w:r>
      <w:r w:rsidRPr="00CF418D">
        <w:rPr>
          <w:rFonts w:ascii="Times New Roman" w:hAnsi="Times New Roman" w:cs="Times New Roman"/>
          <w:i/>
          <w:sz w:val="20"/>
          <w:szCs w:val="22"/>
        </w:rPr>
        <w:t>Stata Statistical Software</w:t>
      </w:r>
      <w:r w:rsidRPr="00CF418D">
        <w:rPr>
          <w:rFonts w:ascii="Times New Roman" w:hAnsi="Times New Roman" w:cs="Times New Roman"/>
          <w:sz w:val="20"/>
          <w:szCs w:val="22"/>
        </w:rPr>
        <w:t>, S. LLC., Editor. 2019, College Station: TX.</w:t>
      </w:r>
    </w:p>
    <w:p w14:paraId="53BDD19A" w14:textId="043BBDFF" w:rsidR="004421D3" w:rsidRPr="00542C1B" w:rsidRDefault="00411D93">
      <w:pPr>
        <w:spacing w:line="36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drés González Santa Cruz" w:date="2020-12-07T19:20:00Z" w:initials="AGSC">
    <w:p w14:paraId="78981FFD" w14:textId="134ABC68" w:rsidR="00971777" w:rsidRDefault="00971777">
      <w:pPr>
        <w:pStyle w:val="Textocomentario"/>
      </w:pPr>
      <w:r>
        <w:rPr>
          <w:rStyle w:val="Refdecomentario"/>
        </w:rPr>
        <w:annotationRef/>
      </w:r>
      <w:r>
        <w:t>I think we did not generate this analysis</w:t>
      </w:r>
    </w:p>
  </w:comment>
  <w:comment w:id="30" w:author="Alvaro Castillo Carniglia | U.Mayor" w:date="2020-10-29T09:27:00Z" w:initials="ACC|U">
    <w:p w14:paraId="6444897E" w14:textId="77777777" w:rsidR="00542C1B" w:rsidRPr="004421D3" w:rsidRDefault="00542C1B" w:rsidP="00542C1B">
      <w:pPr>
        <w:pStyle w:val="Textocomentario"/>
      </w:pPr>
      <w:r>
        <w:rPr>
          <w:rStyle w:val="Refdecomentario"/>
        </w:rPr>
        <w:annotationRef/>
      </w:r>
      <w:r w:rsidRPr="004421D3">
        <w:t>Explain why</w:t>
      </w:r>
    </w:p>
  </w:comment>
  <w:comment w:id="31" w:author="Alvaro Castillo Carniglia | U.Mayor" w:date="2020-10-29T09:27:00Z" w:initials="ACC|U">
    <w:p w14:paraId="345BA63A" w14:textId="77777777" w:rsidR="00542C1B" w:rsidRDefault="00542C1B" w:rsidP="00542C1B">
      <w:pPr>
        <w:pStyle w:val="Textocomentario"/>
      </w:pPr>
      <w:r>
        <w:rPr>
          <w:rStyle w:val="Refdecomentario"/>
        </w:rPr>
        <w:annotationRef/>
      </w:r>
      <w:r>
        <w:t>What is this and why we end up using dynamic framework</w:t>
      </w:r>
    </w:p>
  </w:comment>
  <w:comment w:id="32" w:author="Andrés González Santa Cruz" w:date="2020-10-29T14:35:00Z" w:initials="AGSC">
    <w:p w14:paraId="3B04D7C9" w14:textId="77777777" w:rsidR="00542C1B" w:rsidRDefault="00542C1B" w:rsidP="00542C1B">
      <w:pPr>
        <w:pStyle w:val="Textocomentario"/>
      </w:pPr>
      <w:r>
        <w:rPr>
          <w:rStyle w:val="Refdecomentario"/>
        </w:rPr>
        <w:annotationRef/>
      </w:r>
      <w:r>
        <w:t>They are used mainly for regressions with a small number of predictor variables</w:t>
      </w:r>
    </w:p>
    <w:p w14:paraId="43D71642" w14:textId="77777777" w:rsidR="00542C1B" w:rsidRDefault="001D0854" w:rsidP="00542C1B">
      <w:pPr>
        <w:pStyle w:val="Textocomentario"/>
        <w:rPr>
          <w:b/>
          <w:bCs/>
        </w:rPr>
      </w:pPr>
      <w:hyperlink r:id="rId1" w:history="1">
        <w:r w:rsidR="00542C1B" w:rsidRPr="000C52D9">
          <w:rPr>
            <w:rStyle w:val="Hipervnculo"/>
            <w:b/>
            <w:bCs/>
          </w:rPr>
          <w:t>http://www.unofficialgoogledatascience.com/2017/07/fitting-bayesian-structural-time-series.html</w:t>
        </w:r>
      </w:hyperlink>
    </w:p>
    <w:p w14:paraId="2D7DAC75" w14:textId="77777777" w:rsidR="00542C1B" w:rsidRDefault="00542C1B" w:rsidP="00542C1B">
      <w:pPr>
        <w:pStyle w:val="Textocomentario"/>
        <w:rPr>
          <w:b/>
          <w:bCs/>
        </w:rPr>
      </w:pPr>
    </w:p>
    <w:p w14:paraId="494DCD1C" w14:textId="77777777" w:rsidR="00542C1B" w:rsidRPr="00560BCB" w:rsidRDefault="00542C1B"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39" w:author="Andrés González Santa Cruz" w:date="2020-12-07T20:27:00Z" w:initials="AGSC">
    <w:p w14:paraId="4CFE9D16" w14:textId="2668B862" w:rsidR="002407C2" w:rsidRPr="002407C2" w:rsidRDefault="002407C2">
      <w:pPr>
        <w:pStyle w:val="Textocomentario"/>
      </w:pPr>
      <w:r>
        <w:rPr>
          <w:rStyle w:val="Refdecomentario"/>
        </w:rPr>
        <w:annotationRef/>
      </w:r>
      <w:r>
        <w:t>The overall model obtained p=</w:t>
      </w:r>
      <w:r w:rsidRPr="002407C2">
        <w:rPr>
          <w:rFonts w:ascii="Calibri" w:hAnsi="Calibri" w:cs="Calibri"/>
          <w:color w:val="000000"/>
        </w:rPr>
        <w:t xml:space="preserve"> 0.134</w:t>
      </w:r>
      <w:r>
        <w:rPr>
          <w:rFonts w:ascii="Calibri" w:hAnsi="Calibri" w:cs="Calibri"/>
          <w:color w:val="000000"/>
        </w:rPr>
        <w:t xml:space="preserve">, does this still make it valid for </w:t>
      </w:r>
      <w:proofErr w:type="gramStart"/>
      <w:r>
        <w:rPr>
          <w:rFonts w:ascii="Calibri" w:hAnsi="Calibri" w:cs="Calibri"/>
          <w:color w:val="000000"/>
        </w:rPr>
        <w:t>interpretations?,</w:t>
      </w:r>
      <w:proofErr w:type="gramEnd"/>
      <w:r>
        <w:rPr>
          <w:rFonts w:ascii="Calibri" w:hAnsi="Calibri" w:cs="Calibri"/>
          <w:color w:val="000000"/>
        </w:rPr>
        <w:t xml:space="preserve"> should I report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981FFD" w15:done="0"/>
  <w15:commentEx w15:paraId="6444897E" w15:done="0"/>
  <w15:commentEx w15:paraId="345BA63A" w15:done="0"/>
  <w15:commentEx w15:paraId="494DCD1C" w15:paraIdParent="345BA63A" w15:done="0"/>
  <w15:commentEx w15:paraId="4CFE9D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FEFA" w16cex:dateUtc="2020-12-07T22:20:00Z"/>
  <w16cex:commentExtensible w16cex:durableId="234A9EBB" w16cex:dateUtc="2020-10-29T12:27:00Z"/>
  <w16cex:commentExtensible w16cex:durableId="2345098D" w16cex:dateUtc="2020-10-29T12:27:00Z"/>
  <w16cex:commentExtensible w16cex:durableId="234551B0" w16cex:dateUtc="2020-10-29T17:35:00Z"/>
  <w16cex:commentExtensible w16cex:durableId="23790EC8" w16cex:dateUtc="2020-12-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981FFD" w16cid:durableId="2378FEFA"/>
  <w16cid:commentId w16cid:paraId="6444897E" w16cid:durableId="234A9EBB"/>
  <w16cid:commentId w16cid:paraId="345BA63A" w16cid:durableId="2345098D"/>
  <w16cid:commentId w16cid:paraId="494DCD1C" w16cid:durableId="234551B0"/>
  <w16cid:commentId w16cid:paraId="4CFE9D16" w16cid:durableId="23790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rson w15:author="Alvaro Castillo Carniglia | U.Mayor">
    <w15:presenceInfo w15:providerId="AD" w15:userId="S::alvaro.castilloc@umayor.cl::9e1dbde5-be20-44f3-bdb5-367d2f6ec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rQUAZTwl4SwAAAA="/>
    <w:docVar w:name="EN.Layout" w:val="&lt;ENLayout&gt;&lt;Style&gt;Number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My EndNote Library&lt;record-ids&gt;&lt;item&gt;1&lt;/item&gt;&lt;item&gt;2&lt;/item&gt;&lt;item&gt;4&lt;/item&gt;&lt;item&gt;6&lt;/item&gt;&lt;item&gt;7&lt;/item&gt;&lt;item&gt;11&lt;/item&gt;&lt;item&gt;15&lt;/item&gt;&lt;item&gt;45&lt;/item&gt;&lt;item&gt;46&lt;/item&gt;&lt;item&gt;47&lt;/item&gt;&lt;item&gt;48&lt;/item&gt;&lt;/record-ids&gt;&lt;/item&gt;&lt;/Libraries&gt;"/>
  </w:docVars>
  <w:rsids>
    <w:rsidRoot w:val="00542C1B"/>
    <w:rsid w:val="00050DAF"/>
    <w:rsid w:val="000D0632"/>
    <w:rsid w:val="001D0854"/>
    <w:rsid w:val="0020125B"/>
    <w:rsid w:val="0022081B"/>
    <w:rsid w:val="002407C2"/>
    <w:rsid w:val="002F5571"/>
    <w:rsid w:val="00411D93"/>
    <w:rsid w:val="004421D3"/>
    <w:rsid w:val="00455D9C"/>
    <w:rsid w:val="00542C1B"/>
    <w:rsid w:val="005706A9"/>
    <w:rsid w:val="005B2321"/>
    <w:rsid w:val="00677333"/>
    <w:rsid w:val="00742A8A"/>
    <w:rsid w:val="007F6C7B"/>
    <w:rsid w:val="00896A57"/>
    <w:rsid w:val="00954FA9"/>
    <w:rsid w:val="00971777"/>
    <w:rsid w:val="00AB55A9"/>
    <w:rsid w:val="00AC312E"/>
    <w:rsid w:val="00CF2F26"/>
    <w:rsid w:val="00CF418D"/>
    <w:rsid w:val="00D47360"/>
    <w:rsid w:val="00E35BBA"/>
    <w:rsid w:val="00E9310D"/>
    <w:rsid w:val="00EC2027"/>
    <w:rsid w:val="00ED1732"/>
    <w:rsid w:val="00F53775"/>
    <w:rsid w:val="00F801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image" Target="media/image7.emf"/><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3956</Words>
  <Characters>21758</Characters>
  <Application>Microsoft Office Word</Application>
  <DocSecurity>0</DocSecurity>
  <Lines>181</Lines>
  <Paragraphs>51</Paragraphs>
  <ScaleCrop>false</ScaleCrop>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27</cp:revision>
  <dcterms:created xsi:type="dcterms:W3CDTF">2020-12-06T00:14:00Z</dcterms:created>
  <dcterms:modified xsi:type="dcterms:W3CDTF">2020-12-08T13:56:00Z</dcterms:modified>
</cp:coreProperties>
</file>