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FD7110" w:rsidRDefault="00FD7110" w:rsidP="00FD7110">
      <w:pPr>
        <w:spacing w:line="36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Supplemental Table 1. </w:t>
      </w:r>
      <w:r w:rsidR="009975C4" w:rsidRPr="00FD7110">
        <w:rPr>
          <w:rFonts w:ascii="Times New Roman" w:eastAsia="Times New Roman" w:hAnsi="Times New Roman" w:cs="Times New Roman"/>
          <w:b/>
          <w:bCs/>
          <w:iCs/>
          <w:sz w:val="20"/>
          <w:szCs w:val="20"/>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542C1B"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4981" w:type="dxa"/>
            <w:tcBorders>
              <w:top w:val="single" w:sz="4" w:space="0" w:color="auto"/>
              <w:bottom w:val="single" w:sz="4" w:space="0" w:color="auto"/>
            </w:tcBorders>
            <w:vAlign w:val="center"/>
          </w:tcPr>
          <w:p w14:paraId="1F203990"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Event</w:t>
            </w:r>
          </w:p>
        </w:tc>
        <w:tc>
          <w:tcPr>
            <w:tcW w:w="1250" w:type="dxa"/>
            <w:tcBorders>
              <w:top w:val="single" w:sz="4" w:space="0" w:color="auto"/>
              <w:bottom w:val="single" w:sz="4" w:space="0" w:color="auto"/>
            </w:tcBorders>
            <w:vAlign w:val="center"/>
          </w:tcPr>
          <w:p w14:paraId="324D1C56"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1206" w:type="dxa"/>
            <w:tcBorders>
              <w:top w:val="single" w:sz="4" w:space="0" w:color="auto"/>
              <w:bottom w:val="single" w:sz="4" w:space="0" w:color="auto"/>
            </w:tcBorders>
            <w:vAlign w:val="center"/>
          </w:tcPr>
          <w:p w14:paraId="5344CC9C"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9975C4" w:rsidRPr="00542C1B" w14:paraId="6C0D8079" w14:textId="77777777" w:rsidTr="00973C42">
        <w:tc>
          <w:tcPr>
            <w:tcW w:w="1369" w:type="dxa"/>
            <w:tcBorders>
              <w:top w:val="single" w:sz="4" w:space="0" w:color="auto"/>
            </w:tcBorders>
          </w:tcPr>
          <w:p w14:paraId="3629E0E9"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iCs/>
                <w:sz w:val="20"/>
                <w:szCs w:val="20"/>
              </w:rPr>
              <w:t xml:space="preserve">October </w:t>
            </w:r>
            <w:r>
              <w:rPr>
                <w:rFonts w:ascii="Times New Roman" w:eastAsia="Times New Roman" w:hAnsi="Times New Roman" w:cs="Times New Roman"/>
                <w:iCs/>
                <w:sz w:val="20"/>
                <w:szCs w:val="20"/>
              </w:rPr>
              <w:t>07</w:t>
            </w:r>
          </w:p>
        </w:tc>
        <w:tc>
          <w:tcPr>
            <w:tcW w:w="4981" w:type="dxa"/>
            <w:tcBorders>
              <w:top w:val="single" w:sz="4" w:space="0" w:color="auto"/>
            </w:tcBorders>
          </w:tcPr>
          <w:p w14:paraId="7FA623F5"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sz w:val="20"/>
                <w:szCs w:val="20"/>
              </w:rPr>
              <w:t xml:space="preserve">Instituto Nacional’s secondary students evade subway </w:t>
            </w:r>
            <w:r>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access without pay tickets. Students began to protest in small groups at metro stations</w:t>
            </w:r>
            <w:r>
              <w:rPr>
                <w:rFonts w:ascii="Times New Roman" w:eastAsia="Times New Roman" w:hAnsi="Times New Roman" w:cs="Times New Roman"/>
                <w:sz w:val="20"/>
                <w:szCs w:val="20"/>
              </w:rPr>
              <w:t xml:space="preserve"> the following days.</w:t>
            </w:r>
          </w:p>
        </w:tc>
        <w:tc>
          <w:tcPr>
            <w:tcW w:w="1250" w:type="dxa"/>
            <w:tcBorders>
              <w:top w:val="single" w:sz="4" w:space="0" w:color="auto"/>
            </w:tcBorders>
            <w:vAlign w:val="center"/>
          </w:tcPr>
          <w:p w14:paraId="23BE5BA0"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80</w:t>
            </w:r>
          </w:p>
        </w:tc>
        <w:tc>
          <w:tcPr>
            <w:tcW w:w="1206" w:type="dxa"/>
            <w:tcBorders>
              <w:top w:val="single" w:sz="4" w:space="0" w:color="auto"/>
            </w:tcBorders>
            <w:vAlign w:val="center"/>
          </w:tcPr>
          <w:p w14:paraId="58CDD913" w14:textId="6D4E3D70" w:rsidR="009975C4" w:rsidRPr="00720FB7" w:rsidRDefault="00EF0682"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BD6118" w:rsidRPr="00720FB7">
              <w:rPr>
                <w:rFonts w:ascii="Times New Roman" w:eastAsia="Times New Roman" w:hAnsi="Times New Roman" w:cs="Times New Roman"/>
                <w:sz w:val="20"/>
                <w:szCs w:val="20"/>
              </w:rPr>
              <w:instrText xml:space="preserve"> ADDIN EN.CITE &lt;EndNote&gt;&lt;Cite&gt;&lt;Author&gt;Baeza&lt;/Author&gt;&lt;Year&gt;2019, Octubre 11&lt;/Year&gt;&lt;RecNum&gt;72&lt;/RecNum&gt;&lt;DisplayText&gt;(1, 2)&lt;/DisplayText&gt;&lt;record&gt;&lt;rec-number&gt;72&lt;/rec-number&gt;&lt;foreign-keys&gt;&lt;key app="EN" db-id="29zseaxacpxtd5esttl5ptxbp9ffvfp00vav" timestamp="1611096456"&gt;72&lt;/key&gt;&lt;/foreign-keys&gt;&lt;ref-type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(1, 2)</w:t>
            </w:r>
            <w:r w:rsidRPr="00720FB7">
              <w:rPr>
                <w:rFonts w:ascii="Times New Roman" w:eastAsia="Times New Roman" w:hAnsi="Times New Roman" w:cs="Times New Roman"/>
                <w:sz w:val="20"/>
                <w:szCs w:val="20"/>
              </w:rPr>
              <w:fldChar w:fldCharType="end"/>
            </w:r>
          </w:p>
        </w:tc>
      </w:tr>
      <w:tr w:rsidR="009975C4" w:rsidRPr="00542C1B" w14:paraId="6B431E2E" w14:textId="77777777" w:rsidTr="00BD6118">
        <w:tc>
          <w:tcPr>
            <w:tcW w:w="1369" w:type="dxa"/>
          </w:tcPr>
          <w:p w14:paraId="5D06823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14</w:t>
            </w:r>
          </w:p>
        </w:tc>
        <w:tc>
          <w:tcPr>
            <w:tcW w:w="4981" w:type="dxa"/>
          </w:tcPr>
          <w:p w14:paraId="5DBF47BC" w14:textId="342A6D50" w:rsidR="009975C4" w:rsidRPr="0087233A" w:rsidRDefault="009975C4" w:rsidP="00E24AF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s</w:t>
            </w:r>
            <w:r w:rsidRPr="0087233A">
              <w:rPr>
                <w:rFonts w:ascii="Times New Roman" w:eastAsia="Times New Roman" w:hAnsi="Times New Roman" w:cs="Times New Roman"/>
                <w:sz w:val="20"/>
                <w:szCs w:val="20"/>
              </w:rPr>
              <w:t>econdary and undergraduate students follow Metro fare hikes</w:t>
            </w:r>
            <w:r w:rsidR="00035B56" w:rsidRPr="00035B56">
              <w:rPr>
                <w:rFonts w:ascii="Times New Roman" w:eastAsia="Times New Roman" w:hAnsi="Times New Roman" w:cs="Times New Roman"/>
                <w:sz w:val="20"/>
                <w:szCs w:val="20"/>
              </w:rPr>
              <w:t xml:space="preserve"> Hundreds of high school and university students evade Metro fares in six stations.</w:t>
            </w:r>
          </w:p>
        </w:tc>
        <w:tc>
          <w:tcPr>
            <w:tcW w:w="1250" w:type="dxa"/>
            <w:vAlign w:val="center"/>
          </w:tcPr>
          <w:p w14:paraId="0E2FCE84"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r w:rsidRPr="0087233A">
              <w:rPr>
                <w:rFonts w:ascii="Times New Roman" w:eastAsia="Times New Roman" w:hAnsi="Times New Roman" w:cs="Times New Roman"/>
                <w:iCs/>
                <w:sz w:val="20"/>
                <w:szCs w:val="20"/>
              </w:rPr>
              <w:t>00</w:t>
            </w:r>
          </w:p>
        </w:tc>
        <w:tc>
          <w:tcPr>
            <w:tcW w:w="1206" w:type="dxa"/>
            <w:vAlign w:val="center"/>
          </w:tcPr>
          <w:p w14:paraId="5B1261E9" w14:textId="14F65F7E" w:rsidR="009975C4" w:rsidRPr="00720FB7" w:rsidRDefault="00BD6118"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Pr="00720FB7">
              <w:rPr>
                <w:rFonts w:ascii="Times New Roman" w:eastAsia="Times New Roman" w:hAnsi="Times New Roman" w:cs="Times New Roman"/>
                <w:sz w:val="20"/>
                <w:szCs w:val="20"/>
              </w:rPr>
              <w:instrText xml:space="preserve"> ADDIN EN.CITE &lt;EndNote&gt;&lt;Cite&gt;&lt;Author&gt;Vega&lt;/Author&gt;&lt;Year&gt;2019, October 14&lt;/Year&gt;&lt;RecNum&gt;73&lt;/RecNum&gt;&lt;DisplayText&gt;(3)&lt;/DisplayText&gt;&lt;record&gt;&lt;rec-number&gt;73&lt;/rec-number&gt;&lt;foreign-keys&gt;&lt;key app="EN" db-id="29zseaxacpxtd5esttl5ptxbp9ffvfp00vav" timestamp="1611096929"&gt;73&lt;/key&gt;&lt;/foreign-keys&gt;&lt;ref-type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720FB7">
              <w:rPr>
                <w:rFonts w:ascii="Times New Roman" w:eastAsia="Times New Roman" w:hAnsi="Times New Roman" w:cs="Times New Roman"/>
                <w:sz w:val="20"/>
                <w:szCs w:val="20"/>
              </w:rPr>
              <w:fldChar w:fldCharType="separate"/>
            </w:r>
            <w:r w:rsidRPr="00720FB7">
              <w:rPr>
                <w:rFonts w:ascii="Times New Roman" w:eastAsia="Times New Roman" w:hAnsi="Times New Roman" w:cs="Times New Roman"/>
                <w:noProof/>
                <w:sz w:val="20"/>
                <w:szCs w:val="20"/>
              </w:rPr>
              <w:t>(3)</w:t>
            </w:r>
            <w:r w:rsidRPr="00720FB7">
              <w:rPr>
                <w:rFonts w:ascii="Times New Roman" w:eastAsia="Times New Roman" w:hAnsi="Times New Roman" w:cs="Times New Roman"/>
                <w:sz w:val="20"/>
                <w:szCs w:val="20"/>
              </w:rPr>
              <w:fldChar w:fldCharType="end"/>
            </w:r>
          </w:p>
        </w:tc>
      </w:tr>
      <w:tr w:rsidR="009975C4" w:rsidRPr="00542C1B" w14:paraId="320DCE2C" w14:textId="77777777" w:rsidTr="00BD6118">
        <w:tc>
          <w:tcPr>
            <w:tcW w:w="1369" w:type="dxa"/>
          </w:tcPr>
          <w:p w14:paraId="08E9B231"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18</w:t>
            </w:r>
          </w:p>
        </w:tc>
        <w:tc>
          <w:tcPr>
            <w:tcW w:w="4981" w:type="dxa"/>
          </w:tcPr>
          <w:p w14:paraId="0865AF70" w14:textId="743376FB" w:rsidR="00035B56" w:rsidRPr="0087233A" w:rsidRDefault="009975C4" w:rsidP="00E24AF4">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w:t>
            </w:r>
          </w:p>
        </w:tc>
        <w:tc>
          <w:tcPr>
            <w:tcW w:w="1250" w:type="dxa"/>
            <w:vAlign w:val="center"/>
          </w:tcPr>
          <w:p w14:paraId="4008008D"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0E0A0927" w14:textId="42BBCFB5" w:rsidR="009975C4" w:rsidRPr="00720FB7" w:rsidRDefault="00035B56"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19&lt;/Year&gt;&lt;RecNum&gt;64&lt;/RecNum&gt;&lt;DisplayText&gt;(4, 5)&lt;/DisplayText&gt;&lt;record&gt;&lt;rec-number&gt;64&lt;/rec-number&gt;&lt;foreign-keys&gt;&lt;key app="EN" db-id="29zseaxacpxtd5esttl5ptxbp9ffvfp00vav" timestamp="1610816760"&gt;64&lt;/key&gt;&lt;/foreign-keys&gt;&lt;ref-type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18&lt;/Year&gt;&lt;RecNum&gt;74&lt;/RecNum&gt;&lt;record&gt;&lt;rec-number&gt;74&lt;/rec-number&gt;&lt;foreign-keys&gt;&lt;key app="EN" db-id="29zseaxacpxtd5esttl5ptxbp9ffvfp00vav" timestamp="1611097120"&gt;74&lt;/key&gt;&lt;/foreign-keys&gt;&lt;ref-type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(4, 5)</w:t>
            </w:r>
            <w:r w:rsidRPr="00720FB7">
              <w:rPr>
                <w:rFonts w:ascii="Times New Roman" w:eastAsia="Times New Roman" w:hAnsi="Times New Roman" w:cs="Times New Roman"/>
                <w:sz w:val="20"/>
                <w:szCs w:val="20"/>
              </w:rPr>
              <w:fldChar w:fldCharType="end"/>
            </w:r>
          </w:p>
        </w:tc>
      </w:tr>
      <w:tr w:rsidR="009975C4" w:rsidRPr="00542C1B" w14:paraId="3956C0DA" w14:textId="77777777" w:rsidTr="00BD6118">
        <w:tc>
          <w:tcPr>
            <w:tcW w:w="1369" w:type="dxa"/>
          </w:tcPr>
          <w:p w14:paraId="56AB3FE1"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19-24</w:t>
            </w:r>
          </w:p>
        </w:tc>
        <w:tc>
          <w:tcPr>
            <w:tcW w:w="4981" w:type="dxa"/>
          </w:tcPr>
          <w:p w14:paraId="02BE8909"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Massive demonstrations spread through the country. Stores and buildings were looted and/or burned. 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 </w:t>
            </w:r>
            <w:r>
              <w:rPr>
                <w:rFonts w:ascii="Times New Roman" w:eastAsia="Times New Roman" w:hAnsi="Times New Roman" w:cs="Times New Roman"/>
                <w:sz w:val="20"/>
                <w:szCs w:val="20"/>
              </w:rPr>
              <w:t>curfew is declared.</w:t>
            </w:r>
          </w:p>
        </w:tc>
        <w:tc>
          <w:tcPr>
            <w:tcW w:w="1250" w:type="dxa"/>
            <w:vAlign w:val="center"/>
          </w:tcPr>
          <w:p w14:paraId="629BE021"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10F2453C" w14:textId="6F359688" w:rsidR="009975C4" w:rsidRPr="00720FB7"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 </w:instrText>
            </w:r>
            <w:r w:rsidR="00E81440"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EN.CITE.DATA </w:instrText>
            </w:r>
            <w:r w:rsidR="00E81440" w:rsidRPr="00720FB7">
              <w:rPr>
                <w:rFonts w:ascii="Times New Roman" w:eastAsia="Times New Roman" w:hAnsi="Times New Roman" w:cs="Times New Roman"/>
                <w:sz w:val="20"/>
                <w:szCs w:val="20"/>
              </w:rPr>
            </w:r>
            <w:r w:rsidR="00E81440"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121D29" w:rsidRPr="00720FB7">
              <w:rPr>
                <w:rFonts w:ascii="Times New Roman" w:eastAsia="Times New Roman" w:hAnsi="Times New Roman" w:cs="Times New Roman"/>
                <w:noProof/>
                <w:sz w:val="20"/>
                <w:szCs w:val="20"/>
              </w:rPr>
              <w:t>(6-14)</w:t>
            </w:r>
            <w:r w:rsidRPr="00720FB7">
              <w:rPr>
                <w:rFonts w:ascii="Times New Roman" w:eastAsia="Times New Roman" w:hAnsi="Times New Roman" w:cs="Times New Roman"/>
                <w:sz w:val="20"/>
                <w:szCs w:val="20"/>
              </w:rPr>
              <w:fldChar w:fldCharType="end"/>
            </w:r>
          </w:p>
        </w:tc>
      </w:tr>
      <w:tr w:rsidR="009975C4" w:rsidRPr="00542C1B" w14:paraId="1B564097" w14:textId="77777777" w:rsidTr="00BD6118">
        <w:tc>
          <w:tcPr>
            <w:tcW w:w="1369" w:type="dxa"/>
          </w:tcPr>
          <w:p w14:paraId="50312B8F"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25</w:t>
            </w:r>
          </w:p>
        </w:tc>
        <w:tc>
          <w:tcPr>
            <w:tcW w:w="4981" w:type="dxa"/>
          </w:tcPr>
          <w:p w14:paraId="0960E7EA"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p>
        </w:tc>
        <w:tc>
          <w:tcPr>
            <w:tcW w:w="1250" w:type="dxa"/>
            <w:vAlign w:val="center"/>
          </w:tcPr>
          <w:p w14:paraId="65ADC31D"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1.200.000 in Santiago</w:t>
            </w:r>
          </w:p>
        </w:tc>
        <w:tc>
          <w:tcPr>
            <w:tcW w:w="1206" w:type="dxa"/>
            <w:vAlign w:val="center"/>
          </w:tcPr>
          <w:p w14:paraId="562317D6" w14:textId="0F8D58F6"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26&lt;/Year&gt;&lt;RecNum&gt;65&lt;/RecNum&gt;&lt;DisplayText&gt;(15, 16)&lt;/DisplayText&gt;&lt;record&gt;&lt;rec-number&gt;65&lt;/rec-number&gt;&lt;foreign-keys&gt;&lt;key app="EN" db-id="29zseaxacpxtd5esttl5ptxbp9ffvfp00vav" timestamp="1610817298"&gt;65&lt;/key&gt;&lt;/foreign-keys&gt;&lt;ref-type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25&lt;/Year&gt;&lt;RecNum&gt;84&lt;/RecNum&gt;&lt;record&gt;&lt;rec-number&gt;84&lt;/rec-number&gt;&lt;foreign-keys&gt;&lt;key app="EN" db-id="29zseaxacpxtd5esttl5ptxbp9ffvfp00vav" timestamp="1611101222"&gt;84&lt;/key&gt;&lt;/foreign-keys&gt;&lt;ref-type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720FB7">
              <w:rPr>
                <w:rFonts w:ascii="Times New Roman" w:eastAsia="Times New Roman" w:hAnsi="Times New Roman" w:cs="Times New Roman"/>
                <w:sz w:val="20"/>
                <w:szCs w:val="20"/>
              </w:rPr>
              <w:fldChar w:fldCharType="separate"/>
            </w:r>
            <w:r w:rsidR="00E81440" w:rsidRPr="00720FB7">
              <w:rPr>
                <w:rFonts w:ascii="Times New Roman" w:eastAsia="Times New Roman" w:hAnsi="Times New Roman" w:cs="Times New Roman"/>
                <w:noProof/>
                <w:sz w:val="20"/>
                <w:szCs w:val="20"/>
              </w:rPr>
              <w:t>(15, 16)</w:t>
            </w:r>
            <w:r w:rsidRPr="00720FB7">
              <w:rPr>
                <w:rFonts w:ascii="Times New Roman" w:eastAsia="Times New Roman" w:hAnsi="Times New Roman" w:cs="Times New Roman"/>
                <w:sz w:val="20"/>
                <w:szCs w:val="20"/>
              </w:rPr>
              <w:fldChar w:fldCharType="end"/>
            </w:r>
          </w:p>
        </w:tc>
      </w:tr>
      <w:tr w:rsidR="009975C4" w:rsidRPr="00542C1B" w14:paraId="3661D06F" w14:textId="77777777" w:rsidTr="00BD6118">
        <w:tc>
          <w:tcPr>
            <w:tcW w:w="1369" w:type="dxa"/>
          </w:tcPr>
          <w:p w14:paraId="56F89E25"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November</w:t>
            </w:r>
          </w:p>
        </w:tc>
        <w:tc>
          <w:tcPr>
            <w:tcW w:w="4981" w:type="dxa"/>
          </w:tcPr>
          <w:p w14:paraId="1AD7E19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Demonstrations continue in Santiago, with a major focus around “Plaza Italia” each weekend. Many severe civil injuries, ocular lost and deaths occurred. Human Rights organizations researched the events. Civil unrest, lootings and fires continued.</w:t>
            </w:r>
          </w:p>
        </w:tc>
        <w:tc>
          <w:tcPr>
            <w:tcW w:w="1250" w:type="dxa"/>
            <w:vAlign w:val="center"/>
          </w:tcPr>
          <w:p w14:paraId="66F6F449"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 (probably thousands)</w:t>
            </w:r>
          </w:p>
        </w:tc>
        <w:tc>
          <w:tcPr>
            <w:tcW w:w="1206" w:type="dxa"/>
            <w:vAlign w:val="center"/>
          </w:tcPr>
          <w:p w14:paraId="2B0693D3" w14:textId="34C61D7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(17-26)</w:t>
            </w:r>
            <w:r w:rsidRPr="00720FB7">
              <w:rPr>
                <w:rFonts w:ascii="Times New Roman" w:eastAsia="Times New Roman" w:hAnsi="Times New Roman" w:cs="Times New Roman"/>
                <w:sz w:val="20"/>
                <w:szCs w:val="20"/>
              </w:rPr>
              <w:fldChar w:fldCharType="end"/>
            </w:r>
          </w:p>
        </w:tc>
      </w:tr>
      <w:tr w:rsidR="009975C4" w:rsidRPr="00542C1B" w14:paraId="2371DC76" w14:textId="77777777" w:rsidTr="00BD6118">
        <w:tc>
          <w:tcPr>
            <w:tcW w:w="1369" w:type="dxa"/>
          </w:tcPr>
          <w:p w14:paraId="6185F070"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 5</w:t>
            </w:r>
          </w:p>
        </w:tc>
        <w:tc>
          <w:tcPr>
            <w:tcW w:w="4981" w:type="dxa"/>
          </w:tcPr>
          <w:p w14:paraId="6A65E8C7"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p>
        </w:tc>
        <w:tc>
          <w:tcPr>
            <w:tcW w:w="1250" w:type="dxa"/>
            <w:vAlign w:val="center"/>
          </w:tcPr>
          <w:p w14:paraId="62A0104E"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About 10.000</w:t>
            </w:r>
          </w:p>
        </w:tc>
        <w:tc>
          <w:tcPr>
            <w:tcW w:w="1206" w:type="dxa"/>
            <w:vAlign w:val="center"/>
          </w:tcPr>
          <w:p w14:paraId="319E5D66" w14:textId="54563BF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(27-30)</w:t>
            </w:r>
            <w:r w:rsidRPr="00720FB7">
              <w:rPr>
                <w:rFonts w:ascii="Times New Roman" w:eastAsia="Times New Roman" w:hAnsi="Times New Roman" w:cs="Times New Roman"/>
                <w:sz w:val="20"/>
                <w:szCs w:val="20"/>
              </w:rPr>
              <w:fldChar w:fldCharType="end"/>
            </w:r>
          </w:p>
        </w:tc>
      </w:tr>
      <w:tr w:rsidR="009975C4" w:rsidRPr="00542C1B" w14:paraId="0F6BB8C9" w14:textId="77777777" w:rsidTr="00BD6118">
        <w:tc>
          <w:tcPr>
            <w:tcW w:w="1369" w:type="dxa"/>
            <w:tcBorders>
              <w:bottom w:val="single" w:sz="4" w:space="0" w:color="auto"/>
            </w:tcBorders>
          </w:tcPr>
          <w:p w14:paraId="62235C81" w14:textId="77777777" w:rsidR="009975C4" w:rsidRPr="00D53787" w:rsidRDefault="009975C4" w:rsidP="00E24AF4">
            <w:pPr>
              <w:spacing w:line="240" w:lineRule="auto"/>
              <w:jc w:val="both"/>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December</w:t>
            </w:r>
          </w:p>
        </w:tc>
        <w:tc>
          <w:tcPr>
            <w:tcW w:w="4981" w:type="dxa"/>
            <w:tcBorders>
              <w:bottom w:val="single" w:sz="4" w:space="0" w:color="auto"/>
            </w:tcBorders>
          </w:tcPr>
          <w:p w14:paraId="01A09F34" w14:textId="510A0782" w:rsidR="009975C4" w:rsidRPr="00D53787" w:rsidRDefault="009975C4" w:rsidP="00D53787">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Civil unrest and deaths in demonstrations continued</w:t>
            </w:r>
            <w:r w:rsidR="00156B96">
              <w:rPr>
                <w:rStyle w:val="Refdecomentario"/>
                <w:highlight w:val="yellow"/>
              </w:rPr>
              <w:t>,</w:t>
            </w:r>
            <w:r w:rsidR="00D53787" w:rsidRPr="00D53787">
              <w:rPr>
                <w:rFonts w:ascii="Times New Roman" w:eastAsia="Times New Roman" w:hAnsi="Times New Roman" w:cs="Times New Roman"/>
                <w:iCs/>
                <w:sz w:val="20"/>
                <w:szCs w:val="20"/>
                <w:highlight w:val="yellow"/>
              </w:rPr>
              <w:t xml:space="preserve"> but </w:t>
            </w:r>
            <w:r w:rsidR="00156B96">
              <w:rPr>
                <w:rFonts w:ascii="Times New Roman" w:eastAsia="Times New Roman" w:hAnsi="Times New Roman" w:cs="Times New Roman"/>
                <w:iCs/>
                <w:sz w:val="20"/>
                <w:szCs w:val="20"/>
                <w:highlight w:val="yellow"/>
              </w:rPr>
              <w:t>more</w:t>
            </w:r>
            <w:r w:rsidR="00156B96" w:rsidRPr="00D53787">
              <w:rPr>
                <w:rFonts w:ascii="Times New Roman" w:eastAsia="Times New Roman" w:hAnsi="Times New Roman" w:cs="Times New Roman"/>
                <w:iCs/>
                <w:sz w:val="20"/>
                <w:szCs w:val="20"/>
                <w:highlight w:val="yellow"/>
              </w:rPr>
              <w:t xml:space="preserve"> </w:t>
            </w:r>
            <w:r w:rsidR="00156B96">
              <w:rPr>
                <w:rFonts w:ascii="Times New Roman" w:eastAsia="Times New Roman" w:hAnsi="Times New Roman" w:cs="Times New Roman"/>
                <w:iCs/>
                <w:sz w:val="20"/>
                <w:szCs w:val="20"/>
                <w:highlight w:val="yellow"/>
              </w:rPr>
              <w:t xml:space="preserve">were </w:t>
            </w:r>
            <w:r w:rsidR="00D53787" w:rsidRPr="00D53787">
              <w:rPr>
                <w:rFonts w:ascii="Times New Roman" w:eastAsia="Times New Roman" w:hAnsi="Times New Roman" w:cs="Times New Roman"/>
                <w:iCs/>
                <w:sz w:val="20"/>
                <w:szCs w:val="20"/>
                <w:highlight w:val="yellow"/>
              </w:rPr>
              <w:t>allocated in downtown Santiago</w:t>
            </w:r>
            <w:r w:rsidR="00156B96">
              <w:rPr>
                <w:rFonts w:ascii="Times New Roman" w:eastAsia="Times New Roman" w:hAnsi="Times New Roman" w:cs="Times New Roman"/>
                <w:iCs/>
                <w:sz w:val="20"/>
                <w:szCs w:val="20"/>
                <w:highlight w:val="yellow"/>
              </w:rPr>
              <w:t>.</w:t>
            </w:r>
          </w:p>
        </w:tc>
        <w:tc>
          <w:tcPr>
            <w:tcW w:w="1250" w:type="dxa"/>
            <w:tcBorders>
              <w:bottom w:val="single" w:sz="4" w:space="0" w:color="auto"/>
            </w:tcBorders>
            <w:vAlign w:val="center"/>
          </w:tcPr>
          <w:p w14:paraId="0A08354E" w14:textId="77777777" w:rsidR="009975C4" w:rsidRPr="00D53787" w:rsidRDefault="009975C4" w:rsidP="00BD6118">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Unknown (probably thousands)</w:t>
            </w:r>
          </w:p>
        </w:tc>
        <w:tc>
          <w:tcPr>
            <w:tcW w:w="1206" w:type="dxa"/>
            <w:tcBorders>
              <w:bottom w:val="single" w:sz="4" w:space="0" w:color="auto"/>
            </w:tcBorders>
            <w:vAlign w:val="center"/>
          </w:tcPr>
          <w:p w14:paraId="77F1B9A4" w14:textId="0EFF705F" w:rsidR="009975C4" w:rsidRPr="00D53787" w:rsidRDefault="00D53787" w:rsidP="00BD6118">
            <w:pPr>
              <w:spacing w:line="240" w:lineRule="auto"/>
              <w:jc w:val="center"/>
              <w:rPr>
                <w:rFonts w:ascii="Times New Roman" w:eastAsia="Times New Roman" w:hAnsi="Times New Roman" w:cs="Times New Roman"/>
                <w:iCs/>
                <w:sz w:val="20"/>
                <w:szCs w:val="20"/>
                <w:highlight w:val="yellow"/>
              </w:rPr>
            </w:pPr>
            <w:ins w:id="0" w:author="Andrés González Santa Cruz" w:date="2021-01-15T21:17:00Z">
              <w:r w:rsidRPr="00D53787">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ins>
            <w:r w:rsidR="00A0782F">
              <w:rPr>
                <w:rFonts w:ascii="Times New Roman" w:eastAsia="Times New Roman" w:hAnsi="Times New Roman" w:cs="Times New Roman"/>
                <w:sz w:val="20"/>
                <w:szCs w:val="20"/>
                <w:highlight w:val="yellow"/>
              </w:rPr>
              <w:instrText xml:space="preserve"> ADDIN EN.CITE </w:instrText>
            </w:r>
            <w:r w:rsidR="00A0782F">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r w:rsidR="00A0782F">
              <w:rPr>
                <w:rFonts w:ascii="Times New Roman" w:eastAsia="Times New Roman" w:hAnsi="Times New Roman" w:cs="Times New Roman"/>
                <w:sz w:val="20"/>
                <w:szCs w:val="20"/>
                <w:highlight w:val="yellow"/>
              </w:rPr>
              <w:instrText xml:space="preserve"> ADDIN EN.CITE.DATA </w:instrText>
            </w:r>
            <w:r w:rsidR="00A0782F">
              <w:rPr>
                <w:rFonts w:ascii="Times New Roman" w:eastAsia="Times New Roman" w:hAnsi="Times New Roman" w:cs="Times New Roman"/>
                <w:sz w:val="20"/>
                <w:szCs w:val="20"/>
                <w:highlight w:val="yellow"/>
              </w:rPr>
            </w:r>
            <w:r w:rsidR="00A0782F">
              <w:rPr>
                <w:rFonts w:ascii="Times New Roman" w:eastAsia="Times New Roman" w:hAnsi="Times New Roman" w:cs="Times New Roman"/>
                <w:sz w:val="20"/>
                <w:szCs w:val="20"/>
                <w:highlight w:val="yellow"/>
              </w:rPr>
              <w:fldChar w:fldCharType="end"/>
            </w:r>
            <w:ins w:id="1" w:author="Andrés González Santa Cruz" w:date="2021-01-15T21:17:00Z">
              <w:r w:rsidRPr="00D53787">
                <w:rPr>
                  <w:rFonts w:ascii="Times New Roman" w:eastAsia="Times New Roman" w:hAnsi="Times New Roman" w:cs="Times New Roman"/>
                  <w:sz w:val="20"/>
                  <w:szCs w:val="20"/>
                  <w:highlight w:val="yellow"/>
                </w:rPr>
              </w:r>
              <w:r w:rsidRPr="00D53787">
                <w:rPr>
                  <w:rFonts w:ascii="Times New Roman" w:eastAsia="Times New Roman" w:hAnsi="Times New Roman" w:cs="Times New Roman"/>
                  <w:sz w:val="20"/>
                  <w:szCs w:val="20"/>
                  <w:highlight w:val="yellow"/>
                </w:rPr>
                <w:fldChar w:fldCharType="separate"/>
              </w:r>
            </w:ins>
            <w:r w:rsidR="00A0782F">
              <w:rPr>
                <w:rFonts w:ascii="Times New Roman" w:eastAsia="Times New Roman" w:hAnsi="Times New Roman" w:cs="Times New Roman"/>
                <w:noProof/>
                <w:sz w:val="20"/>
                <w:szCs w:val="20"/>
                <w:highlight w:val="yellow"/>
              </w:rPr>
              <w:t>(31-35)</w:t>
            </w:r>
            <w:ins w:id="2" w:author="Andrés González Santa Cruz" w:date="2021-01-15T21:17:00Z">
              <w:r w:rsidRPr="00D53787">
                <w:rPr>
                  <w:rFonts w:ascii="Times New Roman" w:eastAsia="Times New Roman" w:hAnsi="Times New Roman" w:cs="Times New Roman"/>
                  <w:sz w:val="20"/>
                  <w:szCs w:val="20"/>
                  <w:highlight w:val="yellow"/>
                </w:rPr>
                <w:fldChar w:fldCharType="end"/>
              </w:r>
            </w:ins>
          </w:p>
        </w:tc>
      </w:tr>
    </w:tbl>
    <w:p w14:paraId="131428D6" w14:textId="77777777" w:rsidR="00E24AF4" w:rsidRPr="00E24AF4" w:rsidRDefault="00E24AF4" w:rsidP="00055969">
      <w:pPr>
        <w:spacing w:after="0" w:line="240" w:lineRule="auto"/>
        <w:jc w:val="both"/>
        <w:rPr>
          <w:rFonts w:ascii="Times New Roman" w:eastAsia="Times New Roman" w:hAnsi="Times New Roman" w:cs="Times New Roman"/>
          <w:b/>
          <w:bCs/>
          <w:iCs/>
          <w:sz w:val="20"/>
          <w:szCs w:val="20"/>
        </w:rPr>
      </w:pPr>
      <w:r w:rsidRPr="00E24AF4">
        <w:rPr>
          <w:rFonts w:ascii="Times New Roman" w:eastAsia="Times New Roman" w:hAnsi="Times New Roman" w:cs="Times New Roman"/>
          <w:b/>
          <w:bCs/>
          <w:iCs/>
          <w:sz w:val="20"/>
          <w:szCs w:val="20"/>
        </w:rPr>
        <w:t>Note.</w:t>
      </w:r>
      <w:r w:rsidRPr="00E24AF4">
        <w:rPr>
          <w:rFonts w:ascii="Times New Roman" w:eastAsia="Times New Roman" w:hAnsi="Times New Roman" w:cs="Times New Roman"/>
          <w:iCs/>
          <w:sz w:val="20"/>
          <w:szCs w:val="20"/>
        </w:rPr>
        <w:t xml:space="preserve"> A more detailed timeline of historical events, including political and social milestones during this period could be consulted at: </w:t>
      </w:r>
    </w:p>
    <w:p w14:paraId="076F473A"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r w:rsidRPr="00E24AF4">
        <w:rPr>
          <w:rFonts w:ascii="Times New Roman" w:eastAsia="Times New Roman" w:hAnsi="Times New Roman" w:cs="Times New Roman"/>
          <w:iCs/>
          <w:sz w:val="20"/>
          <w:szCs w:val="20"/>
          <w:lang w:val="es-CL"/>
        </w:rPr>
        <w:t>Rodríguez, Á., Peña, S., Cavieres, I. et al. </w:t>
      </w:r>
      <w:r w:rsidRPr="00E24AF4">
        <w:rPr>
          <w:rFonts w:ascii="Times New Roman" w:eastAsia="Times New Roman" w:hAnsi="Times New Roman" w:cs="Times New Roman"/>
          <w:iCs/>
          <w:sz w:val="20"/>
          <w:szCs w:val="20"/>
        </w:rPr>
        <w:t xml:space="preserve">Ocular trauma by kinetic impact projectiles during civil unrest in Chile. Eye (2020). Supplementary material available at: </w:t>
      </w:r>
      <w:hyperlink r:id="rId6" w:history="1">
        <w:r w:rsidRPr="00E24AF4">
          <w:rPr>
            <w:rStyle w:val="Hipervnculo"/>
            <w:rFonts w:ascii="Times New Roman" w:eastAsia="Times New Roman" w:hAnsi="Times New Roman" w:cs="Times New Roman"/>
            <w:iCs/>
            <w:sz w:val="20"/>
            <w:szCs w:val="20"/>
          </w:rPr>
          <w:t>https://bit.ly/36cO0V1</w:t>
        </w:r>
      </w:hyperlink>
      <w:r w:rsidRPr="00E24AF4">
        <w:rPr>
          <w:rFonts w:ascii="Times New Roman" w:eastAsia="Times New Roman" w:hAnsi="Times New Roman" w:cs="Times New Roman"/>
          <w:iCs/>
          <w:sz w:val="20"/>
          <w:szCs w:val="20"/>
        </w:rPr>
        <w:t xml:space="preserve">. </w:t>
      </w:r>
    </w:p>
    <w:p w14:paraId="530C395C"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proofErr w:type="spellStart"/>
      <w:r w:rsidRPr="00E24AF4">
        <w:rPr>
          <w:rFonts w:ascii="Times New Roman" w:eastAsia="Times New Roman" w:hAnsi="Times New Roman" w:cs="Times New Roman"/>
          <w:iCs/>
          <w:sz w:val="20"/>
          <w:szCs w:val="20"/>
        </w:rPr>
        <w:t>Ciudadanía</w:t>
      </w:r>
      <w:proofErr w:type="spellEnd"/>
      <w:r w:rsidRPr="00E24AF4">
        <w:rPr>
          <w:rFonts w:ascii="Times New Roman" w:eastAsia="Times New Roman" w:hAnsi="Times New Roman" w:cs="Times New Roman"/>
          <w:iCs/>
          <w:sz w:val="20"/>
          <w:szCs w:val="20"/>
        </w:rPr>
        <w:t xml:space="preserve"> </w:t>
      </w:r>
      <w:proofErr w:type="spellStart"/>
      <w:r w:rsidRPr="00E24AF4">
        <w:rPr>
          <w:rFonts w:ascii="Times New Roman" w:eastAsia="Times New Roman" w:hAnsi="Times New Roman" w:cs="Times New Roman"/>
          <w:iCs/>
          <w:sz w:val="20"/>
          <w:szCs w:val="20"/>
        </w:rPr>
        <w:t>Inteligente</w:t>
      </w:r>
      <w:proofErr w:type="spellEnd"/>
      <w:r w:rsidRPr="00E24AF4">
        <w:rPr>
          <w:rFonts w:ascii="Times New Roman" w:eastAsia="Times New Roman" w:hAnsi="Times New Roman" w:cs="Times New Roman"/>
          <w:iCs/>
          <w:sz w:val="20"/>
          <w:szCs w:val="20"/>
        </w:rPr>
        <w:t xml:space="preserve">. Chronology on Chile’s inequality crisis. Available at: </w:t>
      </w:r>
      <w:hyperlink r:id="rId7" w:history="1">
        <w:r w:rsidRPr="00E24AF4">
          <w:rPr>
            <w:rStyle w:val="Hipervnculo"/>
            <w:rFonts w:ascii="Times New Roman" w:eastAsia="Times New Roman" w:hAnsi="Times New Roman" w:cs="Times New Roman"/>
            <w:iCs/>
            <w:sz w:val="20"/>
            <w:szCs w:val="20"/>
          </w:rPr>
          <w:t>https://bit.ly/38UUklE</w:t>
        </w:r>
      </w:hyperlink>
    </w:p>
    <w:p w14:paraId="17016E98"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lang w:val="es-CL"/>
        </w:rPr>
      </w:pPr>
      <w:r w:rsidRPr="00E24AF4">
        <w:rPr>
          <w:rFonts w:ascii="Times New Roman" w:eastAsia="Times New Roman" w:hAnsi="Times New Roman" w:cs="Times New Roman"/>
          <w:iCs/>
          <w:sz w:val="20"/>
          <w:szCs w:val="20"/>
          <w:lang w:val="es-CL"/>
        </w:rPr>
        <w:t xml:space="preserve">Estallido Social. Especial #18-O: los principales hitos del Estallido Social. </w:t>
      </w:r>
      <w:hyperlink r:id="rId8" w:history="1">
        <w:r w:rsidRPr="00E24AF4">
          <w:rPr>
            <w:rStyle w:val="Hipervnculo"/>
            <w:rFonts w:ascii="Times New Roman" w:eastAsia="Times New Roman" w:hAnsi="Times New Roman" w:cs="Times New Roman"/>
            <w:iCs/>
            <w:sz w:val="20"/>
            <w:szCs w:val="20"/>
            <w:lang w:val="es-CL"/>
          </w:rPr>
          <w:t>https://bit.ly/2XTyBnZ</w:t>
        </w:r>
      </w:hyperlink>
    </w:p>
    <w:p w14:paraId="0FB62BC7" w14:textId="3E4F4533" w:rsidR="009975C4" w:rsidRPr="00973C42" w:rsidRDefault="00E24AF4" w:rsidP="00055969">
      <w:pPr>
        <w:pStyle w:val="Prrafodelista"/>
        <w:numPr>
          <w:ilvl w:val="0"/>
          <w:numId w:val="5"/>
        </w:numPr>
        <w:spacing w:line="240" w:lineRule="auto"/>
        <w:jc w:val="both"/>
        <w:rPr>
          <w:rFonts w:ascii="Times New Roman" w:eastAsia="Times New Roman" w:hAnsi="Times New Roman" w:cs="Times New Roman"/>
          <w:b/>
          <w:bCs/>
          <w:iCs/>
          <w:szCs w:val="22"/>
        </w:rPr>
      </w:pPr>
      <w:r w:rsidRPr="00E24AF4">
        <w:rPr>
          <w:rFonts w:ascii="Times New Roman" w:eastAsia="Times New Roman" w:hAnsi="Times New Roman" w:cs="Times New Roman"/>
          <w:iCs/>
          <w:sz w:val="20"/>
          <w:szCs w:val="20"/>
        </w:rPr>
        <w:t xml:space="preserve">Palacios-Valladares, Indira. Chile's 2019 October Protests and the Student Movement: Eventful </w:t>
      </w:r>
      <w:proofErr w:type="gramStart"/>
      <w:r w:rsidRPr="00E24AF4">
        <w:rPr>
          <w:rFonts w:ascii="Times New Roman" w:eastAsia="Times New Roman" w:hAnsi="Times New Roman" w:cs="Times New Roman"/>
          <w:iCs/>
          <w:sz w:val="20"/>
          <w:szCs w:val="20"/>
        </w:rPr>
        <w:t>Mobilization?.</w:t>
      </w:r>
      <w:proofErr w:type="gramEnd"/>
      <w:r w:rsidRPr="00E24AF4">
        <w:rPr>
          <w:rFonts w:ascii="Times New Roman" w:eastAsia="Times New Roman" w:hAnsi="Times New Roman" w:cs="Times New Roman"/>
          <w:i/>
          <w:iCs/>
          <w:sz w:val="20"/>
          <w:szCs w:val="20"/>
        </w:rPr>
        <w:t> </w:t>
      </w:r>
      <w:r w:rsidRPr="00E24AF4">
        <w:rPr>
          <w:rFonts w:ascii="Times New Roman" w:eastAsia="Times New Roman" w:hAnsi="Times New Roman" w:cs="Times New Roman"/>
          <w:i/>
          <w:iCs/>
          <w:sz w:val="20"/>
          <w:szCs w:val="20"/>
          <w:lang w:val="es-CL"/>
        </w:rPr>
        <w:t>Rev. cienc. polít</w:t>
      </w:r>
      <w:r w:rsidRPr="00E24AF4">
        <w:rPr>
          <w:rFonts w:ascii="Times New Roman" w:eastAsia="Times New Roman" w:hAnsi="Times New Roman" w:cs="Times New Roman"/>
          <w:iCs/>
          <w:sz w:val="20"/>
          <w:szCs w:val="20"/>
          <w:lang w:val="es-CL"/>
        </w:rPr>
        <w:t>. 2020, 40(2):215-234.</w:t>
      </w:r>
    </w:p>
    <w:p w14:paraId="2B404828" w14:textId="7343F3B1" w:rsidR="00B0100C" w:rsidRPr="00720FB7" w:rsidRDefault="00973C42" w:rsidP="00055969">
      <w:pPr>
        <w:pStyle w:val="Prrafodelista"/>
        <w:numPr>
          <w:ilvl w:val="0"/>
          <w:numId w:val="5"/>
        </w:numPr>
        <w:spacing w:line="240" w:lineRule="auto"/>
        <w:jc w:val="both"/>
        <w:rPr>
          <w:rFonts w:ascii="Times New Roman" w:eastAsia="Times New Roman" w:hAnsi="Times New Roman" w:cs="Times New Roman"/>
          <w:iCs/>
          <w:sz w:val="20"/>
          <w:szCs w:val="20"/>
        </w:rPr>
      </w:pPr>
      <w:r w:rsidRPr="00720FB7">
        <w:rPr>
          <w:rFonts w:ascii="Times New Roman" w:eastAsia="Times New Roman" w:hAnsi="Times New Roman" w:cs="Times New Roman"/>
          <w:iCs/>
          <w:sz w:val="20"/>
          <w:szCs w:val="20"/>
        </w:rPr>
        <w:t xml:space="preserve">Human Rights Investigations Lab for the Americas &amp; Human Rights Center, 2020, October 13. Human Rights Crisis in Chile: A Digital Inquiry. UC Santa Cruz &amp; UC Berkeley; 2020. Available at: </w:t>
      </w:r>
      <w:r w:rsidR="00746B6D" w:rsidRPr="00720FB7">
        <w:rPr>
          <w:rFonts w:ascii="Times New Roman" w:eastAsia="Times New Roman" w:hAnsi="Times New Roman" w:cs="Times New Roman"/>
          <w:iCs/>
          <w:sz w:val="20"/>
          <w:szCs w:val="20"/>
        </w:rPr>
        <w:t>https://bit.ly/2XZJAfz</w:t>
      </w:r>
      <w:r w:rsidRPr="00720FB7">
        <w:rPr>
          <w:rFonts w:ascii="Times New Roman" w:eastAsia="Times New Roman" w:hAnsi="Times New Roman" w:cs="Times New Roman"/>
          <w:iCs/>
          <w:sz w:val="20"/>
          <w:szCs w:val="20"/>
        </w:rPr>
        <w:t>.</w:t>
      </w:r>
      <w:r w:rsidR="00B0100C" w:rsidRPr="00720FB7">
        <w:rPr>
          <w:rFonts w:ascii="Times New Roman" w:eastAsia="Times New Roman" w:hAnsi="Times New Roman" w:cs="Times New Roman"/>
          <w:b/>
          <w:bCs/>
          <w:iCs/>
          <w:sz w:val="20"/>
          <w:szCs w:val="20"/>
        </w:rPr>
        <w:br w:type="page"/>
      </w:r>
    </w:p>
    <w:p w14:paraId="2F1729D8" w14:textId="77777777" w:rsidR="00542C1B" w:rsidRPr="00055969" w:rsidRDefault="00542C1B" w:rsidP="00542C1B">
      <w:pPr>
        <w:spacing w:line="360" w:lineRule="auto"/>
        <w:jc w:val="both"/>
        <w:rPr>
          <w:rFonts w:ascii="Times New Roman" w:eastAsia="Times New Roman" w:hAnsi="Times New Roman" w:cs="Times New Roman"/>
          <w:b/>
          <w:bCs/>
          <w:iCs/>
          <w:sz w:val="24"/>
        </w:rPr>
      </w:pPr>
      <w:r w:rsidRPr="00055969">
        <w:rPr>
          <w:rFonts w:ascii="Times New Roman" w:eastAsia="Times New Roman" w:hAnsi="Times New Roman" w:cs="Times New Roman"/>
          <w:b/>
          <w:bCs/>
          <w:iCs/>
          <w:sz w:val="24"/>
        </w:rPr>
        <w:lastRenderedPageBreak/>
        <w:t>Bayesian Structural Time-Series Analysis</w:t>
      </w:r>
    </w:p>
    <w:p w14:paraId="26AD1C7C" w14:textId="2B395582" w:rsidR="00542C1B" w:rsidRPr="00055969" w:rsidRDefault="00542C1B" w:rsidP="00DE24FF">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To evaluate the effect of social protests on ED service utilization</w:t>
      </w:r>
      <w:r w:rsidR="00455D9C"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we used Bayesian structural time series (BSTS) models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&lt;EndNote&gt;&lt;Cite&gt;&lt;Author&gt;Scott&lt;/Author&gt;&lt;Year&gt;2014&lt;/Year&gt;&lt;RecNum&gt;7&lt;/RecNum&gt;&lt;DisplayText&gt;(36)&lt;/DisplayText&gt;&lt;record&gt;&lt;rec-number&gt;7&lt;/rec-number&gt;&lt;foreign-keys&gt;&lt;key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(36)</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implemented using the </w:t>
      </w:r>
      <w:proofErr w:type="spellStart"/>
      <w:r w:rsidRPr="00055969">
        <w:rPr>
          <w:rFonts w:ascii="Times New Roman" w:eastAsia="Times New Roman" w:hAnsi="Times New Roman" w:cs="Times New Roman"/>
          <w:i/>
          <w:sz w:val="24"/>
        </w:rPr>
        <w:t>CausalImpact</w:t>
      </w:r>
      <w:proofErr w:type="spellEnd"/>
      <w:r w:rsidRPr="00055969">
        <w:rPr>
          <w:rFonts w:ascii="Times New Roman" w:eastAsia="Times New Roman" w:hAnsi="Times New Roman" w:cs="Times New Roman"/>
          <w:i/>
          <w:sz w:val="24"/>
        </w:rPr>
        <w:t xml:space="preserve"> </w:t>
      </w:r>
      <w:r w:rsidRPr="00055969">
        <w:rPr>
          <w:rFonts w:ascii="Times New Roman" w:eastAsia="Times New Roman" w:hAnsi="Times New Roman" w:cs="Times New Roman"/>
          <w:iCs/>
          <w:sz w:val="24"/>
        </w:rPr>
        <w:t>R package</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This approach compares the observed trend of consultations and hospitalizations after the event, with an estimated average </w:t>
      </w:r>
      <w:r w:rsidR="00896A57" w:rsidRPr="00055969">
        <w:rPr>
          <w:rFonts w:ascii="Times New Roman" w:eastAsia="Times New Roman" w:hAnsi="Times New Roman" w:cs="Times New Roman"/>
          <w:iCs/>
          <w:sz w:val="24"/>
        </w:rPr>
        <w:t xml:space="preserve">change </w:t>
      </w:r>
      <w:r w:rsidRPr="00055969">
        <w:rPr>
          <w:rFonts w:ascii="Times New Roman" w:eastAsia="Times New Roman" w:hAnsi="Times New Roman" w:cs="Times New Roman"/>
          <w:iCs/>
          <w:sz w:val="24"/>
        </w:rPr>
        <w:t>under a hypothetical scenario in which social protests did not occur (i.e., the counterfactual)</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&lt;EndNote&gt;&lt;Cite&gt;&lt;Author&gt;Pinilla&lt;/Author&gt;&lt;Year&gt;2018&lt;/Year&gt;&lt;RecNum&gt;4&lt;/RecNum&gt;&lt;DisplayText&gt;(38)&lt;/DisplayText&gt;&lt;record&gt;&lt;rec-number&gt;4&lt;/rec-number&gt;&lt;foreign-keys&gt;&lt;key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(38)</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055969" w:rsidRDefault="00C346EA" w:rsidP="00542C1B">
      <w:pPr>
        <w:spacing w:line="360" w:lineRule="auto"/>
        <w:jc w:val="both"/>
        <w:rPr>
          <w:rFonts w:ascii="Times New Roman" w:eastAsia="Times New Roman" w:hAnsi="Times New Roman" w:cs="Times New Roman"/>
          <w:iCs/>
          <w:sz w:val="24"/>
        </w:rPr>
      </w:pPr>
      <m:oMathPara>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y</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m:rPr>
                  <m:sty m:val="p"/>
                </m:rPr>
                <w:rPr>
                  <w:rFonts w:ascii="Cambria Math" w:hAnsi="Cambria Math" w:cs="Times New Roman"/>
                  <w:sz w:val="24"/>
                </w:rPr>
                <m:t>μ</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r>
            <w:rPr>
              <w:rFonts w:ascii="Cambria Math" w:eastAsia="Times New Roman" w:hAnsi="Cambria Math" w:cs="Times New Roman"/>
              <w:sz w:val="24"/>
            </w:rPr>
            <m:t>+</m:t>
          </m:r>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i/>
                  <w:iCs/>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oMath>
      </m:oMathPara>
    </w:p>
    <w:p w14:paraId="0E4A13EB" w14:textId="6C1C2F21"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w:t>
      </w:r>
      <w:r w:rsidRPr="00720FB7">
        <w:rPr>
          <w:rFonts w:ascii="Times New Roman" w:eastAsia="Times New Roman" w:hAnsi="Times New Roman" w:cs="Times New Roman"/>
          <w:iCs/>
          <w:sz w:val="24"/>
        </w:rPr>
        <w:t xml:space="preserve">capture the dynamics of the time series </w:t>
      </w:r>
      <w:r w:rsidR="00411D93" w:rsidRPr="00720FB7">
        <w:rPr>
          <w:rFonts w:ascii="Times New Roman" w:eastAsia="Times New Roman" w:hAnsi="Times New Roman" w:cs="Times New Roman"/>
          <w:iCs/>
          <w:sz w:val="24"/>
        </w:rPr>
        <w:fldChar w:fldCharType="begin"/>
      </w:r>
      <w:r w:rsidR="00A0782F" w:rsidRPr="00720FB7">
        <w:rPr>
          <w:rFonts w:ascii="Times New Roman" w:eastAsia="Times New Roman" w:hAnsi="Times New Roman" w:cs="Times New Roman"/>
          <w:iCs/>
          <w:sz w:val="24"/>
        </w:rPr>
        <w:instrText xml:space="preserve"> ADDIN EN.CITE &lt;EndNote&gt;&lt;Cite&gt;&lt;Author&gt;Harvey&lt;/Author&gt;&lt;Year&gt;2007&lt;/Year&gt;&lt;RecNum&gt;1&lt;/RecNum&gt;&lt;DisplayText&gt;(39)&lt;/DisplayText&gt;&lt;record&gt;&lt;rec-number&gt;1&lt;/rec-number&gt;&lt;foreign-keys&gt;&lt;key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720FB7">
        <w:rPr>
          <w:rFonts w:ascii="Times New Roman" w:eastAsia="Times New Roman" w:hAnsi="Times New Roman" w:cs="Times New Roman"/>
          <w:iCs/>
          <w:sz w:val="24"/>
        </w:rPr>
        <w:fldChar w:fldCharType="separate"/>
      </w:r>
      <w:r w:rsidR="00A0782F" w:rsidRPr="00720FB7">
        <w:rPr>
          <w:rFonts w:ascii="Times New Roman" w:eastAsia="Times New Roman" w:hAnsi="Times New Roman" w:cs="Times New Roman"/>
          <w:iCs/>
          <w:noProof/>
          <w:sz w:val="24"/>
        </w:rPr>
        <w:t>(39)</w:t>
      </w:r>
      <w:r w:rsidR="00411D93" w:rsidRPr="00720FB7">
        <w:rPr>
          <w:rFonts w:ascii="Times New Roman" w:eastAsia="Times New Roman" w:hAnsi="Times New Roman" w:cs="Times New Roman"/>
          <w:iCs/>
          <w:sz w:val="24"/>
        </w:rPr>
        <w:fldChar w:fldCharType="end"/>
      </w:r>
      <w:r w:rsidR="00542C1B" w:rsidRPr="00720FB7">
        <w:rPr>
          <w:rFonts w:ascii="Times New Roman" w:eastAsia="Times New Roman" w:hAnsi="Times New Roman" w:cs="Times New Roman"/>
          <w:iCs/>
          <w:sz w:val="24"/>
        </w:rPr>
        <w:t xml:space="preserve">. </w:t>
      </w:r>
      <w:r w:rsidR="00365CA7" w:rsidRPr="00720FB7">
        <w:rPr>
          <w:rFonts w:ascii="Times New Roman" w:eastAsia="Times New Roman" w:hAnsi="Times New Roman" w:cs="Times New Roman"/>
          <w:iCs/>
          <w:sz w:val="24"/>
        </w:rPr>
        <w:t>T</w:t>
      </w:r>
      <w:r w:rsidR="00BD5266" w:rsidRPr="00720FB7">
        <w:rPr>
          <w:rFonts w:ascii="Times New Roman" w:eastAsia="Times New Roman" w:hAnsi="Times New Roman" w:cs="Times New Roman"/>
          <w:iCs/>
          <w:sz w:val="24"/>
        </w:rPr>
        <w:t xml:space="preserve">rends </w:t>
      </w:r>
      <w:r w:rsidRPr="00720FB7">
        <w:rPr>
          <w:rFonts w:ascii="Times New Roman" w:eastAsia="Times New Roman" w:hAnsi="Times New Roman" w:cs="Times New Roman"/>
          <w:iCs/>
          <w:sz w:val="24"/>
        </w:rPr>
        <w:t>(</w:t>
      </w:r>
      <m:oMath>
        <m:sSub>
          <m:sSubPr>
            <m:ctrlPr>
              <w:rPr>
                <w:rFonts w:ascii="Cambria Math" w:eastAsia="Times New Roman" w:hAnsi="Cambria Math" w:cs="Times New Roman"/>
                <w:i/>
                <w:iCs/>
                <w:sz w:val="24"/>
              </w:rPr>
            </m:ctrlPr>
          </m:sSubPr>
          <m:e>
            <m:r>
              <m:rPr>
                <m:sty m:val="p"/>
              </m:rPr>
              <w:rPr>
                <w:rFonts w:ascii="Cambria Math" w:eastAsia="Times New Roman" w:hAnsi="Cambria Math" w:cs="Times New Roman"/>
                <w:sz w:val="24"/>
              </w:rPr>
              <m:t>μ</m:t>
            </m:r>
          </m:e>
          <m:sub>
            <m:r>
              <w:rPr>
                <w:rFonts w:ascii="Cambria Math" w:eastAsia="Times New Roman" w:hAnsi="Cambria Math" w:cs="Times New Roman"/>
                <w:sz w:val="24"/>
              </w:rPr>
              <m:t>t</m:t>
            </m:r>
          </m:sub>
        </m:sSub>
      </m:oMath>
      <w:r w:rsidRPr="00720FB7">
        <w:rPr>
          <w:rFonts w:ascii="Times New Roman" w:eastAsia="Times New Roman" w:hAnsi="Times New Roman" w:cs="Times New Roman"/>
          <w:iCs/>
          <w:sz w:val="24"/>
        </w:rPr>
        <w:t>) describe how the hospitalizations</w:t>
      </w:r>
      <w:r w:rsidRPr="00055969">
        <w:rPr>
          <w:rFonts w:ascii="Times New Roman" w:eastAsia="Times New Roman" w:hAnsi="Times New Roman" w:cs="Times New Roman"/>
          <w:iCs/>
          <w:sz w:val="24"/>
        </w:rPr>
        <w:t xml:space="preserve"> and consultations are related to underlying states and how the latent state changes over time. It is referred to as the unobserved trend inherent in time-series data. It is associated with a probability distribution of the noise and random disturbances, which allows to incorporate empirical priors on the parameter and transitory or cyclic components able to approximate volatility in the series. The </w:t>
      </w:r>
      <w:r w:rsidR="00BD5266" w:rsidRPr="00055969">
        <w:rPr>
          <w:rFonts w:ascii="Times New Roman" w:eastAsia="Times New Roman" w:hAnsi="Times New Roman" w:cs="Times New Roman"/>
          <w:iCs/>
          <w:sz w:val="24"/>
        </w:rPr>
        <w:t>second</w:t>
      </w:r>
      <w:r w:rsidRPr="00055969">
        <w:rPr>
          <w:rFonts w:ascii="Times New Roman" w:eastAsia="Times New Roman" w:hAnsi="Times New Roman" w:cs="Times New Roman"/>
          <w:iCs/>
          <w:sz w:val="24"/>
        </w:rPr>
        <w:t xml:space="preserve"> component</w:t>
      </w:r>
      <w:r w:rsidR="00BD5266" w:rsidRPr="00055969">
        <w:rPr>
          <w:rFonts w:ascii="Times New Roman" w:eastAsia="Times New Roman" w:hAnsi="Times New Roman" w:cs="Times New Roman"/>
          <w:iCs/>
          <w:sz w:val="24"/>
        </w:rPr>
        <w:t xml:space="preserv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oMath>
      <w:r w:rsidR="00BD5266"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The </w:t>
      </w:r>
      <w:r w:rsidR="00BD5266" w:rsidRPr="00055969">
        <w:rPr>
          <w:rFonts w:ascii="Times New Roman" w:eastAsia="Times New Roman" w:hAnsi="Times New Roman" w:cs="Times New Roman"/>
          <w:iCs/>
          <w:sz w:val="24"/>
        </w:rPr>
        <w:t>third</w:t>
      </w:r>
      <w:r w:rsidRPr="00055969">
        <w:rPr>
          <w:rFonts w:ascii="Times New Roman" w:eastAsia="Times New Roman" w:hAnsi="Times New Roman" w:cs="Times New Roman"/>
          <w:iCs/>
          <w:sz w:val="24"/>
        </w:rPr>
        <w:t xml:space="preserve"> component </w:t>
      </w:r>
      <w:r w:rsidR="00BD5266" w:rsidRPr="00055969">
        <w:rPr>
          <w:rFonts w:ascii="Times New Roman" w:eastAsia="Times New Roman" w:hAnsi="Times New Roman" w:cs="Times New Roman"/>
          <w:iCs/>
          <w:sz w:val="24"/>
        </w:rPr>
        <w:t>(</w:t>
      </w:r>
      <m:oMath>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00BD5266" w:rsidRPr="00055969">
        <w:rPr>
          <w:rFonts w:ascii="Times New Roman" w:eastAsia="Times New Roman" w:hAnsi="Times New Roman" w:cs="Times New Roman"/>
          <w:sz w:val="24"/>
        </w:rPr>
        <w:t xml:space="preserve"> </w:t>
      </w:r>
      <w:r w:rsidRPr="00055969">
        <w:rPr>
          <w:rFonts w:ascii="Times New Roman" w:eastAsia="Times New Roman" w:hAnsi="Times New Roman" w:cs="Times New Roman"/>
          <w:iCs/>
          <w:sz w:val="24"/>
        </w:rPr>
        <w:t>relates to other contemporaneous time-series that can be included as covariates via linear regression. We used as a covariate the circulatory hospitalizations when the outcome were hospitalizations,</w:t>
      </w:r>
      <w:r w:rsidRPr="00055969">
        <w:rPr>
          <w:rFonts w:ascii="Times New Roman" w:eastAsia="Times New Roman" w:hAnsi="Times New Roman" w:cs="Times New Roman"/>
          <w:b/>
          <w:bCs/>
          <w:iCs/>
          <w:sz w:val="24"/>
        </w:rPr>
        <w:t xml:space="preserve"> </w:t>
      </w:r>
      <w:r w:rsidRPr="00055969">
        <w:rPr>
          <w:rFonts w:ascii="Times New Roman" w:eastAsia="Times New Roman" w:hAnsi="Times New Roman" w:cs="Times New Roman"/>
          <w:iCs/>
          <w:sz w:val="24"/>
        </w:rPr>
        <w:t xml:space="preserve">and consultations series when the outcome were consultations. Due to the length of the time-series, we used a dynamic framework which included the coefficients of time-varying regression, as a way to relax the assumption of stability of the model structure, and in which coefficients change over time according to a random walk process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4AEAC422" w14:textId="336FD524"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Pr="00055969">
        <w:rPr>
          <w:rFonts w:ascii="Times New Roman" w:eastAsia="Times New Roman" w:hAnsi="Times New Roman" w:cs="Times New Roman"/>
          <w:iCs/>
          <w:sz w:val="24"/>
        </w:rPr>
        <w:t xml:space="preserve">, different </w:t>
      </w:r>
      <w:r w:rsidRPr="00055969">
        <w:rPr>
          <w:rFonts w:ascii="Times New Roman" w:eastAsia="Times New Roman" w:hAnsi="Times New Roman" w:cs="Times New Roman"/>
          <w:iCs/>
          <w:sz w:val="24"/>
        </w:rPr>
        <w:lastRenderedPageBreak/>
        <w:t xml:space="preserve">trend drifts such as a random-walk, a semi-local linear trend or a local linear trend, or the inclusion of cyclicity of autoregressive terms. We selected the model with lower cumulative absolute one step ahead errors in the pre-intervention period for each outcome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&lt;EndNote&gt;&lt;Cite&gt;&lt;Author&gt;Koopman&lt;/Author&gt;&lt;Year&gt;2000&lt;/Year&gt;&lt;RecNum&gt;15&lt;/RecNum&gt;&lt;DisplayText&gt;(40)&lt;/DisplayText&gt;&lt;record&gt;&lt;rec-number&gt;15&lt;/rec-number&gt;&lt;foreign-keys&gt;&lt;key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(40)</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 xml:space="preserve">. </w:t>
      </w:r>
      <w:r w:rsidRPr="00055969">
        <w:rPr>
          <w:rFonts w:ascii="Times New Roman" w:eastAsia="Times New Roman" w:hAnsi="Times New Roman" w:cs="Times New Roman"/>
          <w:iCs/>
          <w:sz w:val="24"/>
        </w:rPr>
        <w:t xml:space="preserve">The models that had lower errors assumed studentized distributions, which are robust against anomalies such as data outliers. These comparisons allowed us to choose the specified structure with the greater accuracy to match actual trends before social protests in order to strengthen causal inference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&lt;EndNote&gt;&lt;Cite&gt;&lt;Author&gt;Scott&lt;/Author&gt;&lt;Year&gt;2020&lt;/Year&gt;&lt;RecNum&gt;11&lt;/RecNum&gt;&lt;DisplayText&gt;(41)&lt;/DisplayText&gt;&lt;record&gt;&lt;rec-number&gt;11&lt;/rec-number&gt;&lt;foreign-keys&gt;&lt;key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(41)</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2B733B2C" w14:textId="3A37864B"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Models were computed through Markov Chain Monte Carlo (MCMC) using Gibbs sampling. We ran was 30,000 iterations following a 10% burn-in period. The point effect of social protest and its 95% credible interval was generated as the difference between the estimated forecasts and the observed trend across the each iteration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&lt;EndNote&gt;&lt;Cite&gt;&lt;Author&gt;Fragoso&lt;/Author&gt;&lt;Year&gt;2018&lt;/Year&gt;&lt;RecNum&gt;2&lt;/RecNum&gt;&lt;DisplayText&gt;(42)&lt;/DisplayText&gt;&lt;record&gt;&lt;rec-number&gt;2&lt;/rec-number&gt;&lt;foreign-keys&gt;&lt;key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(42)</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7EB1D342" w14:textId="7D62F4B1" w:rsidR="00542C1B" w:rsidRPr="00055969" w:rsidRDefault="00542C1B" w:rsidP="00542C1B">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All analyses and graphics were completed using R v 4.0.2.</w:t>
      </w:r>
    </w:p>
    <w:p w14:paraId="58521BD1" w14:textId="77777777" w:rsidR="00DE24FF" w:rsidRPr="00055969" w:rsidRDefault="00DE24FF" w:rsidP="00542C1B">
      <w:pPr>
        <w:spacing w:line="360" w:lineRule="auto"/>
        <w:jc w:val="both"/>
        <w:rPr>
          <w:rFonts w:ascii="Times New Roman" w:eastAsia="Times New Roman" w:hAnsi="Times New Roman" w:cs="Times New Roman"/>
          <w:sz w:val="24"/>
        </w:rPr>
      </w:pPr>
    </w:p>
    <w:p w14:paraId="070287BC" w14:textId="29A305FD" w:rsidR="00542C1B" w:rsidRPr="00055969" w:rsidRDefault="00055969" w:rsidP="00542C1B">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b/>
          <w:bCs/>
          <w:iCs/>
          <w:sz w:val="24"/>
        </w:rPr>
        <w:t>Sensitivity analysis</w:t>
      </w:r>
    </w:p>
    <w:p w14:paraId="035DF649" w14:textId="77777777" w:rsidR="00720FB7" w:rsidRDefault="00542C1B" w:rsidP="00720FB7">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We used historical controls to contrast observed ED consultation and hospitalizations in the exposure period</w:t>
      </w:r>
      <w:r w:rsidR="004421D3" w:rsidRPr="00055969">
        <w:rPr>
          <w:rFonts w:ascii="Times New Roman" w:eastAsia="Times New Roman" w:hAnsi="Times New Roman" w:cs="Times New Roman"/>
          <w:sz w:val="24"/>
        </w:rPr>
        <w:t>;</w:t>
      </w:r>
      <w:r w:rsidRPr="00055969">
        <w:rPr>
          <w:rFonts w:ascii="Times New Roman" w:eastAsia="Times New Roman" w:hAnsi="Times New Roman" w:cs="Times New Roman"/>
          <w:sz w:val="24"/>
        </w:rPr>
        <w:t xml:space="preserve"> that is, we used the same outcomes in the same hospitals, for the same time of the year, but in a different period (2015-2018).</w:t>
      </w:r>
    </w:p>
    <w:p w14:paraId="45CF6DD6" w14:textId="21EC5AA3" w:rsidR="00971777" w:rsidRPr="00055969" w:rsidRDefault="00EC2C08" w:rsidP="00720FB7">
      <w:pPr>
        <w:spacing w:line="360" w:lineRule="auto"/>
        <w:jc w:val="both"/>
        <w:rPr>
          <w:rFonts w:ascii="Times New Roman" w:eastAsia="Times New Roman" w:hAnsi="Times New Roman" w:cs="Times New Roman"/>
          <w:b/>
          <w:bCs/>
          <w:sz w:val="24"/>
        </w:rPr>
      </w:pPr>
      <w:r w:rsidRPr="00055969">
        <w:rPr>
          <w:rFonts w:ascii="Times New Roman" w:eastAsia="Times New Roman" w:hAnsi="Times New Roman" w:cs="Times New Roman"/>
          <w:b/>
          <w:bCs/>
          <w:iCs/>
          <w:sz w:val="24"/>
        </w:rPr>
        <w:t>Supplemental Table 2</w:t>
      </w:r>
      <w:r w:rsidR="00971777" w:rsidRPr="00055969">
        <w:rPr>
          <w:rFonts w:ascii="Times New Roman" w:eastAsia="Times New Roman" w:hAnsi="Times New Roman" w:cs="Times New Roman"/>
          <w:b/>
          <w:bCs/>
          <w:sz w:val="24"/>
        </w:rPr>
        <w:t xml:space="preserve">. </w:t>
      </w:r>
      <w:r w:rsidR="00E91F09" w:rsidRPr="00055969">
        <w:rPr>
          <w:rFonts w:ascii="Times New Roman" w:eastAsia="Times New Roman" w:hAnsi="Times New Roman" w:cs="Times New Roman"/>
          <w:b/>
          <w:bCs/>
          <w:sz w:val="24"/>
        </w:rPr>
        <w:t>Median</w:t>
      </w:r>
      <w:r w:rsidR="00971777" w:rsidRPr="00055969">
        <w:rPr>
          <w:rFonts w:ascii="Times New Roman" w:eastAsia="Times New Roman" w:hAnsi="Times New Roman" w:cs="Times New Roman"/>
          <w:b/>
          <w:bCs/>
          <w:sz w:val="24"/>
        </w:rPr>
        <w:t xml:space="preserve"> of </w:t>
      </w:r>
      <w:r w:rsidR="00055969" w:rsidRPr="00055969">
        <w:rPr>
          <w:rFonts w:ascii="Times New Roman" w:eastAsia="Times New Roman" w:hAnsi="Times New Roman" w:cs="Times New Roman"/>
          <w:b/>
          <w:bCs/>
          <w:sz w:val="24"/>
        </w:rPr>
        <w:t>h</w:t>
      </w:r>
      <w:r w:rsidR="00971777" w:rsidRPr="00055969">
        <w:rPr>
          <w:rFonts w:ascii="Times New Roman" w:eastAsia="Times New Roman" w:hAnsi="Times New Roman" w:cs="Times New Roman"/>
          <w:b/>
          <w:bCs/>
          <w:sz w:val="24"/>
        </w:rPr>
        <w:t xml:space="preserve">ospitalizations and </w:t>
      </w:r>
      <w:r w:rsidR="00055969" w:rsidRPr="00055969">
        <w:rPr>
          <w:rFonts w:ascii="Times New Roman" w:eastAsia="Times New Roman" w:hAnsi="Times New Roman" w:cs="Times New Roman"/>
          <w:b/>
          <w:bCs/>
          <w:sz w:val="24"/>
        </w:rPr>
        <w:t>c</w:t>
      </w:r>
      <w:r w:rsidR="00971777" w:rsidRPr="00055969">
        <w:rPr>
          <w:rFonts w:ascii="Times New Roman" w:eastAsia="Times New Roman" w:hAnsi="Times New Roman" w:cs="Times New Roman"/>
          <w:b/>
          <w:bCs/>
          <w:sz w:val="24"/>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720FB7"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720FB7" w:rsidRDefault="00D47360" w:rsidP="00720FB7">
            <w:pPr>
              <w:spacing w:after="0" w:line="240" w:lineRule="auto"/>
              <w:rPr>
                <w:rFonts w:ascii="Times New Roman" w:eastAsia="Times New Roman" w:hAnsi="Times New Roman" w:cs="Times New Roman"/>
                <w:b/>
                <w:bCs/>
                <w:sz w:val="20"/>
                <w:szCs w:val="20"/>
                <w:lang w:eastAsia="es-CL"/>
              </w:rPr>
            </w:pPr>
            <w:r w:rsidRPr="00720FB7">
              <w:rPr>
                <w:rFonts w:ascii="Times New Roman" w:eastAsia="Times New Roman" w:hAnsi="Times New Roman" w:cs="Times New Roman"/>
                <w:b/>
                <w:bCs/>
                <w:sz w:val="20"/>
                <w:szCs w:val="20"/>
                <w:lang w:eastAsia="es-CL"/>
              </w:rPr>
              <w:t>Outcomes</w:t>
            </w:r>
          </w:p>
        </w:tc>
        <w:tc>
          <w:tcPr>
            <w:tcW w:w="2409" w:type="dxa"/>
            <w:tcBorders>
              <w:top w:val="single" w:sz="4" w:space="0" w:color="auto"/>
            </w:tcBorders>
            <w:shd w:val="clear" w:color="auto" w:fill="auto"/>
            <w:hideMark/>
          </w:tcPr>
          <w:p w14:paraId="01BC4310" w14:textId="39456627"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2015-2018</w:t>
            </w:r>
          </w:p>
        </w:tc>
        <w:tc>
          <w:tcPr>
            <w:tcW w:w="1979" w:type="dxa"/>
            <w:tcBorders>
              <w:top w:val="single" w:sz="4" w:space="0" w:color="auto"/>
            </w:tcBorders>
            <w:shd w:val="clear" w:color="auto" w:fill="auto"/>
            <w:hideMark/>
          </w:tcPr>
          <w:p w14:paraId="2E657FF3" w14:textId="1241F344"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2019</w:t>
            </w:r>
          </w:p>
        </w:tc>
      </w:tr>
      <w:tr w:rsidR="00971777" w:rsidRPr="00720FB7"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720FB7" w:rsidRDefault="00971777" w:rsidP="00720FB7">
            <w:pPr>
              <w:spacing w:after="0" w:line="240" w:lineRule="auto"/>
              <w:rPr>
                <w:rFonts w:ascii="Times New Roman" w:eastAsia="Times New Roman" w:hAnsi="Times New Roman" w:cs="Times New Roman"/>
                <w:i/>
                <w:iCs/>
                <w:sz w:val="20"/>
                <w:szCs w:val="20"/>
                <w:lang w:val="es-CL" w:eastAsia="es-CL"/>
              </w:rPr>
            </w:pPr>
          </w:p>
        </w:tc>
        <w:tc>
          <w:tcPr>
            <w:tcW w:w="2409" w:type="dxa"/>
            <w:tcBorders>
              <w:bottom w:val="single" w:sz="4" w:space="0" w:color="auto"/>
            </w:tcBorders>
            <w:shd w:val="clear" w:color="auto" w:fill="auto"/>
            <w:hideMark/>
          </w:tcPr>
          <w:p w14:paraId="37A02FB9"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N=210</w:t>
            </w:r>
          </w:p>
        </w:tc>
        <w:tc>
          <w:tcPr>
            <w:tcW w:w="1979" w:type="dxa"/>
            <w:tcBorders>
              <w:bottom w:val="single" w:sz="4" w:space="0" w:color="auto"/>
            </w:tcBorders>
            <w:shd w:val="clear" w:color="auto" w:fill="auto"/>
            <w:hideMark/>
          </w:tcPr>
          <w:p w14:paraId="175391AB"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N=52</w:t>
            </w:r>
          </w:p>
        </w:tc>
      </w:tr>
      <w:tr w:rsidR="00971777" w:rsidRPr="00720FB7"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Consultations</w:t>
            </w:r>
          </w:p>
        </w:tc>
        <w:tc>
          <w:tcPr>
            <w:tcW w:w="2409" w:type="dxa"/>
            <w:tcBorders>
              <w:top w:val="single" w:sz="4" w:space="0" w:color="auto"/>
            </w:tcBorders>
            <w:shd w:val="clear" w:color="auto" w:fill="auto"/>
            <w:hideMark/>
          </w:tcPr>
          <w:p w14:paraId="0F57A2C3"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3183 [3003;3394]</w:t>
            </w:r>
          </w:p>
        </w:tc>
        <w:tc>
          <w:tcPr>
            <w:tcW w:w="1979" w:type="dxa"/>
            <w:tcBorders>
              <w:top w:val="single" w:sz="4" w:space="0" w:color="auto"/>
            </w:tcBorders>
            <w:shd w:val="clear" w:color="auto" w:fill="auto"/>
            <w:hideMark/>
          </w:tcPr>
          <w:p w14:paraId="300BBE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2846 [2678;2949]</w:t>
            </w:r>
          </w:p>
        </w:tc>
      </w:tr>
      <w:tr w:rsidR="00971777" w:rsidRPr="00720FB7" w14:paraId="759FE73F" w14:textId="77777777" w:rsidTr="00720FB7">
        <w:trPr>
          <w:trHeight w:val="170"/>
          <w:jc w:val="center"/>
        </w:trPr>
        <w:tc>
          <w:tcPr>
            <w:tcW w:w="4395" w:type="dxa"/>
            <w:shd w:val="clear" w:color="auto" w:fill="auto"/>
            <w:hideMark/>
          </w:tcPr>
          <w:p w14:paraId="7B64259B"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Consultations</w:t>
            </w:r>
          </w:p>
        </w:tc>
        <w:tc>
          <w:tcPr>
            <w:tcW w:w="2409" w:type="dxa"/>
            <w:shd w:val="clear" w:color="auto" w:fill="auto"/>
            <w:hideMark/>
          </w:tcPr>
          <w:p w14:paraId="4C039CAD"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792 [724;878]</w:t>
            </w:r>
          </w:p>
        </w:tc>
        <w:tc>
          <w:tcPr>
            <w:tcW w:w="1979" w:type="dxa"/>
            <w:shd w:val="clear" w:color="auto" w:fill="auto"/>
            <w:hideMark/>
          </w:tcPr>
          <w:p w14:paraId="419E6BF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866 [779;944]</w:t>
            </w:r>
          </w:p>
        </w:tc>
      </w:tr>
      <w:tr w:rsidR="00971777" w:rsidRPr="00720FB7" w14:paraId="17384642" w14:textId="77777777" w:rsidTr="00720FB7">
        <w:trPr>
          <w:trHeight w:val="170"/>
          <w:jc w:val="center"/>
        </w:trPr>
        <w:tc>
          <w:tcPr>
            <w:tcW w:w="4395" w:type="dxa"/>
            <w:shd w:val="clear" w:color="auto" w:fill="auto"/>
            <w:hideMark/>
          </w:tcPr>
          <w:p w14:paraId="12774EE8"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Consultations</w:t>
            </w:r>
          </w:p>
        </w:tc>
        <w:tc>
          <w:tcPr>
            <w:tcW w:w="2409" w:type="dxa"/>
            <w:shd w:val="clear" w:color="auto" w:fill="auto"/>
            <w:hideMark/>
          </w:tcPr>
          <w:p w14:paraId="061AC6DE"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140 [115;176]</w:t>
            </w:r>
          </w:p>
        </w:tc>
        <w:tc>
          <w:tcPr>
            <w:tcW w:w="1979" w:type="dxa"/>
            <w:shd w:val="clear" w:color="auto" w:fill="auto"/>
            <w:hideMark/>
          </w:tcPr>
          <w:p w14:paraId="4C4BE90C"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154 [104;198]</w:t>
            </w:r>
          </w:p>
        </w:tc>
      </w:tr>
      <w:tr w:rsidR="00971777" w:rsidRPr="00720FB7" w14:paraId="4DF3B1FB" w14:textId="77777777" w:rsidTr="00720FB7">
        <w:trPr>
          <w:trHeight w:val="170"/>
          <w:jc w:val="center"/>
        </w:trPr>
        <w:tc>
          <w:tcPr>
            <w:tcW w:w="4395" w:type="dxa"/>
            <w:shd w:val="clear" w:color="auto" w:fill="auto"/>
            <w:hideMark/>
          </w:tcPr>
          <w:p w14:paraId="64EBFDBC"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Consultations</w:t>
            </w:r>
          </w:p>
        </w:tc>
        <w:tc>
          <w:tcPr>
            <w:tcW w:w="2409" w:type="dxa"/>
            <w:shd w:val="clear" w:color="auto" w:fill="auto"/>
            <w:hideMark/>
          </w:tcPr>
          <w:p w14:paraId="4C71F22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100 [86.0;121]</w:t>
            </w:r>
          </w:p>
        </w:tc>
        <w:tc>
          <w:tcPr>
            <w:tcW w:w="1979" w:type="dxa"/>
            <w:shd w:val="clear" w:color="auto" w:fill="auto"/>
            <w:hideMark/>
          </w:tcPr>
          <w:p w14:paraId="4A62DE37"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108 [95.8;134]</w:t>
            </w:r>
          </w:p>
        </w:tc>
      </w:tr>
      <w:tr w:rsidR="00971777" w:rsidRPr="00720FB7" w14:paraId="11ACD8D8" w14:textId="77777777" w:rsidTr="00720FB7">
        <w:trPr>
          <w:trHeight w:val="170"/>
          <w:jc w:val="center"/>
        </w:trPr>
        <w:tc>
          <w:tcPr>
            <w:tcW w:w="4395" w:type="dxa"/>
            <w:shd w:val="clear" w:color="auto" w:fill="auto"/>
            <w:hideMark/>
          </w:tcPr>
          <w:p w14:paraId="18FFC766"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Hospitalizations</w:t>
            </w:r>
          </w:p>
        </w:tc>
        <w:tc>
          <w:tcPr>
            <w:tcW w:w="2409" w:type="dxa"/>
            <w:shd w:val="clear" w:color="auto" w:fill="auto"/>
            <w:hideMark/>
          </w:tcPr>
          <w:p w14:paraId="2791460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 [264;310]</w:t>
            </w:r>
          </w:p>
        </w:tc>
        <w:tc>
          <w:tcPr>
            <w:tcW w:w="1979" w:type="dxa"/>
            <w:shd w:val="clear" w:color="auto" w:fill="auto"/>
            <w:hideMark/>
          </w:tcPr>
          <w:p w14:paraId="0B3880AB"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300 [286;315]</w:t>
            </w:r>
          </w:p>
        </w:tc>
      </w:tr>
      <w:tr w:rsidR="00971777" w:rsidRPr="00720FB7" w14:paraId="7F2A816F" w14:textId="77777777" w:rsidTr="00720FB7">
        <w:trPr>
          <w:trHeight w:val="170"/>
          <w:jc w:val="center"/>
        </w:trPr>
        <w:tc>
          <w:tcPr>
            <w:tcW w:w="4395" w:type="dxa"/>
            <w:shd w:val="clear" w:color="auto" w:fill="auto"/>
            <w:hideMark/>
          </w:tcPr>
          <w:p w14:paraId="2F079D34"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w:t>
            </w:r>
          </w:p>
        </w:tc>
        <w:tc>
          <w:tcPr>
            <w:tcW w:w="2409" w:type="dxa"/>
            <w:shd w:val="clear" w:color="auto" w:fill="auto"/>
            <w:hideMark/>
          </w:tcPr>
          <w:p w14:paraId="5226995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57.0 [51.0;64.0]</w:t>
            </w:r>
          </w:p>
        </w:tc>
        <w:tc>
          <w:tcPr>
            <w:tcW w:w="1979" w:type="dxa"/>
            <w:shd w:val="clear" w:color="auto" w:fill="auto"/>
            <w:hideMark/>
          </w:tcPr>
          <w:p w14:paraId="2DD5D3C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73.0 [65.0;77.5]</w:t>
            </w:r>
          </w:p>
        </w:tc>
      </w:tr>
      <w:tr w:rsidR="00971777" w:rsidRPr="00720FB7" w14:paraId="1EDCC57F" w14:textId="77777777" w:rsidTr="00720FB7">
        <w:trPr>
          <w:trHeight w:val="170"/>
          <w:jc w:val="center"/>
        </w:trPr>
        <w:tc>
          <w:tcPr>
            <w:tcW w:w="4395" w:type="dxa"/>
            <w:shd w:val="clear" w:color="auto" w:fill="auto"/>
            <w:hideMark/>
          </w:tcPr>
          <w:p w14:paraId="1CB4811A"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w:t>
            </w:r>
          </w:p>
        </w:tc>
        <w:tc>
          <w:tcPr>
            <w:tcW w:w="2409" w:type="dxa"/>
            <w:shd w:val="clear" w:color="auto" w:fill="auto"/>
            <w:hideMark/>
          </w:tcPr>
          <w:p w14:paraId="53C98D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19.0 [15.0;23.0]</w:t>
            </w:r>
          </w:p>
        </w:tc>
        <w:tc>
          <w:tcPr>
            <w:tcW w:w="1979" w:type="dxa"/>
            <w:shd w:val="clear" w:color="auto" w:fill="auto"/>
            <w:hideMark/>
          </w:tcPr>
          <w:p w14:paraId="7633089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22.0 [18.8;26.0]</w:t>
            </w:r>
          </w:p>
        </w:tc>
      </w:tr>
      <w:tr w:rsidR="00971777" w:rsidRPr="00720FB7" w14:paraId="762ECC11" w14:textId="77777777" w:rsidTr="00720FB7">
        <w:trPr>
          <w:trHeight w:val="170"/>
          <w:jc w:val="center"/>
        </w:trPr>
        <w:tc>
          <w:tcPr>
            <w:tcW w:w="4395" w:type="dxa"/>
            <w:shd w:val="clear" w:color="auto" w:fill="auto"/>
            <w:hideMark/>
          </w:tcPr>
          <w:p w14:paraId="169167BD"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Hospitalizations</w:t>
            </w:r>
          </w:p>
        </w:tc>
        <w:tc>
          <w:tcPr>
            <w:tcW w:w="2409" w:type="dxa"/>
            <w:shd w:val="clear" w:color="auto" w:fill="auto"/>
            <w:hideMark/>
          </w:tcPr>
          <w:p w14:paraId="634585E4"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29.0 [23.0;36.0]</w:t>
            </w:r>
          </w:p>
        </w:tc>
        <w:tc>
          <w:tcPr>
            <w:tcW w:w="1979" w:type="dxa"/>
            <w:shd w:val="clear" w:color="auto" w:fill="auto"/>
            <w:hideMark/>
          </w:tcPr>
          <w:p w14:paraId="7D2E598F"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32.0 [27.5;37.0]</w:t>
            </w:r>
          </w:p>
        </w:tc>
      </w:tr>
      <w:tr w:rsidR="00E91F09" w:rsidRPr="00720FB7" w14:paraId="170C599E" w14:textId="77777777" w:rsidTr="00720FB7">
        <w:trPr>
          <w:trHeight w:val="170"/>
          <w:jc w:val="center"/>
        </w:trPr>
        <w:tc>
          <w:tcPr>
            <w:tcW w:w="4395" w:type="dxa"/>
            <w:shd w:val="clear" w:color="auto" w:fill="auto"/>
            <w:hideMark/>
          </w:tcPr>
          <w:p w14:paraId="7C579199" w14:textId="213C73C1"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 per 1,000 consultations</w:t>
            </w:r>
          </w:p>
        </w:tc>
        <w:tc>
          <w:tcPr>
            <w:tcW w:w="2409" w:type="dxa"/>
            <w:shd w:val="clear" w:color="auto" w:fill="auto"/>
            <w:hideMark/>
          </w:tcPr>
          <w:p w14:paraId="46798A4D"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72.0 [62.1;85.1]</w:t>
            </w:r>
          </w:p>
        </w:tc>
        <w:tc>
          <w:tcPr>
            <w:tcW w:w="1979" w:type="dxa"/>
            <w:shd w:val="clear" w:color="auto" w:fill="auto"/>
            <w:hideMark/>
          </w:tcPr>
          <w:p w14:paraId="3FBB7F38"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80.6 [72.8;96.8]</w:t>
            </w:r>
          </w:p>
        </w:tc>
      </w:tr>
      <w:tr w:rsidR="00E91F09" w:rsidRPr="00720FB7"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 per 1,000 consultations</w:t>
            </w:r>
          </w:p>
        </w:tc>
        <w:tc>
          <w:tcPr>
            <w:tcW w:w="2409" w:type="dxa"/>
            <w:tcBorders>
              <w:bottom w:val="single" w:sz="4" w:space="0" w:color="auto"/>
            </w:tcBorders>
            <w:shd w:val="clear" w:color="auto" w:fill="auto"/>
            <w:hideMark/>
          </w:tcPr>
          <w:p w14:paraId="7D95C6D1"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131 [108;161]</w:t>
            </w:r>
          </w:p>
        </w:tc>
        <w:tc>
          <w:tcPr>
            <w:tcW w:w="1979" w:type="dxa"/>
            <w:tcBorders>
              <w:bottom w:val="single" w:sz="4" w:space="0" w:color="auto"/>
            </w:tcBorders>
            <w:shd w:val="clear" w:color="auto" w:fill="auto"/>
            <w:hideMark/>
          </w:tcPr>
          <w:p w14:paraId="75F93509"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146 [108;187]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615F47E7" w:rsidR="00055969" w:rsidRDefault="004421D3"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The </w:t>
      </w:r>
      <w:r w:rsidR="00055969">
        <w:rPr>
          <w:rFonts w:ascii="Times New Roman" w:hAnsi="Times New Roman" w:cs="Times New Roman"/>
          <w:sz w:val="24"/>
        </w:rPr>
        <w:t xml:space="preserve">main </w:t>
      </w:r>
      <w:r w:rsidRPr="00055969">
        <w:rPr>
          <w:rFonts w:ascii="Times New Roman" w:hAnsi="Times New Roman" w:cs="Times New Roman"/>
          <w:sz w:val="24"/>
        </w:rPr>
        <w:t xml:space="preserve">analytical approach is a novel technique for estimating the causal effect for events in treated units, </w:t>
      </w:r>
      <w:r w:rsidR="00055969">
        <w:rPr>
          <w:rFonts w:ascii="Times New Roman" w:hAnsi="Times New Roman" w:cs="Times New Roman"/>
          <w:sz w:val="24"/>
        </w:rPr>
        <w:t>however,</w:t>
      </w:r>
      <w:r w:rsidRPr="00055969">
        <w:rPr>
          <w:rFonts w:ascii="Times New Roman" w:hAnsi="Times New Roman" w:cs="Times New Roman"/>
          <w:sz w:val="24"/>
        </w:rPr>
        <w:t xml:space="preserve"> consensus on best practice has not yet emerged. The </w:t>
      </w:r>
      <w:r w:rsidR="00055969">
        <w:rPr>
          <w:rFonts w:ascii="Times New Roman" w:hAnsi="Times New Roman" w:cs="Times New Roman"/>
          <w:sz w:val="24"/>
        </w:rPr>
        <w:t>way in which we</w:t>
      </w:r>
      <w:r w:rsidRPr="00055969">
        <w:rPr>
          <w:rFonts w:ascii="Times New Roman" w:hAnsi="Times New Roman" w:cs="Times New Roman"/>
          <w:sz w:val="24"/>
        </w:rPr>
        <w:t xml:space="preserve"> used the observational data to identify the relationship of interest is </w:t>
      </w:r>
      <w:r w:rsidRPr="00055969">
        <w:rPr>
          <w:rFonts w:ascii="Times New Roman" w:hAnsi="Times New Roman" w:cs="Times New Roman"/>
          <w:sz w:val="24"/>
        </w:rPr>
        <w:lastRenderedPageBreak/>
        <w:t>always obtained at the cost of assumptions. For this reason, we changed the identification</w:t>
      </w:r>
      <w:r w:rsidR="00CF418D" w:rsidRPr="00055969">
        <w:rPr>
          <w:rFonts w:ascii="Times New Roman" w:hAnsi="Times New Roman" w:cs="Times New Roman"/>
          <w:sz w:val="24"/>
        </w:rPr>
        <w:t xml:space="preserve"> strategy</w:t>
      </w:r>
      <w:r w:rsidR="00055969">
        <w:rPr>
          <w:rFonts w:ascii="Times New Roman" w:hAnsi="Times New Roman" w:cs="Times New Roman"/>
          <w:sz w:val="24"/>
        </w:rPr>
        <w:t xml:space="preserve"> in the sensitivity analysis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&lt;EndNote&gt;&lt;Cite&gt;&lt;Author&gt;Keele&lt;/Author&gt;&lt;Year&gt;2015&lt;/Year&gt;&lt;RecNum&gt;48&lt;/RecNum&gt;&lt;DisplayText&gt;(43)&lt;/DisplayText&gt;&lt;record&gt;&lt;rec-number&gt;48&lt;/rec-number&gt;&lt;foreign-keys&gt;&lt;key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(43)</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r w:rsidR="00055969">
        <w:rPr>
          <w:rFonts w:ascii="Times New Roman" w:hAnsi="Times New Roman" w:cs="Times New Roman"/>
          <w:sz w:val="24"/>
        </w:rPr>
        <w:t xml:space="preserve"> Here w</w:t>
      </w:r>
      <w:r w:rsidRPr="00055969">
        <w:rPr>
          <w:rFonts w:ascii="Times New Roman" w:hAnsi="Times New Roman" w:cs="Times New Roman"/>
          <w:sz w:val="24"/>
        </w:rPr>
        <w:t xml:space="preserve">e used the values of the outcomes and control variables of years from 2015 to 2018 as historical controls. </w:t>
      </w:r>
      <w:r w:rsidR="00055969">
        <w:rPr>
          <w:rFonts w:ascii="Times New Roman" w:hAnsi="Times New Roman" w:cs="Times New Roman"/>
          <w:sz w:val="24"/>
        </w:rPr>
        <w:t>Then</w:t>
      </w:r>
      <w:r w:rsidRPr="00055969">
        <w:rPr>
          <w:rFonts w:ascii="Times New Roman" w:hAnsi="Times New Roman" w:cs="Times New Roman"/>
          <w:sz w:val="24"/>
        </w:rPr>
        <w:t>, we compared the differences in weekly health services outcomes starting from the 43</w:t>
      </w:r>
      <w:r w:rsidR="00CF418D" w:rsidRPr="00055969">
        <w:rPr>
          <w:rFonts w:ascii="Times New Roman" w:hAnsi="Times New Roman" w:cs="Times New Roman"/>
          <w:sz w:val="24"/>
        </w:rPr>
        <w:t>rd</w:t>
      </w:r>
      <w:r w:rsidRPr="00055969">
        <w:rPr>
          <w:rFonts w:ascii="Times New Roman" w:hAnsi="Times New Roman" w:cs="Times New Roman"/>
          <w:sz w:val="24"/>
        </w:rPr>
        <w:t xml:space="preserve"> week, using a traditional fixed-effect difference-in-differences analysis</w:t>
      </w:r>
      <w:r w:rsidR="00055969">
        <w:rPr>
          <w:rFonts w:ascii="Times New Roman" w:hAnsi="Times New Roman" w:cs="Times New Roman"/>
          <w:sz w:val="24"/>
        </w:rPr>
        <w:t xml:space="preserve"> (DiD)</w:t>
      </w:r>
      <w:r w:rsidR="00F53775" w:rsidRPr="00055969">
        <w:rPr>
          <w:rFonts w:ascii="Times New Roman" w:hAnsi="Times New Roman" w:cs="Times New Roman"/>
          <w:sz w:val="24"/>
        </w:rPr>
        <w:t xml:space="preserve">. </w:t>
      </w:r>
    </w:p>
    <w:p w14:paraId="5449A1F2" w14:textId="620080F9" w:rsidR="00035B56" w:rsidRPr="00055969" w:rsidRDefault="00F53775"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For the inclusion of seasonal effects of the month</w:t>
      </w:r>
      <w:r w:rsidR="00055969">
        <w:rPr>
          <w:rFonts w:ascii="Times New Roman" w:hAnsi="Times New Roman" w:cs="Times New Roman"/>
          <w:sz w:val="24"/>
        </w:rPr>
        <w:t xml:space="preserve"> in the DiD model</w:t>
      </w:r>
      <w:r w:rsidRPr="00055969">
        <w:rPr>
          <w:rFonts w:ascii="Times New Roman" w:hAnsi="Times New Roman" w:cs="Times New Roman"/>
          <w:sz w:val="24"/>
        </w:rPr>
        <w:t xml:space="preserve">, we chose the models with the lowest </w:t>
      </w:r>
      <w:r w:rsidR="00ED1732" w:rsidRPr="00055969">
        <w:rPr>
          <w:rFonts w:ascii="Times New Roman" w:hAnsi="Times New Roman" w:cs="Times New Roman"/>
          <w:sz w:val="24"/>
        </w:rPr>
        <w:t>Root Mean Square Errors (RMSE)</w:t>
      </w:r>
      <w:r w:rsidRPr="00055969">
        <w:rPr>
          <w:rFonts w:ascii="Times New Roman" w:hAnsi="Times New Roman" w:cs="Times New Roman"/>
          <w:sz w:val="24"/>
        </w:rPr>
        <w:t xml:space="preserve"> among models without monthly terms</w:t>
      </w:r>
      <w:r w:rsidR="00055969">
        <w:rPr>
          <w:rFonts w:ascii="Times New Roman" w:hAnsi="Times New Roman" w:cs="Times New Roman"/>
          <w:sz w:val="24"/>
        </w:rPr>
        <w:t xml:space="preserve"> </w:t>
      </w:r>
      <w:r w:rsidRPr="00055969">
        <w:rPr>
          <w:rFonts w:ascii="Times New Roman" w:hAnsi="Times New Roman" w:cs="Times New Roman"/>
          <w:sz w:val="24"/>
        </w:rPr>
        <w:t xml:space="preserve">(1), month as a continuous variable (2), 11 dummy variables of the month (3), month as a quadratic </w:t>
      </w:r>
      <w:proofErr w:type="gramStart"/>
      <w:r w:rsidRPr="00055969">
        <w:rPr>
          <w:rFonts w:ascii="Times New Roman" w:hAnsi="Times New Roman" w:cs="Times New Roman"/>
          <w:sz w:val="24"/>
        </w:rPr>
        <w:t>term(</w:t>
      </w:r>
      <w:proofErr w:type="gramEnd"/>
      <w:r w:rsidRPr="00055969">
        <w:rPr>
          <w:rFonts w:ascii="Times New Roman" w:hAnsi="Times New Roman" w:cs="Times New Roman"/>
          <w:sz w:val="24"/>
        </w:rPr>
        <w:t>4), and sine and cosine of the month scaled to the range 0,1π</w:t>
      </w:r>
      <w:r w:rsidR="00055969">
        <w:rPr>
          <w:rFonts w:ascii="Times New Roman" w:hAnsi="Times New Roman" w:cs="Times New Roman"/>
          <w:sz w:val="24"/>
        </w:rPr>
        <w:t xml:space="preserve"> </w:t>
      </w:r>
      <w:r w:rsidRPr="00055969">
        <w:rPr>
          <w:rFonts w:ascii="Times New Roman" w:hAnsi="Times New Roman" w:cs="Times New Roman"/>
          <w:sz w:val="24"/>
        </w:rPr>
        <w:t>(5)</w:t>
      </w:r>
      <w:r w:rsidR="004421D3" w:rsidRPr="00055969">
        <w:rPr>
          <w:rFonts w:ascii="Times New Roman" w:hAnsi="Times New Roman" w:cs="Times New Roman"/>
          <w:sz w:val="24"/>
        </w:rPr>
        <w:t xml:space="preserve">. </w:t>
      </w:r>
      <w:bookmarkStart w:id="3" w:name="_Hlk58094512"/>
      <w:r w:rsidR="00971777" w:rsidRPr="00055969">
        <w:rPr>
          <w:rFonts w:ascii="Times New Roman" w:hAnsi="Times New Roman" w:cs="Times New Roman"/>
          <w:sz w:val="24"/>
        </w:rPr>
        <w:t xml:space="preserve">The selected models for </w:t>
      </w:r>
      <w:del w:id="4" w:author="Andrés González Santa Cruz" w:date="2021-02-11T10:36:00Z">
        <w:r w:rsidR="00971777" w:rsidRPr="00055969" w:rsidDel="002C57D2">
          <w:rPr>
            <w:rFonts w:ascii="Times New Roman" w:hAnsi="Times New Roman" w:cs="Times New Roman"/>
            <w:sz w:val="24"/>
          </w:rPr>
          <w:delText xml:space="preserve">all </w:delText>
        </w:r>
      </w:del>
      <w:r w:rsidR="00971777" w:rsidRPr="00055969">
        <w:rPr>
          <w:rFonts w:ascii="Times New Roman" w:hAnsi="Times New Roman" w:cs="Times New Roman"/>
          <w:sz w:val="24"/>
        </w:rPr>
        <w:t>the outcomes were the models with</w:t>
      </w:r>
      <w:r w:rsidR="00D47360" w:rsidRPr="00055969">
        <w:rPr>
          <w:rFonts w:ascii="Times New Roman" w:hAnsi="Times New Roman" w:cs="Times New Roman"/>
          <w:sz w:val="24"/>
        </w:rPr>
        <w:t xml:space="preserve"> the</w:t>
      </w:r>
      <w:r w:rsidR="00971777" w:rsidRPr="00055969">
        <w:rPr>
          <w:rFonts w:ascii="Times New Roman" w:hAnsi="Times New Roman" w:cs="Times New Roman"/>
          <w:sz w:val="24"/>
        </w:rPr>
        <w:t xml:space="preserve"> month as a dummy variable, </w:t>
      </w:r>
      <w:r w:rsidR="00D47360" w:rsidRPr="00055969">
        <w:rPr>
          <w:rFonts w:ascii="Times New Roman" w:hAnsi="Times New Roman" w:cs="Times New Roman"/>
          <w:sz w:val="24"/>
        </w:rPr>
        <w:t>except for</w:t>
      </w:r>
      <w:r w:rsidR="00971777" w:rsidRPr="00055969">
        <w:rPr>
          <w:rFonts w:ascii="Times New Roman" w:hAnsi="Times New Roman" w:cs="Times New Roman"/>
          <w:sz w:val="24"/>
        </w:rPr>
        <w:t xml:space="preserve"> Trauma Hospitalizations</w:t>
      </w:r>
      <w:del w:id="5" w:author="Andrés González Santa Cruz" w:date="2021-02-11T10:58:00Z">
        <w:r w:rsidR="00055969" w:rsidDel="00901C59">
          <w:rPr>
            <w:rFonts w:ascii="Times New Roman" w:hAnsi="Times New Roman" w:cs="Times New Roman"/>
            <w:sz w:val="24"/>
          </w:rPr>
          <w:delText xml:space="preserve"> </w:delText>
        </w:r>
      </w:del>
      <w:ins w:id="6" w:author="Andrés González Santa Cruz" w:date="2021-02-11T10:37:00Z">
        <w:r w:rsidR="002C57D2">
          <w:rPr>
            <w:rFonts w:ascii="Times New Roman" w:hAnsi="Times New Roman" w:cs="Times New Roman"/>
            <w:sz w:val="24"/>
          </w:rPr>
          <w:t xml:space="preserve">, </w:t>
        </w:r>
      </w:ins>
      <w:r w:rsidR="00055969">
        <w:rPr>
          <w:rFonts w:ascii="Times New Roman" w:hAnsi="Times New Roman" w:cs="Times New Roman"/>
          <w:sz w:val="24"/>
        </w:rPr>
        <w:t>in which t</w:t>
      </w:r>
      <w:r w:rsidR="00971777" w:rsidRPr="00055969">
        <w:rPr>
          <w:rFonts w:ascii="Times New Roman" w:hAnsi="Times New Roman" w:cs="Times New Roman"/>
          <w:sz w:val="24"/>
        </w:rPr>
        <w:t xml:space="preserve">he model with sine and cosine showed lower </w:t>
      </w:r>
      <w:r w:rsidR="00055969">
        <w:rPr>
          <w:rFonts w:ascii="Times New Roman" w:hAnsi="Times New Roman" w:cs="Times New Roman"/>
          <w:sz w:val="24"/>
        </w:rPr>
        <w:t>RMSE</w:t>
      </w:r>
      <w:ins w:id="7" w:author="Andrés González Santa Cruz" w:date="2021-02-11T10:37:00Z">
        <w:r w:rsidR="002C57D2">
          <w:rPr>
            <w:rFonts w:ascii="Times New Roman" w:hAnsi="Times New Roman" w:cs="Times New Roman"/>
            <w:sz w:val="24"/>
          </w:rPr>
          <w:t>s</w:t>
        </w:r>
      </w:ins>
      <w:r w:rsidR="00971777" w:rsidRPr="00055969">
        <w:rPr>
          <w:rFonts w:ascii="Times New Roman" w:hAnsi="Times New Roman" w:cs="Times New Roman"/>
          <w:sz w:val="24"/>
        </w:rPr>
        <w:t xml:space="preserve">. </w:t>
      </w:r>
      <w:r w:rsidRPr="00055969">
        <w:rPr>
          <w:rFonts w:ascii="Times New Roman" w:hAnsi="Times New Roman" w:cs="Times New Roman"/>
          <w:sz w:val="24"/>
        </w:rPr>
        <w:t>Finally, w</w:t>
      </w:r>
      <w:r w:rsidR="004421D3" w:rsidRPr="00055969">
        <w:rPr>
          <w:rFonts w:ascii="Times New Roman" w:hAnsi="Times New Roman" w:cs="Times New Roman"/>
          <w:sz w:val="24"/>
        </w:rPr>
        <w:t xml:space="preserve">e computed robust standard errors to account for heteroscedasticity and autocorrelation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&lt;EndNote&gt;&lt;Cite&gt;&lt;Author&gt;Driscoll&lt;/Author&gt;&lt;Year&gt;1998&lt;/Year&gt;&lt;RecNum&gt;47&lt;/RecNum&gt;&lt;DisplayText&gt;(44)&lt;/DisplayText&gt;&lt;record&gt;&lt;rec-number&gt;47&lt;/rec-number&gt;&lt;foreign-keys&gt;&lt;key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(44)</w:t>
      </w:r>
      <w:r w:rsidR="00411D93" w:rsidRPr="00055969">
        <w:rPr>
          <w:rFonts w:ascii="Times New Roman" w:hAnsi="Times New Roman" w:cs="Times New Roman"/>
          <w:sz w:val="24"/>
        </w:rPr>
        <w:fldChar w:fldCharType="end"/>
      </w:r>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using the </w:t>
      </w:r>
      <w:proofErr w:type="spellStart"/>
      <w:r w:rsidR="004421D3" w:rsidRPr="00055969">
        <w:rPr>
          <w:rFonts w:ascii="Times New Roman" w:hAnsi="Times New Roman" w:cs="Times New Roman"/>
          <w:i/>
          <w:iCs/>
          <w:sz w:val="24"/>
        </w:rPr>
        <w:t>xtscc</w:t>
      </w:r>
      <w:proofErr w:type="spellEnd"/>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command </w:t>
      </w:r>
      <w:r w:rsidR="00CF418D"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&lt;EndNote&gt;&lt;Cite&gt;&lt;Author&gt;Hoechle&lt;/Author&gt;&lt;Year&gt;2007&lt;/Year&gt;&lt;RecNum&gt;45&lt;/RecNum&gt;&lt;DisplayText&gt;(45)&lt;/DisplayText&gt;&lt;record&gt;&lt;rec-number&gt;45&lt;/rec-number&gt;&lt;foreign-keys&gt;&lt;key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(45)</w:t>
      </w:r>
      <w:r w:rsidR="00CF418D" w:rsidRPr="00055969">
        <w:rPr>
          <w:rFonts w:ascii="Times New Roman" w:hAnsi="Times New Roman" w:cs="Times New Roman"/>
          <w:sz w:val="24"/>
        </w:rPr>
        <w:fldChar w:fldCharType="end"/>
      </w:r>
      <w:r w:rsidR="004421D3" w:rsidRPr="00055969">
        <w:rPr>
          <w:rFonts w:ascii="Times New Roman" w:hAnsi="Times New Roman" w:cs="Times New Roman"/>
          <w:sz w:val="24"/>
        </w:rPr>
        <w:t xml:space="preserve"> in Stata 16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&lt;EndNote&gt;&lt;Cite&gt;&lt;Author&gt;StataCorp&lt;/Author&gt;&lt;Year&gt;2019&lt;/Year&gt;&lt;RecNum&gt;46&lt;/RecNum&gt;&lt;DisplayText&gt;(46)&lt;/DisplayText&gt;&lt;record&gt;&lt;rec-number&gt;46&lt;/rec-number&gt;&lt;foreign-keys&gt;&lt;key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(46)</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bookmarkEnd w:id="3"/>
    </w:p>
    <w:p w14:paraId="1430DDA8" w14:textId="069D1C0C" w:rsidR="004421D3" w:rsidRPr="00055969" w:rsidRDefault="00EC2C08" w:rsidP="00055969">
      <w:pPr>
        <w:spacing w:line="240" w:lineRule="auto"/>
        <w:rPr>
          <w:rFonts w:ascii="Times New Roman" w:hAnsi="Times New Roman" w:cs="Times New Roman"/>
          <w:b/>
          <w:sz w:val="24"/>
        </w:rPr>
      </w:pPr>
      <w:r w:rsidRPr="00055969">
        <w:rPr>
          <w:rFonts w:ascii="Times New Roman" w:eastAsia="Times New Roman" w:hAnsi="Times New Roman" w:cs="Times New Roman"/>
          <w:b/>
          <w:bCs/>
          <w:iCs/>
          <w:sz w:val="24"/>
        </w:rPr>
        <w:t>Supplemental Table 3</w:t>
      </w:r>
      <w:r w:rsidR="004421D3" w:rsidRPr="00055969">
        <w:rPr>
          <w:rFonts w:ascii="Times New Roman" w:hAnsi="Times New Roman" w:cs="Times New Roman"/>
          <w:b/>
          <w:sz w:val="24"/>
        </w:rPr>
        <w:t>. Estimated effect of Social Protests in weekly Health Services Utilizations, from fixed effects difference-in-difference models</w:t>
      </w:r>
    </w:p>
    <w:tbl>
      <w:tblPr>
        <w:tblW w:w="8474" w:type="dxa"/>
        <w:tblLook w:val="04A0" w:firstRow="1" w:lastRow="0" w:firstColumn="1" w:lastColumn="0" w:noHBand="0" w:noVBand="1"/>
      </w:tblPr>
      <w:tblGrid>
        <w:gridCol w:w="2158"/>
        <w:gridCol w:w="1226"/>
        <w:gridCol w:w="2020"/>
        <w:gridCol w:w="1230"/>
        <w:gridCol w:w="1840"/>
        <w:tblGridChange w:id="8">
          <w:tblGrid>
            <w:gridCol w:w="2158"/>
            <w:gridCol w:w="181"/>
            <w:gridCol w:w="1045"/>
            <w:gridCol w:w="144"/>
            <w:gridCol w:w="25"/>
            <w:gridCol w:w="843"/>
            <w:gridCol w:w="1008"/>
            <w:gridCol w:w="106"/>
            <w:gridCol w:w="444"/>
            <w:gridCol w:w="680"/>
            <w:gridCol w:w="106"/>
            <w:gridCol w:w="352"/>
            <w:gridCol w:w="1382"/>
          </w:tblGrid>
        </w:tblGridChange>
      </w:tblGrid>
      <w:tr w:rsidR="00472DA0" w:rsidRPr="004421D3" w14:paraId="0CDF8F62" w14:textId="10C41938" w:rsidTr="00211F78">
        <w:trPr>
          <w:trHeight w:val="20"/>
        </w:trPr>
        <w:tc>
          <w:tcPr>
            <w:tcW w:w="2158" w:type="dxa"/>
            <w:tcBorders>
              <w:top w:val="single" w:sz="4" w:space="0" w:color="auto"/>
              <w:left w:val="nil"/>
              <w:bottom w:val="single" w:sz="4" w:space="0" w:color="auto"/>
              <w:right w:val="nil"/>
            </w:tcBorders>
            <w:vAlign w:val="center"/>
          </w:tcPr>
          <w:p w14:paraId="31B42B28" w14:textId="77777777" w:rsidR="00472DA0" w:rsidRPr="004421D3" w:rsidRDefault="00472DA0" w:rsidP="00720FB7">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1226" w:type="dxa"/>
            <w:tcBorders>
              <w:top w:val="single" w:sz="4" w:space="0" w:color="auto"/>
              <w:left w:val="nil"/>
              <w:bottom w:val="single" w:sz="4" w:space="0" w:color="auto"/>
              <w:right w:val="nil"/>
            </w:tcBorders>
            <w:shd w:val="clear" w:color="auto" w:fill="auto"/>
            <w:noWrap/>
            <w:vAlign w:val="center"/>
          </w:tcPr>
          <w:p w14:paraId="67E86F0D" w14:textId="77777777"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Coef</w:t>
            </w:r>
          </w:p>
        </w:tc>
        <w:tc>
          <w:tcPr>
            <w:tcW w:w="2020" w:type="dxa"/>
            <w:tcBorders>
              <w:top w:val="single" w:sz="4" w:space="0" w:color="auto"/>
              <w:left w:val="nil"/>
              <w:bottom w:val="single" w:sz="4" w:space="0" w:color="auto"/>
              <w:right w:val="nil"/>
            </w:tcBorders>
            <w:shd w:val="clear" w:color="auto" w:fill="auto"/>
            <w:noWrap/>
            <w:vAlign w:val="center"/>
          </w:tcPr>
          <w:p w14:paraId="5AF9378A" w14:textId="7FF422BC"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c>
          <w:tcPr>
            <w:tcW w:w="1230" w:type="dxa"/>
            <w:tcBorders>
              <w:top w:val="single" w:sz="4" w:space="0" w:color="auto"/>
              <w:left w:val="nil"/>
              <w:bottom w:val="single" w:sz="4" w:space="0" w:color="auto"/>
              <w:right w:val="nil"/>
            </w:tcBorders>
          </w:tcPr>
          <w:p w14:paraId="0364198A" w14:textId="2E850403" w:rsidR="00472DA0" w:rsidRPr="004421D3" w:rsidRDefault="00472DA0" w:rsidP="00472DA0">
            <w:pPr>
              <w:spacing w:after="0" w:line="240" w:lineRule="auto"/>
              <w:rPr>
                <w:rFonts w:ascii="Times New Roman" w:hAnsi="Times New Roman" w:cs="Times New Roman"/>
                <w:b/>
                <w:bCs/>
                <w:sz w:val="20"/>
                <w:szCs w:val="20"/>
                <w:lang w:val="es-CL"/>
              </w:rPr>
            </w:pPr>
            <w:r w:rsidRPr="005706A9">
              <w:rPr>
                <w:rFonts w:ascii="Times New Roman" w:hAnsi="Times New Roman" w:cs="Times New Roman"/>
                <w:b/>
                <w:bCs/>
                <w:sz w:val="20"/>
                <w:szCs w:val="20"/>
                <w:lang w:val="es-CL"/>
              </w:rPr>
              <w:t>Relative Effect (%)</w:t>
            </w:r>
          </w:p>
        </w:tc>
        <w:tc>
          <w:tcPr>
            <w:tcW w:w="1840" w:type="dxa"/>
            <w:tcBorders>
              <w:top w:val="single" w:sz="4" w:space="0" w:color="auto"/>
              <w:left w:val="nil"/>
              <w:bottom w:val="single" w:sz="4" w:space="0" w:color="auto"/>
              <w:right w:val="nil"/>
            </w:tcBorders>
            <w:vAlign w:val="center"/>
          </w:tcPr>
          <w:p w14:paraId="4E0839C8" w14:textId="74D3ADE4"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r>
      <w:tr w:rsidR="00472DA0" w:rsidRPr="004421D3" w14:paraId="7E675096" w14:textId="77777777" w:rsidTr="00211F78">
        <w:trPr>
          <w:trHeight w:val="20"/>
        </w:trPr>
        <w:tc>
          <w:tcPr>
            <w:tcW w:w="2158" w:type="dxa"/>
            <w:tcBorders>
              <w:top w:val="nil"/>
              <w:left w:val="nil"/>
              <w:bottom w:val="nil"/>
              <w:right w:val="nil"/>
            </w:tcBorders>
            <w:shd w:val="clear" w:color="auto" w:fill="auto"/>
            <w:vAlign w:val="center"/>
          </w:tcPr>
          <w:p w14:paraId="77E9A75C" w14:textId="63774A66"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Trauma</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1226" w:type="dxa"/>
            <w:tcBorders>
              <w:top w:val="nil"/>
              <w:left w:val="nil"/>
              <w:bottom w:val="nil"/>
              <w:right w:val="nil"/>
            </w:tcBorders>
            <w:shd w:val="clear" w:color="auto" w:fill="auto"/>
            <w:noWrap/>
            <w:vAlign w:val="center"/>
          </w:tcPr>
          <w:p w14:paraId="59C667BC" w14:textId="19A8D29A" w:rsidR="00472DA0" w:rsidRPr="00211F78" w:rsidRDefault="00211F78" w:rsidP="00472DA0">
            <w:pPr>
              <w:spacing w:after="0" w:line="240" w:lineRule="auto"/>
              <w:rPr>
                <w:rFonts w:ascii="Times New Roman" w:hAnsi="Times New Roman" w:cs="Times New Roman"/>
                <w:sz w:val="20"/>
                <w:szCs w:val="20"/>
                <w:lang w:val="es-CL"/>
                <w:rPrChange w:id="9" w:author="Andrés González Santa Cruz" w:date="2021-02-11T11:46:00Z">
                  <w:rPr>
                    <w:rFonts w:ascii="Times New Roman" w:hAnsi="Times New Roman" w:cs="Times New Roman"/>
                    <w:sz w:val="20"/>
                    <w:szCs w:val="20"/>
                    <w:lang w:val="es-CL"/>
                  </w:rPr>
                </w:rPrChange>
              </w:rPr>
            </w:pPr>
            <w:ins w:id="10" w:author="Andrés González Santa Cruz" w:date="2021-02-11T11:38:00Z">
              <w:r w:rsidRPr="00211F78">
                <w:rPr>
                  <w:rFonts w:ascii="Times New Roman" w:hAnsi="Times New Roman" w:cs="Times New Roman"/>
                  <w:sz w:val="20"/>
                  <w:szCs w:val="20"/>
                  <w:lang w:val="es-CL"/>
                </w:rPr>
                <w:t>-122.90</w:t>
              </w:r>
            </w:ins>
            <w:del w:id="11" w:author="Andrés González Santa Cruz" w:date="2021-02-11T11:38:00Z">
              <w:r w:rsidR="00472DA0" w:rsidRPr="00211F78" w:rsidDel="00211F78">
                <w:rPr>
                  <w:rFonts w:ascii="Times New Roman" w:hAnsi="Times New Roman" w:cs="Times New Roman"/>
                  <w:sz w:val="20"/>
                  <w:szCs w:val="20"/>
                  <w:lang w:val="es-CL"/>
                  <w:rPrChange w:id="12" w:author="Andrés González Santa Cruz" w:date="2021-02-11T11:46:00Z">
                    <w:rPr>
                      <w:rFonts w:ascii="Times New Roman" w:hAnsi="Times New Roman" w:cs="Times New Roman"/>
                      <w:sz w:val="20"/>
                      <w:szCs w:val="20"/>
                      <w:lang w:val="es-CL"/>
                    </w:rPr>
                  </w:rPrChange>
                </w:rPr>
                <w:delText>-103.10</w:delText>
              </w:r>
            </w:del>
          </w:p>
        </w:tc>
        <w:tc>
          <w:tcPr>
            <w:tcW w:w="2020" w:type="dxa"/>
            <w:tcBorders>
              <w:top w:val="nil"/>
              <w:left w:val="nil"/>
              <w:bottom w:val="nil"/>
              <w:right w:val="nil"/>
            </w:tcBorders>
            <w:shd w:val="clear" w:color="auto" w:fill="auto"/>
            <w:noWrap/>
            <w:vAlign w:val="center"/>
          </w:tcPr>
          <w:p w14:paraId="2B86861E" w14:textId="2BE34586" w:rsidR="00472DA0" w:rsidRPr="00211F78" w:rsidRDefault="00211F78" w:rsidP="00472DA0">
            <w:pPr>
              <w:spacing w:after="0" w:line="240" w:lineRule="auto"/>
              <w:rPr>
                <w:rFonts w:ascii="Times New Roman" w:hAnsi="Times New Roman" w:cs="Times New Roman"/>
                <w:sz w:val="20"/>
                <w:szCs w:val="20"/>
                <w:lang w:val="es-CL"/>
                <w:rPrChange w:id="13" w:author="Andrés González Santa Cruz" w:date="2021-02-11T11:46:00Z">
                  <w:rPr>
                    <w:rFonts w:ascii="Times New Roman" w:hAnsi="Times New Roman" w:cs="Times New Roman"/>
                    <w:sz w:val="20"/>
                    <w:szCs w:val="20"/>
                    <w:lang w:val="es-CL"/>
                  </w:rPr>
                </w:rPrChange>
              </w:rPr>
            </w:pPr>
            <w:ins w:id="14" w:author="Andrés González Santa Cruz" w:date="2021-02-11T11:39:00Z">
              <w:r w:rsidRPr="00211F78">
                <w:rPr>
                  <w:rFonts w:ascii="Times New Roman" w:hAnsi="Times New Roman" w:cs="Times New Roman"/>
                  <w:sz w:val="20"/>
                  <w:szCs w:val="20"/>
                  <w:rPrChange w:id="15" w:author="Andrés González Santa Cruz" w:date="2021-02-11T11:46:00Z">
                    <w:rPr>
                      <w:rFonts w:ascii="Times New Roman" w:hAnsi="Times New Roman" w:cs="Times New Roman"/>
                      <w:sz w:val="20"/>
                      <w:szCs w:val="20"/>
                    </w:rPr>
                  </w:rPrChange>
                </w:rPr>
                <w:t>-186.</w:t>
              </w:r>
              <w:proofErr w:type="gramStart"/>
              <w:r w:rsidRPr="00211F78">
                <w:rPr>
                  <w:rFonts w:ascii="Times New Roman" w:hAnsi="Times New Roman" w:cs="Times New Roman"/>
                  <w:sz w:val="20"/>
                  <w:szCs w:val="20"/>
                  <w:rPrChange w:id="16" w:author="Andrés González Santa Cruz" w:date="2021-02-11T11:46:00Z">
                    <w:rPr>
                      <w:rFonts w:ascii="Times New Roman" w:hAnsi="Times New Roman" w:cs="Times New Roman"/>
                      <w:sz w:val="20"/>
                      <w:szCs w:val="20"/>
                    </w:rPr>
                  </w:rPrChange>
                </w:rPr>
                <w:t>99,-</w:t>
              </w:r>
              <w:proofErr w:type="gramEnd"/>
              <w:r w:rsidRPr="00211F78">
                <w:rPr>
                  <w:rFonts w:ascii="Times New Roman" w:hAnsi="Times New Roman" w:cs="Times New Roman"/>
                  <w:sz w:val="20"/>
                  <w:szCs w:val="20"/>
                  <w:rPrChange w:id="17" w:author="Andrés González Santa Cruz" w:date="2021-02-11T11:46:00Z">
                    <w:rPr>
                      <w:rFonts w:ascii="Times New Roman" w:hAnsi="Times New Roman" w:cs="Times New Roman"/>
                      <w:sz w:val="20"/>
                      <w:szCs w:val="20"/>
                    </w:rPr>
                  </w:rPrChange>
                </w:rPr>
                <w:t>58.80</w:t>
              </w:r>
            </w:ins>
            <w:del w:id="18" w:author="Andrés González Santa Cruz" w:date="2021-02-11T11:39:00Z">
              <w:r w:rsidR="00472DA0" w:rsidRPr="00211F78" w:rsidDel="00211F78">
                <w:rPr>
                  <w:rFonts w:ascii="Times New Roman" w:hAnsi="Times New Roman" w:cs="Times New Roman"/>
                  <w:sz w:val="20"/>
                  <w:szCs w:val="20"/>
                  <w:rPrChange w:id="19" w:author="Andrés González Santa Cruz" w:date="2021-02-11T11:46:00Z">
                    <w:rPr>
                      <w:rFonts w:ascii="Times New Roman" w:hAnsi="Times New Roman" w:cs="Times New Roman"/>
                      <w:sz w:val="20"/>
                      <w:szCs w:val="20"/>
                    </w:rPr>
                  </w:rPrChange>
                </w:rPr>
                <w:delText>-177.91, -28.30</w:delText>
              </w:r>
            </w:del>
          </w:p>
        </w:tc>
        <w:tc>
          <w:tcPr>
            <w:tcW w:w="1230" w:type="dxa"/>
            <w:tcBorders>
              <w:top w:val="nil"/>
              <w:left w:val="nil"/>
              <w:bottom w:val="nil"/>
              <w:right w:val="nil"/>
            </w:tcBorders>
            <w:vAlign w:val="center"/>
          </w:tcPr>
          <w:p w14:paraId="790B09BD" w14:textId="0B717E4E" w:rsidR="00472DA0" w:rsidRPr="00211F78" w:rsidRDefault="00211F78" w:rsidP="00472DA0">
            <w:pPr>
              <w:spacing w:after="0" w:line="240" w:lineRule="auto"/>
              <w:rPr>
                <w:rFonts w:ascii="Times New Roman" w:hAnsi="Times New Roman" w:cs="Times New Roman"/>
                <w:sz w:val="20"/>
                <w:szCs w:val="20"/>
                <w:lang w:val="es-CL"/>
                <w:rPrChange w:id="20" w:author="Andrés González Santa Cruz" w:date="2021-02-11T11:46:00Z">
                  <w:rPr>
                    <w:rFonts w:ascii="Times New Roman" w:hAnsi="Times New Roman" w:cs="Times New Roman"/>
                    <w:sz w:val="20"/>
                    <w:szCs w:val="20"/>
                    <w:lang w:val="es-CL"/>
                  </w:rPr>
                </w:rPrChange>
              </w:rPr>
            </w:pPr>
            <w:ins w:id="21" w:author="Andrés González Santa Cruz" w:date="2021-02-11T11:39:00Z">
              <w:r w:rsidRPr="00211F78">
                <w:rPr>
                  <w:rFonts w:ascii="Times New Roman" w:hAnsi="Times New Roman" w:cs="Times New Roman"/>
                  <w:sz w:val="20"/>
                  <w:szCs w:val="20"/>
                  <w:lang w:val="es-CL"/>
                  <w:rPrChange w:id="22" w:author="Andrés González Santa Cruz" w:date="2021-02-11T11:46:00Z">
                    <w:rPr>
                      <w:rFonts w:ascii="Times New Roman" w:hAnsi="Times New Roman" w:cs="Times New Roman"/>
                      <w:sz w:val="20"/>
                      <w:szCs w:val="20"/>
                      <w:lang w:val="es-CL"/>
                    </w:rPr>
                  </w:rPrChange>
                </w:rPr>
                <w:t>-16.45</w:t>
              </w:r>
            </w:ins>
            <w:del w:id="23" w:author="Andrés González Santa Cruz" w:date="2021-02-11T11:39:00Z">
              <w:r w:rsidR="00472DA0" w:rsidRPr="00211F78" w:rsidDel="00211F78">
                <w:rPr>
                  <w:rFonts w:ascii="Times New Roman" w:hAnsi="Times New Roman" w:cs="Times New Roman"/>
                  <w:sz w:val="20"/>
                  <w:szCs w:val="20"/>
                  <w:lang w:val="es-CL"/>
                  <w:rPrChange w:id="24" w:author="Andrés González Santa Cruz" w:date="2021-02-11T11:46:00Z">
                    <w:rPr>
                      <w:rFonts w:ascii="Times New Roman" w:hAnsi="Times New Roman" w:cs="Times New Roman"/>
                      <w:sz w:val="20"/>
                      <w:szCs w:val="20"/>
                      <w:lang w:val="es-CL"/>
                    </w:rPr>
                  </w:rPrChange>
                </w:rPr>
                <w:delText>-12.78</w:delText>
              </w:r>
            </w:del>
          </w:p>
        </w:tc>
        <w:tc>
          <w:tcPr>
            <w:tcW w:w="1840" w:type="dxa"/>
            <w:tcBorders>
              <w:top w:val="nil"/>
              <w:left w:val="nil"/>
              <w:bottom w:val="nil"/>
              <w:right w:val="nil"/>
            </w:tcBorders>
            <w:vAlign w:val="center"/>
          </w:tcPr>
          <w:p w14:paraId="3781820F" w14:textId="0038E05C" w:rsidR="00472DA0" w:rsidRPr="00211F78" w:rsidRDefault="00211F78" w:rsidP="00472DA0">
            <w:pPr>
              <w:spacing w:after="0" w:line="240" w:lineRule="auto"/>
              <w:rPr>
                <w:rFonts w:ascii="Times New Roman" w:hAnsi="Times New Roman" w:cs="Times New Roman"/>
                <w:sz w:val="20"/>
                <w:szCs w:val="20"/>
                <w:lang w:val="es-CL"/>
                <w:rPrChange w:id="25" w:author="Andrés González Santa Cruz" w:date="2021-02-11T11:46:00Z">
                  <w:rPr>
                    <w:rFonts w:ascii="Times New Roman" w:hAnsi="Times New Roman" w:cs="Times New Roman"/>
                    <w:sz w:val="20"/>
                    <w:szCs w:val="20"/>
                    <w:lang w:val="es-CL"/>
                  </w:rPr>
                </w:rPrChange>
              </w:rPr>
            </w:pPr>
            <w:ins w:id="26" w:author="Andrés González Santa Cruz" w:date="2021-02-11T11:46:00Z">
              <w:r w:rsidRPr="00211F78">
                <w:rPr>
                  <w:rFonts w:ascii="Times New Roman" w:hAnsi="Times New Roman" w:cs="Times New Roman"/>
                  <w:sz w:val="20"/>
                  <w:szCs w:val="20"/>
                  <w:lang w:val="es-CL"/>
                </w:rPr>
                <w:t>-25.47,-7.42</w:t>
              </w:r>
            </w:ins>
            <w:del w:id="27" w:author="Andrés González Santa Cruz" w:date="2021-02-11T11:46:00Z">
              <w:r w:rsidR="00472DA0" w:rsidRPr="00211F78" w:rsidDel="00211F78">
                <w:rPr>
                  <w:rFonts w:ascii="Times New Roman" w:hAnsi="Times New Roman" w:cs="Times New Roman"/>
                  <w:sz w:val="20"/>
                  <w:szCs w:val="20"/>
                  <w:lang w:val="es-CL"/>
                  <w:rPrChange w:id="28" w:author="Andrés González Santa Cruz" w:date="2021-02-11T11:46:00Z">
                    <w:rPr>
                      <w:rFonts w:ascii="Times New Roman" w:hAnsi="Times New Roman" w:cs="Times New Roman"/>
                      <w:sz w:val="20"/>
                      <w:szCs w:val="20"/>
                      <w:lang w:val="es-CL"/>
                    </w:rPr>
                  </w:rPrChange>
                </w:rPr>
                <w:delText>-22.05, -3.51</w:delText>
              </w:r>
            </w:del>
          </w:p>
        </w:tc>
      </w:tr>
      <w:tr w:rsidR="00472DA0" w:rsidRPr="004421D3" w14:paraId="234EAD78" w14:textId="77777777" w:rsidTr="00211F78">
        <w:trPr>
          <w:trHeight w:val="20"/>
        </w:trPr>
        <w:tc>
          <w:tcPr>
            <w:tcW w:w="2158" w:type="dxa"/>
            <w:tcBorders>
              <w:top w:val="nil"/>
              <w:left w:val="nil"/>
              <w:right w:val="nil"/>
            </w:tcBorders>
            <w:shd w:val="clear" w:color="auto" w:fill="auto"/>
            <w:vAlign w:val="center"/>
          </w:tcPr>
          <w:p w14:paraId="5C8B9435" w14:textId="02820E13"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1226" w:type="dxa"/>
            <w:tcBorders>
              <w:top w:val="nil"/>
              <w:left w:val="nil"/>
              <w:right w:val="nil"/>
            </w:tcBorders>
            <w:shd w:val="clear" w:color="auto" w:fill="auto"/>
            <w:noWrap/>
            <w:vAlign w:val="center"/>
          </w:tcPr>
          <w:p w14:paraId="71C1B00F" w14:textId="66CD9825" w:rsidR="00472DA0" w:rsidRPr="00211F78" w:rsidRDefault="00211F78" w:rsidP="00472DA0">
            <w:pPr>
              <w:spacing w:after="0" w:line="240" w:lineRule="auto"/>
              <w:rPr>
                <w:rFonts w:ascii="Times New Roman" w:hAnsi="Times New Roman" w:cs="Times New Roman"/>
                <w:sz w:val="20"/>
                <w:szCs w:val="20"/>
                <w:lang w:val="es-CL"/>
                <w:rPrChange w:id="29" w:author="Andrés González Santa Cruz" w:date="2021-02-11T11:46:00Z">
                  <w:rPr>
                    <w:rFonts w:ascii="Times New Roman" w:hAnsi="Times New Roman" w:cs="Times New Roman"/>
                    <w:sz w:val="20"/>
                    <w:szCs w:val="20"/>
                    <w:lang w:val="es-CL"/>
                  </w:rPr>
                </w:rPrChange>
              </w:rPr>
            </w:pPr>
            <w:ins w:id="30" w:author="Andrés González Santa Cruz" w:date="2021-02-11T11:44:00Z">
              <w:r w:rsidRPr="00211F78">
                <w:rPr>
                  <w:rFonts w:ascii="Times New Roman" w:hAnsi="Times New Roman" w:cs="Times New Roman"/>
                  <w:sz w:val="20"/>
                  <w:szCs w:val="20"/>
                  <w:lang w:val="es-CL"/>
                </w:rPr>
                <w:t>-55.74</w:t>
              </w:r>
            </w:ins>
            <w:del w:id="31" w:author="Andrés González Santa Cruz" w:date="2021-02-11T11:44:00Z">
              <w:r w:rsidR="00472DA0" w:rsidRPr="00211F78" w:rsidDel="00211F78">
                <w:rPr>
                  <w:rFonts w:ascii="Times New Roman" w:hAnsi="Times New Roman" w:cs="Times New Roman"/>
                  <w:sz w:val="20"/>
                  <w:szCs w:val="20"/>
                  <w:lang w:val="es-CL"/>
                  <w:rPrChange w:id="32" w:author="Andrés González Santa Cruz" w:date="2021-02-11T11:46:00Z">
                    <w:rPr>
                      <w:rFonts w:ascii="Times New Roman" w:hAnsi="Times New Roman" w:cs="Times New Roman"/>
                      <w:sz w:val="20"/>
                      <w:szCs w:val="20"/>
                      <w:lang w:val="es-CL"/>
                    </w:rPr>
                  </w:rPrChange>
                </w:rPr>
                <w:delText>-49.17</w:delText>
              </w:r>
            </w:del>
          </w:p>
        </w:tc>
        <w:tc>
          <w:tcPr>
            <w:tcW w:w="2020" w:type="dxa"/>
            <w:tcBorders>
              <w:top w:val="nil"/>
              <w:left w:val="nil"/>
              <w:right w:val="nil"/>
            </w:tcBorders>
            <w:shd w:val="clear" w:color="auto" w:fill="auto"/>
            <w:noWrap/>
            <w:vAlign w:val="center"/>
          </w:tcPr>
          <w:p w14:paraId="2E8C247D" w14:textId="4F5A3E99" w:rsidR="00472DA0" w:rsidRPr="00211F78" w:rsidRDefault="00211F78" w:rsidP="00472DA0">
            <w:pPr>
              <w:spacing w:after="0" w:line="240" w:lineRule="auto"/>
              <w:rPr>
                <w:rFonts w:ascii="Times New Roman" w:hAnsi="Times New Roman" w:cs="Times New Roman"/>
                <w:sz w:val="20"/>
                <w:szCs w:val="20"/>
                <w:lang w:val="es-CL"/>
                <w:rPrChange w:id="33" w:author="Andrés González Santa Cruz" w:date="2021-02-11T11:46:00Z">
                  <w:rPr>
                    <w:rFonts w:ascii="Times New Roman" w:hAnsi="Times New Roman" w:cs="Times New Roman"/>
                    <w:sz w:val="20"/>
                    <w:szCs w:val="20"/>
                    <w:lang w:val="es-CL"/>
                  </w:rPr>
                </w:rPrChange>
              </w:rPr>
            </w:pPr>
            <w:ins w:id="34" w:author="Andrés González Santa Cruz" w:date="2021-02-11T11:44:00Z">
              <w:r w:rsidRPr="00211F78">
                <w:rPr>
                  <w:rFonts w:ascii="Times New Roman" w:hAnsi="Times New Roman" w:cs="Times New Roman"/>
                  <w:sz w:val="20"/>
                  <w:szCs w:val="20"/>
                  <w:rPrChange w:id="35" w:author="Andrés González Santa Cruz" w:date="2021-02-11T11:46:00Z">
                    <w:rPr>
                      <w:rFonts w:ascii="Times New Roman" w:hAnsi="Times New Roman" w:cs="Times New Roman"/>
                      <w:sz w:val="20"/>
                      <w:szCs w:val="20"/>
                    </w:rPr>
                  </w:rPrChange>
                </w:rPr>
                <w:t>-85.</w:t>
              </w:r>
              <w:proofErr w:type="gramStart"/>
              <w:r w:rsidRPr="00211F78">
                <w:rPr>
                  <w:rFonts w:ascii="Times New Roman" w:hAnsi="Times New Roman" w:cs="Times New Roman"/>
                  <w:sz w:val="20"/>
                  <w:szCs w:val="20"/>
                  <w:rPrChange w:id="36" w:author="Andrés González Santa Cruz" w:date="2021-02-11T11:46:00Z">
                    <w:rPr>
                      <w:rFonts w:ascii="Times New Roman" w:hAnsi="Times New Roman" w:cs="Times New Roman"/>
                      <w:sz w:val="20"/>
                      <w:szCs w:val="20"/>
                    </w:rPr>
                  </w:rPrChange>
                </w:rPr>
                <w:t>64,-</w:t>
              </w:r>
              <w:proofErr w:type="gramEnd"/>
              <w:r w:rsidRPr="00211F78">
                <w:rPr>
                  <w:rFonts w:ascii="Times New Roman" w:hAnsi="Times New Roman" w:cs="Times New Roman"/>
                  <w:sz w:val="20"/>
                  <w:szCs w:val="20"/>
                  <w:rPrChange w:id="37" w:author="Andrés González Santa Cruz" w:date="2021-02-11T11:46:00Z">
                    <w:rPr>
                      <w:rFonts w:ascii="Times New Roman" w:hAnsi="Times New Roman" w:cs="Times New Roman"/>
                      <w:sz w:val="20"/>
                      <w:szCs w:val="20"/>
                    </w:rPr>
                  </w:rPrChange>
                </w:rPr>
                <w:t>25.84</w:t>
              </w:r>
            </w:ins>
            <w:del w:id="38" w:author="Andrés González Santa Cruz" w:date="2021-02-11T11:44:00Z">
              <w:r w:rsidR="00472DA0" w:rsidRPr="00211F78" w:rsidDel="00211F78">
                <w:rPr>
                  <w:rFonts w:ascii="Times New Roman" w:hAnsi="Times New Roman" w:cs="Times New Roman"/>
                  <w:sz w:val="20"/>
                  <w:szCs w:val="20"/>
                  <w:rPrChange w:id="39" w:author="Andrés González Santa Cruz" w:date="2021-02-11T11:46:00Z">
                    <w:rPr>
                      <w:rFonts w:ascii="Times New Roman" w:hAnsi="Times New Roman" w:cs="Times New Roman"/>
                      <w:sz w:val="20"/>
                      <w:szCs w:val="20"/>
                    </w:rPr>
                  </w:rPrChange>
                </w:rPr>
                <w:delText>-79.68, -18.66</w:delText>
              </w:r>
            </w:del>
          </w:p>
        </w:tc>
        <w:tc>
          <w:tcPr>
            <w:tcW w:w="1230" w:type="dxa"/>
            <w:tcBorders>
              <w:top w:val="nil"/>
              <w:left w:val="nil"/>
              <w:right w:val="nil"/>
            </w:tcBorders>
            <w:vAlign w:val="center"/>
          </w:tcPr>
          <w:p w14:paraId="02B76008" w14:textId="10DA1E99" w:rsidR="00472DA0" w:rsidRPr="00211F78" w:rsidRDefault="00211F78" w:rsidP="00472DA0">
            <w:pPr>
              <w:spacing w:after="0" w:line="240" w:lineRule="auto"/>
              <w:rPr>
                <w:rFonts w:ascii="Times New Roman" w:hAnsi="Times New Roman" w:cs="Times New Roman"/>
                <w:sz w:val="20"/>
                <w:szCs w:val="20"/>
                <w:lang w:val="es-CL"/>
                <w:rPrChange w:id="40" w:author="Andrés González Santa Cruz" w:date="2021-02-11T11:46:00Z">
                  <w:rPr>
                    <w:rFonts w:ascii="Times New Roman" w:hAnsi="Times New Roman" w:cs="Times New Roman"/>
                    <w:sz w:val="20"/>
                    <w:szCs w:val="20"/>
                    <w:lang w:val="es-CL"/>
                  </w:rPr>
                </w:rPrChange>
              </w:rPr>
            </w:pPr>
            <w:ins w:id="41" w:author="Andrés González Santa Cruz" w:date="2021-02-11T11:44:00Z">
              <w:r w:rsidRPr="00211F78">
                <w:rPr>
                  <w:rFonts w:ascii="Times New Roman" w:hAnsi="Times New Roman" w:cs="Times New Roman"/>
                  <w:sz w:val="20"/>
                  <w:szCs w:val="20"/>
                  <w:lang w:val="es-CL"/>
                  <w:rPrChange w:id="42" w:author="Andrés González Santa Cruz" w:date="2021-02-11T11:46:00Z">
                    <w:rPr>
                      <w:rFonts w:ascii="Times New Roman" w:hAnsi="Times New Roman" w:cs="Times New Roman"/>
                      <w:sz w:val="20"/>
                      <w:szCs w:val="20"/>
                      <w:lang w:val="es-CL"/>
                    </w:rPr>
                  </w:rPrChange>
                </w:rPr>
                <w:t>-44.30</w:t>
              </w:r>
            </w:ins>
            <w:del w:id="43" w:author="Andrés González Santa Cruz" w:date="2021-02-11T11:44:00Z">
              <w:r w:rsidR="00472DA0" w:rsidRPr="00211F78" w:rsidDel="00211F78">
                <w:rPr>
                  <w:rFonts w:ascii="Times New Roman" w:hAnsi="Times New Roman" w:cs="Times New Roman"/>
                  <w:sz w:val="20"/>
                  <w:szCs w:val="20"/>
                  <w:lang w:val="es-CL"/>
                  <w:rPrChange w:id="44" w:author="Andrés González Santa Cruz" w:date="2021-02-11T11:46:00Z">
                    <w:rPr>
                      <w:rFonts w:ascii="Times New Roman" w:hAnsi="Times New Roman" w:cs="Times New Roman"/>
                      <w:sz w:val="20"/>
                      <w:szCs w:val="20"/>
                      <w:lang w:val="es-CL"/>
                    </w:rPr>
                  </w:rPrChange>
                </w:rPr>
                <w:delText>-31.79</w:delText>
              </w:r>
            </w:del>
          </w:p>
        </w:tc>
        <w:tc>
          <w:tcPr>
            <w:tcW w:w="1840" w:type="dxa"/>
            <w:tcBorders>
              <w:top w:val="nil"/>
              <w:left w:val="nil"/>
              <w:right w:val="nil"/>
            </w:tcBorders>
            <w:vAlign w:val="center"/>
          </w:tcPr>
          <w:p w14:paraId="4FEBC76E" w14:textId="12CB799C" w:rsidR="00472DA0" w:rsidRPr="00211F78" w:rsidRDefault="00211F78" w:rsidP="00472DA0">
            <w:pPr>
              <w:spacing w:after="0" w:line="240" w:lineRule="auto"/>
              <w:rPr>
                <w:rFonts w:ascii="Times New Roman" w:hAnsi="Times New Roman" w:cs="Times New Roman"/>
                <w:sz w:val="20"/>
                <w:szCs w:val="20"/>
                <w:lang w:val="es-CL"/>
                <w:rPrChange w:id="45" w:author="Andrés González Santa Cruz" w:date="2021-02-11T11:46:00Z">
                  <w:rPr>
                    <w:rFonts w:ascii="Times New Roman" w:hAnsi="Times New Roman" w:cs="Times New Roman"/>
                    <w:sz w:val="20"/>
                    <w:szCs w:val="20"/>
                    <w:lang w:val="es-CL"/>
                  </w:rPr>
                </w:rPrChange>
              </w:rPr>
            </w:pPr>
            <w:ins w:id="46" w:author="Andrés González Santa Cruz" w:date="2021-02-11T11:44:00Z">
              <w:r w:rsidRPr="00211F78">
                <w:rPr>
                  <w:rFonts w:ascii="Times New Roman" w:hAnsi="Times New Roman" w:cs="Times New Roman"/>
                  <w:sz w:val="20"/>
                  <w:szCs w:val="20"/>
                  <w:lang w:val="es-CL"/>
                  <w:rPrChange w:id="47" w:author="Andrés González Santa Cruz" w:date="2021-02-11T11:46:00Z">
                    <w:rPr>
                      <w:rFonts w:ascii="Times New Roman" w:hAnsi="Times New Roman" w:cs="Times New Roman"/>
                      <w:sz w:val="20"/>
                      <w:szCs w:val="20"/>
                      <w:lang w:val="es-CL"/>
                    </w:rPr>
                  </w:rPrChange>
                </w:rPr>
                <w:t>-72.83,-15.78</w:t>
              </w:r>
            </w:ins>
            <w:del w:id="48" w:author="Andrés González Santa Cruz" w:date="2021-02-11T11:44:00Z">
              <w:r w:rsidR="00472DA0" w:rsidRPr="00211F78" w:rsidDel="00211F78">
                <w:rPr>
                  <w:rFonts w:ascii="Times New Roman" w:hAnsi="Times New Roman" w:cs="Times New Roman"/>
                  <w:sz w:val="20"/>
                  <w:szCs w:val="20"/>
                  <w:lang w:val="es-CL"/>
                  <w:rPrChange w:id="49" w:author="Andrés González Santa Cruz" w:date="2021-02-11T11:46:00Z">
                    <w:rPr>
                      <w:rFonts w:ascii="Times New Roman" w:hAnsi="Times New Roman" w:cs="Times New Roman"/>
                      <w:sz w:val="20"/>
                      <w:szCs w:val="20"/>
                      <w:lang w:val="es-CL"/>
                    </w:rPr>
                  </w:rPrChange>
                </w:rPr>
                <w:delText>-51.52, -12.07</w:delText>
              </w:r>
            </w:del>
          </w:p>
        </w:tc>
      </w:tr>
      <w:tr w:rsidR="00211F78" w:rsidRPr="004421D3" w14:paraId="3694E30F" w14:textId="77777777" w:rsidTr="007B06B4">
        <w:tblPrEx>
          <w:tblW w:w="8474" w:type="dxa"/>
          <w:tblPrExChange w:id="50" w:author="Andrés González Santa Cruz" w:date="2021-02-11T11:45:00Z">
            <w:tblPrEx>
              <w:tblW w:w="8474" w:type="dxa"/>
            </w:tblPrEx>
          </w:tblPrExChange>
        </w:tblPrEx>
        <w:trPr>
          <w:trHeight w:val="20"/>
          <w:trPrChange w:id="51" w:author="Andrés González Santa Cruz" w:date="2021-02-11T11:45:00Z">
            <w:trPr>
              <w:trHeight w:val="20"/>
            </w:trPr>
          </w:trPrChange>
        </w:trPr>
        <w:tc>
          <w:tcPr>
            <w:tcW w:w="2158" w:type="dxa"/>
            <w:tcBorders>
              <w:left w:val="nil"/>
              <w:bottom w:val="nil"/>
              <w:right w:val="nil"/>
            </w:tcBorders>
            <w:shd w:val="clear" w:color="auto" w:fill="auto"/>
            <w:vAlign w:val="center"/>
            <w:tcPrChange w:id="52" w:author="Andrés González Santa Cruz" w:date="2021-02-11T11:45:00Z">
              <w:tcPr>
                <w:tcW w:w="2158" w:type="dxa"/>
                <w:tcBorders>
                  <w:left w:val="nil"/>
                  <w:bottom w:val="nil"/>
                  <w:right w:val="nil"/>
                </w:tcBorders>
                <w:shd w:val="clear" w:color="auto" w:fill="auto"/>
                <w:vAlign w:val="center"/>
              </w:tcPr>
            </w:tcPrChange>
          </w:tcPr>
          <w:p w14:paraId="4F2183E4" w14:textId="56A98759" w:rsidR="00211F78" w:rsidRPr="004421D3" w:rsidRDefault="00211F78" w:rsidP="00211F78">
            <w:pPr>
              <w:spacing w:after="0" w:line="240" w:lineRule="auto"/>
              <w:rPr>
                <w:rFonts w:ascii="Times New Roman" w:hAnsi="Times New Roman" w:cs="Times New Roman"/>
                <w:sz w:val="20"/>
                <w:szCs w:val="20"/>
                <w:vertAlign w:val="superscript"/>
                <w:lang w:val="es-CL"/>
              </w:rPr>
            </w:pPr>
            <w:bookmarkStart w:id="53" w:name="_Hlk37605032"/>
            <w:r w:rsidRPr="004421D3">
              <w:rPr>
                <w:rFonts w:ascii="Times New Roman" w:hAnsi="Times New Roman" w:cs="Times New Roman"/>
                <w:sz w:val="20"/>
                <w:szCs w:val="20"/>
                <w:lang w:val="es-CL"/>
              </w:rPr>
              <w:t>Trauma</w:t>
            </w:r>
            <w:r>
              <w:rPr>
                <w:rFonts w:ascii="Times New Roman" w:hAnsi="Times New Roman" w:cs="Times New Roman"/>
                <w:sz w:val="20"/>
                <w:szCs w:val="20"/>
                <w:lang w:val="es-CL"/>
              </w:rPr>
              <w:t xml:space="preserve"> </w:t>
            </w:r>
            <w:proofErr w:type="spellStart"/>
            <w:r w:rsidRPr="004421D3">
              <w:rPr>
                <w:rFonts w:ascii="Times New Roman" w:hAnsi="Times New Roman" w:cs="Times New Roman"/>
                <w:sz w:val="20"/>
                <w:szCs w:val="20"/>
                <w:lang w:val="es-CL"/>
              </w:rPr>
              <w:t>Hospitalizations</w:t>
            </w:r>
            <w:proofErr w:type="spellEnd"/>
            <w:r w:rsidRPr="004421D3">
              <w:rPr>
                <w:rFonts w:ascii="Times New Roman" w:hAnsi="Times New Roman" w:cs="Times New Roman"/>
                <w:sz w:val="20"/>
                <w:szCs w:val="20"/>
                <w:lang w:val="es-CL"/>
              </w:rPr>
              <w:t xml:space="preserve"> </w:t>
            </w:r>
            <w:r w:rsidRPr="00720FB7">
              <w:rPr>
                <w:rFonts w:ascii="Times New Roman" w:hAnsi="Times New Roman" w:cs="Times New Roman"/>
                <w:sz w:val="20"/>
                <w:szCs w:val="20"/>
                <w:vertAlign w:val="superscript"/>
                <w:lang w:val="es-CL"/>
              </w:rPr>
              <w:t>b, c</w:t>
            </w:r>
          </w:p>
        </w:tc>
        <w:tc>
          <w:tcPr>
            <w:tcW w:w="1226" w:type="dxa"/>
            <w:tcBorders>
              <w:left w:val="nil"/>
              <w:bottom w:val="nil"/>
              <w:right w:val="nil"/>
            </w:tcBorders>
            <w:shd w:val="clear" w:color="auto" w:fill="auto"/>
            <w:noWrap/>
            <w:tcPrChange w:id="54" w:author="Andrés González Santa Cruz" w:date="2021-02-11T11:45:00Z">
              <w:tcPr>
                <w:tcW w:w="1226" w:type="dxa"/>
                <w:gridSpan w:val="2"/>
                <w:tcBorders>
                  <w:left w:val="nil"/>
                  <w:bottom w:val="nil"/>
                  <w:right w:val="nil"/>
                </w:tcBorders>
                <w:shd w:val="clear" w:color="auto" w:fill="auto"/>
                <w:noWrap/>
                <w:vAlign w:val="center"/>
              </w:tcPr>
            </w:tcPrChange>
          </w:tcPr>
          <w:p w14:paraId="53CDA57B" w14:textId="3F6B399E" w:rsidR="00211F78" w:rsidRPr="00211F78" w:rsidRDefault="00211F78" w:rsidP="00211F78">
            <w:pPr>
              <w:spacing w:after="0" w:line="240" w:lineRule="auto"/>
              <w:rPr>
                <w:rFonts w:ascii="Times New Roman" w:hAnsi="Times New Roman" w:cs="Times New Roman"/>
                <w:sz w:val="20"/>
                <w:szCs w:val="20"/>
                <w:lang w:val="es-CL"/>
                <w:rPrChange w:id="55" w:author="Andrés González Santa Cruz" w:date="2021-02-11T11:46:00Z">
                  <w:rPr>
                    <w:rFonts w:ascii="Times New Roman" w:hAnsi="Times New Roman" w:cs="Times New Roman"/>
                    <w:sz w:val="20"/>
                    <w:szCs w:val="20"/>
                    <w:lang w:val="es-CL"/>
                  </w:rPr>
                </w:rPrChange>
              </w:rPr>
            </w:pPr>
            <w:ins w:id="56" w:author="Andrés González Santa Cruz" w:date="2021-02-11T11:45:00Z">
              <w:r w:rsidRPr="00211F78">
                <w:rPr>
                  <w:rFonts w:ascii="Times New Roman" w:hAnsi="Times New Roman" w:cs="Times New Roman"/>
                  <w:sz w:val="20"/>
                  <w:szCs w:val="20"/>
                  <w:rPrChange w:id="57" w:author="Andrés González Santa Cruz" w:date="2021-02-11T11:46:00Z">
                    <w:rPr/>
                  </w:rPrChange>
                </w:rPr>
                <w:t>7.53</w:t>
              </w:r>
            </w:ins>
            <w:del w:id="58" w:author="Andrés González Santa Cruz" w:date="2021-02-11T11:45:00Z">
              <w:r w:rsidRPr="00211F78" w:rsidDel="007B06B4">
                <w:rPr>
                  <w:rFonts w:ascii="Times New Roman" w:hAnsi="Times New Roman" w:cs="Times New Roman"/>
                  <w:sz w:val="20"/>
                  <w:szCs w:val="20"/>
                  <w:lang w:val="es-CL"/>
                  <w:rPrChange w:id="59" w:author="Andrés González Santa Cruz" w:date="2021-02-11T11:46:00Z">
                    <w:rPr>
                      <w:rFonts w:ascii="Times New Roman" w:hAnsi="Times New Roman" w:cs="Times New Roman"/>
                      <w:sz w:val="20"/>
                      <w:szCs w:val="20"/>
                      <w:lang w:val="es-CL"/>
                    </w:rPr>
                  </w:rPrChange>
                </w:rPr>
                <w:delText>5.03</w:delText>
              </w:r>
            </w:del>
          </w:p>
        </w:tc>
        <w:tc>
          <w:tcPr>
            <w:tcW w:w="2020" w:type="dxa"/>
            <w:tcBorders>
              <w:left w:val="nil"/>
              <w:bottom w:val="nil"/>
              <w:right w:val="nil"/>
            </w:tcBorders>
            <w:shd w:val="clear" w:color="auto" w:fill="auto"/>
            <w:noWrap/>
            <w:tcPrChange w:id="60" w:author="Andrés González Santa Cruz" w:date="2021-02-11T11:45:00Z">
              <w:tcPr>
                <w:tcW w:w="2020" w:type="dxa"/>
                <w:gridSpan w:val="4"/>
                <w:tcBorders>
                  <w:left w:val="nil"/>
                  <w:bottom w:val="nil"/>
                  <w:right w:val="nil"/>
                </w:tcBorders>
                <w:shd w:val="clear" w:color="auto" w:fill="auto"/>
                <w:noWrap/>
                <w:vAlign w:val="center"/>
              </w:tcPr>
            </w:tcPrChange>
          </w:tcPr>
          <w:p w14:paraId="13524FDB" w14:textId="017A21F0" w:rsidR="00211F78" w:rsidRPr="00211F78" w:rsidRDefault="00211F78" w:rsidP="00211F78">
            <w:pPr>
              <w:spacing w:after="0" w:line="240" w:lineRule="auto"/>
              <w:rPr>
                <w:rFonts w:ascii="Times New Roman" w:hAnsi="Times New Roman" w:cs="Times New Roman"/>
                <w:sz w:val="20"/>
                <w:szCs w:val="20"/>
                <w:lang w:val="es-CL"/>
                <w:rPrChange w:id="61" w:author="Andrés González Santa Cruz" w:date="2021-02-11T11:46:00Z">
                  <w:rPr>
                    <w:rFonts w:ascii="Times New Roman" w:hAnsi="Times New Roman" w:cs="Times New Roman"/>
                    <w:sz w:val="20"/>
                    <w:szCs w:val="20"/>
                    <w:lang w:val="es-CL"/>
                  </w:rPr>
                </w:rPrChange>
              </w:rPr>
            </w:pPr>
            <w:ins w:id="62" w:author="Andrés González Santa Cruz" w:date="2021-02-11T11:45:00Z">
              <w:r w:rsidRPr="00211F78">
                <w:rPr>
                  <w:rFonts w:ascii="Times New Roman" w:hAnsi="Times New Roman" w:cs="Times New Roman"/>
                  <w:sz w:val="20"/>
                  <w:szCs w:val="20"/>
                  <w:rPrChange w:id="63" w:author="Andrés González Santa Cruz" w:date="2021-02-11T11:46:00Z">
                    <w:rPr/>
                  </w:rPrChange>
                </w:rPr>
                <w:t>0.53,14.52</w:t>
              </w:r>
            </w:ins>
            <w:del w:id="64" w:author="Andrés González Santa Cruz" w:date="2021-02-11T11:45:00Z">
              <w:r w:rsidRPr="00211F78" w:rsidDel="007B06B4">
                <w:rPr>
                  <w:rFonts w:ascii="Times New Roman" w:hAnsi="Times New Roman" w:cs="Times New Roman"/>
                  <w:sz w:val="20"/>
                  <w:szCs w:val="20"/>
                  <w:rPrChange w:id="65" w:author="Andrés González Santa Cruz" w:date="2021-02-11T11:46:00Z">
                    <w:rPr>
                      <w:rFonts w:ascii="Times New Roman" w:hAnsi="Times New Roman" w:cs="Times New Roman"/>
                      <w:sz w:val="20"/>
                      <w:szCs w:val="20"/>
                    </w:rPr>
                  </w:rPrChange>
                </w:rPr>
                <w:delText>-3.33, 13.38</w:delText>
              </w:r>
            </w:del>
          </w:p>
        </w:tc>
        <w:tc>
          <w:tcPr>
            <w:tcW w:w="1230" w:type="dxa"/>
            <w:tcBorders>
              <w:left w:val="nil"/>
              <w:bottom w:val="nil"/>
              <w:right w:val="nil"/>
            </w:tcBorders>
            <w:tcPrChange w:id="66" w:author="Andrés González Santa Cruz" w:date="2021-02-11T11:45:00Z">
              <w:tcPr>
                <w:tcW w:w="1230" w:type="dxa"/>
                <w:gridSpan w:val="3"/>
                <w:tcBorders>
                  <w:left w:val="nil"/>
                  <w:bottom w:val="nil"/>
                  <w:right w:val="nil"/>
                </w:tcBorders>
                <w:vAlign w:val="center"/>
              </w:tcPr>
            </w:tcPrChange>
          </w:tcPr>
          <w:p w14:paraId="1CCCE881" w14:textId="3AD15183" w:rsidR="00211F78" w:rsidRPr="00211F78" w:rsidRDefault="00211F78" w:rsidP="00211F78">
            <w:pPr>
              <w:spacing w:after="0" w:line="240" w:lineRule="auto"/>
              <w:rPr>
                <w:rFonts w:ascii="Times New Roman" w:hAnsi="Times New Roman" w:cs="Times New Roman"/>
                <w:sz w:val="20"/>
                <w:szCs w:val="20"/>
                <w:lang w:val="es-CL"/>
                <w:rPrChange w:id="67" w:author="Andrés González Santa Cruz" w:date="2021-02-11T11:46:00Z">
                  <w:rPr>
                    <w:rFonts w:ascii="Times New Roman" w:hAnsi="Times New Roman" w:cs="Times New Roman"/>
                    <w:sz w:val="20"/>
                    <w:szCs w:val="20"/>
                    <w:lang w:val="es-CL"/>
                  </w:rPr>
                </w:rPrChange>
              </w:rPr>
            </w:pPr>
            <w:ins w:id="68" w:author="Andrés González Santa Cruz" w:date="2021-02-11T11:45:00Z">
              <w:r w:rsidRPr="00211F78">
                <w:rPr>
                  <w:rFonts w:ascii="Times New Roman" w:hAnsi="Times New Roman" w:cs="Times New Roman"/>
                  <w:sz w:val="20"/>
                  <w:szCs w:val="20"/>
                  <w:rPrChange w:id="69" w:author="Andrés González Santa Cruz" w:date="2021-02-11T11:46:00Z">
                    <w:rPr/>
                  </w:rPrChange>
                </w:rPr>
                <w:t>11.70</w:t>
              </w:r>
            </w:ins>
            <w:del w:id="70" w:author="Andrés González Santa Cruz" w:date="2021-02-11T11:45:00Z">
              <w:r w:rsidRPr="00211F78" w:rsidDel="007B06B4">
                <w:rPr>
                  <w:rFonts w:ascii="Times New Roman" w:hAnsi="Times New Roman" w:cs="Times New Roman"/>
                  <w:sz w:val="20"/>
                  <w:szCs w:val="20"/>
                  <w:lang w:val="es-CL"/>
                  <w:rPrChange w:id="71" w:author="Andrés González Santa Cruz" w:date="2021-02-11T11:46:00Z">
                    <w:rPr>
                      <w:rFonts w:ascii="Times New Roman" w:hAnsi="Times New Roman" w:cs="Times New Roman"/>
                      <w:sz w:val="20"/>
                      <w:szCs w:val="20"/>
                      <w:lang w:val="es-CL"/>
                    </w:rPr>
                  </w:rPrChange>
                </w:rPr>
                <w:delText>8.31</w:delText>
              </w:r>
            </w:del>
          </w:p>
        </w:tc>
        <w:tc>
          <w:tcPr>
            <w:tcW w:w="1840" w:type="dxa"/>
            <w:tcBorders>
              <w:left w:val="nil"/>
              <w:bottom w:val="nil"/>
              <w:right w:val="nil"/>
            </w:tcBorders>
            <w:tcPrChange w:id="72" w:author="Andrés González Santa Cruz" w:date="2021-02-11T11:45:00Z">
              <w:tcPr>
                <w:tcW w:w="1840" w:type="dxa"/>
                <w:gridSpan w:val="3"/>
                <w:tcBorders>
                  <w:left w:val="nil"/>
                  <w:bottom w:val="nil"/>
                  <w:right w:val="nil"/>
                </w:tcBorders>
                <w:vAlign w:val="center"/>
              </w:tcPr>
            </w:tcPrChange>
          </w:tcPr>
          <w:p w14:paraId="7C0067A3" w14:textId="4574B526" w:rsidR="00211F78" w:rsidRPr="00211F78" w:rsidRDefault="00211F78" w:rsidP="00211F78">
            <w:pPr>
              <w:spacing w:after="0" w:line="240" w:lineRule="auto"/>
              <w:rPr>
                <w:rFonts w:ascii="Times New Roman" w:hAnsi="Times New Roman" w:cs="Times New Roman"/>
                <w:sz w:val="20"/>
                <w:szCs w:val="20"/>
                <w:lang w:val="es-CL"/>
                <w:rPrChange w:id="73" w:author="Andrés González Santa Cruz" w:date="2021-02-11T11:46:00Z">
                  <w:rPr>
                    <w:rFonts w:ascii="Times New Roman" w:hAnsi="Times New Roman" w:cs="Times New Roman"/>
                    <w:sz w:val="20"/>
                    <w:szCs w:val="20"/>
                    <w:lang w:val="es-CL"/>
                  </w:rPr>
                </w:rPrChange>
              </w:rPr>
            </w:pPr>
            <w:ins w:id="74" w:author="Andrés González Santa Cruz" w:date="2021-02-11T11:45:00Z">
              <w:r w:rsidRPr="00211F78">
                <w:rPr>
                  <w:rFonts w:ascii="Times New Roman" w:hAnsi="Times New Roman" w:cs="Times New Roman"/>
                  <w:sz w:val="20"/>
                  <w:szCs w:val="20"/>
                  <w:rPrChange w:id="75" w:author="Andrés González Santa Cruz" w:date="2021-02-11T11:46:00Z">
                    <w:rPr/>
                  </w:rPrChange>
                </w:rPr>
                <w:t>1.63,21.77</w:t>
              </w:r>
            </w:ins>
            <w:del w:id="76" w:author="Andrés González Santa Cruz" w:date="2021-02-11T11:45:00Z">
              <w:r w:rsidRPr="00211F78" w:rsidDel="007B06B4">
                <w:rPr>
                  <w:rFonts w:ascii="Times New Roman" w:hAnsi="Times New Roman" w:cs="Times New Roman"/>
                  <w:sz w:val="20"/>
                  <w:szCs w:val="20"/>
                  <w:lang w:val="es-CL"/>
                  <w:rPrChange w:id="77" w:author="Andrés González Santa Cruz" w:date="2021-02-11T11:46:00Z">
                    <w:rPr>
                      <w:rFonts w:ascii="Times New Roman" w:hAnsi="Times New Roman" w:cs="Times New Roman"/>
                      <w:sz w:val="20"/>
                      <w:szCs w:val="20"/>
                      <w:lang w:val="es-CL"/>
                    </w:rPr>
                  </w:rPrChange>
                </w:rPr>
                <w:delText>-5.49, 22.11</w:delText>
              </w:r>
            </w:del>
          </w:p>
        </w:tc>
      </w:tr>
      <w:bookmarkEnd w:id="53"/>
      <w:tr w:rsidR="00211F78" w:rsidRPr="004421D3" w14:paraId="39359E6B" w14:textId="77777777" w:rsidTr="00211F78">
        <w:tblPrEx>
          <w:tblW w:w="8474" w:type="dxa"/>
          <w:tblPrExChange w:id="78" w:author="Andrés González Santa Cruz" w:date="2021-02-11T11:45:00Z">
            <w:tblPrEx>
              <w:tblW w:w="8474" w:type="dxa"/>
            </w:tblPrEx>
          </w:tblPrExChange>
        </w:tblPrEx>
        <w:trPr>
          <w:trHeight w:val="20"/>
          <w:trPrChange w:id="79" w:author="Andrés González Santa Cruz" w:date="2021-02-11T11:45:00Z">
            <w:trPr>
              <w:trHeight w:val="20"/>
            </w:trPr>
          </w:trPrChange>
        </w:trPr>
        <w:tc>
          <w:tcPr>
            <w:tcW w:w="2158" w:type="dxa"/>
            <w:tcBorders>
              <w:top w:val="nil"/>
              <w:left w:val="nil"/>
              <w:bottom w:val="nil"/>
              <w:right w:val="nil"/>
            </w:tcBorders>
            <w:shd w:val="clear" w:color="auto" w:fill="auto"/>
            <w:vAlign w:val="center"/>
            <w:tcPrChange w:id="80" w:author="Andrés González Santa Cruz" w:date="2021-02-11T11:45:00Z">
              <w:tcPr>
                <w:tcW w:w="2339" w:type="dxa"/>
                <w:tcBorders>
                  <w:top w:val="nil"/>
                  <w:left w:val="nil"/>
                  <w:bottom w:val="nil"/>
                  <w:right w:val="nil"/>
                </w:tcBorders>
                <w:shd w:val="clear" w:color="auto" w:fill="auto"/>
                <w:vAlign w:val="center"/>
              </w:tcPr>
            </w:tcPrChange>
          </w:tcPr>
          <w:p w14:paraId="08D78042" w14:textId="4576C1E5" w:rsidR="00211F78" w:rsidRPr="004421D3" w:rsidRDefault="00211F78" w:rsidP="00211F78">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Hospitalizations </w:t>
            </w:r>
            <w:r w:rsidRPr="00720FB7">
              <w:rPr>
                <w:rFonts w:ascii="Times New Roman" w:hAnsi="Times New Roman" w:cs="Times New Roman"/>
                <w:sz w:val="20"/>
                <w:szCs w:val="20"/>
                <w:vertAlign w:val="superscript"/>
              </w:rPr>
              <w:t>b</w:t>
            </w:r>
          </w:p>
        </w:tc>
        <w:tc>
          <w:tcPr>
            <w:tcW w:w="1226" w:type="dxa"/>
            <w:tcBorders>
              <w:top w:val="nil"/>
              <w:left w:val="nil"/>
              <w:bottom w:val="nil"/>
              <w:right w:val="nil"/>
            </w:tcBorders>
            <w:shd w:val="clear" w:color="auto" w:fill="auto"/>
            <w:noWrap/>
            <w:tcPrChange w:id="81" w:author="Andrés González Santa Cruz" w:date="2021-02-11T11:45:00Z">
              <w:tcPr>
                <w:tcW w:w="1214" w:type="dxa"/>
                <w:gridSpan w:val="2"/>
                <w:tcBorders>
                  <w:top w:val="nil"/>
                  <w:left w:val="nil"/>
                  <w:bottom w:val="nil"/>
                  <w:right w:val="nil"/>
                </w:tcBorders>
                <w:shd w:val="clear" w:color="auto" w:fill="auto"/>
                <w:noWrap/>
                <w:vAlign w:val="center"/>
              </w:tcPr>
            </w:tcPrChange>
          </w:tcPr>
          <w:p w14:paraId="4E60143B" w14:textId="49F65932" w:rsidR="00211F78" w:rsidRPr="00211F78" w:rsidRDefault="00211F78" w:rsidP="00211F78">
            <w:pPr>
              <w:spacing w:after="0" w:line="240" w:lineRule="auto"/>
              <w:rPr>
                <w:rFonts w:ascii="Times New Roman" w:hAnsi="Times New Roman" w:cs="Times New Roman"/>
                <w:sz w:val="20"/>
                <w:szCs w:val="20"/>
                <w:lang w:val="es-CL"/>
                <w:rPrChange w:id="82" w:author="Andrés González Santa Cruz" w:date="2021-02-11T11:46:00Z">
                  <w:rPr>
                    <w:rFonts w:ascii="Times New Roman" w:hAnsi="Times New Roman" w:cs="Times New Roman"/>
                    <w:sz w:val="20"/>
                    <w:szCs w:val="20"/>
                    <w:lang w:val="es-CL"/>
                  </w:rPr>
                </w:rPrChange>
              </w:rPr>
            </w:pPr>
            <w:ins w:id="83" w:author="Andrés González Santa Cruz" w:date="2021-02-11T11:45:00Z">
              <w:r w:rsidRPr="00211F78">
                <w:rPr>
                  <w:rFonts w:ascii="Times New Roman" w:hAnsi="Times New Roman" w:cs="Times New Roman"/>
                  <w:sz w:val="20"/>
                  <w:szCs w:val="20"/>
                  <w:rPrChange w:id="84" w:author="Andrés González Santa Cruz" w:date="2021-02-11T11:46:00Z">
                    <w:rPr/>
                  </w:rPrChange>
                </w:rPr>
                <w:t>0.37</w:t>
              </w:r>
            </w:ins>
            <w:del w:id="85" w:author="Andrés González Santa Cruz" w:date="2021-02-11T11:45:00Z">
              <w:r w:rsidRPr="00211F78" w:rsidDel="00650A29">
                <w:rPr>
                  <w:rFonts w:ascii="Times New Roman" w:hAnsi="Times New Roman" w:cs="Times New Roman"/>
                  <w:sz w:val="20"/>
                  <w:szCs w:val="20"/>
                  <w:lang w:val="es-CL"/>
                  <w:rPrChange w:id="86" w:author="Andrés González Santa Cruz" w:date="2021-02-11T11:46:00Z">
                    <w:rPr>
                      <w:rFonts w:ascii="Times New Roman" w:hAnsi="Times New Roman" w:cs="Times New Roman"/>
                      <w:sz w:val="20"/>
                      <w:szCs w:val="20"/>
                      <w:lang w:val="es-CL"/>
                    </w:rPr>
                  </w:rPrChange>
                </w:rPr>
                <w:delText>-0.63</w:delText>
              </w:r>
            </w:del>
          </w:p>
        </w:tc>
        <w:tc>
          <w:tcPr>
            <w:tcW w:w="2020" w:type="dxa"/>
            <w:tcBorders>
              <w:top w:val="nil"/>
              <w:left w:val="nil"/>
              <w:bottom w:val="nil"/>
              <w:right w:val="nil"/>
            </w:tcBorders>
            <w:shd w:val="clear" w:color="auto" w:fill="auto"/>
            <w:noWrap/>
            <w:tcPrChange w:id="87" w:author="Andrés González Santa Cruz" w:date="2021-02-11T11:45:00Z">
              <w:tcPr>
                <w:tcW w:w="1957" w:type="dxa"/>
                <w:gridSpan w:val="4"/>
                <w:tcBorders>
                  <w:top w:val="nil"/>
                  <w:left w:val="nil"/>
                  <w:bottom w:val="nil"/>
                  <w:right w:val="nil"/>
                </w:tcBorders>
                <w:shd w:val="clear" w:color="auto" w:fill="auto"/>
                <w:noWrap/>
                <w:vAlign w:val="center"/>
              </w:tcPr>
            </w:tcPrChange>
          </w:tcPr>
          <w:p w14:paraId="56F4F45F" w14:textId="558DDF71" w:rsidR="00211F78" w:rsidRPr="00211F78" w:rsidRDefault="00211F78" w:rsidP="00211F78">
            <w:pPr>
              <w:spacing w:after="0" w:line="240" w:lineRule="auto"/>
              <w:rPr>
                <w:rFonts w:ascii="Times New Roman" w:hAnsi="Times New Roman" w:cs="Times New Roman"/>
                <w:sz w:val="20"/>
                <w:szCs w:val="20"/>
                <w:lang w:val="es-CL"/>
                <w:rPrChange w:id="88" w:author="Andrés González Santa Cruz" w:date="2021-02-11T11:46:00Z">
                  <w:rPr>
                    <w:rFonts w:ascii="Times New Roman" w:hAnsi="Times New Roman" w:cs="Times New Roman"/>
                    <w:sz w:val="20"/>
                    <w:szCs w:val="20"/>
                    <w:lang w:val="es-CL"/>
                  </w:rPr>
                </w:rPrChange>
              </w:rPr>
            </w:pPr>
            <w:ins w:id="89" w:author="Andrés González Santa Cruz" w:date="2021-02-11T11:45:00Z">
              <w:r w:rsidRPr="00211F78">
                <w:rPr>
                  <w:rFonts w:ascii="Times New Roman" w:hAnsi="Times New Roman" w:cs="Times New Roman"/>
                  <w:sz w:val="20"/>
                  <w:szCs w:val="20"/>
                  <w:rPrChange w:id="90" w:author="Andrés González Santa Cruz" w:date="2021-02-11T11:46:00Z">
                    <w:rPr/>
                  </w:rPrChange>
                </w:rPr>
                <w:t>-3.98,4.72</w:t>
              </w:r>
            </w:ins>
            <w:del w:id="91" w:author="Andrés González Santa Cruz" w:date="2021-02-11T11:45:00Z">
              <w:r w:rsidRPr="00211F78" w:rsidDel="00650A29">
                <w:rPr>
                  <w:rFonts w:ascii="Times New Roman" w:hAnsi="Times New Roman" w:cs="Times New Roman"/>
                  <w:sz w:val="20"/>
                  <w:szCs w:val="20"/>
                  <w:rPrChange w:id="92" w:author="Andrés González Santa Cruz" w:date="2021-02-11T11:46:00Z">
                    <w:rPr>
                      <w:rFonts w:ascii="Times New Roman" w:hAnsi="Times New Roman" w:cs="Times New Roman"/>
                      <w:sz w:val="20"/>
                      <w:szCs w:val="20"/>
                    </w:rPr>
                  </w:rPrChange>
                </w:rPr>
                <w:delText>-4.93, 3.67</w:delText>
              </w:r>
            </w:del>
          </w:p>
        </w:tc>
        <w:tc>
          <w:tcPr>
            <w:tcW w:w="1230" w:type="dxa"/>
            <w:tcBorders>
              <w:top w:val="nil"/>
              <w:left w:val="nil"/>
              <w:bottom w:val="nil"/>
              <w:right w:val="nil"/>
            </w:tcBorders>
            <w:tcPrChange w:id="93" w:author="Andrés González Santa Cruz" w:date="2021-02-11T11:45:00Z">
              <w:tcPr>
                <w:tcW w:w="1230" w:type="dxa"/>
                <w:gridSpan w:val="3"/>
                <w:tcBorders>
                  <w:top w:val="nil"/>
                  <w:left w:val="nil"/>
                  <w:bottom w:val="nil"/>
                  <w:right w:val="nil"/>
                </w:tcBorders>
                <w:vAlign w:val="center"/>
              </w:tcPr>
            </w:tcPrChange>
          </w:tcPr>
          <w:p w14:paraId="272AD826" w14:textId="32B3B3F9" w:rsidR="00211F78" w:rsidRPr="00211F78" w:rsidRDefault="00211F78" w:rsidP="00211F78">
            <w:pPr>
              <w:spacing w:after="0" w:line="240" w:lineRule="auto"/>
              <w:rPr>
                <w:rFonts w:ascii="Times New Roman" w:hAnsi="Times New Roman" w:cs="Times New Roman"/>
                <w:sz w:val="20"/>
                <w:szCs w:val="20"/>
                <w:lang w:val="es-CL"/>
                <w:rPrChange w:id="94" w:author="Andrés González Santa Cruz" w:date="2021-02-11T11:46:00Z">
                  <w:rPr>
                    <w:rFonts w:ascii="Times New Roman" w:hAnsi="Times New Roman" w:cs="Times New Roman"/>
                    <w:sz w:val="20"/>
                    <w:szCs w:val="20"/>
                    <w:lang w:val="es-CL"/>
                  </w:rPr>
                </w:rPrChange>
              </w:rPr>
            </w:pPr>
            <w:ins w:id="95" w:author="Andrés González Santa Cruz" w:date="2021-02-11T11:45:00Z">
              <w:r w:rsidRPr="00211F78">
                <w:rPr>
                  <w:rFonts w:ascii="Times New Roman" w:hAnsi="Times New Roman" w:cs="Times New Roman"/>
                  <w:sz w:val="20"/>
                  <w:szCs w:val="20"/>
                  <w:rPrChange w:id="96" w:author="Andrés González Santa Cruz" w:date="2021-02-11T11:46:00Z">
                    <w:rPr/>
                  </w:rPrChange>
                </w:rPr>
                <w:t>1.76</w:t>
              </w:r>
            </w:ins>
            <w:del w:id="97" w:author="Andrés González Santa Cruz" w:date="2021-02-11T11:45:00Z">
              <w:r w:rsidRPr="00211F78" w:rsidDel="00650A29">
                <w:rPr>
                  <w:rFonts w:ascii="Times New Roman" w:hAnsi="Times New Roman" w:cs="Times New Roman"/>
                  <w:sz w:val="20"/>
                  <w:szCs w:val="20"/>
                  <w:lang w:val="es-CL"/>
                  <w:rPrChange w:id="98" w:author="Andrés González Santa Cruz" w:date="2021-02-11T11:46:00Z">
                    <w:rPr>
                      <w:rFonts w:ascii="Times New Roman" w:hAnsi="Times New Roman" w:cs="Times New Roman"/>
                      <w:sz w:val="20"/>
                      <w:szCs w:val="20"/>
                      <w:lang w:val="es-CL"/>
                    </w:rPr>
                  </w:rPrChange>
                </w:rPr>
                <w:delText>-3.10</w:delText>
              </w:r>
            </w:del>
          </w:p>
        </w:tc>
        <w:tc>
          <w:tcPr>
            <w:tcW w:w="1840" w:type="dxa"/>
            <w:tcBorders>
              <w:top w:val="nil"/>
              <w:left w:val="nil"/>
              <w:bottom w:val="nil"/>
              <w:right w:val="nil"/>
            </w:tcBorders>
            <w:tcPrChange w:id="99" w:author="Andrés González Santa Cruz" w:date="2021-02-11T11:45:00Z">
              <w:tcPr>
                <w:tcW w:w="1734" w:type="dxa"/>
                <w:gridSpan w:val="3"/>
                <w:tcBorders>
                  <w:top w:val="nil"/>
                  <w:left w:val="nil"/>
                  <w:bottom w:val="nil"/>
                  <w:right w:val="nil"/>
                </w:tcBorders>
                <w:vAlign w:val="center"/>
              </w:tcPr>
            </w:tcPrChange>
          </w:tcPr>
          <w:p w14:paraId="31B2F389" w14:textId="3EC1C4FF" w:rsidR="00211F78" w:rsidRPr="00211F78" w:rsidRDefault="00211F78" w:rsidP="00211F78">
            <w:pPr>
              <w:spacing w:after="0" w:line="240" w:lineRule="auto"/>
              <w:rPr>
                <w:rFonts w:ascii="Times New Roman" w:hAnsi="Times New Roman" w:cs="Times New Roman"/>
                <w:sz w:val="20"/>
                <w:szCs w:val="20"/>
                <w:lang w:val="es-CL"/>
                <w:rPrChange w:id="100" w:author="Andrés González Santa Cruz" w:date="2021-02-11T11:46:00Z">
                  <w:rPr>
                    <w:rFonts w:ascii="Times New Roman" w:hAnsi="Times New Roman" w:cs="Times New Roman"/>
                    <w:sz w:val="20"/>
                    <w:szCs w:val="20"/>
                    <w:lang w:val="es-CL"/>
                  </w:rPr>
                </w:rPrChange>
              </w:rPr>
            </w:pPr>
            <w:ins w:id="101" w:author="Andrés González Santa Cruz" w:date="2021-02-11T11:45:00Z">
              <w:r w:rsidRPr="00211F78">
                <w:rPr>
                  <w:rFonts w:ascii="Times New Roman" w:hAnsi="Times New Roman" w:cs="Times New Roman"/>
                  <w:sz w:val="20"/>
                  <w:szCs w:val="20"/>
                  <w:rPrChange w:id="102" w:author="Andrés González Santa Cruz" w:date="2021-02-11T11:46:00Z">
                    <w:rPr/>
                  </w:rPrChange>
                </w:rPr>
                <w:t>-18.58,22.11</w:t>
              </w:r>
            </w:ins>
            <w:del w:id="103" w:author="Andrés González Santa Cruz" w:date="2021-02-11T11:45:00Z">
              <w:r w:rsidRPr="00211F78" w:rsidDel="00650A29">
                <w:rPr>
                  <w:rFonts w:ascii="Times New Roman" w:hAnsi="Times New Roman" w:cs="Times New Roman"/>
                  <w:sz w:val="20"/>
                  <w:szCs w:val="20"/>
                  <w:lang w:val="es-CL"/>
                  <w:rPrChange w:id="104" w:author="Andrés González Santa Cruz" w:date="2021-02-11T11:46:00Z">
                    <w:rPr>
                      <w:rFonts w:ascii="Times New Roman" w:hAnsi="Times New Roman" w:cs="Times New Roman"/>
                      <w:sz w:val="20"/>
                      <w:szCs w:val="20"/>
                      <w:lang w:val="es-CL"/>
                    </w:rPr>
                  </w:rPrChange>
                </w:rPr>
                <w:delText>-24.12, 17.93</w:delText>
              </w:r>
            </w:del>
          </w:p>
        </w:tc>
      </w:tr>
      <w:tr w:rsidR="00211F78" w:rsidRPr="004421D3" w14:paraId="590117B6" w14:textId="2AC81576" w:rsidTr="00211F78">
        <w:tblPrEx>
          <w:tblW w:w="8474" w:type="dxa"/>
          <w:tblPrExChange w:id="105" w:author="Andrés González Santa Cruz" w:date="2021-02-11T11:45:00Z">
            <w:tblPrEx>
              <w:tblW w:w="8474" w:type="dxa"/>
            </w:tblPrEx>
          </w:tblPrExChange>
        </w:tblPrEx>
        <w:trPr>
          <w:trHeight w:val="20"/>
          <w:trPrChange w:id="106" w:author="Andrés González Santa Cruz" w:date="2021-02-11T11:45:00Z">
            <w:trPr>
              <w:trHeight w:val="20"/>
            </w:trPr>
          </w:trPrChange>
        </w:trPr>
        <w:tc>
          <w:tcPr>
            <w:tcW w:w="2158" w:type="dxa"/>
            <w:tcBorders>
              <w:top w:val="nil"/>
              <w:left w:val="nil"/>
              <w:bottom w:val="nil"/>
              <w:right w:val="nil"/>
            </w:tcBorders>
            <w:shd w:val="clear" w:color="auto" w:fill="auto"/>
            <w:tcPrChange w:id="107" w:author="Andrés González Santa Cruz" w:date="2021-02-11T11:45:00Z">
              <w:tcPr>
                <w:tcW w:w="3528" w:type="dxa"/>
                <w:gridSpan w:val="2"/>
                <w:tcBorders>
                  <w:top w:val="nil"/>
                  <w:left w:val="nil"/>
                  <w:bottom w:val="nil"/>
                  <w:right w:val="nil"/>
                </w:tcBorders>
                <w:shd w:val="clear" w:color="auto" w:fill="auto"/>
              </w:tcPr>
            </w:tcPrChange>
          </w:tcPr>
          <w:p w14:paraId="53C16BDA" w14:textId="6CEB2F00" w:rsidR="00211F78" w:rsidRPr="00720FB7" w:rsidRDefault="00211F78" w:rsidP="00211F78">
            <w:pPr>
              <w:spacing w:after="0" w:line="240" w:lineRule="auto"/>
              <w:rPr>
                <w:rFonts w:ascii="Times New Roman" w:hAnsi="Times New Roman" w:cs="Times New Roman"/>
                <w:sz w:val="20"/>
                <w:szCs w:val="20"/>
                <w:vertAlign w:val="superscript"/>
              </w:rPr>
            </w:pPr>
            <w:bookmarkStart w:id="108" w:name="_Hlk58186584"/>
            <w:r w:rsidRPr="00E91F09">
              <w:rPr>
                <w:rFonts w:ascii="Times New Roman" w:hAnsi="Times New Roman" w:cs="Times New Roman"/>
                <w:sz w:val="20"/>
                <w:szCs w:val="20"/>
              </w:rPr>
              <w:t xml:space="preserve">Trauma hospitalizations per 1,000 </w:t>
            </w:r>
            <w:proofErr w:type="spellStart"/>
            <w:r w:rsidRPr="00E91F09">
              <w:rPr>
                <w:rFonts w:ascii="Times New Roman" w:hAnsi="Times New Roman" w:cs="Times New Roman"/>
                <w:sz w:val="20"/>
                <w:szCs w:val="20"/>
              </w:rPr>
              <w:t>consultations</w:t>
            </w:r>
            <w:r w:rsidRPr="00720FB7">
              <w:rPr>
                <w:rFonts w:ascii="Times New Roman" w:hAnsi="Times New Roman" w:cs="Times New Roman"/>
                <w:sz w:val="20"/>
                <w:szCs w:val="20"/>
                <w:vertAlign w:val="superscript"/>
              </w:rPr>
              <w:t>d</w:t>
            </w:r>
            <w:proofErr w:type="spellEnd"/>
          </w:p>
        </w:tc>
        <w:tc>
          <w:tcPr>
            <w:tcW w:w="1226" w:type="dxa"/>
            <w:tcBorders>
              <w:top w:val="nil"/>
              <w:left w:val="nil"/>
              <w:bottom w:val="nil"/>
              <w:right w:val="nil"/>
            </w:tcBorders>
            <w:shd w:val="clear" w:color="auto" w:fill="auto"/>
            <w:noWrap/>
            <w:tcPrChange w:id="109" w:author="Andrés González Santa Cruz" w:date="2021-02-11T11:45:00Z">
              <w:tcPr>
                <w:tcW w:w="868" w:type="dxa"/>
                <w:gridSpan w:val="3"/>
                <w:tcBorders>
                  <w:top w:val="nil"/>
                  <w:left w:val="nil"/>
                  <w:bottom w:val="nil"/>
                  <w:right w:val="nil"/>
                </w:tcBorders>
                <w:shd w:val="clear" w:color="auto" w:fill="auto"/>
                <w:noWrap/>
                <w:vAlign w:val="center"/>
              </w:tcPr>
            </w:tcPrChange>
          </w:tcPr>
          <w:p w14:paraId="3E536156" w14:textId="1C0DD0D1" w:rsidR="00211F78" w:rsidRPr="00211F78" w:rsidRDefault="00211F78" w:rsidP="00211F78">
            <w:pPr>
              <w:spacing w:after="0" w:line="240" w:lineRule="auto"/>
              <w:rPr>
                <w:rFonts w:ascii="Times New Roman" w:hAnsi="Times New Roman" w:cs="Times New Roman"/>
                <w:sz w:val="20"/>
                <w:szCs w:val="20"/>
                <w:lang w:val="es-CL"/>
                <w:rPrChange w:id="110" w:author="Andrés González Santa Cruz" w:date="2021-02-11T11:46:00Z">
                  <w:rPr>
                    <w:rFonts w:ascii="Times New Roman" w:hAnsi="Times New Roman" w:cs="Times New Roman"/>
                    <w:sz w:val="20"/>
                    <w:szCs w:val="20"/>
                    <w:lang w:val="es-CL"/>
                  </w:rPr>
                </w:rPrChange>
              </w:rPr>
            </w:pPr>
            <w:ins w:id="111" w:author="Andrés González Santa Cruz" w:date="2021-02-11T11:45:00Z">
              <w:r w:rsidRPr="00211F78">
                <w:rPr>
                  <w:rFonts w:ascii="Times New Roman" w:hAnsi="Times New Roman" w:cs="Times New Roman"/>
                  <w:sz w:val="20"/>
                  <w:szCs w:val="20"/>
                  <w:rPrChange w:id="112" w:author="Andrés González Santa Cruz" w:date="2021-02-11T11:46:00Z">
                    <w:rPr/>
                  </w:rPrChange>
                </w:rPr>
                <w:t>24.38</w:t>
              </w:r>
            </w:ins>
            <w:del w:id="113" w:author="Andrés González Santa Cruz" w:date="2021-02-11T11:45:00Z">
              <w:r w:rsidRPr="00211F78" w:rsidDel="009E7C1F">
                <w:rPr>
                  <w:rFonts w:ascii="Times New Roman" w:hAnsi="Times New Roman" w:cs="Times New Roman"/>
                  <w:sz w:val="20"/>
                  <w:szCs w:val="20"/>
                  <w:lang w:val="es-CL"/>
                  <w:rPrChange w:id="114" w:author="Andrés González Santa Cruz" w:date="2021-02-11T11:46:00Z">
                    <w:rPr>
                      <w:rFonts w:ascii="Times New Roman" w:hAnsi="Times New Roman" w:cs="Times New Roman"/>
                      <w:sz w:val="20"/>
                      <w:szCs w:val="20"/>
                      <w:lang w:val="es-CL"/>
                    </w:rPr>
                  </w:rPrChange>
                </w:rPr>
                <w:delText>24.53</w:delText>
              </w:r>
            </w:del>
          </w:p>
        </w:tc>
        <w:tc>
          <w:tcPr>
            <w:tcW w:w="2020" w:type="dxa"/>
            <w:tcBorders>
              <w:top w:val="nil"/>
              <w:left w:val="nil"/>
              <w:bottom w:val="nil"/>
              <w:right w:val="nil"/>
            </w:tcBorders>
            <w:shd w:val="clear" w:color="auto" w:fill="auto"/>
            <w:noWrap/>
            <w:tcPrChange w:id="115" w:author="Andrés González Santa Cruz" w:date="2021-02-11T11:45:00Z">
              <w:tcPr>
                <w:tcW w:w="1558" w:type="dxa"/>
                <w:gridSpan w:val="3"/>
                <w:tcBorders>
                  <w:top w:val="nil"/>
                  <w:left w:val="nil"/>
                  <w:bottom w:val="nil"/>
                  <w:right w:val="nil"/>
                </w:tcBorders>
                <w:shd w:val="clear" w:color="auto" w:fill="auto"/>
                <w:noWrap/>
                <w:vAlign w:val="center"/>
              </w:tcPr>
            </w:tcPrChange>
          </w:tcPr>
          <w:p w14:paraId="1FCA0399" w14:textId="2AAF4766" w:rsidR="00211F78" w:rsidRPr="00211F78" w:rsidRDefault="00211F78" w:rsidP="00211F78">
            <w:pPr>
              <w:spacing w:after="0" w:line="240" w:lineRule="auto"/>
              <w:rPr>
                <w:rFonts w:ascii="Times New Roman" w:hAnsi="Times New Roman" w:cs="Times New Roman"/>
                <w:sz w:val="20"/>
                <w:szCs w:val="20"/>
                <w:lang w:val="es-CL"/>
                <w:rPrChange w:id="116" w:author="Andrés González Santa Cruz" w:date="2021-02-11T11:46:00Z">
                  <w:rPr>
                    <w:rFonts w:ascii="Times New Roman" w:hAnsi="Times New Roman" w:cs="Times New Roman"/>
                    <w:sz w:val="20"/>
                    <w:szCs w:val="20"/>
                    <w:lang w:val="es-CL"/>
                  </w:rPr>
                </w:rPrChange>
              </w:rPr>
            </w:pPr>
            <w:ins w:id="117" w:author="Andrés González Santa Cruz" w:date="2021-02-11T11:45:00Z">
              <w:r w:rsidRPr="00211F78">
                <w:rPr>
                  <w:rFonts w:ascii="Times New Roman" w:hAnsi="Times New Roman" w:cs="Times New Roman"/>
                  <w:sz w:val="20"/>
                  <w:szCs w:val="20"/>
                  <w:rPrChange w:id="118" w:author="Andrés González Santa Cruz" w:date="2021-02-11T11:46:00Z">
                    <w:rPr/>
                  </w:rPrChange>
                </w:rPr>
                <w:t>14.29,34.46</w:t>
              </w:r>
            </w:ins>
            <w:del w:id="119" w:author="Andrés González Santa Cruz" w:date="2021-02-11T11:45:00Z">
              <w:r w:rsidRPr="00211F78" w:rsidDel="009E7C1F">
                <w:rPr>
                  <w:rFonts w:ascii="Times New Roman" w:hAnsi="Times New Roman" w:cs="Times New Roman"/>
                  <w:sz w:val="20"/>
                  <w:szCs w:val="20"/>
                  <w:rPrChange w:id="120" w:author="Andrés González Santa Cruz" w:date="2021-02-11T11:46:00Z">
                    <w:rPr>
                      <w:rFonts w:ascii="Times New Roman" w:hAnsi="Times New Roman" w:cs="Times New Roman"/>
                      <w:sz w:val="20"/>
                      <w:szCs w:val="20"/>
                    </w:rPr>
                  </w:rPrChange>
                </w:rPr>
                <w:delText>12.98, 36.08</w:delText>
              </w:r>
            </w:del>
          </w:p>
        </w:tc>
        <w:tc>
          <w:tcPr>
            <w:tcW w:w="1230" w:type="dxa"/>
            <w:tcBorders>
              <w:top w:val="nil"/>
              <w:left w:val="nil"/>
              <w:bottom w:val="nil"/>
              <w:right w:val="nil"/>
            </w:tcBorders>
            <w:tcPrChange w:id="121" w:author="Andrés González Santa Cruz" w:date="2021-02-11T11:45:00Z">
              <w:tcPr>
                <w:tcW w:w="1138" w:type="dxa"/>
                <w:gridSpan w:val="3"/>
                <w:tcBorders>
                  <w:top w:val="nil"/>
                  <w:left w:val="nil"/>
                  <w:bottom w:val="nil"/>
                  <w:right w:val="nil"/>
                </w:tcBorders>
                <w:vAlign w:val="center"/>
              </w:tcPr>
            </w:tcPrChange>
          </w:tcPr>
          <w:p w14:paraId="0B406A43" w14:textId="65C9F574" w:rsidR="00211F78" w:rsidRPr="00211F78" w:rsidRDefault="00211F78" w:rsidP="00211F78">
            <w:pPr>
              <w:spacing w:after="0" w:line="240" w:lineRule="auto"/>
              <w:rPr>
                <w:rFonts w:ascii="Times New Roman" w:hAnsi="Times New Roman" w:cs="Times New Roman"/>
                <w:sz w:val="20"/>
                <w:szCs w:val="20"/>
                <w:lang w:val="es-CL"/>
                <w:rPrChange w:id="122" w:author="Andrés González Santa Cruz" w:date="2021-02-11T11:46:00Z">
                  <w:rPr>
                    <w:rFonts w:ascii="Times New Roman" w:hAnsi="Times New Roman" w:cs="Times New Roman"/>
                    <w:sz w:val="20"/>
                    <w:szCs w:val="20"/>
                    <w:lang w:val="es-CL"/>
                  </w:rPr>
                </w:rPrChange>
              </w:rPr>
            </w:pPr>
            <w:ins w:id="123" w:author="Andrés González Santa Cruz" w:date="2021-02-11T11:45:00Z">
              <w:r w:rsidRPr="00211F78">
                <w:rPr>
                  <w:rFonts w:ascii="Times New Roman" w:hAnsi="Times New Roman" w:cs="Times New Roman"/>
                  <w:sz w:val="20"/>
                  <w:szCs w:val="20"/>
                  <w:rPrChange w:id="124" w:author="Andrés González Santa Cruz" w:date="2021-02-11T11:46:00Z">
                    <w:rPr/>
                  </w:rPrChange>
                </w:rPr>
                <w:t>27.65</w:t>
              </w:r>
            </w:ins>
            <w:del w:id="125" w:author="Andrés González Santa Cruz" w:date="2021-02-11T11:45:00Z">
              <w:r w:rsidRPr="00211F78" w:rsidDel="009E7C1F">
                <w:rPr>
                  <w:rFonts w:ascii="Times New Roman" w:hAnsi="Times New Roman" w:cs="Times New Roman"/>
                  <w:sz w:val="20"/>
                  <w:szCs w:val="20"/>
                  <w:lang w:val="es-CL"/>
                  <w:rPrChange w:id="126" w:author="Andrés González Santa Cruz" w:date="2021-02-11T11:46:00Z">
                    <w:rPr>
                      <w:rFonts w:ascii="Times New Roman" w:hAnsi="Times New Roman" w:cs="Times New Roman"/>
                      <w:sz w:val="20"/>
                      <w:szCs w:val="20"/>
                      <w:lang w:val="es-CL"/>
                    </w:rPr>
                  </w:rPrChange>
                </w:rPr>
                <w:delText>32.06</w:delText>
              </w:r>
            </w:del>
          </w:p>
        </w:tc>
        <w:tc>
          <w:tcPr>
            <w:tcW w:w="1840" w:type="dxa"/>
            <w:tcBorders>
              <w:top w:val="nil"/>
              <w:left w:val="nil"/>
              <w:bottom w:val="nil"/>
              <w:right w:val="nil"/>
            </w:tcBorders>
            <w:tcPrChange w:id="127" w:author="Andrés González Santa Cruz" w:date="2021-02-11T11:45:00Z">
              <w:tcPr>
                <w:tcW w:w="1382" w:type="dxa"/>
                <w:gridSpan w:val="2"/>
                <w:tcBorders>
                  <w:top w:val="nil"/>
                  <w:left w:val="nil"/>
                  <w:bottom w:val="nil"/>
                  <w:right w:val="nil"/>
                </w:tcBorders>
                <w:vAlign w:val="center"/>
              </w:tcPr>
            </w:tcPrChange>
          </w:tcPr>
          <w:p w14:paraId="58EC2908" w14:textId="2152E8F3" w:rsidR="00211F78" w:rsidRPr="00211F78" w:rsidRDefault="00211F78" w:rsidP="00211F78">
            <w:pPr>
              <w:spacing w:after="0" w:line="240" w:lineRule="auto"/>
              <w:rPr>
                <w:rFonts w:ascii="Times New Roman" w:hAnsi="Times New Roman" w:cs="Times New Roman"/>
                <w:sz w:val="20"/>
                <w:szCs w:val="20"/>
                <w:lang w:val="es-CL"/>
                <w:rPrChange w:id="128" w:author="Andrés González Santa Cruz" w:date="2021-02-11T11:46:00Z">
                  <w:rPr>
                    <w:rFonts w:ascii="Times New Roman" w:hAnsi="Times New Roman" w:cs="Times New Roman"/>
                    <w:sz w:val="20"/>
                    <w:szCs w:val="20"/>
                    <w:lang w:val="es-CL"/>
                  </w:rPr>
                </w:rPrChange>
              </w:rPr>
            </w:pPr>
            <w:ins w:id="129" w:author="Andrés González Santa Cruz" w:date="2021-02-11T11:45:00Z">
              <w:r w:rsidRPr="00211F78">
                <w:rPr>
                  <w:rFonts w:ascii="Times New Roman" w:hAnsi="Times New Roman" w:cs="Times New Roman"/>
                  <w:sz w:val="20"/>
                  <w:szCs w:val="20"/>
                  <w:rPrChange w:id="130" w:author="Andrés González Santa Cruz" w:date="2021-02-11T11:46:00Z">
                    <w:rPr/>
                  </w:rPrChange>
                </w:rPr>
                <w:t>17.91,37.4</w:t>
              </w:r>
            </w:ins>
            <w:del w:id="131" w:author="Andrés González Santa Cruz" w:date="2021-02-11T11:45:00Z">
              <w:r w:rsidRPr="00211F78" w:rsidDel="009E7C1F">
                <w:rPr>
                  <w:rFonts w:ascii="Times New Roman" w:hAnsi="Times New Roman" w:cs="Times New Roman"/>
                  <w:sz w:val="20"/>
                  <w:szCs w:val="20"/>
                  <w:lang w:val="es-CL"/>
                  <w:rPrChange w:id="132" w:author="Andrés González Santa Cruz" w:date="2021-02-11T11:46:00Z">
                    <w:rPr>
                      <w:rFonts w:ascii="Times New Roman" w:hAnsi="Times New Roman" w:cs="Times New Roman"/>
                      <w:sz w:val="20"/>
                      <w:szCs w:val="20"/>
                      <w:lang w:val="es-CL"/>
                    </w:rPr>
                  </w:rPrChange>
                </w:rPr>
                <w:delText>16.97, 47.15</w:delText>
              </w:r>
            </w:del>
          </w:p>
        </w:tc>
      </w:tr>
      <w:bookmarkEnd w:id="108"/>
      <w:tr w:rsidR="00211F78" w:rsidRPr="004421D3" w14:paraId="7983C4B8" w14:textId="76EEF796" w:rsidTr="00211F78">
        <w:tblPrEx>
          <w:tblW w:w="8474" w:type="dxa"/>
          <w:tblPrExChange w:id="133" w:author="Andrés González Santa Cruz" w:date="2021-02-11T11:44:00Z">
            <w:tblPrEx>
              <w:tblW w:w="8474" w:type="dxa"/>
            </w:tblPrEx>
          </w:tblPrExChange>
        </w:tblPrEx>
        <w:trPr>
          <w:trHeight w:val="20"/>
          <w:trPrChange w:id="134" w:author="Andrés González Santa Cruz" w:date="2021-02-11T11:44:00Z">
            <w:trPr>
              <w:trHeight w:val="20"/>
            </w:trPr>
          </w:trPrChange>
        </w:trPr>
        <w:tc>
          <w:tcPr>
            <w:tcW w:w="2158" w:type="dxa"/>
            <w:tcBorders>
              <w:top w:val="nil"/>
              <w:left w:val="nil"/>
              <w:bottom w:val="single" w:sz="4" w:space="0" w:color="auto"/>
              <w:right w:val="nil"/>
            </w:tcBorders>
            <w:shd w:val="clear" w:color="auto" w:fill="auto"/>
            <w:tcPrChange w:id="135" w:author="Andrés González Santa Cruz" w:date="2021-02-11T11:44:00Z">
              <w:tcPr>
                <w:tcW w:w="3528" w:type="dxa"/>
                <w:gridSpan w:val="4"/>
                <w:tcBorders>
                  <w:top w:val="nil"/>
                  <w:left w:val="nil"/>
                  <w:bottom w:val="single" w:sz="4" w:space="0" w:color="auto"/>
                  <w:right w:val="nil"/>
                </w:tcBorders>
                <w:shd w:val="clear" w:color="auto" w:fill="auto"/>
              </w:tcPr>
            </w:tcPrChange>
          </w:tcPr>
          <w:p w14:paraId="4A81C925" w14:textId="0FCD35D2" w:rsidR="00211F78" w:rsidRPr="00720FB7" w:rsidRDefault="00211F78" w:rsidP="00211F78">
            <w:pPr>
              <w:spacing w:after="0" w:line="240" w:lineRule="auto"/>
              <w:rPr>
                <w:rFonts w:ascii="Times New Roman" w:hAnsi="Times New Roman" w:cs="Times New Roman"/>
                <w:sz w:val="20"/>
                <w:szCs w:val="20"/>
                <w:vertAlign w:val="superscript"/>
              </w:rPr>
            </w:pPr>
            <w:r w:rsidRPr="00E91F09">
              <w:rPr>
                <w:rFonts w:ascii="Times New Roman" w:hAnsi="Times New Roman" w:cs="Times New Roman"/>
                <w:sz w:val="20"/>
                <w:szCs w:val="20"/>
              </w:rPr>
              <w:t xml:space="preserve">Respiratory hospitalizations per 1,000 </w:t>
            </w:r>
            <w:proofErr w:type="spellStart"/>
            <w:r w:rsidRPr="00E91F09">
              <w:rPr>
                <w:rFonts w:ascii="Times New Roman" w:hAnsi="Times New Roman" w:cs="Times New Roman"/>
                <w:sz w:val="20"/>
                <w:szCs w:val="20"/>
              </w:rPr>
              <w:t>consultations</w:t>
            </w:r>
            <w:r w:rsidRPr="00720FB7">
              <w:rPr>
                <w:rFonts w:ascii="Times New Roman" w:hAnsi="Times New Roman" w:cs="Times New Roman"/>
                <w:sz w:val="20"/>
                <w:szCs w:val="20"/>
                <w:vertAlign w:val="superscript"/>
              </w:rPr>
              <w:t>d</w:t>
            </w:r>
            <w:proofErr w:type="spellEnd"/>
          </w:p>
        </w:tc>
        <w:tc>
          <w:tcPr>
            <w:tcW w:w="1226" w:type="dxa"/>
            <w:tcBorders>
              <w:top w:val="nil"/>
              <w:left w:val="nil"/>
              <w:bottom w:val="single" w:sz="4" w:space="0" w:color="auto"/>
              <w:right w:val="nil"/>
            </w:tcBorders>
            <w:shd w:val="clear" w:color="auto" w:fill="auto"/>
            <w:noWrap/>
            <w:tcPrChange w:id="136" w:author="Andrés González Santa Cruz" w:date="2021-02-11T11:44:00Z">
              <w:tcPr>
                <w:tcW w:w="868" w:type="dxa"/>
                <w:gridSpan w:val="2"/>
                <w:tcBorders>
                  <w:top w:val="nil"/>
                  <w:left w:val="nil"/>
                  <w:bottom w:val="single" w:sz="4" w:space="0" w:color="auto"/>
                  <w:right w:val="nil"/>
                </w:tcBorders>
                <w:shd w:val="clear" w:color="auto" w:fill="auto"/>
                <w:noWrap/>
                <w:vAlign w:val="center"/>
              </w:tcPr>
            </w:tcPrChange>
          </w:tcPr>
          <w:p w14:paraId="700E645C" w14:textId="640C2A0B" w:rsidR="00211F78" w:rsidRPr="00211F78" w:rsidRDefault="00211F78" w:rsidP="00211F78">
            <w:pPr>
              <w:spacing w:after="0" w:line="240" w:lineRule="auto"/>
              <w:rPr>
                <w:rFonts w:ascii="Times New Roman" w:hAnsi="Times New Roman" w:cs="Times New Roman"/>
                <w:sz w:val="20"/>
                <w:szCs w:val="20"/>
                <w:lang w:val="es-CL"/>
                <w:rPrChange w:id="137" w:author="Andrés González Santa Cruz" w:date="2021-02-11T11:46:00Z">
                  <w:rPr>
                    <w:rFonts w:ascii="Times New Roman" w:hAnsi="Times New Roman" w:cs="Times New Roman"/>
                    <w:sz w:val="20"/>
                    <w:szCs w:val="20"/>
                    <w:lang w:val="es-CL"/>
                  </w:rPr>
                </w:rPrChange>
              </w:rPr>
            </w:pPr>
            <w:ins w:id="138" w:author="Andrés González Santa Cruz" w:date="2021-02-11T11:44:00Z">
              <w:r w:rsidRPr="00211F78">
                <w:rPr>
                  <w:rFonts w:ascii="Times New Roman" w:hAnsi="Times New Roman" w:cs="Times New Roman"/>
                  <w:sz w:val="20"/>
                  <w:szCs w:val="20"/>
                  <w:rPrChange w:id="139" w:author="Andrés González Santa Cruz" w:date="2021-02-11T11:46:00Z">
                    <w:rPr/>
                  </w:rPrChange>
                </w:rPr>
                <w:t>86.55</w:t>
              </w:r>
            </w:ins>
            <w:del w:id="140" w:author="Andrés González Santa Cruz" w:date="2021-02-11T11:44:00Z">
              <w:r w:rsidRPr="00211F78" w:rsidDel="00FF2D5E">
                <w:rPr>
                  <w:rFonts w:ascii="Times New Roman" w:hAnsi="Times New Roman" w:cs="Times New Roman"/>
                  <w:sz w:val="20"/>
                  <w:szCs w:val="20"/>
                  <w:lang w:val="es-CL"/>
                  <w:rPrChange w:id="141" w:author="Andrés González Santa Cruz" w:date="2021-02-11T11:46:00Z">
                    <w:rPr>
                      <w:rFonts w:ascii="Times New Roman" w:hAnsi="Times New Roman" w:cs="Times New Roman"/>
                      <w:sz w:val="20"/>
                      <w:szCs w:val="20"/>
                      <w:lang w:val="es-CL"/>
                    </w:rPr>
                  </w:rPrChange>
                </w:rPr>
                <w:delText>72.84</w:delText>
              </w:r>
            </w:del>
          </w:p>
        </w:tc>
        <w:tc>
          <w:tcPr>
            <w:tcW w:w="2020" w:type="dxa"/>
            <w:tcBorders>
              <w:top w:val="nil"/>
              <w:left w:val="nil"/>
              <w:bottom w:val="single" w:sz="4" w:space="0" w:color="auto"/>
              <w:right w:val="nil"/>
            </w:tcBorders>
            <w:shd w:val="clear" w:color="auto" w:fill="auto"/>
            <w:noWrap/>
            <w:tcPrChange w:id="142" w:author="Andrés González Santa Cruz" w:date="2021-02-11T11:44:00Z">
              <w:tcPr>
                <w:tcW w:w="1558" w:type="dxa"/>
                <w:gridSpan w:val="3"/>
                <w:tcBorders>
                  <w:top w:val="nil"/>
                  <w:left w:val="nil"/>
                  <w:bottom w:val="single" w:sz="4" w:space="0" w:color="auto"/>
                  <w:right w:val="nil"/>
                </w:tcBorders>
                <w:shd w:val="clear" w:color="auto" w:fill="auto"/>
                <w:noWrap/>
                <w:vAlign w:val="center"/>
              </w:tcPr>
            </w:tcPrChange>
          </w:tcPr>
          <w:p w14:paraId="732D080B" w14:textId="394BA8AF" w:rsidR="00211F78" w:rsidRPr="00211F78" w:rsidRDefault="00211F78" w:rsidP="00211F78">
            <w:pPr>
              <w:spacing w:after="0" w:line="240" w:lineRule="auto"/>
              <w:rPr>
                <w:rFonts w:ascii="Times New Roman" w:hAnsi="Times New Roman" w:cs="Times New Roman"/>
                <w:sz w:val="20"/>
                <w:szCs w:val="20"/>
                <w:lang w:val="es-CL"/>
                <w:rPrChange w:id="143" w:author="Andrés González Santa Cruz" w:date="2021-02-11T11:46:00Z">
                  <w:rPr>
                    <w:rFonts w:ascii="Times New Roman" w:hAnsi="Times New Roman" w:cs="Times New Roman"/>
                    <w:sz w:val="20"/>
                    <w:szCs w:val="20"/>
                    <w:lang w:val="es-CL"/>
                  </w:rPr>
                </w:rPrChange>
              </w:rPr>
            </w:pPr>
            <w:ins w:id="144" w:author="Andrés González Santa Cruz" w:date="2021-02-11T11:44:00Z">
              <w:r w:rsidRPr="00211F78">
                <w:rPr>
                  <w:rFonts w:ascii="Times New Roman" w:hAnsi="Times New Roman" w:cs="Times New Roman"/>
                  <w:sz w:val="20"/>
                  <w:szCs w:val="20"/>
                  <w:rPrChange w:id="145" w:author="Andrés González Santa Cruz" w:date="2021-02-11T11:46:00Z">
                    <w:rPr/>
                  </w:rPrChange>
                </w:rPr>
                <w:t>60.30,112.79</w:t>
              </w:r>
            </w:ins>
            <w:del w:id="146" w:author="Andrés González Santa Cruz" w:date="2021-02-11T11:44:00Z">
              <w:r w:rsidRPr="00211F78" w:rsidDel="00FF2D5E">
                <w:rPr>
                  <w:rFonts w:ascii="Times New Roman" w:hAnsi="Times New Roman" w:cs="Times New Roman"/>
                  <w:sz w:val="20"/>
                  <w:szCs w:val="20"/>
                  <w:rPrChange w:id="147" w:author="Andrés González Santa Cruz" w:date="2021-02-11T11:46:00Z">
                    <w:rPr>
                      <w:rFonts w:ascii="Times New Roman" w:hAnsi="Times New Roman" w:cs="Times New Roman"/>
                      <w:sz w:val="20"/>
                      <w:szCs w:val="20"/>
                    </w:rPr>
                  </w:rPrChange>
                </w:rPr>
                <w:delText>38.82, 106.86</w:delText>
              </w:r>
            </w:del>
          </w:p>
        </w:tc>
        <w:tc>
          <w:tcPr>
            <w:tcW w:w="1230" w:type="dxa"/>
            <w:tcBorders>
              <w:top w:val="nil"/>
              <w:left w:val="nil"/>
              <w:bottom w:val="single" w:sz="4" w:space="0" w:color="auto"/>
              <w:right w:val="nil"/>
            </w:tcBorders>
            <w:tcPrChange w:id="148" w:author="Andrés González Santa Cruz" w:date="2021-02-11T11:44:00Z">
              <w:tcPr>
                <w:tcW w:w="1138" w:type="dxa"/>
                <w:gridSpan w:val="3"/>
                <w:tcBorders>
                  <w:top w:val="nil"/>
                  <w:left w:val="nil"/>
                  <w:bottom w:val="single" w:sz="4" w:space="0" w:color="auto"/>
                  <w:right w:val="nil"/>
                </w:tcBorders>
                <w:vAlign w:val="center"/>
              </w:tcPr>
            </w:tcPrChange>
          </w:tcPr>
          <w:p w14:paraId="4CB981F1" w14:textId="5C8BDEE1" w:rsidR="00211F78" w:rsidRPr="00211F78" w:rsidRDefault="00211F78" w:rsidP="00211F78">
            <w:pPr>
              <w:spacing w:after="0" w:line="240" w:lineRule="auto"/>
              <w:rPr>
                <w:rFonts w:ascii="Times New Roman" w:hAnsi="Times New Roman" w:cs="Times New Roman"/>
                <w:sz w:val="20"/>
                <w:szCs w:val="20"/>
                <w:lang w:val="es-CL"/>
                <w:rPrChange w:id="149" w:author="Andrés González Santa Cruz" w:date="2021-02-11T11:46:00Z">
                  <w:rPr>
                    <w:rFonts w:ascii="Times New Roman" w:hAnsi="Times New Roman" w:cs="Times New Roman"/>
                    <w:sz w:val="20"/>
                    <w:szCs w:val="20"/>
                    <w:lang w:val="es-CL"/>
                  </w:rPr>
                </w:rPrChange>
              </w:rPr>
            </w:pPr>
            <w:ins w:id="150" w:author="Andrés González Santa Cruz" w:date="2021-02-11T11:44:00Z">
              <w:r w:rsidRPr="00211F78">
                <w:rPr>
                  <w:rFonts w:ascii="Times New Roman" w:hAnsi="Times New Roman" w:cs="Times New Roman"/>
                  <w:sz w:val="20"/>
                  <w:szCs w:val="20"/>
                  <w:rPrChange w:id="151" w:author="Andrés González Santa Cruz" w:date="2021-02-11T11:46:00Z">
                    <w:rPr/>
                  </w:rPrChange>
                </w:rPr>
                <w:t>48.94</w:t>
              </w:r>
            </w:ins>
            <w:del w:id="152" w:author="Andrés González Santa Cruz" w:date="2021-02-11T11:44:00Z">
              <w:r w:rsidRPr="00211F78" w:rsidDel="00FF2D5E">
                <w:rPr>
                  <w:rFonts w:ascii="Times New Roman" w:hAnsi="Times New Roman" w:cs="Times New Roman"/>
                  <w:sz w:val="20"/>
                  <w:szCs w:val="20"/>
                  <w:lang w:val="es-CL"/>
                  <w:rPrChange w:id="153" w:author="Andrés González Santa Cruz" w:date="2021-02-11T11:46:00Z">
                    <w:rPr>
                      <w:rFonts w:ascii="Times New Roman" w:hAnsi="Times New Roman" w:cs="Times New Roman"/>
                      <w:sz w:val="20"/>
                      <w:szCs w:val="20"/>
                      <w:lang w:val="es-CL"/>
                    </w:rPr>
                  </w:rPrChange>
                </w:rPr>
                <w:delText>52.93</w:delText>
              </w:r>
            </w:del>
          </w:p>
        </w:tc>
        <w:tc>
          <w:tcPr>
            <w:tcW w:w="1840" w:type="dxa"/>
            <w:tcBorders>
              <w:top w:val="nil"/>
              <w:left w:val="nil"/>
              <w:bottom w:val="single" w:sz="4" w:space="0" w:color="auto"/>
              <w:right w:val="nil"/>
            </w:tcBorders>
            <w:tcPrChange w:id="154" w:author="Andrés González Santa Cruz" w:date="2021-02-11T11:44:00Z">
              <w:tcPr>
                <w:tcW w:w="1382" w:type="dxa"/>
                <w:tcBorders>
                  <w:top w:val="nil"/>
                  <w:left w:val="nil"/>
                  <w:bottom w:val="single" w:sz="4" w:space="0" w:color="auto"/>
                  <w:right w:val="nil"/>
                </w:tcBorders>
                <w:vAlign w:val="center"/>
              </w:tcPr>
            </w:tcPrChange>
          </w:tcPr>
          <w:p w14:paraId="489D33F9" w14:textId="7CB38768" w:rsidR="00211F78" w:rsidRPr="00211F78" w:rsidRDefault="00211F78" w:rsidP="00211F78">
            <w:pPr>
              <w:spacing w:after="0" w:line="240" w:lineRule="auto"/>
              <w:rPr>
                <w:rFonts w:ascii="Times New Roman" w:hAnsi="Times New Roman" w:cs="Times New Roman"/>
                <w:sz w:val="20"/>
                <w:szCs w:val="20"/>
                <w:lang w:val="es-CL"/>
                <w:rPrChange w:id="155" w:author="Andrés González Santa Cruz" w:date="2021-02-11T11:46:00Z">
                  <w:rPr>
                    <w:rFonts w:ascii="Times New Roman" w:hAnsi="Times New Roman" w:cs="Times New Roman"/>
                    <w:sz w:val="20"/>
                    <w:szCs w:val="20"/>
                    <w:lang w:val="es-CL"/>
                  </w:rPr>
                </w:rPrChange>
              </w:rPr>
            </w:pPr>
            <w:bookmarkStart w:id="156" w:name="_Hlk58186543"/>
            <w:ins w:id="157" w:author="Andrés González Santa Cruz" w:date="2021-02-11T11:44:00Z">
              <w:r w:rsidRPr="00211F78">
                <w:rPr>
                  <w:rFonts w:ascii="Times New Roman" w:hAnsi="Times New Roman" w:cs="Times New Roman"/>
                  <w:sz w:val="20"/>
                  <w:szCs w:val="20"/>
                  <w:rPrChange w:id="158" w:author="Andrés González Santa Cruz" w:date="2021-02-11T11:46:00Z">
                    <w:rPr/>
                  </w:rPrChange>
                </w:rPr>
                <w:t>37.5,60.37</w:t>
              </w:r>
            </w:ins>
            <w:del w:id="159" w:author="Andrés González Santa Cruz" w:date="2021-02-11T11:44:00Z">
              <w:r w:rsidRPr="00211F78" w:rsidDel="00FF2D5E">
                <w:rPr>
                  <w:rFonts w:ascii="Times New Roman" w:hAnsi="Times New Roman" w:cs="Times New Roman"/>
                  <w:sz w:val="20"/>
                  <w:szCs w:val="20"/>
                  <w:lang w:val="es-CL"/>
                  <w:rPrChange w:id="160" w:author="Andrés González Santa Cruz" w:date="2021-02-11T11:46:00Z">
                    <w:rPr>
                      <w:rFonts w:ascii="Times New Roman" w:hAnsi="Times New Roman" w:cs="Times New Roman"/>
                      <w:sz w:val="20"/>
                      <w:szCs w:val="20"/>
                      <w:lang w:val="es-CL"/>
                    </w:rPr>
                  </w:rPrChange>
                </w:rPr>
                <w:delText>28.21, 77.</w:delText>
              </w:r>
              <w:bookmarkEnd w:id="156"/>
              <w:r w:rsidRPr="00211F78" w:rsidDel="00FF2D5E">
                <w:rPr>
                  <w:rFonts w:ascii="Times New Roman" w:hAnsi="Times New Roman" w:cs="Times New Roman"/>
                  <w:sz w:val="20"/>
                  <w:szCs w:val="20"/>
                  <w:lang w:val="es-CL"/>
                  <w:rPrChange w:id="161" w:author="Andrés González Santa Cruz" w:date="2021-02-11T11:46:00Z">
                    <w:rPr>
                      <w:rFonts w:ascii="Times New Roman" w:hAnsi="Times New Roman" w:cs="Times New Roman"/>
                      <w:sz w:val="20"/>
                      <w:szCs w:val="20"/>
                      <w:lang w:val="es-CL"/>
                    </w:rPr>
                  </w:rPrChange>
                </w:rPr>
                <w:delText>64</w:delText>
              </w:r>
            </w:del>
          </w:p>
        </w:tc>
      </w:tr>
    </w:tbl>
    <w:p w14:paraId="6EECDB53" w14:textId="1E168C9A"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162" w:name="_Hlk20445195"/>
      <w:del w:id="163" w:author="Andrés González Santa Cruz" w:date="2021-02-11T15:30:00Z">
        <w:r w:rsidRPr="00D47360" w:rsidDel="00C346EA">
          <w:rPr>
            <w:rFonts w:ascii="Times New Roman" w:hAnsi="Times New Roman" w:cs="Times New Roman"/>
            <w:iCs/>
            <w:sz w:val="20"/>
            <w:szCs w:val="20"/>
          </w:rPr>
          <w:delText xml:space="preserve">Models also included the following time-varying covariates: </w:delText>
        </w:r>
        <w:bookmarkEnd w:id="162"/>
        <w:r w:rsidRPr="00D47360" w:rsidDel="00C346EA">
          <w:rPr>
            <w:rFonts w:ascii="Times New Roman" w:hAnsi="Times New Roman" w:cs="Times New Roman"/>
            <w:iCs/>
            <w:sz w:val="20"/>
            <w:szCs w:val="20"/>
          </w:rPr>
          <w:delText xml:space="preserve">a) Circulatory </w:delText>
        </w:r>
        <w:r w:rsidR="00720FB7" w:rsidRPr="00D47360" w:rsidDel="00C346EA">
          <w:rPr>
            <w:rFonts w:ascii="Times New Roman" w:hAnsi="Times New Roman" w:cs="Times New Roman"/>
            <w:iCs/>
            <w:sz w:val="20"/>
            <w:szCs w:val="20"/>
          </w:rPr>
          <w:delText>Consultations</w:delText>
        </w:r>
        <w:r w:rsidRPr="00D47360" w:rsidDel="00C346EA">
          <w:rPr>
            <w:rFonts w:ascii="Times New Roman" w:hAnsi="Times New Roman" w:cs="Times New Roman"/>
            <w:iCs/>
            <w:sz w:val="20"/>
            <w:szCs w:val="20"/>
          </w:rPr>
          <w:delText xml:space="preserve">, b) Circulatory </w:delText>
        </w:r>
        <w:r w:rsidR="00720FB7" w:rsidRPr="00D47360" w:rsidDel="00C346EA">
          <w:rPr>
            <w:rFonts w:ascii="Times New Roman" w:hAnsi="Times New Roman" w:cs="Times New Roman"/>
            <w:iCs/>
            <w:sz w:val="20"/>
            <w:szCs w:val="20"/>
          </w:rPr>
          <w:delText>Hospitalizations</w:delText>
        </w:r>
        <w:r w:rsidRPr="00D47360" w:rsidDel="00C346EA">
          <w:rPr>
            <w:rFonts w:ascii="Times New Roman" w:hAnsi="Times New Roman" w:cs="Times New Roman"/>
            <w:iCs/>
            <w:sz w:val="20"/>
            <w:szCs w:val="20"/>
          </w:rPr>
          <w:delText xml:space="preserve">, </w:delText>
        </w:r>
        <w:r w:rsidR="00720FB7" w:rsidDel="00C346EA">
          <w:rPr>
            <w:rFonts w:ascii="Times New Roman" w:hAnsi="Times New Roman" w:cs="Times New Roman"/>
            <w:iCs/>
            <w:sz w:val="20"/>
            <w:szCs w:val="20"/>
          </w:rPr>
          <w:delText>c</w:delText>
        </w:r>
        <w:r w:rsidR="00F53775" w:rsidRPr="00D47360" w:rsidDel="00C346EA">
          <w:rPr>
            <w:rFonts w:ascii="Times New Roman" w:hAnsi="Times New Roman" w:cs="Times New Roman"/>
            <w:iCs/>
            <w:sz w:val="20"/>
            <w:szCs w:val="20"/>
          </w:rPr>
          <w:delText>) Seasonal effects were included using a sine and cosine term to represent the months</w:delText>
        </w:r>
        <w:r w:rsidR="00720FB7" w:rsidDel="00C346EA">
          <w:rPr>
            <w:rFonts w:ascii="Times New Roman" w:hAnsi="Times New Roman" w:cs="Times New Roman"/>
            <w:iCs/>
            <w:sz w:val="20"/>
            <w:szCs w:val="20"/>
          </w:rPr>
          <w:delText>;</w:delText>
        </w:r>
        <w:r w:rsidR="00720FB7" w:rsidRPr="00D47360" w:rsidDel="00C346EA">
          <w:rPr>
            <w:rFonts w:ascii="Times New Roman" w:hAnsi="Times New Roman" w:cs="Times New Roman"/>
            <w:iCs/>
            <w:sz w:val="20"/>
            <w:szCs w:val="20"/>
          </w:rPr>
          <w:delText xml:space="preserve"> </w:delText>
        </w:r>
        <w:r w:rsidR="00720FB7" w:rsidDel="00C346EA">
          <w:rPr>
            <w:rFonts w:ascii="Times New Roman" w:hAnsi="Times New Roman" w:cs="Times New Roman"/>
            <w:iCs/>
            <w:sz w:val="20"/>
            <w:szCs w:val="20"/>
          </w:rPr>
          <w:delText>d</w:delText>
        </w:r>
        <w:r w:rsidR="00720FB7" w:rsidRPr="00D47360" w:rsidDel="00C346EA">
          <w:rPr>
            <w:rFonts w:ascii="Times New Roman" w:hAnsi="Times New Roman" w:cs="Times New Roman"/>
            <w:iCs/>
            <w:sz w:val="20"/>
            <w:szCs w:val="20"/>
          </w:rPr>
          <w:delText xml:space="preserve">) Circulatory Hospitalizations per </w:delText>
        </w:r>
        <w:r w:rsidR="00720FB7" w:rsidDel="00C346EA">
          <w:rPr>
            <w:rFonts w:ascii="Times New Roman" w:hAnsi="Times New Roman" w:cs="Times New Roman"/>
            <w:iCs/>
            <w:sz w:val="20"/>
            <w:szCs w:val="20"/>
          </w:rPr>
          <w:delText xml:space="preserve">1000 </w:delText>
        </w:r>
        <w:r w:rsidR="00720FB7" w:rsidRPr="00D47360" w:rsidDel="00C346EA">
          <w:rPr>
            <w:rFonts w:ascii="Times New Roman" w:hAnsi="Times New Roman" w:cs="Times New Roman"/>
            <w:iCs/>
            <w:sz w:val="20"/>
            <w:szCs w:val="20"/>
          </w:rPr>
          <w:delText>Consultations;</w:delText>
        </w:r>
        <w:r w:rsidR="00971777" w:rsidRPr="00D47360" w:rsidDel="00C346EA">
          <w:rPr>
            <w:rFonts w:ascii="Times New Roman" w:hAnsi="Times New Roman" w:cs="Times New Roman"/>
            <w:iCs/>
            <w:sz w:val="20"/>
            <w:szCs w:val="20"/>
          </w:rPr>
          <w:delText>.</w:delText>
        </w:r>
      </w:del>
    </w:p>
    <w:p w14:paraId="54A01222" w14:textId="77777777" w:rsidR="00055969" w:rsidRDefault="00055969" w:rsidP="004421D3">
      <w:pPr>
        <w:spacing w:line="360" w:lineRule="auto"/>
        <w:ind w:firstLine="708"/>
        <w:rPr>
          <w:rFonts w:ascii="Times New Roman" w:hAnsi="Times New Roman" w:cs="Times New Roman"/>
          <w:sz w:val="24"/>
        </w:rPr>
      </w:pPr>
    </w:p>
    <w:p w14:paraId="13494A03" w14:textId="74F6F002" w:rsidR="004421D3" w:rsidRPr="00055969" w:rsidRDefault="004421D3" w:rsidP="004421D3">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As seen in </w:t>
      </w:r>
      <w:r w:rsidR="00EC2C08" w:rsidRPr="00055969">
        <w:rPr>
          <w:rFonts w:ascii="Times New Roman" w:hAnsi="Times New Roman" w:cs="Times New Roman"/>
          <w:iCs/>
          <w:sz w:val="24"/>
        </w:rPr>
        <w:t>Supplemental Table 3</w:t>
      </w:r>
      <w:r w:rsidRPr="00055969">
        <w:rPr>
          <w:rFonts w:ascii="Times New Roman" w:hAnsi="Times New Roman" w:cs="Times New Roman"/>
          <w:sz w:val="24"/>
        </w:rPr>
        <w:t xml:space="preserve">, we found </w:t>
      </w:r>
      <w:r w:rsidR="005706A9" w:rsidRPr="00055969">
        <w:rPr>
          <w:rFonts w:ascii="Times New Roman" w:hAnsi="Times New Roman" w:cs="Times New Roman"/>
          <w:sz w:val="24"/>
        </w:rPr>
        <w:t xml:space="preserve">Trauma Hospitalizations </w:t>
      </w:r>
      <w:del w:id="164" w:author="Andrés González Santa Cruz" w:date="2021-02-11T15:29:00Z">
        <w:r w:rsidR="005706A9" w:rsidRPr="00055969" w:rsidDel="00C346EA">
          <w:rPr>
            <w:rFonts w:ascii="Times New Roman" w:hAnsi="Times New Roman" w:cs="Times New Roman"/>
            <w:sz w:val="24"/>
          </w:rPr>
          <w:delText xml:space="preserve">did not </w:delText>
        </w:r>
      </w:del>
      <w:r w:rsidR="005706A9" w:rsidRPr="00055969">
        <w:rPr>
          <w:rFonts w:ascii="Times New Roman" w:hAnsi="Times New Roman" w:cs="Times New Roman"/>
          <w:sz w:val="24"/>
        </w:rPr>
        <w:t xml:space="preserve">show statistically significant differences </w:t>
      </w:r>
      <w:del w:id="165" w:author="Andrés González Santa Cruz" w:date="2021-02-11T15:29:00Z">
        <w:r w:rsidR="005706A9" w:rsidRPr="00055969" w:rsidDel="00C346EA">
          <w:rPr>
            <w:rFonts w:ascii="Times New Roman" w:hAnsi="Times New Roman" w:cs="Times New Roman"/>
            <w:sz w:val="24"/>
          </w:rPr>
          <w:delText xml:space="preserve">even though it showed </w:delText>
        </w:r>
      </w:del>
      <w:ins w:id="166" w:author="Andrés González Santa Cruz" w:date="2021-02-11T15:29:00Z">
        <w:r w:rsidR="00C346EA">
          <w:rPr>
            <w:rFonts w:ascii="Times New Roman" w:hAnsi="Times New Roman" w:cs="Times New Roman"/>
            <w:sz w:val="24"/>
          </w:rPr>
          <w:t xml:space="preserve">as well as </w:t>
        </w:r>
      </w:ins>
      <w:r w:rsidR="005706A9" w:rsidRPr="00055969">
        <w:rPr>
          <w:rFonts w:ascii="Times New Roman" w:hAnsi="Times New Roman" w:cs="Times New Roman"/>
          <w:sz w:val="24"/>
        </w:rPr>
        <w:t>the same trend of increment posterior to social protests. For Respiratory Hospitalizations, we found no statistical differences. Notably</w:t>
      </w:r>
      <w:r w:rsidRPr="00055969">
        <w:rPr>
          <w:rFonts w:ascii="Times New Roman" w:hAnsi="Times New Roman" w:cs="Times New Roman"/>
          <w:sz w:val="24"/>
        </w:rPr>
        <w:t xml:space="preserve">, we found an association between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 xml:space="preserve">respiratory </w:t>
      </w:r>
      <w:r w:rsidRPr="00055969">
        <w:rPr>
          <w:rFonts w:ascii="Times New Roman" w:hAnsi="Times New Roman" w:cs="Times New Roman"/>
          <w:sz w:val="24"/>
        </w:rPr>
        <w:lastRenderedPageBreak/>
        <w:t xml:space="preserve">consultations and social protests, which were associated with a significant decrease in the number of respiratory consultations; </w:t>
      </w:r>
      <w:r w:rsidR="005706A9" w:rsidRPr="00055969">
        <w:rPr>
          <w:rFonts w:ascii="Times New Roman" w:hAnsi="Times New Roman" w:cs="Times New Roman"/>
          <w:sz w:val="24"/>
        </w:rPr>
        <w:t>these</w:t>
      </w:r>
      <w:r w:rsidRPr="00055969">
        <w:rPr>
          <w:rFonts w:ascii="Times New Roman" w:hAnsi="Times New Roman" w:cs="Times New Roman"/>
          <w:sz w:val="24"/>
        </w:rPr>
        <w:t xml:space="preserve"> decrease</w:t>
      </w:r>
      <w:r w:rsidR="005706A9" w:rsidRPr="00055969">
        <w:rPr>
          <w:rFonts w:ascii="Times New Roman" w:hAnsi="Times New Roman" w:cs="Times New Roman"/>
          <w:sz w:val="24"/>
        </w:rPr>
        <w:t>s</w:t>
      </w:r>
      <w:r w:rsidRPr="00055969">
        <w:rPr>
          <w:rFonts w:ascii="Times New Roman" w:hAnsi="Times New Roman" w:cs="Times New Roman"/>
          <w:sz w:val="24"/>
        </w:rPr>
        <w:t xml:space="preserve"> </w:t>
      </w:r>
      <w:r w:rsidR="005706A9" w:rsidRPr="00055969">
        <w:rPr>
          <w:rFonts w:ascii="Times New Roman" w:hAnsi="Times New Roman" w:cs="Times New Roman"/>
          <w:sz w:val="24"/>
        </w:rPr>
        <w:t xml:space="preserve">were </w:t>
      </w:r>
      <w:r w:rsidRPr="00055969">
        <w:rPr>
          <w:rFonts w:ascii="Times New Roman" w:hAnsi="Times New Roman" w:cs="Times New Roman"/>
          <w:sz w:val="24"/>
        </w:rPr>
        <w:t>not statistically significant in our primary analysis using the Bayesian Time Series Analysis.</w:t>
      </w:r>
    </w:p>
    <w:p w14:paraId="2752176A" w14:textId="7D7F7F15" w:rsidR="00055969" w:rsidRDefault="004421D3" w:rsidP="00035B56">
      <w:pPr>
        <w:spacing w:line="360" w:lineRule="auto"/>
        <w:ind w:firstLine="708"/>
        <w:rPr>
          <w:rFonts w:ascii="Times New Roman" w:hAnsi="Times New Roman" w:cs="Times New Roman"/>
          <w:sz w:val="24"/>
        </w:rPr>
      </w:pPr>
      <w:r w:rsidRPr="00055969">
        <w:rPr>
          <w:rFonts w:ascii="Times New Roman" w:hAnsi="Times New Roman" w:cs="Times New Roman"/>
          <w:sz w:val="24"/>
          <w:lang w:val="en"/>
        </w:rPr>
        <w:t>Two main issues may explain the discrepanc</w:t>
      </w:r>
      <w:r w:rsidR="005706A9" w:rsidRPr="00055969">
        <w:rPr>
          <w:rFonts w:ascii="Times New Roman" w:hAnsi="Times New Roman" w:cs="Times New Roman"/>
          <w:sz w:val="24"/>
          <w:lang w:val="en"/>
        </w:rPr>
        <w:t>ies</w:t>
      </w:r>
      <w:r w:rsidRPr="00055969">
        <w:rPr>
          <w:rFonts w:ascii="Times New Roman" w:hAnsi="Times New Roman" w:cs="Times New Roman"/>
          <w:sz w:val="24"/>
          <w:lang w:val="en"/>
        </w:rPr>
        <w:t xml:space="preserve"> in the significance of respiratory consultations between the two methods. First, the </w:t>
      </w:r>
      <w:r w:rsidR="008F015D">
        <w:rPr>
          <w:rFonts w:ascii="Times New Roman" w:hAnsi="Times New Roman" w:cs="Times New Roman"/>
          <w:sz w:val="24"/>
          <w:lang w:val="en"/>
        </w:rPr>
        <w:t>DiD</w:t>
      </w:r>
      <w:r w:rsidRPr="00055969">
        <w:rPr>
          <w:rFonts w:ascii="Times New Roman" w:hAnsi="Times New Roman" w:cs="Times New Roman"/>
          <w:sz w:val="24"/>
          <w:lang w:val="en"/>
        </w:rPr>
        <w:t xml:space="preserve"> model </w:t>
      </w:r>
      <w:r w:rsidRPr="00055969">
        <w:rPr>
          <w:rFonts w:ascii="Times New Roman" w:hAnsi="Times New Roman" w:cs="Times New Roman"/>
          <w:sz w:val="24"/>
        </w:rPr>
        <w:t>does not account for potential unobserved confounders over time</w:t>
      </w:r>
      <w:r w:rsidRPr="00055969">
        <w:rPr>
          <w:rFonts w:ascii="Times New Roman" w:hAnsi="Times New Roman" w:cs="Times New Roman"/>
          <w:sz w:val="24"/>
          <w:lang w:val="en"/>
        </w:rPr>
        <w:t xml:space="preserve">. Second, </w:t>
      </w:r>
      <w:r w:rsidRPr="00055969">
        <w:rPr>
          <w:rFonts w:ascii="Times New Roman" w:hAnsi="Times New Roman" w:cs="Times New Roman"/>
          <w:sz w:val="24"/>
        </w:rPr>
        <w:t>the Bayesian Time-Series Analysis can capture more complexities than the difference-in-difference approach</w:t>
      </w:r>
      <w:r w:rsidR="008F015D">
        <w:rPr>
          <w:rFonts w:ascii="Times New Roman" w:hAnsi="Times New Roman" w:cs="Times New Roman"/>
          <w:sz w:val="24"/>
        </w:rPr>
        <w:t>, t</w:t>
      </w:r>
      <w:r w:rsidRPr="00055969">
        <w:rPr>
          <w:rFonts w:ascii="Times New Roman" w:hAnsi="Times New Roman" w:cs="Times New Roman"/>
          <w:sz w:val="24"/>
        </w:rPr>
        <w:t xml:space="preserve">herefore, it uses more stringent criteria to qualify a coefficient as a statistically significant change in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pgSz w:w="12240" w:h="15840"/>
          <w:pgMar w:top="1417" w:right="1701" w:bottom="1417" w:left="1701" w:header="708" w:footer="708" w:gutter="0"/>
          <w:cols w:space="708"/>
          <w:docGrid w:linePitch="360"/>
        </w:sectPr>
      </w:pPr>
    </w:p>
    <w:p w14:paraId="7DD29D5A" w14:textId="7A3A4F15" w:rsidR="00472DA0" w:rsidRPr="0013600D" w:rsidRDefault="00472DA0" w:rsidP="00472DA0">
      <w:pPr>
        <w:spacing w:line="360" w:lineRule="auto"/>
        <w:ind w:hanging="142"/>
        <w:rPr>
          <w:b/>
          <w:bCs/>
        </w:rPr>
      </w:pPr>
      <w:r>
        <w:rPr>
          <w:b/>
          <w:bCs/>
        </w:rPr>
        <w:lastRenderedPageBreak/>
        <w:t xml:space="preserve">Supplemental </w:t>
      </w:r>
      <w:r w:rsidRPr="0013600D">
        <w:rPr>
          <w:b/>
          <w:bCs/>
        </w:rPr>
        <w:t>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908DDFE" w:rsidR="00472DA0" w:rsidRDefault="00472DA0" w:rsidP="00472DA0">
      <w:pPr>
        <w:spacing w:line="360" w:lineRule="auto"/>
        <w:ind w:hanging="142"/>
        <w:rPr>
          <w:rFonts w:ascii="Times New Roman" w:hAnsi="Times New Roman" w:cs="Times New Roman"/>
          <w:sz w:val="24"/>
        </w:rPr>
      </w:pPr>
      <w:r w:rsidRPr="001A5CAF">
        <w:rPr>
          <w:color w:val="212121"/>
          <w:sz w:val="16"/>
          <w:szCs w:val="16"/>
          <w:shd w:val="clear" w:color="auto" w:fill="FFFFFF"/>
        </w:rPr>
        <w:t xml:space="preserve">Note: black lines are the observed trend for each outcome, red lines are the estimated trends through </w:t>
      </w:r>
      <w:proofErr w:type="spellStart"/>
      <w:r w:rsidRPr="001A5CAF">
        <w:rPr>
          <w:color w:val="212121"/>
          <w:sz w:val="16"/>
          <w:szCs w:val="16"/>
          <w:shd w:val="clear" w:color="auto" w:fill="FFFFFF"/>
        </w:rPr>
        <w:t>Bayesis</w:t>
      </w:r>
      <w:proofErr w:type="spellEnd"/>
      <w:r w:rsidRPr="001A5CAF">
        <w:rPr>
          <w:color w:val="212121"/>
          <w:sz w:val="16"/>
          <w:szCs w:val="16"/>
          <w:shd w:val="clear" w:color="auto" w:fill="FFFFFF"/>
        </w:rPr>
        <w:t xml:space="preserve"> structural times-series model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055969" w:rsidRDefault="00542C1B" w:rsidP="00055969">
      <w:pPr>
        <w:spacing w:line="360" w:lineRule="auto"/>
        <w:rPr>
          <w:rFonts w:ascii="Times New Roman" w:hAnsi="Times New Roman" w:cs="Times New Roman"/>
          <w:b/>
          <w:bCs/>
          <w:sz w:val="24"/>
          <w:lang w:val="es-CL"/>
        </w:rPr>
      </w:pPr>
      <w:r w:rsidRPr="00055969">
        <w:rPr>
          <w:rFonts w:ascii="Times New Roman" w:hAnsi="Times New Roman" w:cs="Times New Roman"/>
          <w:b/>
          <w:bCs/>
          <w:sz w:val="24"/>
          <w:lang w:val="es-CL"/>
        </w:rPr>
        <w:lastRenderedPageBreak/>
        <w:t>References</w:t>
      </w:r>
    </w:p>
    <w:p w14:paraId="3AE73A1F" w14:textId="1371D5E1" w:rsidR="00A0782F" w:rsidRPr="00055969" w:rsidRDefault="00411D93"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b/>
          <w:bCs/>
          <w:sz w:val="24"/>
        </w:rPr>
        <w:fldChar w:fldCharType="begin"/>
      </w:r>
      <w:r w:rsidRPr="00055969">
        <w:rPr>
          <w:rFonts w:ascii="Times New Roman" w:hAnsi="Times New Roman" w:cs="Times New Roman"/>
          <w:b/>
          <w:bCs/>
          <w:sz w:val="24"/>
          <w:lang w:val="es-CL"/>
        </w:rPr>
        <w:instrText xml:space="preserve"> ADDIN EN.REFLIST </w:instrText>
      </w:r>
      <w:r w:rsidRPr="00055969">
        <w:rPr>
          <w:rFonts w:ascii="Times New Roman" w:hAnsi="Times New Roman" w:cs="Times New Roman"/>
          <w:b/>
          <w:bCs/>
          <w:sz w:val="24"/>
        </w:rPr>
        <w:fldChar w:fldCharType="separate"/>
      </w:r>
      <w:r w:rsidR="00A0782F" w:rsidRPr="00055969">
        <w:rPr>
          <w:rFonts w:ascii="Times New Roman" w:hAnsi="Times New Roman" w:cs="Times New Roman"/>
          <w:sz w:val="24"/>
          <w:lang w:val="es-CL"/>
        </w:rPr>
        <w:t>1.</w:t>
      </w:r>
      <w:r w:rsidR="00A0782F" w:rsidRPr="00055969">
        <w:rPr>
          <w:rFonts w:ascii="Times New Roman" w:hAnsi="Times New Roman" w:cs="Times New Roman"/>
          <w:sz w:val="24"/>
          <w:lang w:val="es-CL"/>
        </w:rPr>
        <w:tab/>
        <w:t xml:space="preserve">Baeza A. Evasión masiva de alumnos del Instituto Nacional en el Metro termina con denuncia en Fiscalía y medidas de contención: La Tercera; 2019, Octubre 11 [Available from: </w:t>
      </w:r>
      <w:hyperlink r:id="rId10" w:history="1">
        <w:r w:rsidR="00A0782F" w:rsidRPr="00055969">
          <w:rPr>
            <w:rStyle w:val="Hipervnculo"/>
            <w:rFonts w:ascii="Times New Roman" w:hAnsi="Times New Roman" w:cs="Times New Roman"/>
            <w:sz w:val="24"/>
            <w:lang w:val="es-CL"/>
          </w:rPr>
          <w:t>https://www.latercera.com/nacional/noticia/evasion-masiva-alumnos-del-instituto-nacional-metro-termina-denuncia-fiscalia-medidas-contencion/857409/</w:t>
        </w:r>
      </w:hyperlink>
      <w:r w:rsidR="00A0782F" w:rsidRPr="00055969">
        <w:rPr>
          <w:rFonts w:ascii="Times New Roman" w:hAnsi="Times New Roman" w:cs="Times New Roman"/>
          <w:sz w:val="24"/>
          <w:lang w:val="es-CL"/>
        </w:rPr>
        <w:t>.</w:t>
      </w:r>
    </w:p>
    <w:p w14:paraId="46874E64" w14:textId="2B27275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w:t>
      </w:r>
      <w:r w:rsidRPr="00055969">
        <w:rPr>
          <w:rFonts w:ascii="Times New Roman" w:hAnsi="Times New Roman" w:cs="Times New Roman"/>
          <w:sz w:val="24"/>
        </w:rPr>
        <w:tab/>
        <w:t xml:space="preserve">Ciudadanía Inteligente. Chronology on Chile’s inequality crisis n.d. [Available from: </w:t>
      </w:r>
      <w:hyperlink r:id="rId11" w:history="1">
        <w:r w:rsidRPr="00055969">
          <w:rPr>
            <w:rStyle w:val="Hipervnculo"/>
            <w:rFonts w:ascii="Times New Roman" w:hAnsi="Times New Roman" w:cs="Times New Roman"/>
            <w:sz w:val="24"/>
          </w:rPr>
          <w:t>https://ciudadaniai.org/en/chile.html</w:t>
        </w:r>
      </w:hyperlink>
      <w:r w:rsidRPr="00055969">
        <w:rPr>
          <w:rFonts w:ascii="Times New Roman" w:hAnsi="Times New Roman" w:cs="Times New Roman"/>
          <w:sz w:val="24"/>
        </w:rPr>
        <w:t>.</w:t>
      </w:r>
    </w:p>
    <w:p w14:paraId="08624A5C" w14:textId="5B6BAC66"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w:t>
      </w:r>
      <w:r w:rsidRPr="00055969">
        <w:rPr>
          <w:rFonts w:ascii="Times New Roman" w:hAnsi="Times New Roman" w:cs="Times New Roman"/>
          <w:sz w:val="24"/>
          <w:lang w:val="es-CL"/>
        </w:rPr>
        <w:tab/>
        <w:t xml:space="preserve">Vega M. Grupo de 300 estudiantes invaden estación Pedro de Valdivia del Metro: protestan por alza de pasajes: Bío-Bío Chile; 2019, October 14 [Available from: </w:t>
      </w:r>
      <w:hyperlink r:id="rId12" w:history="1">
        <w:r w:rsidRPr="00055969">
          <w:rPr>
            <w:rStyle w:val="Hipervnculo"/>
            <w:rFonts w:ascii="Times New Roman" w:hAnsi="Times New Roman" w:cs="Times New Roman"/>
            <w:sz w:val="24"/>
            <w:lang w:val="es-CL"/>
          </w:rPr>
          <w:t>https://www.biobiochile.cl/noticias/nacional/region-metropolitana/2019/10/14/grupo-de-300-estudiantes-invaden-estacion-pedro-de-valdivia-del-metro-protestan-por-alza-de-pasajes.shtml</w:t>
        </w:r>
      </w:hyperlink>
      <w:r w:rsidRPr="00055969">
        <w:rPr>
          <w:rFonts w:ascii="Times New Roman" w:hAnsi="Times New Roman" w:cs="Times New Roman"/>
          <w:sz w:val="24"/>
          <w:lang w:val="es-CL"/>
        </w:rPr>
        <w:t>.</w:t>
      </w:r>
    </w:p>
    <w:p w14:paraId="403D959F" w14:textId="53048F1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w:t>
      </w:r>
      <w:r w:rsidRPr="00055969">
        <w:rPr>
          <w:rFonts w:ascii="Times New Roman" w:hAnsi="Times New Roman" w:cs="Times New Roman"/>
          <w:sz w:val="24"/>
        </w:rPr>
        <w:tab/>
        <w:t xml:space="preserve">BBC News. Chile protests: Unrest in Santiago over metro fare increase: BBC News; 2019, October 19 [Available from: </w:t>
      </w:r>
      <w:hyperlink r:id="rId13" w:history="1">
        <w:r w:rsidRPr="00055969">
          <w:rPr>
            <w:rStyle w:val="Hipervnculo"/>
            <w:rFonts w:ascii="Times New Roman" w:hAnsi="Times New Roman" w:cs="Times New Roman"/>
            <w:sz w:val="24"/>
          </w:rPr>
          <w:t>https://www.bbc.com/news/world-latin-america-50106743</w:t>
        </w:r>
      </w:hyperlink>
      <w:r w:rsidRPr="00055969">
        <w:rPr>
          <w:rFonts w:ascii="Times New Roman" w:hAnsi="Times New Roman" w:cs="Times New Roman"/>
          <w:sz w:val="24"/>
        </w:rPr>
        <w:t>.</w:t>
      </w:r>
    </w:p>
    <w:p w14:paraId="66B1E588" w14:textId="612F38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5.</w:t>
      </w:r>
      <w:r w:rsidRPr="00055969">
        <w:rPr>
          <w:rFonts w:ascii="Times New Roman" w:hAnsi="Times New Roman" w:cs="Times New Roman"/>
          <w:sz w:val="24"/>
        </w:rPr>
        <w:tab/>
        <w:t xml:space="preserve">Bartlett J. Chile students' mass fare-dodging expands into city-wide protest: The Guardian; 2019, October 18 [Available from: </w:t>
      </w:r>
      <w:hyperlink r:id="rId14" w:history="1">
        <w:r w:rsidRPr="00055969">
          <w:rPr>
            <w:rStyle w:val="Hipervnculo"/>
            <w:rFonts w:ascii="Times New Roman" w:hAnsi="Times New Roman" w:cs="Times New Roman"/>
            <w:sz w:val="24"/>
          </w:rPr>
          <w:t>https://www.theguardian.com/world/2019/oct/18/chile-students-mass-fare-dodging-expands-into-city-wide-protest</w:t>
        </w:r>
      </w:hyperlink>
      <w:r w:rsidRPr="00055969">
        <w:rPr>
          <w:rFonts w:ascii="Times New Roman" w:hAnsi="Times New Roman" w:cs="Times New Roman"/>
          <w:sz w:val="24"/>
        </w:rPr>
        <w:t>.</w:t>
      </w:r>
    </w:p>
    <w:p w14:paraId="161F8F40" w14:textId="4F6201A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6.</w:t>
      </w:r>
      <w:r w:rsidRPr="00055969">
        <w:rPr>
          <w:rFonts w:ascii="Times New Roman" w:hAnsi="Times New Roman" w:cs="Times New Roman"/>
          <w:sz w:val="24"/>
        </w:rPr>
        <w:tab/>
        <w:t xml:space="preserve">Lara E. Chile crisis: 7 dead, curfew imposed in 14 cities as Government tries to face riots, looting, arson: Bío-Bío Chile; 2019, October 20 [Available from: </w:t>
      </w:r>
      <w:hyperlink r:id="rId15" w:history="1">
        <w:r w:rsidRPr="00055969">
          <w:rPr>
            <w:rStyle w:val="Hipervnculo"/>
            <w:rFonts w:ascii="Times New Roman" w:hAnsi="Times New Roman" w:cs="Times New Roman"/>
            <w:sz w:val="24"/>
          </w:rPr>
          <w:t>https://www.biobiochile.cl/noticias/biobiochile-english/english-chile/2019/10/20/chile-crisis-7-dead-curfew-imposed-in-14-cities-as-government-tries-to-face-riots-looting-arson.shtml</w:t>
        </w:r>
      </w:hyperlink>
      <w:r w:rsidRPr="00055969">
        <w:rPr>
          <w:rFonts w:ascii="Times New Roman" w:hAnsi="Times New Roman" w:cs="Times New Roman"/>
          <w:sz w:val="24"/>
        </w:rPr>
        <w:t>.</w:t>
      </w:r>
    </w:p>
    <w:p w14:paraId="1AE8355A" w14:textId="0857731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7.</w:t>
      </w:r>
      <w:r w:rsidRPr="00055969">
        <w:rPr>
          <w:rFonts w:ascii="Times New Roman" w:hAnsi="Times New Roman" w:cs="Times New Roman"/>
          <w:sz w:val="24"/>
        </w:rPr>
        <w:tab/>
        <w:t xml:space="preserve">Associated Press. Chile: protests rage as president extends state of emergency: The Guardian; 2019, October 21 [Available from: </w:t>
      </w:r>
      <w:hyperlink r:id="rId16" w:history="1">
        <w:r w:rsidRPr="00055969">
          <w:rPr>
            <w:rStyle w:val="Hipervnculo"/>
            <w:rFonts w:ascii="Times New Roman" w:hAnsi="Times New Roman" w:cs="Times New Roman"/>
            <w:sz w:val="24"/>
          </w:rPr>
          <w:t>https://www.theguardian.com/world/2019/oct/20/chiles-president-reverses-fare-increase-as-unrest-continues</w:t>
        </w:r>
      </w:hyperlink>
      <w:r w:rsidRPr="00055969">
        <w:rPr>
          <w:rFonts w:ascii="Times New Roman" w:hAnsi="Times New Roman" w:cs="Times New Roman"/>
          <w:sz w:val="24"/>
        </w:rPr>
        <w:t>.</w:t>
      </w:r>
    </w:p>
    <w:p w14:paraId="715A5474" w14:textId="48C0A660"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8.</w:t>
      </w:r>
      <w:r w:rsidRPr="00055969">
        <w:rPr>
          <w:rFonts w:ascii="Times New Roman" w:hAnsi="Times New Roman" w:cs="Times New Roman"/>
          <w:sz w:val="24"/>
        </w:rPr>
        <w:tab/>
        <w:t xml:space="preserve">Bunyan R. 18 Killed as Hundreds of Thousands of Protestors Take to the Streets in Chile: Time; 2019, October 25 [Available from: </w:t>
      </w:r>
      <w:hyperlink r:id="rId17" w:history="1">
        <w:r w:rsidRPr="00055969">
          <w:rPr>
            <w:rStyle w:val="Hipervnculo"/>
            <w:rFonts w:ascii="Times New Roman" w:hAnsi="Times New Roman" w:cs="Times New Roman"/>
            <w:sz w:val="24"/>
          </w:rPr>
          <w:t>https://time.com/5710268/chile-protests/</w:t>
        </w:r>
      </w:hyperlink>
      <w:r w:rsidRPr="00055969">
        <w:rPr>
          <w:rFonts w:ascii="Times New Roman" w:hAnsi="Times New Roman" w:cs="Times New Roman"/>
          <w:sz w:val="24"/>
        </w:rPr>
        <w:t>.</w:t>
      </w:r>
    </w:p>
    <w:p w14:paraId="6C3074A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9.</w:t>
      </w:r>
      <w:r w:rsidRPr="00055969">
        <w:rPr>
          <w:rFonts w:ascii="Times New Roman" w:hAnsi="Times New Roman" w:cs="Times New Roman"/>
          <w:sz w:val="24"/>
        </w:rPr>
        <w:tab/>
        <w:t>Palacios-Valladares I. Chile's 2019 October Protests and the Student Movement: Eventful Mobilization? Rev cienc polít. 2020;40(2):215-34.</w:t>
      </w:r>
    </w:p>
    <w:p w14:paraId="19041452" w14:textId="0838134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10.</w:t>
      </w:r>
      <w:r w:rsidRPr="00055969">
        <w:rPr>
          <w:rFonts w:ascii="Times New Roman" w:hAnsi="Times New Roman" w:cs="Times New Roman"/>
          <w:sz w:val="24"/>
        </w:rPr>
        <w:tab/>
        <w:t xml:space="preserve">Laing A, Cambero F. Chile's deadly weekend of fire as youth anger ignites: Reuters; 2019, October 21 [Available from: </w:t>
      </w:r>
      <w:hyperlink r:id="rId18" w:history="1">
        <w:r w:rsidRPr="00055969">
          <w:rPr>
            <w:rStyle w:val="Hipervnculo"/>
            <w:rFonts w:ascii="Times New Roman" w:hAnsi="Times New Roman" w:cs="Times New Roman"/>
            <w:sz w:val="24"/>
          </w:rPr>
          <w:t>https://www.reuters.com/article/us-chile-protests-scenes/chiles-deadly-weekend-of-fire-as-youth-anger-ignites-idUSKBN1X009A</w:t>
        </w:r>
      </w:hyperlink>
      <w:r w:rsidRPr="00055969">
        <w:rPr>
          <w:rFonts w:ascii="Times New Roman" w:hAnsi="Times New Roman" w:cs="Times New Roman"/>
          <w:sz w:val="24"/>
        </w:rPr>
        <w:t>.</w:t>
      </w:r>
    </w:p>
    <w:p w14:paraId="11929435" w14:textId="6D2E292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11.</w:t>
      </w:r>
      <w:r w:rsidRPr="00055969">
        <w:rPr>
          <w:rFonts w:ascii="Times New Roman" w:hAnsi="Times New Roman" w:cs="Times New Roman"/>
          <w:sz w:val="24"/>
        </w:rPr>
        <w:tab/>
        <w:t xml:space="preserve">Reuters. Chilean state of emergency extended around country after deadly riots: France 24; 2019, October 21 [Available from: </w:t>
      </w:r>
      <w:hyperlink r:id="rId19" w:history="1">
        <w:r w:rsidRPr="00055969">
          <w:rPr>
            <w:rStyle w:val="Hipervnculo"/>
            <w:rFonts w:ascii="Times New Roman" w:hAnsi="Times New Roman" w:cs="Times New Roman"/>
            <w:sz w:val="24"/>
          </w:rPr>
          <w:t>https://www.france24.com/en/20191021-chile-extends-state-of-emergency-around-country-after-deadly-riots-1</w:t>
        </w:r>
      </w:hyperlink>
      <w:r w:rsidRPr="00055969">
        <w:rPr>
          <w:rFonts w:ascii="Times New Roman" w:hAnsi="Times New Roman" w:cs="Times New Roman"/>
          <w:sz w:val="24"/>
        </w:rPr>
        <w:t>.</w:t>
      </w:r>
    </w:p>
    <w:p w14:paraId="4689A257" w14:textId="40C4DE8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12.</w:t>
      </w:r>
      <w:r w:rsidRPr="00055969">
        <w:rPr>
          <w:rFonts w:ascii="Times New Roman" w:hAnsi="Times New Roman" w:cs="Times New Roman"/>
          <w:sz w:val="24"/>
        </w:rPr>
        <w:tab/>
        <w:t xml:space="preserve">Bonnefoy P, Krauss C. Chile Unrest Spreads, With 15 Deaths Reported in Violence: New York Times; 2019, October 20 [2021, January 19]. Available from: </w:t>
      </w:r>
      <w:hyperlink r:id="rId20" w:history="1">
        <w:r w:rsidRPr="00055969">
          <w:rPr>
            <w:rStyle w:val="Hipervnculo"/>
            <w:rFonts w:ascii="Times New Roman" w:hAnsi="Times New Roman" w:cs="Times New Roman"/>
            <w:sz w:val="24"/>
          </w:rPr>
          <w:t>https://www.nytimes.com/2019/10/20/world/americas/chile-protests-riots.html</w:t>
        </w:r>
      </w:hyperlink>
      <w:r w:rsidRPr="00055969">
        <w:rPr>
          <w:rFonts w:ascii="Times New Roman" w:hAnsi="Times New Roman" w:cs="Times New Roman"/>
          <w:sz w:val="24"/>
        </w:rPr>
        <w:t>.</w:t>
      </w:r>
    </w:p>
    <w:p w14:paraId="5CAB264F" w14:textId="4B9FF23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13.</w:t>
      </w:r>
      <w:r w:rsidRPr="00055969">
        <w:rPr>
          <w:rFonts w:ascii="Times New Roman" w:hAnsi="Times New Roman" w:cs="Times New Roman"/>
          <w:sz w:val="24"/>
        </w:rPr>
        <w:tab/>
        <w:t xml:space="preserve">Chesterman B. Chile president announces social measures to stem street violence: Yahoo News; 2019, October 23 [2021, January 14]. Available from: </w:t>
      </w:r>
      <w:hyperlink r:id="rId21" w:history="1">
        <w:r w:rsidRPr="00055969">
          <w:rPr>
            <w:rStyle w:val="Hipervnculo"/>
            <w:rFonts w:ascii="Times New Roman" w:hAnsi="Times New Roman" w:cs="Times New Roman"/>
            <w:sz w:val="24"/>
          </w:rPr>
          <w:t>https://sg.news.yahoo.com/chile-president-announces-social-measures-stem-street-violence-033315790.html</w:t>
        </w:r>
      </w:hyperlink>
      <w:r w:rsidRPr="00055969">
        <w:rPr>
          <w:rFonts w:ascii="Times New Roman" w:hAnsi="Times New Roman" w:cs="Times New Roman"/>
          <w:sz w:val="24"/>
        </w:rPr>
        <w:t>.</w:t>
      </w:r>
    </w:p>
    <w:p w14:paraId="175D06A4" w14:textId="526D448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14.</w:t>
      </w:r>
      <w:r w:rsidRPr="00055969">
        <w:rPr>
          <w:rFonts w:ascii="Times New Roman" w:hAnsi="Times New Roman" w:cs="Times New Roman"/>
          <w:sz w:val="24"/>
        </w:rPr>
        <w:tab/>
        <w:t xml:space="preserve">Deutsche Welle. Chile general strike goes ahead despite Pinera reforms: Deutsche Welle; 2019, October 24 [Available from: </w:t>
      </w:r>
      <w:hyperlink r:id="rId22" w:history="1">
        <w:r w:rsidRPr="00055969">
          <w:rPr>
            <w:rStyle w:val="Hipervnculo"/>
            <w:rFonts w:ascii="Times New Roman" w:hAnsi="Times New Roman" w:cs="Times New Roman"/>
            <w:sz w:val="24"/>
          </w:rPr>
          <w:t>https://www.dw.com/en/chile-general-strike-goes-ahead-despite-pinera-reforms/a-50958823</w:t>
        </w:r>
      </w:hyperlink>
      <w:r w:rsidRPr="00055969">
        <w:rPr>
          <w:rFonts w:ascii="Times New Roman" w:hAnsi="Times New Roman" w:cs="Times New Roman"/>
          <w:sz w:val="24"/>
        </w:rPr>
        <w:t>.</w:t>
      </w:r>
    </w:p>
    <w:p w14:paraId="0088E34B" w14:textId="4EBC6368"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15.</w:t>
      </w:r>
      <w:r w:rsidRPr="00055969">
        <w:rPr>
          <w:rFonts w:ascii="Times New Roman" w:hAnsi="Times New Roman" w:cs="Times New Roman"/>
          <w:sz w:val="24"/>
        </w:rPr>
        <w:tab/>
        <w:t xml:space="preserve">BBC News. Chile protests: One million join peaceful march for reform: BBC; 2019, October 26 [Available from: </w:t>
      </w:r>
      <w:hyperlink r:id="rId23" w:history="1">
        <w:r w:rsidRPr="00055969">
          <w:rPr>
            <w:rStyle w:val="Hipervnculo"/>
            <w:rFonts w:ascii="Times New Roman" w:hAnsi="Times New Roman" w:cs="Times New Roman"/>
            <w:sz w:val="24"/>
          </w:rPr>
          <w:t>https://www.bbc.com/news/world-latin-america-50191746</w:t>
        </w:r>
      </w:hyperlink>
      <w:r w:rsidRPr="00055969">
        <w:rPr>
          <w:rFonts w:ascii="Times New Roman" w:hAnsi="Times New Roman" w:cs="Times New Roman"/>
          <w:sz w:val="24"/>
        </w:rPr>
        <w:t>.</w:t>
      </w:r>
    </w:p>
    <w:p w14:paraId="220D57E3" w14:textId="52EEDB3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16.</w:t>
      </w:r>
      <w:r w:rsidRPr="00055969">
        <w:rPr>
          <w:rFonts w:ascii="Times New Roman" w:hAnsi="Times New Roman" w:cs="Times New Roman"/>
          <w:sz w:val="24"/>
        </w:rPr>
        <w:tab/>
        <w:t xml:space="preserve">Sherwood D, Ramos N. One million Chileans march in Santiago, city grinds to halt: Reuters; 2019, October 25 [Available from: </w:t>
      </w:r>
      <w:hyperlink r:id="rId24" w:history="1">
        <w:r w:rsidRPr="00055969">
          <w:rPr>
            <w:rStyle w:val="Hipervnculo"/>
            <w:rFonts w:ascii="Times New Roman" w:hAnsi="Times New Roman" w:cs="Times New Roman"/>
            <w:sz w:val="24"/>
          </w:rPr>
          <w:t>https://www.reuters.com/article/us-chile-protests/one-million-chileans-march-in-santiago-city-grinds-to-halt-idUSKBN1X4225</w:t>
        </w:r>
      </w:hyperlink>
      <w:r w:rsidRPr="00055969">
        <w:rPr>
          <w:rFonts w:ascii="Times New Roman" w:hAnsi="Times New Roman" w:cs="Times New Roman"/>
          <w:sz w:val="24"/>
        </w:rPr>
        <w:t>.</w:t>
      </w:r>
    </w:p>
    <w:p w14:paraId="543CAA92" w14:textId="7BB516F3"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17.</w:t>
      </w:r>
      <w:r w:rsidRPr="00055969">
        <w:rPr>
          <w:rFonts w:ascii="Times New Roman" w:hAnsi="Times New Roman" w:cs="Times New Roman"/>
          <w:sz w:val="24"/>
        </w:rPr>
        <w:tab/>
        <w:t xml:space="preserve">Phillips T, Watts J, Franklin J. Chilean president cancels Apec and climate summits amid wave of unrest 2019, October 30 [Available from: </w:t>
      </w:r>
      <w:hyperlink r:id="rId25" w:history="1">
        <w:r w:rsidRPr="00055969">
          <w:rPr>
            <w:rStyle w:val="Hipervnculo"/>
            <w:rFonts w:ascii="Times New Roman" w:hAnsi="Times New Roman" w:cs="Times New Roman"/>
            <w:sz w:val="24"/>
          </w:rPr>
          <w:t>https://www.theguardian.com/world/2019/oct/30/chile-protests-president-sebastian-pinera-protest-unrest</w:t>
        </w:r>
      </w:hyperlink>
      <w:r w:rsidRPr="00055969">
        <w:rPr>
          <w:rFonts w:ascii="Times New Roman" w:hAnsi="Times New Roman" w:cs="Times New Roman"/>
          <w:sz w:val="24"/>
        </w:rPr>
        <w:t>.</w:t>
      </w:r>
    </w:p>
    <w:p w14:paraId="7DF04228" w14:textId="3CACB30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18.</w:t>
      </w:r>
      <w:r w:rsidRPr="00055969">
        <w:rPr>
          <w:rFonts w:ascii="Times New Roman" w:hAnsi="Times New Roman" w:cs="Times New Roman"/>
          <w:sz w:val="24"/>
        </w:rPr>
        <w:tab/>
        <w:t xml:space="preserve">Sepulveda M, Wissenstein M. Thousands march in Chile protest after summit cancellations: FOX 44 News; 2019, October 31 [Available from: </w:t>
      </w:r>
      <w:hyperlink r:id="rId26" w:history="1">
        <w:r w:rsidRPr="00055969">
          <w:rPr>
            <w:rStyle w:val="Hipervnculo"/>
            <w:rFonts w:ascii="Times New Roman" w:hAnsi="Times New Roman" w:cs="Times New Roman"/>
            <w:sz w:val="24"/>
          </w:rPr>
          <w:t>https://www.fox44news.com/news/thousands-march-in-chile-protest-after-summit-cancellations/</w:t>
        </w:r>
      </w:hyperlink>
      <w:r w:rsidRPr="00055969">
        <w:rPr>
          <w:rFonts w:ascii="Times New Roman" w:hAnsi="Times New Roman" w:cs="Times New Roman"/>
          <w:sz w:val="24"/>
        </w:rPr>
        <w:t>.</w:t>
      </w:r>
    </w:p>
    <w:p w14:paraId="49B54190" w14:textId="06A31F4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19.</w:t>
      </w:r>
      <w:r w:rsidRPr="00055969">
        <w:rPr>
          <w:rFonts w:ascii="Times New Roman" w:hAnsi="Times New Roman" w:cs="Times New Roman"/>
          <w:sz w:val="24"/>
        </w:rPr>
        <w:tab/>
        <w:t xml:space="preserve">Deutsche Welle. Chile: Protesters burn university, loot church: Deutsche Welle; 2019, November 09 [Available from: </w:t>
      </w:r>
      <w:hyperlink r:id="rId27" w:history="1">
        <w:r w:rsidRPr="00055969">
          <w:rPr>
            <w:rStyle w:val="Hipervnculo"/>
            <w:rFonts w:ascii="Times New Roman" w:hAnsi="Times New Roman" w:cs="Times New Roman"/>
            <w:sz w:val="24"/>
          </w:rPr>
          <w:t>https://p.dw.com/p/3Sjav</w:t>
        </w:r>
      </w:hyperlink>
      <w:r w:rsidRPr="00055969">
        <w:rPr>
          <w:rFonts w:ascii="Times New Roman" w:hAnsi="Times New Roman" w:cs="Times New Roman"/>
          <w:sz w:val="24"/>
        </w:rPr>
        <w:t>.</w:t>
      </w:r>
    </w:p>
    <w:p w14:paraId="42FEDFCA" w14:textId="021F2DB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20.</w:t>
      </w:r>
      <w:r w:rsidRPr="00055969">
        <w:rPr>
          <w:rFonts w:ascii="Times New Roman" w:hAnsi="Times New Roman" w:cs="Times New Roman"/>
          <w:sz w:val="24"/>
        </w:rPr>
        <w:tab/>
        <w:t xml:space="preserve">McDonald B. A Bullet to the Eye Is the Price of Protesting in Chile: New York Times; 2019, November 19 [Available from: </w:t>
      </w:r>
      <w:hyperlink r:id="rId28" w:history="1">
        <w:r w:rsidRPr="00055969">
          <w:rPr>
            <w:rStyle w:val="Hipervnculo"/>
            <w:rFonts w:ascii="Times New Roman" w:hAnsi="Times New Roman" w:cs="Times New Roman"/>
            <w:sz w:val="24"/>
          </w:rPr>
          <w:t>https://www.nytimes.com/2019/11/19/world/americas/chile-protests-eye-injuries.html</w:t>
        </w:r>
      </w:hyperlink>
      <w:r w:rsidRPr="00055969">
        <w:rPr>
          <w:rFonts w:ascii="Times New Roman" w:hAnsi="Times New Roman" w:cs="Times New Roman"/>
          <w:sz w:val="24"/>
        </w:rPr>
        <w:t>.</w:t>
      </w:r>
    </w:p>
    <w:p w14:paraId="78A5FE5D" w14:textId="2D30DBC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21.</w:t>
      </w:r>
      <w:r w:rsidRPr="00055969">
        <w:rPr>
          <w:rFonts w:ascii="Times New Roman" w:hAnsi="Times New Roman" w:cs="Times New Roman"/>
          <w:sz w:val="24"/>
        </w:rPr>
        <w:tab/>
        <w:t xml:space="preserve">Charner F. Beaten and blinded, Chile's protesters face "policy of punishment," says Amnesty International: CNN; 2019, November 22 [Available from: </w:t>
      </w:r>
      <w:hyperlink r:id="rId29" w:history="1">
        <w:r w:rsidRPr="00055969">
          <w:rPr>
            <w:rStyle w:val="Hipervnculo"/>
            <w:rFonts w:ascii="Times New Roman" w:hAnsi="Times New Roman" w:cs="Times New Roman"/>
            <w:sz w:val="24"/>
          </w:rPr>
          <w:t>https://edition.cnn.com/2019/11/22/world/amnesty-report-chile-protest-charner-intl/index.html</w:t>
        </w:r>
      </w:hyperlink>
      <w:r w:rsidRPr="00055969">
        <w:rPr>
          <w:rFonts w:ascii="Times New Roman" w:hAnsi="Times New Roman" w:cs="Times New Roman"/>
          <w:sz w:val="24"/>
        </w:rPr>
        <w:t>.</w:t>
      </w:r>
    </w:p>
    <w:p w14:paraId="72D5C163" w14:textId="1AA97B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22.</w:t>
      </w:r>
      <w:r w:rsidRPr="00055969">
        <w:rPr>
          <w:rFonts w:ascii="Times New Roman" w:hAnsi="Times New Roman" w:cs="Times New Roman"/>
          <w:sz w:val="24"/>
        </w:rPr>
        <w:tab/>
        <w:t xml:space="preserve">BBC News. Amnesty International: Chile using violence as a deterrent: BBC News; 2019, November 21 [Available from: </w:t>
      </w:r>
      <w:hyperlink r:id="rId30" w:history="1">
        <w:r w:rsidRPr="00055969">
          <w:rPr>
            <w:rStyle w:val="Hipervnculo"/>
            <w:rFonts w:ascii="Times New Roman" w:hAnsi="Times New Roman" w:cs="Times New Roman"/>
            <w:sz w:val="24"/>
          </w:rPr>
          <w:t>https://www.bbc.com/news/world-latin-america-50512093</w:t>
        </w:r>
      </w:hyperlink>
      <w:r w:rsidRPr="00055969">
        <w:rPr>
          <w:rFonts w:ascii="Times New Roman" w:hAnsi="Times New Roman" w:cs="Times New Roman"/>
          <w:sz w:val="24"/>
        </w:rPr>
        <w:t xml:space="preserve"> </w:t>
      </w:r>
    </w:p>
    <w:p w14:paraId="1EFF36C9" w14:textId="5CD76E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23.</w:t>
      </w:r>
      <w:r w:rsidRPr="00055969">
        <w:rPr>
          <w:rFonts w:ascii="Times New Roman" w:hAnsi="Times New Roman" w:cs="Times New Roman"/>
          <w:sz w:val="24"/>
        </w:rPr>
        <w:tab/>
        <w:t xml:space="preserve">Bartlett J, Miller L. Chile security forces' crackdown leaves toll of death and broken bodies: The Guardian; 2019, November 25 [Available from: </w:t>
      </w:r>
      <w:hyperlink r:id="rId31" w:history="1">
        <w:r w:rsidRPr="00055969">
          <w:rPr>
            <w:rStyle w:val="Hipervnculo"/>
            <w:rFonts w:ascii="Times New Roman" w:hAnsi="Times New Roman" w:cs="Times New Roman"/>
            <w:sz w:val="24"/>
          </w:rPr>
          <w:t>https://www.theguardian.com/world/2019/nov/25/chile-protester-killed-mother-army-police-romario-veloz</w:t>
        </w:r>
      </w:hyperlink>
      <w:r w:rsidRPr="00055969">
        <w:rPr>
          <w:rFonts w:ascii="Times New Roman" w:hAnsi="Times New Roman" w:cs="Times New Roman"/>
          <w:sz w:val="24"/>
        </w:rPr>
        <w:t>.</w:t>
      </w:r>
    </w:p>
    <w:p w14:paraId="7D66EDF9" w14:textId="7CA33F8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24.</w:t>
      </w:r>
      <w:r w:rsidRPr="00055969">
        <w:rPr>
          <w:rFonts w:ascii="Times New Roman" w:hAnsi="Times New Roman" w:cs="Times New Roman"/>
          <w:sz w:val="24"/>
        </w:rPr>
        <w:tab/>
        <w:t xml:space="preserve">Cuffe S. One month on: Protests in Chile persist despite gov’t concessions: Aljazeera; 2019, November 19 [Available from: </w:t>
      </w:r>
      <w:hyperlink r:id="rId32" w:history="1">
        <w:r w:rsidRPr="00055969">
          <w:rPr>
            <w:rStyle w:val="Hipervnculo"/>
            <w:rFonts w:ascii="Times New Roman" w:hAnsi="Times New Roman" w:cs="Times New Roman"/>
            <w:sz w:val="24"/>
          </w:rPr>
          <w:t>https://www.aljazeera.com/news/2019/11/19/one-month-on-protests-in-chile-persist-despite-govt-concessions</w:t>
        </w:r>
      </w:hyperlink>
      <w:r w:rsidRPr="00055969">
        <w:rPr>
          <w:rFonts w:ascii="Times New Roman" w:hAnsi="Times New Roman" w:cs="Times New Roman"/>
          <w:sz w:val="24"/>
        </w:rPr>
        <w:t>.</w:t>
      </w:r>
    </w:p>
    <w:p w14:paraId="021E4679" w14:textId="0271677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25.</w:t>
      </w:r>
      <w:r w:rsidRPr="00055969">
        <w:rPr>
          <w:rFonts w:ascii="Times New Roman" w:hAnsi="Times New Roman" w:cs="Times New Roman"/>
          <w:sz w:val="24"/>
        </w:rPr>
        <w:tab/>
        <w:t xml:space="preserve">Deutsche Welle. Chile protests: 'Serious' human rights violations by police, says HRW: Deutsche Welle; 2019, November 27 [Available from: </w:t>
      </w:r>
      <w:hyperlink r:id="rId33" w:history="1">
        <w:r w:rsidRPr="00055969">
          <w:rPr>
            <w:rStyle w:val="Hipervnculo"/>
            <w:rFonts w:ascii="Times New Roman" w:hAnsi="Times New Roman" w:cs="Times New Roman"/>
            <w:sz w:val="24"/>
          </w:rPr>
          <w:t>https://p.dw.com/p/3ToXB</w:t>
        </w:r>
      </w:hyperlink>
      <w:r w:rsidRPr="00055969">
        <w:rPr>
          <w:rFonts w:ascii="Times New Roman" w:hAnsi="Times New Roman" w:cs="Times New Roman"/>
          <w:sz w:val="24"/>
        </w:rPr>
        <w:t>.</w:t>
      </w:r>
    </w:p>
    <w:p w14:paraId="47506044" w14:textId="3BE1E3E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26.</w:t>
      </w:r>
      <w:r w:rsidRPr="00055969">
        <w:rPr>
          <w:rFonts w:ascii="Times New Roman" w:hAnsi="Times New Roman" w:cs="Times New Roman"/>
          <w:sz w:val="24"/>
        </w:rPr>
        <w:tab/>
        <w:t xml:space="preserve">Human Rights Watch. Chile: Police Reforms Needed in the Wake of Protests 2019, November 26 [Available from: </w:t>
      </w:r>
      <w:hyperlink r:id="rId34" w:history="1">
        <w:r w:rsidRPr="00055969">
          <w:rPr>
            <w:rStyle w:val="Hipervnculo"/>
            <w:rFonts w:ascii="Times New Roman" w:hAnsi="Times New Roman" w:cs="Times New Roman"/>
            <w:sz w:val="24"/>
          </w:rPr>
          <w:t>https://www.hrw.org/news/2019/11/26/chile-police-reforms-needed-wake-protests</w:t>
        </w:r>
      </w:hyperlink>
      <w:r w:rsidRPr="00055969">
        <w:rPr>
          <w:rFonts w:ascii="Times New Roman" w:hAnsi="Times New Roman" w:cs="Times New Roman"/>
          <w:sz w:val="24"/>
        </w:rPr>
        <w:t>.</w:t>
      </w:r>
    </w:p>
    <w:p w14:paraId="23C5D588" w14:textId="7D04B31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27.</w:t>
      </w:r>
      <w:r w:rsidRPr="00055969">
        <w:rPr>
          <w:rFonts w:ascii="Times New Roman" w:hAnsi="Times New Roman" w:cs="Times New Roman"/>
          <w:sz w:val="24"/>
        </w:rPr>
        <w:tab/>
        <w:t xml:space="preserve">Human Rights Investigations Lab for the Americas , Human Rights Center. Human Rights Crisis in Chile: A Digital Inquiry: UC Santa Cruz &amp; UC Berkeley; 2020, October 13 [Available from: </w:t>
      </w:r>
      <w:hyperlink r:id="rId35" w:history="1">
        <w:r w:rsidRPr="00055969">
          <w:rPr>
            <w:rStyle w:val="Hipervnculo"/>
            <w:rFonts w:ascii="Times New Roman" w:hAnsi="Times New Roman" w:cs="Times New Roman"/>
            <w:sz w:val="24"/>
          </w:rPr>
          <w:t>https://storymaps.arcgis.com/stories/1ee6a10615944aeab3be4fce51c03989</w:t>
        </w:r>
      </w:hyperlink>
      <w:r w:rsidRPr="00055969">
        <w:rPr>
          <w:rFonts w:ascii="Times New Roman" w:hAnsi="Times New Roman" w:cs="Times New Roman"/>
          <w:sz w:val="24"/>
        </w:rPr>
        <w:t>.</w:t>
      </w:r>
    </w:p>
    <w:p w14:paraId="7B3EE3E2" w14:textId="6442DBD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28.</w:t>
      </w:r>
      <w:r w:rsidRPr="00055969">
        <w:rPr>
          <w:rFonts w:ascii="Times New Roman" w:hAnsi="Times New Roman" w:cs="Times New Roman"/>
          <w:sz w:val="24"/>
        </w:rPr>
        <w:tab/>
        <w:t xml:space="preserve">ABC News. UN calls for Chile to prosecute police over human rights violations against protesters 2019, December 14 [Available from: </w:t>
      </w:r>
      <w:hyperlink r:id="rId36" w:history="1">
        <w:r w:rsidRPr="00055969">
          <w:rPr>
            <w:rStyle w:val="Hipervnculo"/>
            <w:rFonts w:ascii="Times New Roman" w:hAnsi="Times New Roman" w:cs="Times New Roman"/>
            <w:sz w:val="24"/>
          </w:rPr>
          <w:t>https://www.abc.net.au/news/2019-12-14/un-says-chile-police-committed-human-rights-violations/11800610</w:t>
        </w:r>
      </w:hyperlink>
      <w:r w:rsidRPr="00055969">
        <w:rPr>
          <w:rFonts w:ascii="Times New Roman" w:hAnsi="Times New Roman" w:cs="Times New Roman"/>
          <w:sz w:val="24"/>
        </w:rPr>
        <w:t>.</w:t>
      </w:r>
    </w:p>
    <w:p w14:paraId="7DC7DA14" w14:textId="2395AEC4"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29.</w:t>
      </w:r>
      <w:r w:rsidRPr="00055969">
        <w:rPr>
          <w:rFonts w:ascii="Times New Roman" w:hAnsi="Times New Roman" w:cs="Times New Roman"/>
          <w:sz w:val="24"/>
        </w:rPr>
        <w:tab/>
        <w:t xml:space="preserve">Abrahimovic P. 'The rapist is you': Chile anthem against sexual violence goes viral: ABS-CBN News; 2019, December 06 [Available from: </w:t>
      </w:r>
      <w:hyperlink r:id="rId37" w:history="1">
        <w:r w:rsidRPr="00055969">
          <w:rPr>
            <w:rStyle w:val="Hipervnculo"/>
            <w:rFonts w:ascii="Times New Roman" w:hAnsi="Times New Roman" w:cs="Times New Roman"/>
            <w:sz w:val="24"/>
          </w:rPr>
          <w:t>https://news.abs-cbn.com/overseas/12/06/19/the-rapist-is-you-chile-anthem-against-sexual-violence-goes-viral</w:t>
        </w:r>
      </w:hyperlink>
      <w:r w:rsidRPr="00055969">
        <w:rPr>
          <w:rFonts w:ascii="Times New Roman" w:hAnsi="Times New Roman" w:cs="Times New Roman"/>
          <w:sz w:val="24"/>
        </w:rPr>
        <w:t>.</w:t>
      </w:r>
    </w:p>
    <w:p w14:paraId="1D3E5078" w14:textId="3B50A53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30.</w:t>
      </w:r>
      <w:r w:rsidRPr="00055969">
        <w:rPr>
          <w:rFonts w:ascii="Times New Roman" w:hAnsi="Times New Roman" w:cs="Times New Roman"/>
          <w:sz w:val="24"/>
        </w:rPr>
        <w:tab/>
        <w:t xml:space="preserve">McGowan C. Chilean anti-rape anthem becomes international feminist phenomenon: The Guardian; 2019, December 06 [Available from: </w:t>
      </w:r>
      <w:hyperlink r:id="rId38" w:history="1">
        <w:r w:rsidRPr="00055969">
          <w:rPr>
            <w:rStyle w:val="Hipervnculo"/>
            <w:rFonts w:ascii="Times New Roman" w:hAnsi="Times New Roman" w:cs="Times New Roman"/>
            <w:sz w:val="24"/>
          </w:rPr>
          <w:t>https://www.theguardian.com/world/2019/dec/06/chilean-anti-rape-anthem-becomes-international-feminist-phenomenon</w:t>
        </w:r>
      </w:hyperlink>
      <w:r w:rsidRPr="00055969">
        <w:rPr>
          <w:rFonts w:ascii="Times New Roman" w:hAnsi="Times New Roman" w:cs="Times New Roman"/>
          <w:sz w:val="24"/>
        </w:rPr>
        <w:t>.</w:t>
      </w:r>
    </w:p>
    <w:p w14:paraId="340D1512" w14:textId="0A2A81D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31.</w:t>
      </w:r>
      <w:r w:rsidRPr="00055969">
        <w:rPr>
          <w:rFonts w:ascii="Times New Roman" w:hAnsi="Times New Roman" w:cs="Times New Roman"/>
          <w:sz w:val="24"/>
        </w:rPr>
        <w:tab/>
        <w:t xml:space="preserve">Ramos N, Laing A. Chile's Pinera inks law for vote on new constitution: Reuters; 2019, December 23 [Available from: </w:t>
      </w:r>
      <w:hyperlink r:id="rId39" w:history="1">
        <w:r w:rsidRPr="00055969">
          <w:rPr>
            <w:rStyle w:val="Hipervnculo"/>
            <w:rFonts w:ascii="Times New Roman" w:hAnsi="Times New Roman" w:cs="Times New Roman"/>
            <w:sz w:val="24"/>
          </w:rPr>
          <w:t>https://www.reuters.com/article/us-chile-protests-constitution/chiles-pinera-inks-law-for-vote-on-new-constitution-idUSKBN1YR1S8</w:t>
        </w:r>
      </w:hyperlink>
      <w:r w:rsidRPr="00055969">
        <w:rPr>
          <w:rFonts w:ascii="Times New Roman" w:hAnsi="Times New Roman" w:cs="Times New Roman"/>
          <w:sz w:val="24"/>
        </w:rPr>
        <w:t>.</w:t>
      </w:r>
    </w:p>
    <w:p w14:paraId="487C7AD0" w14:textId="549C1C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32.</w:t>
      </w:r>
      <w:r w:rsidRPr="00055969">
        <w:rPr>
          <w:rFonts w:ascii="Times New Roman" w:hAnsi="Times New Roman" w:cs="Times New Roman"/>
          <w:sz w:val="24"/>
        </w:rPr>
        <w:tab/>
        <w:t xml:space="preserve">Egypt Independent. Violent clashes in new round of Chile protests: Egypt Independent; 2019, December 28 [Available from: </w:t>
      </w:r>
      <w:hyperlink r:id="rId40" w:history="1">
        <w:r w:rsidRPr="00055969">
          <w:rPr>
            <w:rStyle w:val="Hipervnculo"/>
            <w:rFonts w:ascii="Times New Roman" w:hAnsi="Times New Roman" w:cs="Times New Roman"/>
            <w:sz w:val="24"/>
          </w:rPr>
          <w:t>https://egyptindependent.com/violent-clashes-in-new-round-of-chile-protests/</w:t>
        </w:r>
      </w:hyperlink>
      <w:r w:rsidRPr="00055969">
        <w:rPr>
          <w:rFonts w:ascii="Times New Roman" w:hAnsi="Times New Roman" w:cs="Times New Roman"/>
          <w:sz w:val="24"/>
        </w:rPr>
        <w:t>.</w:t>
      </w:r>
    </w:p>
    <w:p w14:paraId="62136AEF" w14:textId="3145426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33.</w:t>
      </w:r>
      <w:r w:rsidRPr="00055969">
        <w:rPr>
          <w:rFonts w:ascii="Times New Roman" w:hAnsi="Times New Roman" w:cs="Times New Roman"/>
          <w:sz w:val="24"/>
        </w:rPr>
        <w:tab/>
        <w:t xml:space="preserve">Agence France-Presse. Protesters clash with police as Chile unrest enters 50th day: New Straits Times; 2019, December 7 [Available from: </w:t>
      </w:r>
      <w:hyperlink r:id="rId41" w:history="1">
        <w:r w:rsidRPr="00055969">
          <w:rPr>
            <w:rStyle w:val="Hipervnculo"/>
            <w:rFonts w:ascii="Times New Roman" w:hAnsi="Times New Roman" w:cs="Times New Roman"/>
            <w:sz w:val="24"/>
          </w:rPr>
          <w:t>https://www.nst.com.my/world/world/2019/12/545665/protesters-clash-police-chile-unrest-enters-50th-day</w:t>
        </w:r>
      </w:hyperlink>
      <w:r w:rsidRPr="00055969">
        <w:rPr>
          <w:rFonts w:ascii="Times New Roman" w:hAnsi="Times New Roman" w:cs="Times New Roman"/>
          <w:sz w:val="24"/>
        </w:rPr>
        <w:t>.</w:t>
      </w:r>
    </w:p>
    <w:p w14:paraId="36F2033F" w14:textId="1B7529F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34.</w:t>
      </w:r>
      <w:r w:rsidRPr="00055969">
        <w:rPr>
          <w:rFonts w:ascii="Times New Roman" w:hAnsi="Times New Roman" w:cs="Times New Roman"/>
          <w:sz w:val="24"/>
        </w:rPr>
        <w:tab/>
        <w:t xml:space="preserve">Agence France-Presse. Chile convulsed by new round of violent clashes: The New Strait Times; 2019, December 28 [Available from: </w:t>
      </w:r>
      <w:hyperlink r:id="rId42" w:history="1">
        <w:r w:rsidRPr="00055969">
          <w:rPr>
            <w:rStyle w:val="Hipervnculo"/>
            <w:rFonts w:ascii="Times New Roman" w:hAnsi="Times New Roman" w:cs="Times New Roman"/>
            <w:sz w:val="24"/>
          </w:rPr>
          <w:t>https://www.nst.com.my/world/world/2019/12/551468/chile-convulsed-new-round-violent-clashes</w:t>
        </w:r>
      </w:hyperlink>
      <w:r w:rsidRPr="00055969">
        <w:rPr>
          <w:rFonts w:ascii="Times New Roman" w:hAnsi="Times New Roman" w:cs="Times New Roman"/>
          <w:sz w:val="24"/>
        </w:rPr>
        <w:t>.</w:t>
      </w:r>
    </w:p>
    <w:p w14:paraId="3E47234E" w14:textId="2DCC7184"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35.</w:t>
      </w:r>
      <w:r w:rsidRPr="00055969">
        <w:rPr>
          <w:rFonts w:ascii="Times New Roman" w:hAnsi="Times New Roman" w:cs="Times New Roman"/>
          <w:sz w:val="24"/>
          <w:lang w:val="es-CL"/>
        </w:rPr>
        <w:tab/>
        <w:t xml:space="preserve">Cooperativa.cl. Chile entra en su novena semana de protestas: Cooperativa; 2019, December 13 [Available from: </w:t>
      </w:r>
      <w:hyperlink r:id="rId43" w:history="1">
        <w:r w:rsidRPr="00055969">
          <w:rPr>
            <w:rStyle w:val="Hipervnculo"/>
            <w:rFonts w:ascii="Times New Roman" w:hAnsi="Times New Roman" w:cs="Times New Roman"/>
            <w:sz w:val="24"/>
            <w:lang w:val="es-CL"/>
          </w:rPr>
          <w:t>https://www.cooperativa.cl/noticias/pais/manifestaciones/chile-entra-en-su-novena-semana-de-protestas/2019-12-09/061301.html</w:t>
        </w:r>
      </w:hyperlink>
      <w:r w:rsidRPr="00055969">
        <w:rPr>
          <w:rFonts w:ascii="Times New Roman" w:hAnsi="Times New Roman" w:cs="Times New Roman"/>
          <w:sz w:val="24"/>
          <w:lang w:val="es-CL"/>
        </w:rPr>
        <w:t>.</w:t>
      </w:r>
    </w:p>
    <w:p w14:paraId="2139355B"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36.</w:t>
      </w:r>
      <w:r w:rsidRPr="00055969">
        <w:rPr>
          <w:rFonts w:ascii="Times New Roman" w:hAnsi="Times New Roman" w:cs="Times New Roman"/>
          <w:sz w:val="24"/>
        </w:rPr>
        <w:tab/>
        <w:t>Scott SL, Varian HR. Predicting the present with bayesian structural time series. International Journal of Mathematical Modelling and Numerical Optimisation. 2014;5(1-2):4-23.</w:t>
      </w:r>
    </w:p>
    <w:p w14:paraId="1F9E93F7" w14:textId="77777777"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rPr>
        <w:t>37.</w:t>
      </w:r>
      <w:r w:rsidRPr="00055969">
        <w:rPr>
          <w:rFonts w:ascii="Times New Roman" w:hAnsi="Times New Roman" w:cs="Times New Roman"/>
          <w:sz w:val="24"/>
        </w:rPr>
        <w:tab/>
        <w:t xml:space="preserve">Brodersen KH, Gallusser F, Koehler J, Remy N, Scott SL. Inferring causal impact using Bayesian structural time-series models. </w:t>
      </w:r>
      <w:r w:rsidRPr="00055969">
        <w:rPr>
          <w:rFonts w:ascii="Times New Roman" w:hAnsi="Times New Roman" w:cs="Times New Roman"/>
          <w:sz w:val="24"/>
          <w:lang w:val="es-CL"/>
        </w:rPr>
        <w:t>Ann Appl Stat. 2015;9(1):247-74.</w:t>
      </w:r>
    </w:p>
    <w:p w14:paraId="7491060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lang w:val="es-CL"/>
        </w:rPr>
        <w:t>38.</w:t>
      </w:r>
      <w:r w:rsidRPr="00055969">
        <w:rPr>
          <w:rFonts w:ascii="Times New Roman" w:hAnsi="Times New Roman" w:cs="Times New Roman"/>
          <w:sz w:val="24"/>
          <w:lang w:val="es-CL"/>
        </w:rPr>
        <w:tab/>
        <w:t xml:space="preserve">Pinilla J, Negrín M, González-López-Valcárcel B, Vázquez-Polo F-J. </w:t>
      </w:r>
      <w:r w:rsidRPr="00055969">
        <w:rPr>
          <w:rFonts w:ascii="Times New Roman" w:hAnsi="Times New Roman" w:cs="Times New Roman"/>
          <w:sz w:val="24"/>
        </w:rPr>
        <w:t>Using a Bayesian Structural Time–Series Model to Infer the Causal Impact on Cigarette Sales of Partial and Total Bans on Public Smoking. Jahrbücher für Nationalökonomie und Statistik. 2018;238(5):423.</w:t>
      </w:r>
    </w:p>
    <w:p w14:paraId="1A43A74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39.</w:t>
      </w:r>
      <w:r w:rsidRPr="00055969">
        <w:rPr>
          <w:rFonts w:ascii="Times New Roman" w:hAnsi="Times New Roman" w:cs="Times New Roman"/>
          <w:sz w:val="24"/>
        </w:rPr>
        <w:tab/>
        <w:t>Harvey AC, Trimbur TM, Van Dijk HK. Trends and cycles in economic time series: A Bayesian approach. Journal of Econometrics. 2007;140(2):618-49.</w:t>
      </w:r>
    </w:p>
    <w:p w14:paraId="02F1AE41"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40.</w:t>
      </w:r>
      <w:r w:rsidRPr="00055969">
        <w:rPr>
          <w:rFonts w:ascii="Times New Roman" w:hAnsi="Times New Roman" w:cs="Times New Roman"/>
          <w:sz w:val="24"/>
        </w:rPr>
        <w:tab/>
        <w:t>Koopman SJ, Durbin J. Time series analysis of non-Gaussian observations based on state space models from both classical and Bayesian perspectives. (With discussion). Journal of the Royal Statistical Society Series B. 2000;62:3-56.</w:t>
      </w:r>
    </w:p>
    <w:p w14:paraId="534990A7"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41.</w:t>
      </w:r>
      <w:r w:rsidRPr="00055969">
        <w:rPr>
          <w:rFonts w:ascii="Times New Roman" w:hAnsi="Times New Roman" w:cs="Times New Roman"/>
          <w:sz w:val="24"/>
        </w:rPr>
        <w:tab/>
        <w:t>Scott SL. bsts: Bayesian Structural Time Series. R package version 0.9.5 ed2020.</w:t>
      </w:r>
    </w:p>
    <w:p w14:paraId="0A5958C9"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42.</w:t>
      </w:r>
      <w:r w:rsidRPr="00055969">
        <w:rPr>
          <w:rFonts w:ascii="Times New Roman" w:hAnsi="Times New Roman" w:cs="Times New Roman"/>
          <w:sz w:val="24"/>
        </w:rPr>
        <w:tab/>
        <w:t>Fragoso TM, Bertoli W, Louzada F. Bayesian Model Averaging: A Systematic Review and Conceptual Classification. International Statistical Review. 2018;86(1):1-28.</w:t>
      </w:r>
    </w:p>
    <w:p w14:paraId="141D6E9F"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43.</w:t>
      </w:r>
      <w:r w:rsidRPr="00055969">
        <w:rPr>
          <w:rFonts w:ascii="Times New Roman" w:hAnsi="Times New Roman" w:cs="Times New Roman"/>
          <w:sz w:val="24"/>
        </w:rPr>
        <w:tab/>
        <w:t>Keele L. The Statistics of Causal Inference: A View from Political Methodology. Political Analysis. 2015;23(3):313-35.</w:t>
      </w:r>
    </w:p>
    <w:p w14:paraId="25C78905"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44.</w:t>
      </w:r>
      <w:r w:rsidRPr="00055969">
        <w:rPr>
          <w:rFonts w:ascii="Times New Roman" w:hAnsi="Times New Roman" w:cs="Times New Roman"/>
          <w:sz w:val="24"/>
        </w:rPr>
        <w:tab/>
        <w:t>Driscoll J, Kraay AC. Consistent covariance matrix estimation with spatially dependent data. Rev Econ Stat. 1998;80:549-60.</w:t>
      </w:r>
    </w:p>
    <w:p w14:paraId="23C76E4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45.</w:t>
      </w:r>
      <w:r w:rsidRPr="00055969">
        <w:rPr>
          <w:rFonts w:ascii="Times New Roman" w:hAnsi="Times New Roman" w:cs="Times New Roman"/>
          <w:sz w:val="24"/>
        </w:rPr>
        <w:tab/>
        <w:t>Hoechle D. Robust Standard Errors for Panel Regressions With Cross-Sectional Dependence. Stata Journal. 2007;7:281-312.</w:t>
      </w:r>
    </w:p>
    <w:p w14:paraId="4EEB25E0" w14:textId="77777777" w:rsidR="00A0782F" w:rsidRPr="00055969" w:rsidRDefault="00A0782F" w:rsidP="00055969">
      <w:pPr>
        <w:pStyle w:val="EndNoteBibliography"/>
        <w:spacing w:line="360" w:lineRule="auto"/>
        <w:rPr>
          <w:rFonts w:ascii="Times New Roman" w:hAnsi="Times New Roman" w:cs="Times New Roman"/>
          <w:sz w:val="24"/>
        </w:rPr>
      </w:pPr>
      <w:r w:rsidRPr="00055969">
        <w:rPr>
          <w:rFonts w:ascii="Times New Roman" w:hAnsi="Times New Roman" w:cs="Times New Roman"/>
          <w:sz w:val="24"/>
        </w:rPr>
        <w:t>46.</w:t>
      </w:r>
      <w:r w:rsidRPr="00055969">
        <w:rPr>
          <w:rFonts w:ascii="Times New Roman" w:hAnsi="Times New Roman" w:cs="Times New Roman"/>
          <w:sz w:val="24"/>
        </w:rPr>
        <w:tab/>
        <w:t>StataCorp. Stata Statistical Software. In: LLC. S, editor. TX: College Station; 2019.</w:t>
      </w:r>
    </w:p>
    <w:p w14:paraId="53BDD19A" w14:textId="34DE4ADF"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UM"/>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kFAHcOPectAAAA"/>
    <w:docVar w:name="EN.Layout" w:val="&lt;ENLayout&gt;&lt;Style&gt;Vancouver&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Civil Unrest Chile October 2019&lt;record-ids&gt;&lt;item&gt;1&lt;/item&gt;&lt;item&gt;2&lt;/item&gt;&lt;item&gt;4&lt;/item&gt;&lt;item&gt;6&lt;/item&gt;&lt;item&gt;7&lt;/item&gt;&lt;item&gt;11&lt;/item&gt;&lt;item&gt;15&lt;/item&gt;&lt;item&gt;45&lt;/item&gt;&lt;item&gt;46&lt;/item&gt;&lt;item&gt;47&lt;/item&gt;&lt;item&gt;48&lt;/item&gt;&lt;item&gt;57&lt;/item&gt;&lt;item&gt;59&lt;/item&gt;&lt;item&gt;60&lt;/item&gt;&lt;item&gt;61&lt;/item&gt;&lt;item&gt;63&lt;/item&gt;&lt;item&gt;64&lt;/item&gt;&lt;item&gt;65&lt;/item&gt;&lt;item&gt;66&lt;/item&gt;&lt;item&gt;67&lt;/item&gt;&lt;item&gt;69&lt;/item&gt;&lt;item&gt;70&lt;/item&gt;&lt;item&gt;71&lt;/item&gt;&lt;item&gt;72&lt;/item&gt;&lt;item&gt;73&lt;/item&gt;&lt;item&gt;74&lt;/item&gt;&lt;item&gt;75&lt;/item&gt;&lt;item&gt;76&lt;/item&gt;&lt;item&gt;77&lt;/item&gt;&lt;item&gt;78&lt;/item&gt;&lt;item&gt;79&lt;/item&gt;&lt;item&gt;80&lt;/item&gt;&lt;item&gt;81&lt;/item&gt;&lt;item&gt;82&lt;/item&gt;&lt;item&gt;84&lt;/item&gt;&lt;item&gt;85&lt;/item&gt;&lt;item&gt;86&lt;/item&gt;&lt;item&gt;87&lt;/item&gt;&lt;item&gt;88&lt;/item&gt;&lt;item&gt;89&lt;/item&gt;&lt;item&gt;91&lt;/item&gt;&lt;item&gt;92&lt;/item&gt;&lt;item&gt;93&lt;/item&gt;&lt;item&gt;94&lt;/item&gt;&lt;item&gt;95&lt;/item&gt;&lt;item&gt;96&lt;/item&gt;&lt;/record-ids&gt;&lt;/item&gt;&lt;/Libraries&gt;"/>
  </w:docVars>
  <w:rsids>
    <w:rsidRoot w:val="00542C1B"/>
    <w:rsid w:val="0003521D"/>
    <w:rsid w:val="00035B56"/>
    <w:rsid w:val="00050DAF"/>
    <w:rsid w:val="00055969"/>
    <w:rsid w:val="00084595"/>
    <w:rsid w:val="000D0632"/>
    <w:rsid w:val="00105BEF"/>
    <w:rsid w:val="00121D29"/>
    <w:rsid w:val="00156B96"/>
    <w:rsid w:val="00191FDE"/>
    <w:rsid w:val="001C0A03"/>
    <w:rsid w:val="001D0854"/>
    <w:rsid w:val="0020125B"/>
    <w:rsid w:val="00211F78"/>
    <w:rsid w:val="0022081B"/>
    <w:rsid w:val="002407C2"/>
    <w:rsid w:val="002B4398"/>
    <w:rsid w:val="002C57D2"/>
    <w:rsid w:val="002C7F32"/>
    <w:rsid w:val="002E5633"/>
    <w:rsid w:val="002F5571"/>
    <w:rsid w:val="00300759"/>
    <w:rsid w:val="003164C8"/>
    <w:rsid w:val="003202F3"/>
    <w:rsid w:val="003472F8"/>
    <w:rsid w:val="00365CA7"/>
    <w:rsid w:val="003B55FE"/>
    <w:rsid w:val="00411D93"/>
    <w:rsid w:val="004421D3"/>
    <w:rsid w:val="00455D9C"/>
    <w:rsid w:val="004727F9"/>
    <w:rsid w:val="00472DA0"/>
    <w:rsid w:val="0049242D"/>
    <w:rsid w:val="00542C1B"/>
    <w:rsid w:val="005706A9"/>
    <w:rsid w:val="005B2321"/>
    <w:rsid w:val="00677333"/>
    <w:rsid w:val="00680274"/>
    <w:rsid w:val="006D0285"/>
    <w:rsid w:val="00720FB7"/>
    <w:rsid w:val="007228C4"/>
    <w:rsid w:val="00740623"/>
    <w:rsid w:val="00742A8A"/>
    <w:rsid w:val="00746B6D"/>
    <w:rsid w:val="007A02CE"/>
    <w:rsid w:val="007C7992"/>
    <w:rsid w:val="007D272B"/>
    <w:rsid w:val="007F6C7B"/>
    <w:rsid w:val="008408BC"/>
    <w:rsid w:val="00896A57"/>
    <w:rsid w:val="008B6921"/>
    <w:rsid w:val="008F015D"/>
    <w:rsid w:val="00901C59"/>
    <w:rsid w:val="00954FA9"/>
    <w:rsid w:val="00971777"/>
    <w:rsid w:val="00973C42"/>
    <w:rsid w:val="009975C4"/>
    <w:rsid w:val="009A2ED0"/>
    <w:rsid w:val="009C19DA"/>
    <w:rsid w:val="00A0782F"/>
    <w:rsid w:val="00A501E9"/>
    <w:rsid w:val="00AB55A9"/>
    <w:rsid w:val="00AC312E"/>
    <w:rsid w:val="00AE0536"/>
    <w:rsid w:val="00B0100C"/>
    <w:rsid w:val="00B469F2"/>
    <w:rsid w:val="00BD5266"/>
    <w:rsid w:val="00BD6118"/>
    <w:rsid w:val="00BE3032"/>
    <w:rsid w:val="00C271C0"/>
    <w:rsid w:val="00C30466"/>
    <w:rsid w:val="00C338ED"/>
    <w:rsid w:val="00C346EA"/>
    <w:rsid w:val="00CF2F26"/>
    <w:rsid w:val="00CF418D"/>
    <w:rsid w:val="00D47360"/>
    <w:rsid w:val="00D53787"/>
    <w:rsid w:val="00DE24FF"/>
    <w:rsid w:val="00DF50F0"/>
    <w:rsid w:val="00E24AF4"/>
    <w:rsid w:val="00E35BBA"/>
    <w:rsid w:val="00E41D4A"/>
    <w:rsid w:val="00E81440"/>
    <w:rsid w:val="00E91F09"/>
    <w:rsid w:val="00E9310D"/>
    <w:rsid w:val="00EB36C1"/>
    <w:rsid w:val="00EC2027"/>
    <w:rsid w:val="00EC2C08"/>
    <w:rsid w:val="00ED1732"/>
    <w:rsid w:val="00EF0682"/>
    <w:rsid w:val="00F53775"/>
    <w:rsid w:val="00F801FA"/>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m/news/world-latin-america-50106743" TargetMode="External"/><Relationship Id="rId18" Type="http://schemas.openxmlformats.org/officeDocument/2006/relationships/hyperlink" Target="https://www.reuters.com/article/us-chile-protests-scenes/chiles-deadly-weekend-of-fire-as-youth-anger-ignites-idUSKBN1X009A" TargetMode="External"/><Relationship Id="rId26" Type="http://schemas.openxmlformats.org/officeDocument/2006/relationships/hyperlink" Target="https://www.fox44news.com/news/thousands-march-in-chile-protest-after-summit-cancellations/" TargetMode="External"/><Relationship Id="rId39" Type="http://schemas.openxmlformats.org/officeDocument/2006/relationships/hyperlink" Target="https://www.reuters.com/article/us-chile-protests-constitution/chiles-pinera-inks-law-for-vote-on-new-constitution-idUSKBN1YR1S8" TargetMode="External"/><Relationship Id="rId21" Type="http://schemas.openxmlformats.org/officeDocument/2006/relationships/hyperlink" Target="https://sg.news.yahoo.com/chile-president-announces-social-measures-stem-street-violence-033315790.html" TargetMode="External"/><Relationship Id="rId34" Type="http://schemas.openxmlformats.org/officeDocument/2006/relationships/hyperlink" Target="https://www.hrw.org/news/2019/11/26/chile-police-reforms-needed-wake-protests" TargetMode="External"/><Relationship Id="rId42" Type="http://schemas.openxmlformats.org/officeDocument/2006/relationships/hyperlink" Target="https://www.nst.com.my/world/world/2019/12/551468/chile-convulsed-new-round-violent-clashes" TargetMode="External"/><Relationship Id="rId7" Type="http://schemas.openxmlformats.org/officeDocument/2006/relationships/hyperlink" Target="https://bit.ly/38UUklE" TargetMode="External"/><Relationship Id="rId2" Type="http://schemas.openxmlformats.org/officeDocument/2006/relationships/numbering" Target="numbering.xml"/><Relationship Id="rId16" Type="http://schemas.openxmlformats.org/officeDocument/2006/relationships/hyperlink" Target="https://www.theguardian.com/world/2019/oct/20/chiles-president-reverses-fare-increase-as-unrest-continues" TargetMode="External"/><Relationship Id="rId29" Type="http://schemas.openxmlformats.org/officeDocument/2006/relationships/hyperlink" Target="https://edition.cnn.com/2019/11/22/world/amnesty-report-chile-protest-charner-intl/index.html" TargetMode="External"/><Relationship Id="rId1" Type="http://schemas.openxmlformats.org/officeDocument/2006/relationships/customXml" Target="../customXml/item1.xml"/><Relationship Id="rId6" Type="http://schemas.openxmlformats.org/officeDocument/2006/relationships/hyperlink" Target="https://bit.ly/36cO0V1" TargetMode="External"/><Relationship Id="rId11" Type="http://schemas.openxmlformats.org/officeDocument/2006/relationships/hyperlink" Target="https://ciudadaniai.org/en/chile.html" TargetMode="External"/><Relationship Id="rId24" Type="http://schemas.openxmlformats.org/officeDocument/2006/relationships/hyperlink" Target="https://www.reuters.com/article/us-chile-protests/one-million-chileans-march-in-santiago-city-grinds-to-halt-idUSKBN1X4225" TargetMode="External"/><Relationship Id="rId32" Type="http://schemas.openxmlformats.org/officeDocument/2006/relationships/hyperlink" Target="https://www.aljazeera.com/news/2019/11/19/one-month-on-protests-in-chile-persist-despite-govt-concessions" TargetMode="External"/><Relationship Id="rId37" Type="http://schemas.openxmlformats.org/officeDocument/2006/relationships/hyperlink" Target="https://news.abs-cbn.com/overseas/12/06/19/the-rapist-is-you-chile-anthem-against-sexual-violence-goes-viral" TargetMode="External"/><Relationship Id="rId40" Type="http://schemas.openxmlformats.org/officeDocument/2006/relationships/hyperlink" Target="https://egyptindependent.com/violent-clashes-in-new-round-of-chile-protests/"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biobiochile.cl/noticias/biobiochile-english/english-chile/2019/10/20/chile-crisis-7-dead-curfew-imposed-in-14-cities-as-government-tries-to-face-riots-looting-arson.shtml" TargetMode="External"/><Relationship Id="rId23" Type="http://schemas.openxmlformats.org/officeDocument/2006/relationships/hyperlink" Target="https://www.bbc.com/news/world-latin-america-50191746" TargetMode="External"/><Relationship Id="rId28" Type="http://schemas.openxmlformats.org/officeDocument/2006/relationships/hyperlink" Target="https://www.nytimes.com/2019/11/19/world/americas/chile-protests-eye-injuries.html" TargetMode="External"/><Relationship Id="rId36" Type="http://schemas.openxmlformats.org/officeDocument/2006/relationships/hyperlink" Target="https://www.abc.net.au/news/2019-12-14/un-says-chile-police-committed-human-rights-violations/11800610" TargetMode="External"/><Relationship Id="rId10" Type="http://schemas.openxmlformats.org/officeDocument/2006/relationships/hyperlink" Target="https://www.latercera.com/nacional/noticia/evasion-masiva-alumnos-del-instituto-nacional-metro-termina-denuncia-fiscalia-medidas-contencion/857409/" TargetMode="External"/><Relationship Id="rId19" Type="http://schemas.openxmlformats.org/officeDocument/2006/relationships/hyperlink" Target="https://www.france24.com/en/20191021-chile-extends-state-of-emergency-around-country-after-deadly-riots-1" TargetMode="External"/><Relationship Id="rId31" Type="http://schemas.openxmlformats.org/officeDocument/2006/relationships/hyperlink" Target="https://www.theguardian.com/world/2019/nov/25/chile-protester-killed-mother-army-police-romario-veloz"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heguardian.com/world/2019/oct/18/chile-students-mass-fare-dodging-expands-into-city-wide-protest" TargetMode="External"/><Relationship Id="rId22" Type="http://schemas.openxmlformats.org/officeDocument/2006/relationships/hyperlink" Target="https://www.dw.com/en/chile-general-strike-goes-ahead-despite-pinera-reforms/a-50958823" TargetMode="External"/><Relationship Id="rId27" Type="http://schemas.openxmlformats.org/officeDocument/2006/relationships/hyperlink" Target="https://p.dw.com/p/3Sjav" TargetMode="External"/><Relationship Id="rId30" Type="http://schemas.openxmlformats.org/officeDocument/2006/relationships/hyperlink" Target="https://www.bbc.com/news/world-latin-america-50512093" TargetMode="External"/><Relationship Id="rId35" Type="http://schemas.openxmlformats.org/officeDocument/2006/relationships/hyperlink" Target="https://storymaps.arcgis.com/stories/1ee6a10615944aeab3be4fce51c03989" TargetMode="External"/><Relationship Id="rId43" Type="http://schemas.openxmlformats.org/officeDocument/2006/relationships/hyperlink" Target="https://www.cooperativa.cl/noticias/pais/manifestaciones/chile-entra-en-su-novena-semana-de-protestas/2019-12-09/061301.html" TargetMode="External"/><Relationship Id="rId8" Type="http://schemas.openxmlformats.org/officeDocument/2006/relationships/hyperlink" Target="https://bit.ly/2XTyBnZ" TargetMode="External"/><Relationship Id="rId3" Type="http://schemas.openxmlformats.org/officeDocument/2006/relationships/styles" Target="styles.xml"/><Relationship Id="rId12" Type="http://schemas.openxmlformats.org/officeDocument/2006/relationships/hyperlink" Target="https://www.biobiochile.cl/noticias/nacional/region-metropolitana/2019/10/14/grupo-de-300-estudiantes-invaden-estacion-pedro-de-valdivia-del-metro-protestan-por-alza-de-pasajes.shtml" TargetMode="External"/><Relationship Id="rId17" Type="http://schemas.openxmlformats.org/officeDocument/2006/relationships/hyperlink" Target="https://time.com/5710268/chile-protests/" TargetMode="External"/><Relationship Id="rId25" Type="http://schemas.openxmlformats.org/officeDocument/2006/relationships/hyperlink" Target="https://www.theguardian.com/world/2019/oct/30/chile-protests-president-sebastian-pinera-protest-unrest" TargetMode="External"/><Relationship Id="rId33" Type="http://schemas.openxmlformats.org/officeDocument/2006/relationships/hyperlink" Target="https://p.dw.com/p/3ToXB" TargetMode="External"/><Relationship Id="rId38" Type="http://schemas.openxmlformats.org/officeDocument/2006/relationships/hyperlink" Target="https://www.theguardian.com/world/2019/dec/06/chilean-anti-rape-anthem-becomes-international-feminist-phenomenon" TargetMode="External"/><Relationship Id="rId46" Type="http://schemas.openxmlformats.org/officeDocument/2006/relationships/theme" Target="theme/theme1.xml"/><Relationship Id="rId20" Type="http://schemas.openxmlformats.org/officeDocument/2006/relationships/hyperlink" Target="https://www.nytimes.com/2019/10/20/world/americas/chile-protests-riots.html" TargetMode="External"/><Relationship Id="rId41" Type="http://schemas.openxmlformats.org/officeDocument/2006/relationships/hyperlink" Target="https://www.nst.com.my/world/world/2019/12/545665/protesters-clash-police-chile-unrest-enters-50th-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6685</Words>
  <Characters>36773</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5</cp:revision>
  <dcterms:created xsi:type="dcterms:W3CDTF">2021-02-11T14:51:00Z</dcterms:created>
  <dcterms:modified xsi:type="dcterms:W3CDTF">2021-02-11T18:30:00Z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