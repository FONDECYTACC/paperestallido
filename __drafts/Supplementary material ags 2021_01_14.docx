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Default="00542C1B" w:rsidP="00542C1B">
      <w:pP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Supplementary material</w:t>
      </w:r>
    </w:p>
    <w:p w14:paraId="625E0973" w14:textId="77777777" w:rsidR="00542C1B" w:rsidRPr="00542C1B" w:rsidRDefault="00542C1B" w:rsidP="00542C1B">
      <w:pPr>
        <w:pBdr>
          <w:top w:val="single" w:sz="12" w:space="1" w:color="auto"/>
          <w:bottom w:val="single" w:sz="12" w:space="1" w:color="auto"/>
        </w:pBd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Effects of 2019’s Social Protests on Emergency Health Services Utilization and Case Severity in Santiago, Chile</w:t>
      </w:r>
    </w:p>
    <w:p w14:paraId="4C9D646E" w14:textId="4CCA741A" w:rsidR="00542C1B" w:rsidRDefault="00542C1B" w:rsidP="00542C1B">
      <w:pPr>
        <w:spacing w:line="240" w:lineRule="auto"/>
        <w:jc w:val="both"/>
        <w:rPr>
          <w:rFonts w:ascii="Times New Roman" w:eastAsia="Times New Roman" w:hAnsi="Times New Roman" w:cs="Times New Roman"/>
          <w:b/>
          <w:bCs/>
          <w:iCs/>
          <w:szCs w:val="22"/>
        </w:rPr>
      </w:pPr>
    </w:p>
    <w:p w14:paraId="3A290450" w14:textId="057C4D0C" w:rsidR="00B0100C" w:rsidRPr="00542C1B" w:rsidRDefault="00B0100C" w:rsidP="00B0100C">
      <w:pPr>
        <w:spacing w:line="360" w:lineRule="auto"/>
        <w:jc w:val="both"/>
        <w:rPr>
          <w:rFonts w:ascii="Times New Roman" w:eastAsia="Times New Roman" w:hAnsi="Times New Roman" w:cs="Times New Roman"/>
          <w:b/>
          <w:bCs/>
          <w:iCs/>
          <w:sz w:val="20"/>
          <w:szCs w:val="20"/>
        </w:rPr>
      </w:pPr>
      <w:commentRangeStart w:id="0"/>
      <w:r>
        <w:rPr>
          <w:rFonts w:ascii="Times New Roman" w:eastAsia="Times New Roman" w:hAnsi="Times New Roman" w:cs="Times New Roman"/>
          <w:b/>
          <w:bCs/>
          <w:iCs/>
          <w:sz w:val="20"/>
          <w:szCs w:val="20"/>
        </w:rPr>
        <w:t>Supplemental Table 1. Timeline of protests milestones</w:t>
      </w:r>
      <w:commentRangeEnd w:id="0"/>
      <w:r>
        <w:rPr>
          <w:rStyle w:val="Refdecomentario"/>
        </w:rPr>
        <w:commentReference w:id="0"/>
      </w:r>
    </w:p>
    <w:tbl>
      <w:tblPr>
        <w:tblW w:w="8707" w:type="dxa"/>
        <w:tblInd w:w="28" w:type="dxa"/>
        <w:tblLayout w:type="fixed"/>
        <w:tblLook w:val="0600" w:firstRow="0" w:lastRow="0" w:firstColumn="0" w:lastColumn="0" w:noHBand="1" w:noVBand="1"/>
      </w:tblPr>
      <w:tblGrid>
        <w:gridCol w:w="1610"/>
        <w:gridCol w:w="7097"/>
        <w:tblGridChange w:id="1">
          <w:tblGrid>
            <w:gridCol w:w="1610"/>
            <w:gridCol w:w="7097"/>
          </w:tblGrid>
        </w:tblGridChange>
      </w:tblGrid>
      <w:tr w:rsidR="00B0100C" w14:paraId="3E2BE290" w14:textId="77777777" w:rsidTr="00B0100C">
        <w:trPr>
          <w:trHeight w:val="20"/>
        </w:trPr>
        <w:tc>
          <w:tcPr>
            <w:tcW w:w="1610" w:type="dxa"/>
            <w:tcBorders>
              <w:top w:val="single" w:sz="4" w:space="0" w:color="000000"/>
              <w:bottom w:val="single" w:sz="4" w:space="0" w:color="000000"/>
            </w:tcBorders>
            <w:tcMar>
              <w:top w:w="100" w:type="dxa"/>
              <w:left w:w="80" w:type="dxa"/>
              <w:bottom w:w="100" w:type="dxa"/>
              <w:right w:w="80" w:type="dxa"/>
            </w:tcMar>
            <w:vAlign w:val="bottom"/>
          </w:tcPr>
          <w:p w14:paraId="52975398"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7097" w:type="dxa"/>
            <w:tcBorders>
              <w:top w:val="single" w:sz="4" w:space="0" w:color="000000"/>
              <w:bottom w:val="single" w:sz="4" w:space="0" w:color="000000"/>
            </w:tcBorders>
            <w:tcMar>
              <w:top w:w="100" w:type="dxa"/>
              <w:left w:w="80" w:type="dxa"/>
              <w:bottom w:w="100" w:type="dxa"/>
              <w:right w:w="80" w:type="dxa"/>
            </w:tcMar>
            <w:vAlign w:val="bottom"/>
          </w:tcPr>
          <w:p w14:paraId="126EC297"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Event</w:t>
            </w:r>
          </w:p>
        </w:tc>
      </w:tr>
      <w:tr w:rsidR="00B0100C" w14:paraId="4CC64202" w14:textId="77777777" w:rsidTr="00B0100C">
        <w:trPr>
          <w:trHeight w:val="20"/>
        </w:trPr>
        <w:tc>
          <w:tcPr>
            <w:tcW w:w="1610" w:type="dxa"/>
            <w:tcBorders>
              <w:top w:val="single" w:sz="4" w:space="0" w:color="000000"/>
              <w:bottom w:val="single" w:sz="4" w:space="0" w:color="FFFFFF"/>
            </w:tcBorders>
            <w:tcMar>
              <w:top w:w="100" w:type="dxa"/>
              <w:left w:w="80" w:type="dxa"/>
              <w:bottom w:w="100" w:type="dxa"/>
              <w:right w:w="80" w:type="dxa"/>
            </w:tcMar>
          </w:tcPr>
          <w:p w14:paraId="349F81A2"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7-Oct-2019</w:t>
            </w:r>
          </w:p>
        </w:tc>
        <w:tc>
          <w:tcPr>
            <w:tcW w:w="7097" w:type="dxa"/>
            <w:tcBorders>
              <w:top w:val="single" w:sz="4" w:space="0" w:color="000000"/>
              <w:bottom w:val="single" w:sz="4" w:space="0" w:color="FFFFFF"/>
            </w:tcBorders>
            <w:tcMar>
              <w:top w:w="100" w:type="dxa"/>
              <w:left w:w="80" w:type="dxa"/>
              <w:bottom w:w="100" w:type="dxa"/>
              <w:right w:w="80" w:type="dxa"/>
            </w:tcMar>
          </w:tcPr>
          <w:p w14:paraId="663CFD17" w14:textId="1FB7BD45"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Chilean Government announces a </w:t>
            </w:r>
            <w:del w:id="2" w:author="Andrés González Santa Cruz" w:date="2021-01-15T20:57:00Z">
              <w:r w:rsidDel="001C0A03">
                <w:rPr>
                  <w:rFonts w:ascii="Times New Roman" w:eastAsia="Times New Roman" w:hAnsi="Times New Roman" w:cs="Times New Roman"/>
                  <w:sz w:val="20"/>
                  <w:szCs w:val="20"/>
                </w:rPr>
                <w:delText xml:space="preserve">rise of $30 pesos (approx 4%) in </w:delText>
              </w:r>
            </w:del>
            <w:ins w:id="3" w:author="Andrés González Santa Cruz" w:date="2021-01-16T11:10:00Z">
              <w:r w:rsidR="007228C4">
                <w:rPr>
                  <w:rFonts w:ascii="Times New Roman" w:eastAsia="Times New Roman" w:hAnsi="Times New Roman" w:cs="Times New Roman"/>
                  <w:sz w:val="20"/>
                  <w:szCs w:val="20"/>
                </w:rPr>
                <w:t xml:space="preserve"> 4 percent </w:t>
              </w:r>
            </w:ins>
            <w:r>
              <w:rPr>
                <w:rFonts w:ascii="Times New Roman" w:eastAsia="Times New Roman" w:hAnsi="Times New Roman" w:cs="Times New Roman"/>
                <w:sz w:val="20"/>
                <w:szCs w:val="20"/>
              </w:rPr>
              <w:t>transport fare</w:t>
            </w:r>
            <w:ins w:id="4" w:author="Andrés González Santa Cruz" w:date="2021-01-15T20:57:00Z">
              <w:r w:rsidR="001C0A03">
                <w:rPr>
                  <w:rFonts w:ascii="Times New Roman" w:eastAsia="Times New Roman" w:hAnsi="Times New Roman" w:cs="Times New Roman"/>
                  <w:sz w:val="20"/>
                  <w:szCs w:val="20"/>
                </w:rPr>
                <w:t xml:space="preserve"> hike </w:t>
              </w:r>
            </w:ins>
            <w:del w:id="5" w:author="Andrés González Santa Cruz" w:date="2021-01-15T20:57:00Z">
              <w:r w:rsidDel="001C0A03">
                <w:rPr>
                  <w:rFonts w:ascii="Times New Roman" w:eastAsia="Times New Roman" w:hAnsi="Times New Roman" w:cs="Times New Roman"/>
                  <w:sz w:val="20"/>
                  <w:szCs w:val="20"/>
                </w:rPr>
                <w:delText>s</w:delText>
              </w:r>
            </w:del>
            <w:del w:id="6" w:author="Andrés González Santa Cruz" w:date="2021-01-15T20:58:00Z">
              <w:r w:rsidDel="001C0A03">
                <w:rPr>
                  <w:rFonts w:ascii="Times New Roman" w:eastAsia="Times New Roman" w:hAnsi="Times New Roman" w:cs="Times New Roman"/>
                  <w:sz w:val="20"/>
                  <w:szCs w:val="20"/>
                </w:rPr>
                <w:delText xml:space="preserve"> </w:delText>
              </w:r>
            </w:del>
            <w:r>
              <w:rPr>
                <w:rFonts w:ascii="Times New Roman" w:eastAsia="Times New Roman" w:hAnsi="Times New Roman" w:cs="Times New Roman"/>
                <w:sz w:val="20"/>
                <w:szCs w:val="20"/>
              </w:rPr>
              <w:t xml:space="preserve">in the </w:t>
            </w:r>
            <w:del w:id="7" w:author="Andrés González Santa Cruz" w:date="2021-01-15T20:56:00Z">
              <w:r w:rsidDel="001C0A03">
                <w:rPr>
                  <w:rFonts w:ascii="Times New Roman" w:eastAsia="Times New Roman" w:hAnsi="Times New Roman" w:cs="Times New Roman"/>
                  <w:sz w:val="20"/>
                  <w:szCs w:val="20"/>
                </w:rPr>
                <w:delText>Metropolitan Region.</w:delText>
              </w:r>
            </w:del>
            <w:ins w:id="8" w:author="Andrés González Santa Cruz" w:date="2021-01-15T21:02:00Z">
              <w:r w:rsidR="001C0A03">
                <w:rPr>
                  <w:rFonts w:ascii="Times New Roman" w:eastAsia="Times New Roman" w:hAnsi="Times New Roman" w:cs="Times New Roman"/>
                  <w:sz w:val="20"/>
                  <w:szCs w:val="20"/>
                </w:rPr>
                <w:t xml:space="preserve">mainly in the </w:t>
              </w:r>
            </w:ins>
            <w:ins w:id="9" w:author="Andrés González Santa Cruz" w:date="2021-01-15T20:56:00Z">
              <w:r w:rsidR="001C0A03">
                <w:rPr>
                  <w:rFonts w:ascii="Times New Roman" w:eastAsia="Times New Roman" w:hAnsi="Times New Roman" w:cs="Times New Roman"/>
                  <w:sz w:val="20"/>
                  <w:szCs w:val="20"/>
                </w:rPr>
                <w:t xml:space="preserve">province of Santiago </w:t>
              </w:r>
            </w:ins>
            <w:r>
              <w:rPr>
                <w:rFonts w:ascii="Times New Roman" w:eastAsia="Times New Roman" w:hAnsi="Times New Roman" w:cs="Times New Roman"/>
                <w:sz w:val="20"/>
                <w:szCs w:val="20"/>
              </w:rPr>
              <w:fldChar w:fldCharType="begin"/>
            </w:r>
            <w:r w:rsidR="007228C4">
              <w:rPr>
                <w:rFonts w:ascii="Times New Roman" w:eastAsia="Times New Roman" w:hAnsi="Times New Roman" w:cs="Times New Roman"/>
                <w:sz w:val="20"/>
                <w:szCs w:val="20"/>
              </w:rPr>
              <w:instrText xml:space="preserve"> ADDIN EN.CITE &lt;EndNote&gt;&lt;Cite&gt;&lt;Author&gt;Ministerio de Transportes y Telecomunicaciones [@MTTChile]&lt;/Author&gt;&lt;Year&gt;2019, October 04&lt;/Year&gt;&lt;RecNum&gt;56&lt;/RecNum&gt;&lt;DisplayText&gt;(1, 2)&lt;/DisplayText&gt;&lt;record&gt;&lt;rec-number&gt;56&lt;/rec-number&gt;&lt;foreign-keys&gt;&lt;key app="EN" db-id="29zseaxacpxtd5esttl5ptxbp9ffvfp00vav" timestamp="1610755677"&gt;56&lt;/key&gt;&lt;/foreign-keys&gt;&lt;ref-type name="Web Page"&gt;12&lt;/ref-type&gt;&lt;contributors&gt;&lt;authors&gt;&lt;author&gt;Ministerio de Transportes y Telecomunicaciones [@MTTChile],&lt;/author&gt;&lt;/authors&gt;&lt;/contributors&gt;&lt;titles&gt;&lt;title&gt;&amp;quot;Segun informó el Panel de Expertos del Transporte Público, a partir de este domingo las tarifas de @metrodesantiago , @Trencentral  y los buses de @Red_Movilidad se incrementarán.&amp;quot;&lt;/title&gt;&lt;/titles&gt;&lt;number&gt;2021, January 15&lt;/number&gt;&lt;dates&gt;&lt;year&gt;2019, October 04&lt;/year&gt;&lt;/dates&gt;&lt;urls&gt;&lt;related-urls&gt;&lt;url&gt;https://twitter.com/MTTChile/status/1180268266067025922&lt;/url&gt;&lt;/related-urls&gt;&lt;/urls&gt;&lt;/record&gt;&lt;/Cite&gt;&lt;Cite&gt;&lt;Author&gt;Holland&lt;/Author&gt;&lt;Year&gt;2019, November 01&lt;/Year&gt;&lt;RecNum&gt;58&lt;/RecNum&gt;&lt;record&gt;&lt;rec-number&gt;58&lt;/rec-number&gt;&lt;foreign-keys&gt;&lt;key app="EN" db-id="29zseaxacpxtd5esttl5ptxbp9ffvfp00vav" timestamp="1610806350"&gt;58&lt;/key&gt;&lt;/foreign-keys&gt;&lt;ref-type name="Web Page"&gt;12&lt;/ref-type&gt;&lt;contributors&gt;&lt;authors&gt;&lt;author&gt;Holland, A.&lt;/author&gt;&lt;/authors&gt;&lt;/contributors&gt;&lt;titles&gt;&lt;title&gt;Chile’s streets are filled with protests. How did a 4 percent fare hike set off such rage?&lt;/title&gt;&lt;/titles&gt;&lt;number&gt;2021, January 16&lt;/number&gt;&lt;dates&gt;&lt;year&gt;2019, November 01&lt;/year&gt;&lt;/dates&gt;&lt;publisher&gt;The Washington Post&lt;/publisher&gt;&lt;urls&gt;&lt;related-urls&gt;&lt;url&gt;https://www.washingtonpost.com/politics/2019/11/01/chiles-streets-are-fire-with-protests-how-did-percent-fare-hike-set-off-such-rage/&lt;/url&gt;&lt;/related-urls&gt;&lt;/urls&gt;&lt;/record&gt;&lt;/Cite&gt;&lt;/EndNote&gt;</w:instrText>
            </w:r>
            <w:r>
              <w:rPr>
                <w:rFonts w:ascii="Times New Roman" w:eastAsia="Times New Roman" w:hAnsi="Times New Roman" w:cs="Times New Roman"/>
                <w:sz w:val="20"/>
                <w:szCs w:val="20"/>
              </w:rPr>
              <w:fldChar w:fldCharType="separate"/>
            </w:r>
            <w:r w:rsidR="007228C4">
              <w:rPr>
                <w:rFonts w:ascii="Times New Roman" w:eastAsia="Times New Roman" w:hAnsi="Times New Roman" w:cs="Times New Roman"/>
                <w:noProof/>
                <w:sz w:val="20"/>
                <w:szCs w:val="20"/>
              </w:rPr>
              <w:t>(1, 2)</w:t>
            </w:r>
            <w:r>
              <w:rPr>
                <w:rFonts w:ascii="Times New Roman" w:eastAsia="Times New Roman" w:hAnsi="Times New Roman" w:cs="Times New Roman"/>
                <w:sz w:val="20"/>
                <w:szCs w:val="20"/>
              </w:rPr>
              <w:fldChar w:fldCharType="end"/>
            </w:r>
          </w:p>
        </w:tc>
      </w:tr>
      <w:tr w:rsidR="00B0100C" w14:paraId="13CAE841" w14:textId="77777777" w:rsidTr="00B0100C">
        <w:trPr>
          <w:trHeight w:val="20"/>
        </w:trPr>
        <w:tc>
          <w:tcPr>
            <w:tcW w:w="1610" w:type="dxa"/>
            <w:tcBorders>
              <w:top w:val="single" w:sz="4" w:space="0" w:color="FFFFFF"/>
              <w:left w:val="nil"/>
              <w:bottom w:val="nil"/>
              <w:right w:val="nil"/>
            </w:tcBorders>
            <w:tcMar>
              <w:top w:w="100" w:type="dxa"/>
              <w:left w:w="80" w:type="dxa"/>
              <w:bottom w:w="100" w:type="dxa"/>
              <w:right w:w="80" w:type="dxa"/>
            </w:tcMar>
          </w:tcPr>
          <w:p w14:paraId="6CDF1AB8" w14:textId="5A209550" w:rsidR="00B0100C" w:rsidRDefault="007228C4"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ins w:id="10" w:author="Andrés González Santa Cruz" w:date="2021-01-16T12:14:00Z">
              <w:r>
                <w:rPr>
                  <w:rFonts w:ascii="Times New Roman" w:eastAsia="Times New Roman" w:hAnsi="Times New Roman" w:cs="Times New Roman"/>
                  <w:sz w:val="20"/>
                  <w:szCs w:val="20"/>
                </w:rPr>
                <w:t>07</w:t>
              </w:r>
            </w:ins>
            <w:del w:id="11" w:author="Andrés González Santa Cruz" w:date="2021-01-16T12:14:00Z">
              <w:r w:rsidR="00B0100C" w:rsidDel="007228C4">
                <w:rPr>
                  <w:rFonts w:ascii="Times New Roman" w:eastAsia="Times New Roman" w:hAnsi="Times New Roman" w:cs="Times New Roman"/>
                  <w:sz w:val="20"/>
                  <w:szCs w:val="20"/>
                </w:rPr>
                <w:delText>11</w:delText>
              </w:r>
            </w:del>
            <w:r w:rsidR="00B0100C">
              <w:rPr>
                <w:rFonts w:ascii="Times New Roman" w:eastAsia="Times New Roman" w:hAnsi="Times New Roman" w:cs="Times New Roman"/>
                <w:sz w:val="20"/>
                <w:szCs w:val="20"/>
              </w:rPr>
              <w:t>-Oct-2019</w:t>
            </w:r>
          </w:p>
        </w:tc>
        <w:tc>
          <w:tcPr>
            <w:tcW w:w="7097" w:type="dxa"/>
            <w:tcBorders>
              <w:top w:val="single" w:sz="4" w:space="0" w:color="FFFFFF"/>
              <w:left w:val="nil"/>
              <w:bottom w:val="nil"/>
              <w:right w:val="nil"/>
            </w:tcBorders>
            <w:tcMar>
              <w:top w:w="100" w:type="dxa"/>
              <w:left w:w="80" w:type="dxa"/>
              <w:bottom w:w="100" w:type="dxa"/>
              <w:right w:w="80" w:type="dxa"/>
            </w:tcMar>
          </w:tcPr>
          <w:p w14:paraId="4610F66F" w14:textId="015BD873"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del w:id="12" w:author="Andrés González Santa Cruz" w:date="2021-01-16T12:14:00Z">
              <w:r w:rsidDel="007228C4">
                <w:rPr>
                  <w:rFonts w:ascii="Times New Roman" w:eastAsia="Times New Roman" w:hAnsi="Times New Roman" w:cs="Times New Roman"/>
                  <w:sz w:val="20"/>
                  <w:szCs w:val="20"/>
                </w:rPr>
                <w:delText xml:space="preserve">Eighty students from the </w:delText>
              </w:r>
            </w:del>
            <w:ins w:id="13" w:author="Andrés González Santa Cruz" w:date="2021-01-16T12:14:00Z">
              <w:r w:rsidR="007228C4">
                <w:rPr>
                  <w:rFonts w:ascii="Times New Roman" w:eastAsia="Times New Roman" w:hAnsi="Times New Roman" w:cs="Times New Roman"/>
                  <w:sz w:val="20"/>
                  <w:szCs w:val="20"/>
                </w:rPr>
                <w:t>National Institute [</w:t>
              </w:r>
            </w:ins>
            <w:r>
              <w:rPr>
                <w:rFonts w:ascii="Times New Roman" w:eastAsia="Times New Roman" w:hAnsi="Times New Roman" w:cs="Times New Roman"/>
                <w:sz w:val="20"/>
                <w:szCs w:val="20"/>
              </w:rPr>
              <w:t>Instituto Nacional</w:t>
            </w:r>
            <w:ins w:id="14" w:author="Andrés González Santa Cruz" w:date="2021-01-16T12:14:00Z">
              <w:r w:rsidR="007228C4">
                <w:rPr>
                  <w:rFonts w:ascii="Times New Roman" w:eastAsia="Times New Roman" w:hAnsi="Times New Roman" w:cs="Times New Roman"/>
                  <w:sz w:val="20"/>
                  <w:szCs w:val="20"/>
                </w:rPr>
                <w:t>]</w:t>
              </w:r>
            </w:ins>
            <w:r>
              <w:rPr>
                <w:rFonts w:ascii="Times New Roman" w:eastAsia="Times New Roman" w:hAnsi="Times New Roman" w:cs="Times New Roman"/>
                <w:sz w:val="20"/>
                <w:szCs w:val="20"/>
              </w:rPr>
              <w:t xml:space="preserve"> </w:t>
            </w:r>
            <w:ins w:id="15" w:author="Andrés González Santa Cruz" w:date="2021-01-16T12:15:00Z">
              <w:r w:rsidR="007228C4">
                <w:rPr>
                  <w:rFonts w:ascii="Times New Roman" w:eastAsia="Times New Roman" w:hAnsi="Times New Roman" w:cs="Times New Roman"/>
                  <w:sz w:val="20"/>
                  <w:szCs w:val="20"/>
                </w:rPr>
                <w:t xml:space="preserve">students </w:t>
              </w:r>
            </w:ins>
            <w:del w:id="16" w:author="Andrés González Santa Cruz" w:date="2021-01-16T14:16:00Z">
              <w:r w:rsidDel="00084595">
                <w:rPr>
                  <w:rFonts w:ascii="Times New Roman" w:eastAsia="Times New Roman" w:hAnsi="Times New Roman" w:cs="Times New Roman"/>
                  <w:sz w:val="20"/>
                  <w:szCs w:val="20"/>
                </w:rPr>
                <w:delText xml:space="preserve">jumped </w:delText>
              </w:r>
            </w:del>
            <w:ins w:id="17" w:author="Andrés González Santa Cruz" w:date="2021-01-16T14:16:00Z">
              <w:r w:rsidR="00084595">
                <w:rPr>
                  <w:rFonts w:ascii="Times New Roman" w:eastAsia="Times New Roman" w:hAnsi="Times New Roman" w:cs="Times New Roman"/>
                  <w:sz w:val="20"/>
                  <w:szCs w:val="20"/>
                </w:rPr>
                <w:t xml:space="preserve">started to avoid payment by jumping </w:t>
              </w:r>
            </w:ins>
            <w:r>
              <w:rPr>
                <w:rFonts w:ascii="Times New Roman" w:eastAsia="Times New Roman" w:hAnsi="Times New Roman" w:cs="Times New Roman"/>
                <w:sz w:val="20"/>
                <w:szCs w:val="20"/>
              </w:rPr>
              <w:t xml:space="preserve">the turnstiles in three Metro stations and </w:t>
            </w:r>
            <w:ins w:id="18" w:author="Andrés González Santa Cruz" w:date="2021-01-16T12:17:00Z">
              <w:r w:rsidR="007228C4">
                <w:rPr>
                  <w:rFonts w:ascii="Times New Roman" w:eastAsia="Times New Roman" w:hAnsi="Times New Roman" w:cs="Times New Roman"/>
                  <w:sz w:val="20"/>
                  <w:szCs w:val="20"/>
                </w:rPr>
                <w:t>invited passersby to do so</w:t>
              </w:r>
            </w:ins>
            <w:del w:id="19" w:author="Andrés González Santa Cruz" w:date="2021-01-16T12:17:00Z">
              <w:r w:rsidDel="007228C4">
                <w:rPr>
                  <w:rFonts w:ascii="Times New Roman" w:eastAsia="Times New Roman" w:hAnsi="Times New Roman" w:cs="Times New Roman"/>
                  <w:sz w:val="20"/>
                  <w:szCs w:val="20"/>
                </w:rPr>
                <w:delText>entered the platforms without paying for the tickets.</w:delText>
              </w:r>
            </w:del>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&lt;EndNote&gt;&lt;Cite&gt;&lt;Author&gt;Peoples Dispatch&lt;/Author&gt;&lt;Year&gt;2019&lt;/Year&gt;&lt;RecNum&gt;371&lt;/RecNum&gt;&lt;DisplayText&gt;(3, 4)&lt;/DisplayText&gt;&lt;record&gt;&lt;rec-number&gt;371&lt;/rec-number&gt;&lt;foreign-keys&gt;&lt;key app="EN" db-id="vwtp020e6r2tvfe9tpaxf9fierrzrtfvt52z" timestamp="1579594190"&gt;371&lt;/key&gt;&lt;/foreign-keys&gt;&lt;ref-type name="Electronic Article"&gt;43&lt;/ref-type&gt;&lt;contributors&gt;&lt;authors&gt;&lt;author&gt;Peoples Dispatch,&lt;/author&gt;&lt;/authors&gt;&lt;/contributors&gt;&lt;titles&gt;&lt;title&gt;Chilean students hop turnstiles in protest against transportation fare increase&lt;/title&gt;&lt;secondary-title&gt;Peoples Dispatch&lt;/secondary-title&gt;&lt;/titles&gt;&lt;periodical&gt;&lt;full-title&gt;Peoples Dispatch&lt;/full-title&gt;&lt;/periodical&gt;&lt;dates&gt;&lt;year&gt;2019&lt;/year&gt;&lt;pub-dates&gt;&lt;date&gt;Jan 21, 2020&lt;/date&gt;&lt;/pub-dates&gt;&lt;/dates&gt;&lt;urls&gt;&lt;related-urls&gt;&lt;url&gt;https://peoplesdispatch.org/2019/10/16/chilean-students-hop-turnstiles-in-protest-against-transportation-fare-increase/&lt;/url&gt;&lt;/related-urls&gt;&lt;/urls&gt;&lt;/record&gt;&lt;/Cite&gt;&lt;Cite&gt;&lt;Author&gt;Ciudadanía Inteligente&lt;/Author&gt;&lt;Year&gt;n.d.&lt;/Year&gt;&lt;RecNum&gt;61&lt;/RecNum&gt;&lt;record&gt;&lt;rec-number&gt;61&lt;/rec-number&gt;&lt;foreign-keys&gt;&lt;key app="EN" db-id="29zseaxacpxtd5esttl5ptxbp9ffvfp00vav" timestamp="1610810891"&gt;61&lt;/key&gt;&lt;/foreign-keys&gt;&lt;ref-type name="Web Page"&gt;12&lt;/ref-type&gt;&lt;contributors&gt;&lt;authors&gt;&lt;author&gt;Ciudadanía Inteligente,&lt;/author&gt;&lt;/authors&gt;&lt;/contributors&gt;&lt;titles&gt;&lt;title&gt;Chronology on Chile’s inequality crisis&lt;/title&gt;&lt;/titles&gt;&lt;number&gt;2021, January 15&lt;/number&gt;&lt;dates&gt;&lt;year&gt;n.d.&lt;/year&gt;&lt;/dates&gt;&lt;urls&gt;&lt;related-urls&gt;&lt;url&gt;https://ciudadaniai.org/en/chile.html&lt;/url&gt;&lt;/related-urls&gt;&lt;/urls&gt;&lt;/record&gt;&lt;/Cite&gt;&lt;/EndNote&gt;</w:instrText>
            </w:r>
            <w:r>
              <w:rPr>
                <w:rFonts w:ascii="Times New Roman" w:eastAsia="Times New Roman" w:hAnsi="Times New Roman" w:cs="Times New Roman"/>
                <w:sz w:val="20"/>
                <w:szCs w:val="20"/>
              </w:rPr>
              <w:fldChar w:fldCharType="separate"/>
            </w:r>
            <w:r w:rsidR="007228C4">
              <w:rPr>
                <w:rFonts w:ascii="Times New Roman" w:eastAsia="Times New Roman" w:hAnsi="Times New Roman" w:cs="Times New Roman"/>
                <w:noProof/>
                <w:sz w:val="20"/>
                <w:szCs w:val="20"/>
              </w:rPr>
              <w:t>(3, 4)</w:t>
            </w:r>
            <w:r>
              <w:rPr>
                <w:rFonts w:ascii="Times New Roman" w:eastAsia="Times New Roman" w:hAnsi="Times New Roman" w:cs="Times New Roman"/>
                <w:sz w:val="20"/>
                <w:szCs w:val="20"/>
              </w:rPr>
              <w:fldChar w:fldCharType="end"/>
            </w:r>
          </w:p>
        </w:tc>
      </w:tr>
      <w:tr w:rsidR="00B0100C" w14:paraId="683D348A" w14:textId="77777777" w:rsidTr="00B0100C">
        <w:trPr>
          <w:trHeight w:val="20"/>
        </w:trPr>
        <w:tc>
          <w:tcPr>
            <w:tcW w:w="1610" w:type="dxa"/>
            <w:tcBorders>
              <w:top w:val="nil"/>
            </w:tcBorders>
            <w:tcMar>
              <w:top w:w="100" w:type="dxa"/>
              <w:left w:w="80" w:type="dxa"/>
              <w:bottom w:w="100" w:type="dxa"/>
              <w:right w:w="80" w:type="dxa"/>
            </w:tcMar>
          </w:tcPr>
          <w:p w14:paraId="6A3CB69D"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14-Oct-2019</w:t>
            </w:r>
          </w:p>
        </w:tc>
        <w:tc>
          <w:tcPr>
            <w:tcW w:w="7097" w:type="dxa"/>
            <w:tcBorders>
              <w:top w:val="nil"/>
            </w:tcBorders>
            <w:tcMar>
              <w:top w:w="100" w:type="dxa"/>
              <w:left w:w="80" w:type="dxa"/>
              <w:bottom w:w="100" w:type="dxa"/>
              <w:right w:w="80" w:type="dxa"/>
            </w:tcMar>
          </w:tcPr>
          <w:p w14:paraId="36369D4C" w14:textId="50A78E9F"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Hundreds of high school and university students evade Metro fares in six stations</w:t>
            </w:r>
            <w:ins w:id="20" w:author="Andrés González Santa Cruz" w:date="2021-01-16T16:43:00Z">
              <w:r w:rsidR="00084595">
                <w:rPr>
                  <w:rFonts w:ascii="Times New Roman" w:eastAsia="Times New Roman" w:hAnsi="Times New Roman" w:cs="Times New Roman"/>
                  <w:sz w:val="20"/>
                  <w:szCs w:val="20"/>
                </w:rPr>
                <w:t>, and anti-riot police used batons against some protesters</w:t>
              </w:r>
            </w:ins>
            <w:r>
              <w:rPr>
                <w:rFonts w:ascii="Times New Roman" w:eastAsia="Times New Roman" w:hAnsi="Times New Roman" w:cs="Times New Roman"/>
                <w:sz w:val="20"/>
                <w:szCs w:val="20"/>
              </w:rPr>
              <w:t>.</w:t>
            </w:r>
            <w:r>
              <w:rPr>
                <w:rFonts w:ascii="Times New Roman" w:eastAsia="Times New Roman" w:hAnsi="Times New Roman" w:cs="Times New Roman"/>
                <w:sz w:val="20"/>
                <w:szCs w:val="20"/>
              </w:rPr>
              <w:fldChar w:fldCharType="begin"/>
            </w:r>
            <w:r w:rsidR="007228C4">
              <w:rPr>
                <w:rFonts w:ascii="Times New Roman" w:eastAsia="Times New Roman" w:hAnsi="Times New Roman" w:cs="Times New Roman"/>
                <w:sz w:val="20"/>
                <w:szCs w:val="20"/>
              </w:rPr>
              <w:instrText xml:space="preserve"> ADDIN EN.CITE &lt;EndNote&gt;&lt;Cite&gt;&lt;Author&gt;Peoples Dispatch&lt;/Author&gt;&lt;Year&gt;2019&lt;/Year&gt;&lt;RecNum&gt;371&lt;/RecNum&gt;&lt;DisplayText&gt;(3)&lt;/DisplayText&gt;&lt;record&gt;&lt;rec-number&gt;371&lt;/rec-number&gt;&lt;foreign-keys&gt;&lt;key app="EN" db-id="vwtp020e6r2tvfe9tpaxf9fierrzrtfvt52z" timestamp="1579594190"&gt;371&lt;/key&gt;&lt;/foreign-keys&gt;&lt;ref-type name="Electronic Article"&gt;43&lt;/ref-type&gt;&lt;contributors&gt;&lt;authors&gt;&lt;author&gt;Peoples Dispatch,&lt;/author&gt;&lt;/authors&gt;&lt;/contributors&gt;&lt;titles&gt;&lt;title&gt;Chilean students hop turnstiles in protest against transportation fare increase&lt;/title&gt;&lt;secondary-title&gt;Peoples Dispatch&lt;/secondary-title&gt;&lt;/titles&gt;&lt;periodical&gt;&lt;full-title&gt;Peoples Dispatch&lt;/full-title&gt;&lt;/periodical&gt;&lt;dates&gt;&lt;year&gt;2019&lt;/year&gt;&lt;pub-dates&gt;&lt;date&gt;Jan 21, 2020&lt;/date&gt;&lt;/pub-dates&gt;&lt;/dates&gt;&lt;urls&gt;&lt;related-urls&gt;&lt;url&gt;https://peoplesdispatch.org/2019/10/16/chilean-students-hop-turnstiles-in-protest-against-transportation-fare-increase/&lt;/url&gt;&lt;/related-urls&gt;&lt;/urls&gt;&lt;/record&gt;&lt;/Cite&gt;&lt;/EndNote&gt;</w:instrText>
            </w:r>
            <w:r>
              <w:rPr>
                <w:rFonts w:ascii="Times New Roman" w:eastAsia="Times New Roman" w:hAnsi="Times New Roman" w:cs="Times New Roman"/>
                <w:sz w:val="20"/>
                <w:szCs w:val="20"/>
              </w:rPr>
              <w:fldChar w:fldCharType="separate"/>
            </w:r>
            <w:r w:rsidR="007228C4">
              <w:rPr>
                <w:rFonts w:ascii="Times New Roman" w:eastAsia="Times New Roman" w:hAnsi="Times New Roman" w:cs="Times New Roman"/>
                <w:noProof/>
                <w:sz w:val="20"/>
                <w:szCs w:val="20"/>
              </w:rPr>
              <w:t>(3)</w:t>
            </w:r>
            <w:r>
              <w:rPr>
                <w:rFonts w:ascii="Times New Roman" w:eastAsia="Times New Roman" w:hAnsi="Times New Roman" w:cs="Times New Roman"/>
                <w:sz w:val="20"/>
                <w:szCs w:val="20"/>
              </w:rPr>
              <w:fldChar w:fldCharType="end"/>
            </w:r>
          </w:p>
        </w:tc>
      </w:tr>
      <w:tr w:rsidR="00B0100C" w14:paraId="1EF39363" w14:textId="77777777" w:rsidTr="00B0100C">
        <w:trPr>
          <w:trHeight w:val="20"/>
        </w:trPr>
        <w:tc>
          <w:tcPr>
            <w:tcW w:w="1610" w:type="dxa"/>
            <w:tcBorders>
              <w:top w:val="nil"/>
            </w:tcBorders>
            <w:tcMar>
              <w:top w:w="100" w:type="dxa"/>
              <w:left w:w="80" w:type="dxa"/>
              <w:bottom w:w="100" w:type="dxa"/>
              <w:right w:w="80" w:type="dxa"/>
            </w:tcMar>
          </w:tcPr>
          <w:p w14:paraId="0F157A5D"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18-Oct-2019</w:t>
            </w:r>
          </w:p>
        </w:tc>
        <w:tc>
          <w:tcPr>
            <w:tcW w:w="7097" w:type="dxa"/>
            <w:tcBorders>
              <w:top w:val="nil"/>
            </w:tcBorders>
            <w:tcMar>
              <w:top w:w="100" w:type="dxa"/>
              <w:left w:w="80" w:type="dxa"/>
              <w:bottom w:w="100" w:type="dxa"/>
              <w:right w:w="80" w:type="dxa"/>
            </w:tcMar>
          </w:tcPr>
          <w:p w14:paraId="4603E84C" w14:textId="606C7CF3"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Mass evasions escalate. Civil unrest starts with </w:t>
            </w:r>
            <w:proofErr w:type="spellStart"/>
            <w:ins w:id="21" w:author="Andrés González Santa Cruz" w:date="2021-01-16T13:22:00Z">
              <w:r w:rsidR="009A2ED0">
                <w:rPr>
                  <w:rFonts w:ascii="Times New Roman" w:eastAsia="Times New Roman" w:hAnsi="Times New Roman" w:cs="Times New Roman"/>
                  <w:sz w:val="20"/>
                  <w:szCs w:val="20"/>
                </w:rPr>
                <w:t>burning</w:t>
              </w:r>
            </w:ins>
            <w:del w:id="22" w:author="Andrés González Santa Cruz" w:date="2021-01-16T13:22:00Z">
              <w:r w:rsidDel="009A2ED0">
                <w:rPr>
                  <w:rFonts w:ascii="Times New Roman" w:eastAsia="Times New Roman" w:hAnsi="Times New Roman" w:cs="Times New Roman"/>
                  <w:sz w:val="20"/>
                  <w:szCs w:val="20"/>
                </w:rPr>
                <w:delText xml:space="preserve">lighting </w:delText>
              </w:r>
            </w:del>
            <w:r>
              <w:rPr>
                <w:rFonts w:ascii="Times New Roman" w:eastAsia="Times New Roman" w:hAnsi="Times New Roman" w:cs="Times New Roman"/>
                <w:sz w:val="20"/>
                <w:szCs w:val="20"/>
              </w:rPr>
              <w:t>barricades</w:t>
            </w:r>
            <w:proofErr w:type="spellEnd"/>
            <w:ins w:id="23" w:author="Andrés González Santa Cruz" w:date="2021-01-16T13:22:00Z">
              <w:r w:rsidR="009A2ED0">
                <w:rPr>
                  <w:rFonts w:ascii="Times New Roman" w:eastAsia="Times New Roman" w:hAnsi="Times New Roman" w:cs="Times New Roman"/>
                  <w:sz w:val="20"/>
                  <w:szCs w:val="20"/>
                </w:rPr>
                <w:t xml:space="preserve"> in roadways</w:t>
              </w:r>
            </w:ins>
            <w:r>
              <w:rPr>
                <w:rFonts w:ascii="Times New Roman" w:eastAsia="Times New Roman" w:hAnsi="Times New Roman" w:cs="Times New Roman"/>
                <w:sz w:val="20"/>
                <w:szCs w:val="20"/>
              </w:rPr>
              <w:t>, arson of metro stations and buildings and</w:t>
            </w:r>
            <w:ins w:id="24" w:author="Andrés González Santa Cruz" w:date="2021-01-16T13:21:00Z">
              <w:r w:rsidR="009A2ED0">
                <w:rPr>
                  <w:rFonts w:ascii="Times New Roman" w:eastAsia="Times New Roman" w:hAnsi="Times New Roman" w:cs="Times New Roman"/>
                  <w:sz w:val="20"/>
                  <w:szCs w:val="20"/>
                </w:rPr>
                <w:t xml:space="preserve"> people </w:t>
              </w:r>
              <w:r w:rsidR="009A2ED0" w:rsidRPr="009A2ED0">
                <w:rPr>
                  <w:rFonts w:ascii="Times New Roman" w:eastAsia="Times New Roman" w:hAnsi="Times New Roman" w:cs="Times New Roman"/>
                  <w:sz w:val="20"/>
                  <w:szCs w:val="20"/>
                </w:rPr>
                <w:t xml:space="preserve">gathered </w:t>
              </w:r>
              <w:r w:rsidR="009A2ED0">
                <w:rPr>
                  <w:rFonts w:ascii="Times New Roman" w:eastAsia="Times New Roman" w:hAnsi="Times New Roman" w:cs="Times New Roman"/>
                  <w:sz w:val="20"/>
                  <w:szCs w:val="20"/>
                </w:rPr>
                <w:t xml:space="preserve">in </w:t>
              </w:r>
            </w:ins>
            <w:del w:id="25" w:author="Andrés González Santa Cruz" w:date="2021-01-16T13:21:00Z">
              <w:r w:rsidDel="009A2ED0">
                <w:rPr>
                  <w:rFonts w:ascii="Times New Roman" w:eastAsia="Times New Roman" w:hAnsi="Times New Roman" w:cs="Times New Roman"/>
                  <w:sz w:val="20"/>
                  <w:szCs w:val="20"/>
                </w:rPr>
                <w:delText xml:space="preserve"> </w:delText>
              </w:r>
            </w:del>
            <w:r>
              <w:rPr>
                <w:rFonts w:ascii="Times New Roman" w:eastAsia="Times New Roman" w:hAnsi="Times New Roman" w:cs="Times New Roman"/>
                <w:sz w:val="20"/>
                <w:szCs w:val="20"/>
              </w:rPr>
              <w:t xml:space="preserve">massive protests </w:t>
            </w:r>
            <w:del w:id="26" w:author="Andrés González Santa Cruz" w:date="2021-01-16T13:36:00Z">
              <w:r w:rsidDel="009A2ED0">
                <w:rPr>
                  <w:rFonts w:ascii="Times New Roman" w:eastAsia="Times New Roman" w:hAnsi="Times New Roman" w:cs="Times New Roman"/>
                  <w:sz w:val="20"/>
                  <w:szCs w:val="20"/>
                </w:rPr>
                <w:delText xml:space="preserve">banging pots and </w:delText>
              </w:r>
            </w:del>
            <w:ins w:id="27" w:author="Andrés González Santa Cruz" w:date="2021-01-16T13:36:00Z">
              <w:r w:rsidR="009A2ED0">
                <w:rPr>
                  <w:rFonts w:ascii="Times New Roman" w:eastAsia="Times New Roman" w:hAnsi="Times New Roman" w:cs="Times New Roman"/>
                  <w:sz w:val="20"/>
                  <w:szCs w:val="20"/>
                </w:rPr>
                <w:t xml:space="preserve">and </w:t>
              </w:r>
            </w:ins>
            <w:del w:id="28" w:author="Andrés González Santa Cruz" w:date="2021-01-16T13:36:00Z">
              <w:r w:rsidDel="009A2ED0">
                <w:rPr>
                  <w:rFonts w:ascii="Times New Roman" w:eastAsia="Times New Roman" w:hAnsi="Times New Roman" w:cs="Times New Roman"/>
                  <w:sz w:val="20"/>
                  <w:szCs w:val="20"/>
                </w:rPr>
                <w:delText xml:space="preserve">pans </w:delText>
              </w:r>
            </w:del>
            <w:ins w:id="29" w:author="Andrés González Santa Cruz" w:date="2021-01-16T13:36:00Z">
              <w:r w:rsidR="009A2ED0">
                <w:rPr>
                  <w:rFonts w:ascii="Times New Roman" w:eastAsia="Times New Roman" w:hAnsi="Times New Roman" w:cs="Times New Roman"/>
                  <w:sz w:val="20"/>
                  <w:szCs w:val="20"/>
                </w:rPr>
                <w:t xml:space="preserve">saucepan </w:t>
              </w:r>
              <w:proofErr w:type="spellStart"/>
              <w:r w:rsidR="009A2ED0">
                <w:rPr>
                  <w:rFonts w:ascii="Times New Roman" w:eastAsia="Times New Roman" w:hAnsi="Times New Roman" w:cs="Times New Roman"/>
                  <w:sz w:val="20"/>
                  <w:szCs w:val="20"/>
                </w:rPr>
                <w:t>bangings</w:t>
              </w:r>
              <w:proofErr w:type="spellEnd"/>
              <w:r w:rsidR="009A2ED0">
                <w:rPr>
                  <w:rFonts w:ascii="Times New Roman" w:eastAsia="Times New Roman" w:hAnsi="Times New Roman" w:cs="Times New Roman"/>
                  <w:sz w:val="20"/>
                  <w:szCs w:val="20"/>
                </w:rPr>
                <w:t xml:space="preserve"> </w:t>
              </w:r>
            </w:ins>
            <w:r>
              <w:rPr>
                <w:rFonts w:ascii="Times New Roman" w:eastAsia="Times New Roman" w:hAnsi="Times New Roman" w:cs="Times New Roman"/>
                <w:sz w:val="20"/>
                <w:szCs w:val="20"/>
              </w:rPr>
              <w:t>(</w:t>
            </w:r>
            <w:ins w:id="30" w:author="Andrés González Santa Cruz" w:date="2021-01-16T13:21:00Z">
              <w:r w:rsidR="009A2ED0">
                <w:rPr>
                  <w:rFonts w:ascii="Times New Roman" w:eastAsia="Times New Roman" w:hAnsi="Times New Roman" w:cs="Times New Roman"/>
                  <w:sz w:val="20"/>
                  <w:szCs w:val="20"/>
                </w:rPr>
                <w:t xml:space="preserve">known as </w:t>
              </w:r>
            </w:ins>
            <w:proofErr w:type="spellStart"/>
            <w:r w:rsidRPr="009A2ED0">
              <w:rPr>
                <w:rFonts w:ascii="Times New Roman" w:eastAsia="Times New Roman" w:hAnsi="Times New Roman" w:cs="Times New Roman"/>
                <w:i/>
                <w:iCs/>
                <w:sz w:val="20"/>
                <w:szCs w:val="20"/>
                <w:rPrChange w:id="31" w:author="Andrés González Santa Cruz" w:date="2021-01-16T13:21:00Z">
                  <w:rPr>
                    <w:rFonts w:ascii="Times New Roman" w:eastAsia="Times New Roman" w:hAnsi="Times New Roman" w:cs="Times New Roman"/>
                    <w:sz w:val="20"/>
                    <w:szCs w:val="20"/>
                  </w:rPr>
                </w:rPrChange>
              </w:rPr>
              <w:t>cacerolazo</w:t>
            </w:r>
            <w:proofErr w:type="spellEnd"/>
            <w:r>
              <w:rPr>
                <w:rFonts w:ascii="Times New Roman" w:eastAsia="Times New Roman" w:hAnsi="Times New Roman" w:cs="Times New Roman"/>
                <w:sz w:val="20"/>
                <w:szCs w:val="20"/>
              </w:rPr>
              <w:t>) in Santiago and major cities</w:t>
            </w:r>
            <w:ins w:id="32" w:author="Andrés González Santa Cruz" w:date="2021-01-16T14:04:00Z">
              <w:r w:rsidR="009A2ED0">
                <w:rPr>
                  <w:rFonts w:ascii="Times New Roman" w:eastAsia="Times New Roman" w:hAnsi="Times New Roman" w:cs="Times New Roman"/>
                  <w:sz w:val="20"/>
                  <w:szCs w:val="20"/>
                </w:rPr>
                <w:t xml:space="preserve"> and continued after nightfall</w:t>
              </w:r>
            </w:ins>
            <w:r>
              <w:rPr>
                <w:rFonts w:ascii="Times New Roman" w:eastAsia="Times New Roman" w:hAnsi="Times New Roman" w:cs="Times New Roman"/>
                <w:sz w:val="20"/>
                <w:szCs w:val="20"/>
              </w:rPr>
              <w:t>.</w:t>
            </w:r>
            <w:r>
              <w:rPr>
                <w:rFonts w:ascii="Times New Roman" w:eastAsia="Times New Roman" w:hAnsi="Times New Roman" w:cs="Times New Roman"/>
                <w:sz w:val="20"/>
                <w:szCs w:val="20"/>
              </w:rPr>
              <w:fldChar w:fldCharType="begin"/>
            </w:r>
            <w:r w:rsidR="007A02CE">
              <w:rPr>
                <w:rFonts w:ascii="Times New Roman" w:eastAsia="Times New Roman" w:hAnsi="Times New Roman" w:cs="Times New Roman"/>
                <w:sz w:val="20"/>
                <w:szCs w:val="20"/>
              </w:rPr>
              <w:instrText xml:space="preserve"> ADDIN EN.CITE &lt;EndNote&gt;&lt;Cite&gt;&lt;Author&gt;BBC&lt;/Author&gt;&lt;Year&gt;2019, October 19&lt;/Year&gt;&lt;RecNum&gt;64&lt;/RecNum&gt;&lt;DisplayText&gt;(5)&lt;/DisplayText&gt;&lt;record&gt;&lt;rec-number&gt;64&lt;/rec-number&gt;&lt;foreign-keys&gt;&lt;key app="EN" db-id="29zseaxacpxtd5esttl5ptxbp9ffvfp00vav" timestamp="1610816760"&gt;64&lt;/key&gt;&lt;/foreign-keys&gt;&lt;ref-type name="Web Page"&gt;12&lt;/ref-type&gt;&lt;contributors&gt;&lt;authors&gt;&lt;author&gt;BBC&lt;/author&gt;&lt;/authors&gt;&lt;/contributors&gt;&lt;titles&gt;&lt;title&gt;Chile protests: Unrest in Santiago over metro fare increase&lt;/title&gt;&lt;/titles&gt;&lt;number&gt;2021, January 14&lt;/number&gt;&lt;dates&gt;&lt;year&gt;2019, October 19&lt;/year&gt;&lt;/dates&gt;&lt;publisher&gt;BBC News&lt;/publisher&gt;&lt;urls&gt;&lt;related-urls&gt;&lt;url&gt;https://www.bbc.com/news/world-latin-america-50106743&lt;/url&gt;&lt;/related-urls&gt;&lt;/urls&gt;&lt;/record&gt;&lt;/Cite&gt;&lt;/EndNote&gt;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(5)</w:t>
            </w:r>
            <w:r>
              <w:rPr>
                <w:rFonts w:ascii="Times New Roman" w:eastAsia="Times New Roman" w:hAnsi="Times New Roman" w:cs="Times New Roman"/>
                <w:sz w:val="20"/>
                <w:szCs w:val="20"/>
              </w:rPr>
              <w:fldChar w:fldCharType="end"/>
            </w:r>
          </w:p>
        </w:tc>
      </w:tr>
      <w:tr w:rsidR="00B0100C" w14:paraId="786BF48F" w14:textId="77777777" w:rsidTr="00B0100C">
        <w:trPr>
          <w:trHeight w:val="20"/>
        </w:trPr>
        <w:tc>
          <w:tcPr>
            <w:tcW w:w="1610" w:type="dxa"/>
            <w:tcMar>
              <w:top w:w="100" w:type="dxa"/>
              <w:left w:w="80" w:type="dxa"/>
              <w:bottom w:w="100" w:type="dxa"/>
              <w:right w:w="80" w:type="dxa"/>
            </w:tcMar>
          </w:tcPr>
          <w:p w14:paraId="016A0666"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19-Oct-2019</w:t>
            </w:r>
          </w:p>
        </w:tc>
        <w:tc>
          <w:tcPr>
            <w:tcW w:w="7097" w:type="dxa"/>
            <w:tcMar>
              <w:top w:w="100" w:type="dxa"/>
              <w:left w:w="80" w:type="dxa"/>
              <w:bottom w:w="100" w:type="dxa"/>
              <w:right w:w="80" w:type="dxa"/>
            </w:tcMar>
          </w:tcPr>
          <w:p w14:paraId="5B842AD4" w14:textId="0C8FA193" w:rsidR="00B0100C" w:rsidRDefault="00B0100C"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Sebastián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declares a State of Emergency in Santiago and </w:t>
            </w:r>
            <w:proofErr w:type="spellStart"/>
            <w:r>
              <w:rPr>
                <w:rFonts w:ascii="Times New Roman" w:eastAsia="Times New Roman" w:hAnsi="Times New Roman" w:cs="Times New Roman"/>
                <w:sz w:val="20"/>
                <w:szCs w:val="20"/>
              </w:rPr>
              <w:t>Chacabuco</w:t>
            </w:r>
            <w:proofErr w:type="spellEnd"/>
            <w:r>
              <w:rPr>
                <w:rFonts w:ascii="Times New Roman" w:eastAsia="Times New Roman" w:hAnsi="Times New Roman" w:cs="Times New Roman"/>
                <w:sz w:val="20"/>
                <w:szCs w:val="20"/>
              </w:rPr>
              <w:t xml:space="preserve"> provinces</w:t>
            </w:r>
            <w:del w:id="33" w:author="Andrés González Santa Cruz" w:date="2021-01-16T12:05:00Z">
              <w:r w:rsidDel="007228C4">
                <w:rPr>
                  <w:rFonts w:ascii="Times New Roman" w:eastAsia="Times New Roman" w:hAnsi="Times New Roman" w:cs="Times New Roman"/>
                  <w:sz w:val="20"/>
                  <w:szCs w:val="20"/>
                </w:rPr>
                <w:delText>. A State of Emergency</w:delText>
              </w:r>
            </w:del>
            <w:ins w:id="34" w:author="Andrés González Santa Cruz" w:date="2021-01-16T12:05:00Z">
              <w:r w:rsidR="007228C4">
                <w:rPr>
                  <w:rFonts w:ascii="Times New Roman" w:eastAsia="Times New Roman" w:hAnsi="Times New Roman" w:cs="Times New Roman"/>
                  <w:sz w:val="20"/>
                  <w:szCs w:val="20"/>
                </w:rPr>
                <w:t>, which</w:t>
              </w:r>
            </w:ins>
            <w:r>
              <w:rPr>
                <w:rFonts w:ascii="Times New Roman" w:eastAsia="Times New Roman" w:hAnsi="Times New Roman" w:cs="Times New Roman"/>
                <w:sz w:val="20"/>
                <w:szCs w:val="20"/>
              </w:rPr>
              <w:t xml:space="preserve"> grants additional powers to restrict freedom of movement and right to assembly. Public order is delegated to the Chief of National </w:t>
            </w:r>
            <w:proofErr w:type="spellStart"/>
            <w:r>
              <w:rPr>
                <w:rFonts w:ascii="Times New Roman" w:eastAsia="Times New Roman" w:hAnsi="Times New Roman" w:cs="Times New Roman"/>
                <w:sz w:val="20"/>
                <w:szCs w:val="20"/>
              </w:rPr>
              <w:t>Defence</w:t>
            </w:r>
            <w:proofErr w:type="spellEnd"/>
            <w:r>
              <w:rPr>
                <w:rFonts w:ascii="Times New Roman" w:eastAsia="Times New Roman" w:hAnsi="Times New Roman" w:cs="Times New Roman"/>
                <w:sz w:val="20"/>
                <w:szCs w:val="20"/>
              </w:rPr>
              <w:t xml:space="preserve"> from the armed forces, designated by the Chilean president. </w:t>
            </w:r>
            <w:ins w:id="35" w:author="Andrés González Santa Cruz" w:date="2021-01-16T12:01:00Z">
              <w:r w:rsidR="007228C4">
                <w:rPr>
                  <w:rFonts w:ascii="Times New Roman" w:eastAsia="Times New Roman" w:hAnsi="Times New Roman" w:cs="Times New Roman"/>
                  <w:sz w:val="20"/>
                  <w:szCs w:val="20"/>
                </w:rPr>
                <w:t>The armed forces</w:t>
              </w:r>
            </w:ins>
            <w:ins w:id="36" w:author="Andrés González Santa Cruz" w:date="2021-01-16T12:02:00Z">
              <w:r w:rsidR="007228C4">
                <w:rPr>
                  <w:rFonts w:ascii="Times New Roman" w:eastAsia="Times New Roman" w:hAnsi="Times New Roman" w:cs="Times New Roman"/>
                  <w:sz w:val="20"/>
                  <w:szCs w:val="20"/>
                </w:rPr>
                <w:t xml:space="preserve">, in charge of security forces, imposed curfews in 14 cities nationwide. </w:t>
              </w:r>
            </w:ins>
            <w:r>
              <w:rPr>
                <w:rFonts w:ascii="Times New Roman" w:eastAsia="Times New Roman" w:hAnsi="Times New Roman" w:cs="Times New Roman"/>
                <w:sz w:val="20"/>
                <w:szCs w:val="20"/>
              </w:rPr>
              <w:t xml:space="preserve">President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w:t>
            </w:r>
            <w:del w:id="37" w:author="Andrés González Santa Cruz" w:date="2021-01-16T12:02:00Z">
              <w:r w:rsidDel="007228C4">
                <w:rPr>
                  <w:rFonts w:ascii="Times New Roman" w:eastAsia="Times New Roman" w:hAnsi="Times New Roman" w:cs="Times New Roman"/>
                  <w:sz w:val="20"/>
                  <w:szCs w:val="20"/>
                </w:rPr>
                <w:delText xml:space="preserve">withdraws the rise </w:delText>
              </w:r>
            </w:del>
            <w:ins w:id="38" w:author="Andrés González Santa Cruz" w:date="2021-01-16T12:02:00Z">
              <w:r w:rsidR="007228C4">
                <w:rPr>
                  <w:rFonts w:ascii="Times New Roman" w:eastAsia="Times New Roman" w:hAnsi="Times New Roman" w:cs="Times New Roman"/>
                  <w:sz w:val="20"/>
                  <w:szCs w:val="20"/>
                </w:rPr>
                <w:t>freez</w:t>
              </w:r>
            </w:ins>
            <w:ins w:id="39" w:author="Andrés González Santa Cruz" w:date="2021-01-16T12:03:00Z">
              <w:r w:rsidR="007228C4">
                <w:rPr>
                  <w:rFonts w:ascii="Times New Roman" w:eastAsia="Times New Roman" w:hAnsi="Times New Roman" w:cs="Times New Roman"/>
                  <w:sz w:val="20"/>
                  <w:szCs w:val="20"/>
                </w:rPr>
                <w:t>e the fare hike in</w:t>
              </w:r>
            </w:ins>
            <w:ins w:id="40" w:author="Andrés González Santa Cruz" w:date="2021-01-16T12:13:00Z">
              <w:r w:rsidR="007228C4">
                <w:rPr>
                  <w:rFonts w:ascii="Times New Roman" w:eastAsia="Times New Roman" w:hAnsi="Times New Roman" w:cs="Times New Roman"/>
                  <w:sz w:val="20"/>
                  <w:szCs w:val="20"/>
                </w:rPr>
                <w:t xml:space="preserve"> Santiago</w:t>
              </w:r>
            </w:ins>
            <w:ins w:id="41" w:author="Andrés González Santa Cruz" w:date="2021-01-16T12:03:00Z">
              <w:r w:rsidR="007228C4">
                <w:rPr>
                  <w:rFonts w:ascii="Times New Roman" w:eastAsia="Times New Roman" w:hAnsi="Times New Roman" w:cs="Times New Roman"/>
                  <w:sz w:val="20"/>
                  <w:szCs w:val="20"/>
                </w:rPr>
                <w:t xml:space="preserve"> </w:t>
              </w:r>
            </w:ins>
            <w:ins w:id="42" w:author="Andrés González Santa Cruz" w:date="2021-01-16T12:13:00Z">
              <w:r w:rsidR="007228C4">
                <w:rPr>
                  <w:rFonts w:ascii="Times New Roman" w:eastAsia="Times New Roman" w:hAnsi="Times New Roman" w:cs="Times New Roman"/>
                  <w:sz w:val="20"/>
                  <w:szCs w:val="20"/>
                </w:rPr>
                <w:t xml:space="preserve">metro </w:t>
              </w:r>
            </w:ins>
            <w:del w:id="43" w:author="Andrés González Santa Cruz" w:date="2021-01-16T12:03:00Z">
              <w:r w:rsidDel="007228C4">
                <w:rPr>
                  <w:rFonts w:ascii="Times New Roman" w:eastAsia="Times New Roman" w:hAnsi="Times New Roman" w:cs="Times New Roman"/>
                  <w:sz w:val="20"/>
                  <w:szCs w:val="20"/>
                </w:rPr>
                <w:delText>in subway fare</w:delText>
              </w:r>
            </w:del>
            <w:r>
              <w:rPr>
                <w:rFonts w:ascii="Times New Roman" w:eastAsia="Times New Roman" w:hAnsi="Times New Roman" w:cs="Times New Roman"/>
                <w:sz w:val="20"/>
                <w:szCs w:val="20"/>
              </w:rPr>
              <w:t xml:space="preserve">. </w:t>
            </w:r>
            <w:ins w:id="44" w:author="Andrés González Santa Cruz" w:date="2021-01-16T12:03:00Z">
              <w:r w:rsidR="007228C4">
                <w:rPr>
                  <w:rFonts w:ascii="Times New Roman" w:eastAsia="Times New Roman" w:hAnsi="Times New Roman" w:cs="Times New Roman"/>
                  <w:sz w:val="20"/>
                  <w:szCs w:val="20"/>
                </w:rPr>
                <w:t xml:space="preserve">However, </w:t>
              </w:r>
            </w:ins>
            <w:del w:id="45" w:author="Andrés González Santa Cruz" w:date="2021-01-16T12:03:00Z">
              <w:r w:rsidDel="007228C4">
                <w:rPr>
                  <w:rFonts w:ascii="Times New Roman" w:eastAsia="Times New Roman" w:hAnsi="Times New Roman" w:cs="Times New Roman"/>
                  <w:sz w:val="20"/>
                  <w:szCs w:val="20"/>
                </w:rPr>
                <w:delText>M</w:delText>
              </w:r>
            </w:del>
            <w:ins w:id="46" w:author="Andrés González Santa Cruz" w:date="2021-01-16T12:03:00Z">
              <w:r w:rsidR="007228C4">
                <w:rPr>
                  <w:rFonts w:ascii="Times New Roman" w:eastAsia="Times New Roman" w:hAnsi="Times New Roman" w:cs="Times New Roman"/>
                  <w:sz w:val="20"/>
                  <w:szCs w:val="20"/>
                </w:rPr>
                <w:t>m</w:t>
              </w:r>
            </w:ins>
            <w:r>
              <w:rPr>
                <w:rFonts w:ascii="Times New Roman" w:eastAsia="Times New Roman" w:hAnsi="Times New Roman" w:cs="Times New Roman"/>
                <w:sz w:val="20"/>
                <w:szCs w:val="20"/>
              </w:rPr>
              <w:t xml:space="preserve">assive demonstrations </w:t>
            </w:r>
            <w:ins w:id="47" w:author="Andrés González Santa Cruz" w:date="2021-01-16T12:03:00Z">
              <w:r w:rsidR="007228C4">
                <w:rPr>
                  <w:rFonts w:ascii="Times New Roman" w:eastAsia="Times New Roman" w:hAnsi="Times New Roman" w:cs="Times New Roman"/>
                  <w:sz w:val="20"/>
                  <w:szCs w:val="20"/>
                </w:rPr>
                <w:t>continu</w:t>
              </w:r>
            </w:ins>
            <w:ins w:id="48" w:author="Andrés González Santa Cruz" w:date="2021-01-16T12:04:00Z">
              <w:r w:rsidR="007228C4">
                <w:rPr>
                  <w:rFonts w:ascii="Times New Roman" w:eastAsia="Times New Roman" w:hAnsi="Times New Roman" w:cs="Times New Roman"/>
                  <w:sz w:val="20"/>
                  <w:szCs w:val="20"/>
                </w:rPr>
                <w:t>e</w:t>
              </w:r>
            </w:ins>
            <w:ins w:id="49" w:author="Andrés González Santa Cruz" w:date="2021-01-16T12:03:00Z">
              <w:r w:rsidR="007228C4">
                <w:rPr>
                  <w:rFonts w:ascii="Times New Roman" w:eastAsia="Times New Roman" w:hAnsi="Times New Roman" w:cs="Times New Roman"/>
                  <w:sz w:val="20"/>
                  <w:szCs w:val="20"/>
                </w:rPr>
                <w:t xml:space="preserve"> </w:t>
              </w:r>
            </w:ins>
            <w:r>
              <w:rPr>
                <w:rFonts w:ascii="Times New Roman" w:eastAsia="Times New Roman" w:hAnsi="Times New Roman" w:cs="Times New Roman"/>
                <w:sz w:val="20"/>
                <w:szCs w:val="20"/>
              </w:rPr>
              <w:t>throughout the country</w:t>
            </w:r>
            <w:ins w:id="50" w:author="Andrés González Santa Cruz" w:date="2021-01-16T12:04:00Z">
              <w:r w:rsidR="007228C4">
                <w:rPr>
                  <w:rFonts w:ascii="Times New Roman" w:eastAsia="Times New Roman" w:hAnsi="Times New Roman" w:cs="Times New Roman"/>
                  <w:sz w:val="20"/>
                  <w:szCs w:val="20"/>
                </w:rPr>
                <w:t xml:space="preserve">, </w:t>
              </w:r>
            </w:ins>
            <w:ins w:id="51" w:author="Andrés González Santa Cruz" w:date="2021-01-16T13:03:00Z">
              <w:r w:rsidR="009A2ED0">
                <w:rPr>
                  <w:rFonts w:ascii="Times New Roman" w:eastAsia="Times New Roman" w:hAnsi="Times New Roman" w:cs="Times New Roman"/>
                  <w:sz w:val="20"/>
                  <w:szCs w:val="20"/>
                </w:rPr>
                <w:t>but also involved</w:t>
              </w:r>
            </w:ins>
            <w:ins w:id="52" w:author="Andrés González Santa Cruz" w:date="2021-01-16T13:24:00Z">
              <w:r w:rsidR="009A2ED0">
                <w:rPr>
                  <w:rFonts w:ascii="Times New Roman" w:eastAsia="Times New Roman" w:hAnsi="Times New Roman" w:cs="Times New Roman"/>
                  <w:sz w:val="20"/>
                  <w:szCs w:val="20"/>
                </w:rPr>
                <w:t xml:space="preserve"> clashes with security forces,</w:t>
              </w:r>
            </w:ins>
            <w:ins w:id="53" w:author="Andrés González Santa Cruz" w:date="2021-01-16T12:04:00Z">
              <w:r w:rsidR="007228C4">
                <w:rPr>
                  <w:rFonts w:ascii="Times New Roman" w:eastAsia="Times New Roman" w:hAnsi="Times New Roman" w:cs="Times New Roman"/>
                  <w:sz w:val="20"/>
                  <w:szCs w:val="20"/>
                </w:rPr>
                <w:t xml:space="preserve"> looting</w:t>
              </w:r>
            </w:ins>
            <w:ins w:id="54" w:author="Andrés González Santa Cruz" w:date="2021-01-16T12:10:00Z">
              <w:r w:rsidR="007228C4">
                <w:rPr>
                  <w:rFonts w:ascii="Times New Roman" w:eastAsia="Times New Roman" w:hAnsi="Times New Roman" w:cs="Times New Roman"/>
                  <w:sz w:val="20"/>
                  <w:szCs w:val="20"/>
                </w:rPr>
                <w:t>,</w:t>
              </w:r>
            </w:ins>
            <w:ins w:id="55" w:author="Andrés González Santa Cruz" w:date="2021-01-16T12:04:00Z">
              <w:r w:rsidR="007228C4">
                <w:rPr>
                  <w:rFonts w:ascii="Times New Roman" w:eastAsia="Times New Roman" w:hAnsi="Times New Roman" w:cs="Times New Roman"/>
                  <w:sz w:val="20"/>
                  <w:szCs w:val="20"/>
                </w:rPr>
                <w:t xml:space="preserve"> and arson</w:t>
              </w:r>
            </w:ins>
            <w:r>
              <w:rPr>
                <w:rFonts w:ascii="Times New Roman" w:eastAsia="Times New Roman" w:hAnsi="Times New Roman" w:cs="Times New Roman"/>
                <w:sz w:val="20"/>
                <w:szCs w:val="20"/>
              </w:rPr>
              <w:t>.</w:t>
            </w:r>
            <w:ins w:id="56" w:author="Andrés González Santa Cruz" w:date="2021-01-16T12:06:00Z">
              <w:r w:rsidR="007228C4">
                <w:rPr>
                  <w:rFonts w:ascii="Times New Roman" w:eastAsia="Times New Roman" w:hAnsi="Times New Roman" w:cs="Times New Roman"/>
                  <w:sz w:val="20"/>
                  <w:szCs w:val="20"/>
                </w:rPr>
                <w:t xml:space="preserve"> </w:t>
              </w:r>
            </w:ins>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&lt;EndNote&gt;&lt;Cite&gt;&lt;Author&gt;Lara&lt;/Author&gt;&lt;Year&gt;2019, October 20&lt;/Year&gt;&lt;RecNum&gt;60&lt;/RecNum&gt;&lt;DisplayText&gt;(6)&lt;/DisplayText&gt;&lt;record&gt;&lt;rec-number&gt;60&lt;/rec-number&gt;&lt;foreign-keys&gt;&lt;key app="EN" db-id="29zseaxacpxtd5esttl5ptxbp9ffvfp00vav" timestamp="1610809728"&gt;60&lt;/key&gt;&lt;/foreign-keys&gt;&lt;ref-type name="Web Page"&gt;12&lt;/ref-type&gt;&lt;contributors&gt;&lt;authors&gt;&lt;author&gt;Lara, E.&lt;/author&gt;&lt;/authors&gt;&lt;/contributors&gt;&lt;titles&gt;&lt;title&gt;Chile crisis: 7 dead, curfew imposed in 14 cities as Government tries to face riots, looting, arson&lt;/title&gt;&lt;/titles&gt;&lt;number&gt;2021, January 16&lt;/number&gt;&lt;dates&gt;&lt;year&gt;2019, October 20&lt;/year&gt;&lt;/dates&gt;&lt;publisher&gt;Bío-Bío Chile&lt;/publisher&gt;&lt;urls&gt;&lt;related-urls&gt;&lt;url&gt;https://www.biobiochile.cl/noticias/biobiochile-english/english-chile/2019/10/20/chile-crisis-7-dead-curfew-imposed-in-14-cities-as-government-tries-to-face-riots-looting-arson.shtml&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(6)</w:t>
            </w:r>
            <w:r>
              <w:rPr>
                <w:rFonts w:ascii="Times New Roman" w:eastAsia="Times New Roman" w:hAnsi="Times New Roman" w:cs="Times New Roman"/>
                <w:sz w:val="20"/>
                <w:szCs w:val="20"/>
              </w:rPr>
              <w:fldChar w:fldCharType="end"/>
            </w:r>
          </w:p>
        </w:tc>
      </w:tr>
      <w:tr w:rsidR="00B0100C" w14:paraId="5FFE0801" w14:textId="77777777" w:rsidTr="00B0100C">
        <w:trPr>
          <w:trHeight w:val="20"/>
        </w:trPr>
        <w:tc>
          <w:tcPr>
            <w:tcW w:w="1610" w:type="dxa"/>
            <w:tcMar>
              <w:top w:w="100" w:type="dxa"/>
              <w:left w:w="80" w:type="dxa"/>
              <w:bottom w:w="100" w:type="dxa"/>
              <w:right w:w="80" w:type="dxa"/>
            </w:tcMar>
          </w:tcPr>
          <w:p w14:paraId="60920CAE"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20-Oct-2019</w:t>
            </w:r>
          </w:p>
        </w:tc>
        <w:tc>
          <w:tcPr>
            <w:tcW w:w="7097" w:type="dxa"/>
            <w:tcMar>
              <w:top w:w="100" w:type="dxa"/>
              <w:left w:w="80" w:type="dxa"/>
              <w:bottom w:w="100" w:type="dxa"/>
              <w:right w:w="80" w:type="dxa"/>
            </w:tcMar>
          </w:tcPr>
          <w:p w14:paraId="5DFD5D6E" w14:textId="69351B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extends the State of Emergency to six major cities. President Sebastián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states that </w:t>
            </w:r>
            <w:ins w:id="57" w:author="Andrés González Santa Cruz" w:date="2021-01-16T12:32:00Z">
              <w:r w:rsidR="009A2ED0">
                <w:rPr>
                  <w:rFonts w:ascii="Times New Roman" w:eastAsia="Times New Roman" w:hAnsi="Times New Roman" w:cs="Times New Roman"/>
                  <w:sz w:val="20"/>
                  <w:szCs w:val="20"/>
                </w:rPr>
                <w:t>“</w:t>
              </w:r>
              <w:r w:rsidR="009A2ED0" w:rsidRPr="009A2ED0">
                <w:rPr>
                  <w:rFonts w:ascii="Times New Roman" w:eastAsia="Times New Roman" w:hAnsi="Times New Roman" w:cs="Times New Roman"/>
                  <w:sz w:val="20"/>
                  <w:szCs w:val="20"/>
                </w:rPr>
                <w:t>We are at war against a powerful enemy, willing to use violence with no limits”</w:t>
              </w:r>
            </w:ins>
            <w:del w:id="58" w:author="Andrés González Santa Cruz" w:date="2021-01-16T12:31:00Z">
              <w:r w:rsidDel="009A2ED0">
                <w:rPr>
                  <w:rFonts w:ascii="Times New Roman" w:eastAsia="Times New Roman" w:hAnsi="Times New Roman" w:cs="Times New Roman"/>
                  <w:sz w:val="20"/>
                  <w:szCs w:val="20"/>
                </w:rPr>
                <w:delText xml:space="preserve">we are "at war against a powerful enemy", </w:delText>
              </w:r>
            </w:del>
            <w:del w:id="59" w:author="Andrés González Santa Cruz" w:date="2021-01-16T12:32:00Z">
              <w:r w:rsidDel="009A2ED0">
                <w:rPr>
                  <w:rFonts w:ascii="Times New Roman" w:eastAsia="Times New Roman" w:hAnsi="Times New Roman" w:cs="Times New Roman"/>
                  <w:sz w:val="20"/>
                  <w:szCs w:val="20"/>
                </w:rPr>
                <w:delText>causing public outrage.</w:delText>
              </w:r>
            </w:del>
            <w:ins w:id="60" w:author="Andrés González Santa Cruz" w:date="2021-01-16T12:33:00Z">
              <w:r w:rsidR="009A2ED0">
                <w:rPr>
                  <w:rFonts w:ascii="Times New Roman" w:eastAsia="Times New Roman" w:hAnsi="Times New Roman" w:cs="Times New Roman"/>
                  <w:sz w:val="20"/>
                  <w:szCs w:val="20"/>
                </w:rPr>
                <w:t xml:space="preserve"> </w:t>
              </w:r>
            </w:ins>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&lt;EndNote&gt;&lt;Cite&gt;&lt;Author&gt;Krygier&lt;/Author&gt;&lt;Year&gt;2019, October 21&lt;/Year&gt;&lt;RecNum&gt;62&lt;/RecNum&gt;&lt;DisplayText&gt;(7)&lt;/DisplayText&gt;&lt;record&gt;&lt;rec-number&gt;62&lt;/rec-number&gt;&lt;foreign-keys&gt;&lt;key app="EN" db-id="29zseaxacpxtd5esttl5ptxbp9ffvfp00vav" timestamp="1610811349"&gt;62&lt;/key&gt;&lt;/foreign-keys&gt;&lt;ref-type name="Web Page"&gt;12&lt;/ref-type&gt;&lt;contributors&gt;&lt;authors&gt;&lt;author&gt;Krygier, R.&lt;/author&gt;&lt;author&gt;Bartlett, J.&lt;/author&gt;&lt;/authors&gt;&lt;/contributors&gt;&lt;titles&gt;&lt;title&gt;Chile is the latest Latin American country to erupt in violent protest. Here’s why.&lt;/title&gt;&lt;/titles&gt;&lt;number&gt;2021, January 15&lt;/number&gt;&lt;dates&gt;&lt;year&gt;2019, October 21&lt;/year&gt;&lt;/dates&gt;&lt;publisher&gt;The Washington Post&lt;/publisher&gt;&lt;urls&gt;&lt;related-urls&gt;&lt;url&gt;https://www.washingtonpost.com/world/the_americas/chile-is-the-latest-latin-american-country-to-erupt-in-violent-protest-heres-why/2019/10/21/6331d278-f382-11e9-b2d2-1f37c9d82dbb_story.html&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(7)</w:t>
            </w:r>
            <w:r>
              <w:rPr>
                <w:rFonts w:ascii="Times New Roman" w:eastAsia="Times New Roman" w:hAnsi="Times New Roman" w:cs="Times New Roman"/>
                <w:sz w:val="20"/>
                <w:szCs w:val="20"/>
              </w:rPr>
              <w:fldChar w:fldCharType="end"/>
            </w:r>
          </w:p>
          <w:p w14:paraId="5BF62637" w14:textId="18B49160"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color w:val="222222"/>
                <w:sz w:val="20"/>
                <w:szCs w:val="20"/>
              </w:rPr>
            </w:pPr>
            <w:r>
              <w:rPr>
                <w:rFonts w:ascii="Times New Roman" w:eastAsia="Times New Roman" w:hAnsi="Times New Roman" w:cs="Times New Roman"/>
                <w:sz w:val="20"/>
                <w:szCs w:val="20"/>
              </w:rPr>
              <w:t xml:space="preserve">The </w:t>
            </w:r>
            <w:del w:id="61" w:author="Andrés González Santa Cruz" w:date="2021-01-16T14:19:00Z">
              <w:r w:rsidDel="00084595">
                <w:rPr>
                  <w:rFonts w:ascii="Times New Roman" w:eastAsia="Times New Roman" w:hAnsi="Times New Roman" w:cs="Times New Roman"/>
                  <w:sz w:val="20"/>
                  <w:szCs w:val="20"/>
                </w:rPr>
                <w:delText xml:space="preserve">army </w:delText>
              </w:r>
            </w:del>
            <w:ins w:id="62" w:author="Andrés González Santa Cruz" w:date="2021-01-16T14:19:00Z">
              <w:r w:rsidR="00084595">
                <w:rPr>
                  <w:rFonts w:ascii="Times New Roman" w:eastAsia="Times New Roman" w:hAnsi="Times New Roman" w:cs="Times New Roman"/>
                  <w:sz w:val="20"/>
                  <w:szCs w:val="20"/>
                </w:rPr>
                <w:t xml:space="preserve">general in command </w:t>
              </w:r>
            </w:ins>
            <w:r>
              <w:rPr>
                <w:rFonts w:ascii="Times New Roman" w:eastAsia="Times New Roman" w:hAnsi="Times New Roman" w:cs="Times New Roman"/>
                <w:sz w:val="20"/>
                <w:szCs w:val="20"/>
              </w:rPr>
              <w:t xml:space="preserve">declares a curfew from 7 pm to 6 am in Santiago </w:t>
            </w:r>
            <w:r>
              <w:rPr>
                <w:rFonts w:ascii="Times New Roman" w:eastAsia="Times New Roman" w:hAnsi="Times New Roman" w:cs="Times New Roman"/>
                <w:color w:val="222222"/>
                <w:sz w:val="20"/>
                <w:szCs w:val="20"/>
              </w:rPr>
              <w:t>and the regions of Valparaíso, Biobío and Coquimbo.</w:t>
            </w:r>
            <w:r>
              <w:rPr>
                <w:rFonts w:ascii="Times New Roman" w:eastAsia="Times New Roman" w:hAnsi="Times New Roman" w:cs="Times New Roman"/>
                <w:color w:val="222222"/>
                <w:sz w:val="20"/>
                <w:szCs w:val="20"/>
              </w:rPr>
              <w:fldChar w:fldCharType="begin"/>
            </w:r>
            <w:r w:rsidR="009A2ED0">
              <w:rPr>
                <w:rFonts w:ascii="Times New Roman" w:eastAsia="Times New Roman" w:hAnsi="Times New Roman" w:cs="Times New Roman"/>
                <w:color w:val="222222"/>
                <w:sz w:val="20"/>
                <w:szCs w:val="20"/>
              </w:rPr>
              <w:instrText xml:space="preserve"> ADDIN EN.CITE &lt;EndNote&gt;&lt;Cite&gt;&lt;Author&gt;Reuters&lt;/Author&gt;&lt;Year&gt;2019&lt;/Year&gt;&lt;RecNum&gt;375&lt;/RecNum&gt;&lt;DisplayText&gt;(8)&lt;/DisplayText&gt;&lt;record&gt;&lt;rec-number&gt;375&lt;/rec-number&gt;&lt;foreign-keys&gt;&lt;key app="EN" db-id="vwtp020e6r2tvfe9tpaxf9fierrzrtfvt52z" timestamp="1579595163"&gt;375&lt;/key&gt;&lt;/foreign-keys&gt;&lt;ref-type name="Electronic Article"&gt;43&lt;/ref-type&gt;&lt;contributors&gt;&lt;authors&gt;&lt;author&gt;Reuters,&lt;/author&gt;&lt;/authors&gt;&lt;/contributors&gt;&lt;titles&gt;&lt;title&gt;Chilean state of emergency extended around country after deadly riots&lt;/title&gt;&lt;secondary-title&gt;France 24&lt;/secondary-title&gt;&lt;/titles&gt;&lt;periodical&gt;&lt;full-title&gt;France 24&lt;/full-title&gt;&lt;/periodical&gt;&lt;dates&gt;&lt;year&gt;2019&lt;/year&gt;&lt;pub-dates&gt;&lt;date&gt;Jan 21, 2020&lt;/date&gt;&lt;/pub-dates&gt;&lt;/dates&gt;&lt;urls&gt;&lt;related-urls&gt;&lt;url&gt;https://www.france24.com/en/20191021-chile-extends-state-of-emergency-around-country-after-deadly-riots-1&lt;/url&gt;&lt;/related-urls&gt;&lt;/urls&gt;&lt;/record&gt;&lt;/Cite&gt;&lt;/EndNote&gt;</w:instrText>
            </w:r>
            <w:r>
              <w:rPr>
                <w:rFonts w:ascii="Times New Roman" w:eastAsia="Times New Roman" w:hAnsi="Times New Roman" w:cs="Times New Roman"/>
                <w:color w:val="222222"/>
                <w:sz w:val="20"/>
                <w:szCs w:val="20"/>
              </w:rPr>
              <w:fldChar w:fldCharType="separate"/>
            </w:r>
            <w:r w:rsidR="009A2ED0">
              <w:rPr>
                <w:rFonts w:ascii="Times New Roman" w:eastAsia="Times New Roman" w:hAnsi="Times New Roman" w:cs="Times New Roman"/>
                <w:noProof/>
                <w:color w:val="222222"/>
                <w:sz w:val="20"/>
                <w:szCs w:val="20"/>
              </w:rPr>
              <w:t>(8)</w:t>
            </w:r>
            <w:r>
              <w:rPr>
                <w:rFonts w:ascii="Times New Roman" w:eastAsia="Times New Roman" w:hAnsi="Times New Roman" w:cs="Times New Roman"/>
                <w:color w:val="222222"/>
                <w:sz w:val="20"/>
                <w:szCs w:val="20"/>
              </w:rPr>
              <w:fldChar w:fldCharType="end"/>
            </w:r>
            <w:r>
              <w:rPr>
                <w:rFonts w:ascii="Times New Roman" w:eastAsia="Times New Roman" w:hAnsi="Times New Roman" w:cs="Times New Roman"/>
                <w:color w:val="222222"/>
                <w:sz w:val="20"/>
                <w:szCs w:val="20"/>
              </w:rPr>
              <w:t xml:space="preserve"> </w:t>
            </w:r>
          </w:p>
          <w:p w14:paraId="0D250358" w14:textId="0788DD0D"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Institute of Human Rights reports violence, torture and degrading treatment.</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&lt;EndNote&gt;&lt;Cite&gt;&lt;Author&gt;T13&lt;/Author&gt;&lt;Year&gt;2019&lt;/Year&gt;&lt;RecNum&gt;376&lt;/RecNum&gt;&lt;DisplayText&gt;(9)&lt;/DisplayText&gt;&lt;record&gt;&lt;rec-number&gt;376&lt;/rec-number&gt;&lt;foreign-keys&gt;&lt;key app="EN" db-id="vwtp020e6r2tvfe9tpaxf9fierrzrtfvt52z" timestamp="1579595444"&gt;376&lt;/key&gt;&lt;/foreign-keys&gt;&lt;ref-type name="Electronic Article"&gt;43&lt;/ref-type&gt;&lt;contributors&gt;&lt;authors&gt;&lt;author&gt;T13&lt;/author&gt;&lt;/authors&gt;&lt;/contributors&gt;&lt;titles&gt;&lt;title&gt;INDH anuncia querellas por &amp;quot;violencia policial&amp;quot; y denuncia casos de desnudamientos&lt;/title&gt;&lt;/titles&gt;&lt;dates&gt;&lt;year&gt;2019&lt;/year&gt;&lt;pub-dates&gt;&lt;date&gt;Jan 21, 2020&lt;/date&gt;&lt;/pub-dates&gt;&lt;/dates&gt;&lt;urls&gt;&lt;related-urls&gt;&lt;url&gt;https://www.t13.cl/noticia/nacional/indh-anuncia-querellas-violencia-policial-y-denuncia-caso-desnudamientos&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(9)</w:t>
            </w:r>
            <w:r>
              <w:rPr>
                <w:rFonts w:ascii="Times New Roman" w:eastAsia="Times New Roman" w:hAnsi="Times New Roman" w:cs="Times New Roman"/>
                <w:sz w:val="20"/>
                <w:szCs w:val="20"/>
              </w:rPr>
              <w:fldChar w:fldCharType="end"/>
            </w:r>
          </w:p>
        </w:tc>
      </w:tr>
      <w:tr w:rsidR="00B0100C" w14:paraId="3AB6E487" w14:textId="77777777" w:rsidTr="00B0100C">
        <w:trPr>
          <w:trHeight w:val="20"/>
        </w:trPr>
        <w:tc>
          <w:tcPr>
            <w:tcW w:w="1610" w:type="dxa"/>
            <w:tcMar>
              <w:top w:w="100" w:type="dxa"/>
              <w:left w:w="80" w:type="dxa"/>
              <w:bottom w:w="100" w:type="dxa"/>
              <w:right w:w="80" w:type="dxa"/>
            </w:tcMar>
          </w:tcPr>
          <w:p w14:paraId="2F8601AE"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21-Oct-2019</w:t>
            </w:r>
          </w:p>
        </w:tc>
        <w:tc>
          <w:tcPr>
            <w:tcW w:w="7097" w:type="dxa"/>
            <w:shd w:val="clear" w:color="auto" w:fill="FFFFFF"/>
            <w:tcMar>
              <w:top w:w="100" w:type="dxa"/>
              <w:left w:w="80" w:type="dxa"/>
              <w:bottom w:w="100" w:type="dxa"/>
              <w:right w:w="80" w:type="dxa"/>
            </w:tcMar>
          </w:tcPr>
          <w:p w14:paraId="42FB3898" w14:textId="329B3CCF"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del w:id="63" w:author="Andrés González Santa Cruz" w:date="2021-01-16T14:18:00Z">
              <w:r w:rsidDel="00084595">
                <w:rPr>
                  <w:rFonts w:ascii="Times New Roman" w:eastAsia="Times New Roman" w:hAnsi="Times New Roman" w:cs="Times New Roman"/>
                  <w:sz w:val="20"/>
                  <w:szCs w:val="20"/>
                </w:rPr>
                <w:delText xml:space="preserve">Massive </w:delText>
              </w:r>
            </w:del>
            <w:ins w:id="64" w:author="Andrés González Santa Cruz" w:date="2021-01-16T14:18:00Z">
              <w:r w:rsidR="00084595">
                <w:rPr>
                  <w:rFonts w:ascii="Times New Roman" w:eastAsia="Times New Roman" w:hAnsi="Times New Roman" w:cs="Times New Roman"/>
                  <w:sz w:val="20"/>
                  <w:szCs w:val="20"/>
                </w:rPr>
                <w:t xml:space="preserve">Large </w:t>
              </w:r>
            </w:ins>
            <w:r>
              <w:rPr>
                <w:rFonts w:ascii="Times New Roman" w:eastAsia="Times New Roman" w:hAnsi="Times New Roman" w:cs="Times New Roman"/>
                <w:sz w:val="20"/>
                <w:szCs w:val="20"/>
              </w:rPr>
              <w:t>demonstrations throughout the country.</w:t>
            </w:r>
          </w:p>
        </w:tc>
      </w:tr>
      <w:tr w:rsidR="00B0100C" w14:paraId="3165EF87" w14:textId="77777777" w:rsidTr="00B0100C">
        <w:trPr>
          <w:trHeight w:val="20"/>
        </w:trPr>
        <w:tc>
          <w:tcPr>
            <w:tcW w:w="1610" w:type="dxa"/>
            <w:tcMar>
              <w:top w:w="100" w:type="dxa"/>
              <w:left w:w="80" w:type="dxa"/>
              <w:bottom w:w="100" w:type="dxa"/>
              <w:right w:w="80" w:type="dxa"/>
            </w:tcMar>
          </w:tcPr>
          <w:p w14:paraId="1569E98F"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22-Oct-2019</w:t>
            </w:r>
          </w:p>
        </w:tc>
        <w:tc>
          <w:tcPr>
            <w:tcW w:w="7097" w:type="dxa"/>
            <w:tcMar>
              <w:top w:w="100" w:type="dxa"/>
              <w:left w:w="80" w:type="dxa"/>
              <w:bottom w:w="100" w:type="dxa"/>
              <w:right w:w="80" w:type="dxa"/>
            </w:tcMar>
          </w:tcPr>
          <w:p w14:paraId="1B31D69D"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right="102" w:hanging="44"/>
              <w:jc w:val="both"/>
              <w:rPr>
                <w:rFonts w:ascii="Times New Roman" w:eastAsia="Times New Roman" w:hAnsi="Times New Roman" w:cs="Times New Roman"/>
                <w:sz w:val="20"/>
                <w:szCs w:val="20"/>
              </w:rPr>
            </w:pPr>
            <w:del w:id="65" w:author="Andrés González Santa Cruz" w:date="2021-01-16T11:32:00Z">
              <w:r w:rsidDel="007228C4">
                <w:rPr>
                  <w:rFonts w:ascii="Times New Roman" w:eastAsia="Times New Roman" w:hAnsi="Times New Roman" w:cs="Times New Roman"/>
                  <w:sz w:val="20"/>
                  <w:szCs w:val="20"/>
                </w:rPr>
                <w:delText xml:space="preserve">   </w:delText>
              </w:r>
            </w:del>
            <w:r>
              <w:rPr>
                <w:rFonts w:ascii="Times New Roman" w:eastAsia="Times New Roman" w:hAnsi="Times New Roman" w:cs="Times New Roman"/>
                <w:sz w:val="20"/>
                <w:szCs w:val="20"/>
              </w:rPr>
              <w:t>Massive demonstrations throughout the country.</w:t>
            </w:r>
          </w:p>
          <w:p w14:paraId="6202F955" w14:textId="1909EBDF"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State Prosecutor </w:t>
            </w:r>
            <w:del w:id="66" w:author="Andrés González Santa Cruz" w:date="2021-01-16T13:17:00Z">
              <w:r w:rsidDel="009A2ED0">
                <w:rPr>
                  <w:rFonts w:ascii="Times New Roman" w:eastAsia="Times New Roman" w:hAnsi="Times New Roman" w:cs="Times New Roman"/>
                  <w:sz w:val="20"/>
                  <w:szCs w:val="20"/>
                </w:rPr>
                <w:delText xml:space="preserve">declares </w:delText>
              </w:r>
            </w:del>
            <w:ins w:id="67" w:author="Andrés González Santa Cruz" w:date="2021-01-16T13:19:00Z">
              <w:r w:rsidR="009A2ED0">
                <w:rPr>
                  <w:rFonts w:ascii="Times New Roman" w:eastAsia="Times New Roman" w:hAnsi="Times New Roman" w:cs="Times New Roman"/>
                  <w:sz w:val="20"/>
                  <w:szCs w:val="20"/>
                </w:rPr>
                <w:t>reported</w:t>
              </w:r>
            </w:ins>
            <w:ins w:id="68" w:author="Andrés González Santa Cruz" w:date="2021-01-16T13:17:00Z">
              <w:r w:rsidR="009A2ED0">
                <w:rPr>
                  <w:rFonts w:ascii="Times New Roman" w:eastAsia="Times New Roman" w:hAnsi="Times New Roman" w:cs="Times New Roman"/>
                  <w:sz w:val="20"/>
                  <w:szCs w:val="20"/>
                </w:rPr>
                <w:t xml:space="preserve"> the deaths of </w:t>
              </w:r>
            </w:ins>
            <w:del w:id="69" w:author="Andrés González Santa Cruz" w:date="2021-01-16T13:19:00Z">
              <w:r w:rsidDel="009A2ED0">
                <w:rPr>
                  <w:rFonts w:ascii="Times New Roman" w:eastAsia="Times New Roman" w:hAnsi="Times New Roman" w:cs="Times New Roman"/>
                  <w:sz w:val="20"/>
                  <w:szCs w:val="20"/>
                </w:rPr>
                <w:delText xml:space="preserve">that </w:delText>
              </w:r>
            </w:del>
            <w:r>
              <w:rPr>
                <w:rFonts w:ascii="Times New Roman" w:eastAsia="Times New Roman" w:hAnsi="Times New Roman" w:cs="Times New Roman"/>
                <w:sz w:val="20"/>
                <w:szCs w:val="20"/>
              </w:rPr>
              <w:t xml:space="preserve">15 people </w:t>
            </w:r>
            <w:del w:id="70" w:author="Andrés González Santa Cruz" w:date="2021-01-16T16:42:00Z">
              <w:r w:rsidDel="00084595">
                <w:rPr>
                  <w:rFonts w:ascii="Times New Roman" w:eastAsia="Times New Roman" w:hAnsi="Times New Roman" w:cs="Times New Roman"/>
                  <w:sz w:val="20"/>
                  <w:szCs w:val="20"/>
                </w:rPr>
                <w:delText xml:space="preserve">have died </w:delText>
              </w:r>
            </w:del>
            <w:r>
              <w:rPr>
                <w:rFonts w:ascii="Times New Roman" w:eastAsia="Times New Roman" w:hAnsi="Times New Roman" w:cs="Times New Roman"/>
                <w:sz w:val="20"/>
                <w:szCs w:val="20"/>
              </w:rPr>
              <w:t>since the beginning of the State of Emergency</w:t>
            </w:r>
            <w:del w:id="71" w:author="Andrés González Santa Cruz" w:date="2021-01-16T13:11:00Z">
              <w:r w:rsidDel="009A2ED0">
                <w:rPr>
                  <w:rFonts w:ascii="Times New Roman" w:eastAsia="Times New Roman" w:hAnsi="Times New Roman" w:cs="Times New Roman"/>
                  <w:sz w:val="20"/>
                  <w:szCs w:val="20"/>
                </w:rPr>
                <w:delText>.</w:delText>
              </w:r>
              <w:r w:rsidDel="009A2ED0">
                <w:rPr>
                  <w:rFonts w:ascii="Times New Roman" w:eastAsia="Times New Roman" w:hAnsi="Times New Roman" w:cs="Times New Roman"/>
                  <w:sz w:val="20"/>
                  <w:szCs w:val="20"/>
                </w:rPr>
                <w:fldChar w:fldCharType="begin"/>
              </w:r>
            </w:del>
            <w:r w:rsidR="009A2ED0">
              <w:rPr>
                <w:rFonts w:ascii="Times New Roman" w:eastAsia="Times New Roman" w:hAnsi="Times New Roman" w:cs="Times New Roman"/>
                <w:sz w:val="20"/>
                <w:szCs w:val="20"/>
              </w:rPr>
              <w:instrText xml:space="preserve"> ADDIN EN.CITE &lt;EndNote&gt;&lt;Cite&gt;&lt;Author&gt;Bonnefoy&lt;/Author&gt;&lt;Year&gt;2019&lt;/Year&gt;&lt;RecNum&gt;377&lt;/RecNum&gt;&lt;DisplayText&gt;(10)&lt;/DisplayText&gt;&lt;record&gt;&lt;rec-number&gt;377&lt;/rec-number&gt;&lt;foreign-keys&gt;&lt;key app="EN" db-id="vwtp020e6r2tvfe9tpaxf9fierrzrtfvt52z" timestamp="1579595631"&gt;377&lt;/key&gt;&lt;/foreign-keys&gt;&lt;ref-type name="Electronic Article"&gt;43&lt;/ref-type&gt;&lt;contributors&gt;&lt;authors&gt;&lt;author&gt;Bonnefoy, P.&lt;/author&gt;&lt;author&gt;Krauss, C.&lt;/author&gt;&lt;/authors&gt;&lt;/contributors&gt;&lt;titles&gt;&lt;title&gt;Chile Unrest Spreads, With 15 Deaths Reported in Violence&lt;/title&gt;&lt;/titles&gt;&lt;dates&gt;&lt;year&gt;2019&lt;/year&gt;&lt;pub-dates&gt;&lt;date&gt;Jan 21, 2020&lt;/date&gt;&lt;/pub-dates&gt;&lt;/dates&gt;&lt;urls&gt;&lt;related-urls&gt;&lt;url&gt;https://www.nytimes.com/2019/10/20/world/americas/chile-protests-riots.html&lt;/url&gt;&lt;/related-urls&gt;&lt;/urls&gt;&lt;/record&gt;&lt;/Cite&gt;&lt;/EndNote&gt;</w:instrText>
            </w:r>
            <w:del w:id="72" w:author="Andrés González Santa Cruz" w:date="2021-01-16T13:11:00Z">
              <w:r w:rsidDel="009A2ED0">
                <w:rPr>
                  <w:rFonts w:ascii="Times New Roman" w:eastAsia="Times New Roman" w:hAnsi="Times New Roman" w:cs="Times New Roman"/>
                  <w:sz w:val="20"/>
                  <w:szCs w:val="20"/>
                </w:rPr>
                <w:fldChar w:fldCharType="separate"/>
              </w:r>
            </w:del>
            <w:r w:rsidR="009A2ED0">
              <w:rPr>
                <w:rFonts w:ascii="Times New Roman" w:eastAsia="Times New Roman" w:hAnsi="Times New Roman" w:cs="Times New Roman"/>
                <w:noProof/>
                <w:sz w:val="20"/>
                <w:szCs w:val="20"/>
              </w:rPr>
              <w:t>(10)</w:t>
            </w:r>
            <w:del w:id="73" w:author="Andrés González Santa Cruz" w:date="2021-01-16T13:11:00Z">
              <w:r w:rsidDel="009A2ED0">
                <w:rPr>
                  <w:rFonts w:ascii="Times New Roman" w:eastAsia="Times New Roman" w:hAnsi="Times New Roman" w:cs="Times New Roman"/>
                  <w:sz w:val="20"/>
                  <w:szCs w:val="20"/>
                </w:rPr>
                <w:fldChar w:fldCharType="end"/>
              </w:r>
            </w:del>
          </w:p>
          <w:p w14:paraId="272429D7" w14:textId="0E5AFABC"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Sebastian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w:t>
            </w:r>
            <w:del w:id="74" w:author="Andrés González Santa Cruz" w:date="2021-01-16T13:25:00Z">
              <w:r w:rsidDel="009A2ED0">
                <w:rPr>
                  <w:rFonts w:ascii="Times New Roman" w:eastAsia="Times New Roman" w:hAnsi="Times New Roman" w:cs="Times New Roman"/>
                  <w:sz w:val="20"/>
                  <w:szCs w:val="20"/>
                </w:rPr>
                <w:delText xml:space="preserve">presents </w:delText>
              </w:r>
            </w:del>
            <w:ins w:id="75" w:author="Andrés González Santa Cruz" w:date="2021-01-16T13:25:00Z">
              <w:r w:rsidR="009A2ED0">
                <w:rPr>
                  <w:rFonts w:ascii="Times New Roman" w:eastAsia="Times New Roman" w:hAnsi="Times New Roman" w:cs="Times New Roman"/>
                  <w:sz w:val="20"/>
                  <w:szCs w:val="20"/>
                </w:rPr>
                <w:t>apologized</w:t>
              </w:r>
            </w:ins>
            <w:ins w:id="76" w:author="Andrés González Santa Cruz" w:date="2021-01-16T13:26:00Z">
              <w:r w:rsidR="009A2ED0">
                <w:rPr>
                  <w:rFonts w:ascii="Times New Roman" w:eastAsia="Times New Roman" w:hAnsi="Times New Roman" w:cs="Times New Roman"/>
                  <w:sz w:val="20"/>
                  <w:szCs w:val="20"/>
                </w:rPr>
                <w:t xml:space="preserve"> for</w:t>
              </w:r>
            </w:ins>
            <w:ins w:id="77" w:author="Andrés González Santa Cruz" w:date="2021-01-16T13:25:00Z">
              <w:r w:rsidR="009A2ED0">
                <w:rPr>
                  <w:rFonts w:ascii="Times New Roman" w:eastAsia="Times New Roman" w:hAnsi="Times New Roman" w:cs="Times New Roman"/>
                  <w:sz w:val="20"/>
                  <w:szCs w:val="20"/>
                </w:rPr>
                <w:t xml:space="preserve"> </w:t>
              </w:r>
            </w:ins>
            <w:proofErr w:type="spellStart"/>
            <w:ins w:id="78" w:author="Andrés González Santa Cruz" w:date="2021-01-16T13:27:00Z">
              <w:r w:rsidR="009A2ED0">
                <w:rPr>
                  <w:rFonts w:ascii="Times New Roman" w:eastAsia="Times New Roman" w:hAnsi="Times New Roman" w:cs="Times New Roman"/>
                  <w:sz w:val="20"/>
                  <w:szCs w:val="20"/>
                </w:rPr>
                <w:t>failng</w:t>
              </w:r>
              <w:proofErr w:type="spellEnd"/>
              <w:r w:rsidR="009A2ED0">
                <w:rPr>
                  <w:rFonts w:ascii="Times New Roman" w:eastAsia="Times New Roman" w:hAnsi="Times New Roman" w:cs="Times New Roman"/>
                  <w:sz w:val="20"/>
                  <w:szCs w:val="20"/>
                </w:rPr>
                <w:t xml:space="preserve"> to </w:t>
              </w:r>
            </w:ins>
            <w:ins w:id="79" w:author="Andrés González Santa Cruz" w:date="2021-01-16T13:28:00Z">
              <w:r w:rsidR="009A2ED0">
                <w:rPr>
                  <w:rFonts w:ascii="Times New Roman" w:eastAsia="Times New Roman" w:hAnsi="Times New Roman" w:cs="Times New Roman"/>
                  <w:sz w:val="20"/>
                  <w:szCs w:val="20"/>
                </w:rPr>
                <w:t xml:space="preserve">foreseen discontent, and </w:t>
              </w:r>
            </w:ins>
            <w:ins w:id="80" w:author="Andrés González Santa Cruz" w:date="2021-01-16T13:29:00Z">
              <w:r w:rsidR="009A2ED0" w:rsidRPr="009A2ED0">
                <w:rPr>
                  <w:rFonts w:ascii="Times New Roman" w:eastAsia="Times New Roman" w:hAnsi="Times New Roman" w:cs="Times New Roman"/>
                  <w:sz w:val="20"/>
                  <w:szCs w:val="20"/>
                </w:rPr>
                <w:t>announces a series of</w:t>
              </w:r>
            </w:ins>
            <w:del w:id="81" w:author="Andrés González Santa Cruz" w:date="2021-01-16T13:29:00Z">
              <w:r w:rsidDel="009A2ED0">
                <w:rPr>
                  <w:rFonts w:ascii="Times New Roman" w:eastAsia="Times New Roman" w:hAnsi="Times New Roman" w:cs="Times New Roman"/>
                  <w:sz w:val="20"/>
                  <w:szCs w:val="20"/>
                </w:rPr>
                <w:delText>a</w:delText>
              </w:r>
            </w:del>
            <w:r>
              <w:rPr>
                <w:rFonts w:ascii="Times New Roman" w:eastAsia="Times New Roman" w:hAnsi="Times New Roman" w:cs="Times New Roman"/>
                <w:sz w:val="20"/>
                <w:szCs w:val="20"/>
              </w:rPr>
              <w:t xml:space="preserve"> social reforms package to face civil unrest.</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&lt;EndNote&gt;&lt;Cite&gt;&lt;Author&gt;Chesterman&lt;/Author&gt;&lt;Year&gt;2019, October 23&lt;/Year&gt;&lt;RecNum&gt;63&lt;/RecNum&gt;&lt;DisplayText&gt;(11)&lt;/DisplayText&gt;&lt;record&gt;&lt;rec-number&gt;63&lt;/rec-number&gt;&lt;foreign-keys&gt;&lt;key app="EN" db-id="29zseaxacpxtd5esttl5ptxbp9ffvfp00vav" timestamp="1610813645"&gt;63&lt;/key&gt;&lt;/foreign-keys&gt;&lt;ref-type name="Web Page"&gt;12&lt;/ref-type&gt;&lt;contributors&gt;&lt;authors&gt;&lt;author&gt;Chesterman, B.&lt;/author&gt;&lt;/authors&gt;&lt;/contributors&gt;&lt;titles&gt;&lt;title&gt;Chile president announces social measures to stem street violence&lt;/title&gt;&lt;/titles&gt;&lt;dates&gt;&lt;year&gt;2019, October 23&lt;/year&gt;&lt;/dates&gt;&lt;publisher&gt;Yahoo News&lt;/publisher&gt;&lt;urls&gt;&lt;related-urls&gt;&lt;url&gt;https://sg.news.yahoo.com/chile-president-announces-social-measures-stem-street-violence-033315790.html&lt;/url&gt;&lt;/related-urls&gt;&lt;/urls&gt;&lt;custom2&gt;2021, January 14&lt;/custom2&gt;&lt;/record&gt;&lt;/Cite&gt;&lt;/EndNote&gt;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(11)</w:t>
            </w:r>
            <w:r>
              <w:rPr>
                <w:rFonts w:ascii="Times New Roman" w:eastAsia="Times New Roman" w:hAnsi="Times New Roman" w:cs="Times New Roman"/>
                <w:sz w:val="20"/>
                <w:szCs w:val="20"/>
              </w:rPr>
              <w:fldChar w:fldCharType="end"/>
            </w:r>
          </w:p>
        </w:tc>
      </w:tr>
      <w:tr w:rsidR="00B0100C" w14:paraId="71FAFEBC" w14:textId="77777777" w:rsidTr="00B0100C">
        <w:trPr>
          <w:trHeight w:val="20"/>
        </w:trPr>
        <w:tc>
          <w:tcPr>
            <w:tcW w:w="1610" w:type="dxa"/>
            <w:tcMar>
              <w:top w:w="100" w:type="dxa"/>
              <w:left w:w="80" w:type="dxa"/>
              <w:bottom w:w="100" w:type="dxa"/>
              <w:right w:w="80" w:type="dxa"/>
            </w:tcMar>
          </w:tcPr>
          <w:p w14:paraId="2EA2E064"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23-Oct-2019</w:t>
            </w:r>
          </w:p>
        </w:tc>
        <w:tc>
          <w:tcPr>
            <w:tcW w:w="7097" w:type="dxa"/>
            <w:tcMar>
              <w:top w:w="100" w:type="dxa"/>
              <w:left w:w="80" w:type="dxa"/>
              <w:bottom w:w="100" w:type="dxa"/>
              <w:right w:w="80" w:type="dxa"/>
            </w:tcMar>
          </w:tcPr>
          <w:p w14:paraId="398727B5" w14:textId="577BDDE4"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National strike called by trade unions and civil society organizations requesting the end of the State of Emergency and a new constitution.</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&lt;EndNote&gt;&lt;Cite&gt;&lt;Author&gt;Sherwood&lt;/Author&gt;&lt;Year&gt;2019&lt;/Year&gt;&lt;RecNum&gt;379&lt;/RecNum&gt;&lt;DisplayText&gt;(12)&lt;/DisplayText&gt;&lt;record&gt;&lt;rec-number&gt;379&lt;/rec-number&gt;&lt;foreign-keys&gt;&lt;key app="EN" db-id="vwtp020e6r2tvfe9tpaxf9fierrzrtfvt52z" timestamp="1579597248"&gt;379&lt;/key&gt;&lt;/foreign-keys&gt;&lt;ref-type name="Electronic Article"&gt;43&lt;/ref-type&gt;&lt;contributors&gt;&lt;authors&gt;&lt;author&gt;Sherwood, D&lt;/author&gt;&lt;author&gt;Ramos Miranda, N.&lt;/author&gt;&lt;/authors&gt;&lt;/contributors&gt;&lt;titles&gt;&lt;title&gt;Chile&amp;apos;s response to Piñera&amp;apos;s reforms: A strike and more protests&lt;/title&gt;&lt;secondary-title&gt;Reuters&lt;/secondary-title&gt;&lt;/titles&gt;&lt;periodical&gt;&lt;full-title&gt;Reuters&lt;/full-title&gt;&lt;/periodical&gt;&lt;dates&gt;&lt;year&gt;2019&lt;/year&gt;&lt;pub-dates&gt;&lt;date&gt;Jan 21, 2020&lt;/date&gt;&lt;/pub-dates&gt;&lt;/dates&gt;&lt;urls&gt;&lt;related-urls&gt;&lt;url&gt;https://www.reuters.com/article/us-chile-protests/chiles-response-to-pineras-reforms-a-strike-and-more-protests-idUSKBN1X21O0&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(12)</w:t>
            </w:r>
            <w:r>
              <w:rPr>
                <w:rFonts w:ascii="Times New Roman" w:eastAsia="Times New Roman" w:hAnsi="Times New Roman" w:cs="Times New Roman"/>
                <w:sz w:val="20"/>
                <w:szCs w:val="20"/>
              </w:rPr>
              <w:fldChar w:fldCharType="end"/>
            </w:r>
          </w:p>
          <w:p w14:paraId="110B1A42" w14:textId="3793DDF3"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Chilean Society of Ophthalmology sends a letter to the Chilean Ministry of Health warning about an increase in ocular trauma cases.</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&lt;EndNote&gt;&lt;Cite&gt;&lt;Author&gt;Abarca&lt;/Author&gt;&lt;Year&gt;2019&lt;/Year&gt;&lt;RecNum&gt;380&lt;/RecNum&gt;&lt;DisplayText&gt;(13)&lt;/DisplayText&gt;&lt;record&gt;&lt;rec-number&gt;380&lt;/rec-number&gt;&lt;foreign-keys&gt;&lt;key app="EN" db-id="vwtp020e6r2tvfe9tpaxf9fierrzrtfvt52z" timestamp="1579597506"&gt;380&lt;/key&gt;&lt;/foreign-keys&gt;&lt;ref-type name="Electronic Article"&gt;43&lt;/ref-type&gt;&lt;contributors&gt;&lt;authors&gt;&lt;author&gt;Abarca, V.&lt;/author&gt;&lt;/authors&gt;&lt;/contributors&gt;&lt;titles&gt;&lt;title&gt;Víctimas de trauma ocular tienen entre 12 a 62 años y 87% son hombres&lt;/title&gt;&lt;secondary-title&gt;Radio La Clave&lt;/secondary-title&gt;&lt;/titles&gt;&lt;periodical&gt;&lt;full-title&gt;Radio La Clave&lt;/full-title&gt;&lt;/periodical&gt;&lt;dates&gt;&lt;year&gt;2019&lt;/year&gt;&lt;pub-dates&gt;&lt;date&gt;Jan 21, 2020&lt;/date&gt;&lt;/pub-dates&gt;&lt;/dates&gt;&lt;urls&gt;&lt;related-urls&gt;&lt;url&gt;https://radiolaclave.cl/politica/victimas-de-trauma-ocular-tienen-entre-12-a-62-anos-y-87-son-hombres/&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(13)</w:t>
            </w:r>
            <w:r>
              <w:rPr>
                <w:rFonts w:ascii="Times New Roman" w:eastAsia="Times New Roman" w:hAnsi="Times New Roman" w:cs="Times New Roman"/>
                <w:sz w:val="20"/>
                <w:szCs w:val="20"/>
              </w:rPr>
              <w:fldChar w:fldCharType="end"/>
            </w:r>
          </w:p>
        </w:tc>
      </w:tr>
      <w:tr w:rsidR="00B0100C" w14:paraId="12751DBE" w14:textId="77777777" w:rsidTr="00B0100C">
        <w:trPr>
          <w:trHeight w:val="20"/>
        </w:trPr>
        <w:tc>
          <w:tcPr>
            <w:tcW w:w="1610" w:type="dxa"/>
            <w:tcMar>
              <w:top w:w="100" w:type="dxa"/>
              <w:left w:w="80" w:type="dxa"/>
              <w:bottom w:w="100" w:type="dxa"/>
              <w:right w:w="80" w:type="dxa"/>
            </w:tcMar>
          </w:tcPr>
          <w:p w14:paraId="450B6B4E"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commentRangeStart w:id="82"/>
            <w:r>
              <w:rPr>
                <w:rFonts w:ascii="Times New Roman" w:eastAsia="Times New Roman" w:hAnsi="Times New Roman" w:cs="Times New Roman"/>
                <w:sz w:val="20"/>
                <w:szCs w:val="20"/>
              </w:rPr>
              <w:t>24-Oct-2019</w:t>
            </w:r>
            <w:commentRangeEnd w:id="82"/>
            <w:r w:rsidR="00084595">
              <w:rPr>
                <w:rStyle w:val="Refdecomentario"/>
              </w:rPr>
              <w:commentReference w:id="82"/>
            </w:r>
          </w:p>
        </w:tc>
        <w:tc>
          <w:tcPr>
            <w:tcW w:w="7097" w:type="dxa"/>
            <w:tcMar>
              <w:top w:w="100" w:type="dxa"/>
              <w:left w:w="80" w:type="dxa"/>
              <w:bottom w:w="100" w:type="dxa"/>
              <w:right w:w="80" w:type="dxa"/>
            </w:tcMar>
          </w:tcPr>
          <w:p w14:paraId="622076A9" w14:textId="17118334"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National strike continues with massive demonstrations.</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&lt;EndNote&gt;&lt;Cite&gt;&lt;Author&gt;Deutsche Welle&lt;/Author&gt;&lt;Year&gt;2019&lt;/Year&gt;&lt;RecNum&gt;381&lt;/RecNum&gt;&lt;DisplayText&gt;(14)&lt;/DisplayText&gt;&lt;record&gt;&lt;rec-number&gt;381&lt;/rec-number&gt;&lt;foreign-keys&gt;&lt;key app="EN" db-id="vwtp020e6r2tvfe9tpaxf9fierrzrtfvt52z" timestamp="1579597566"&gt;381&lt;/key&gt;&lt;/foreign-keys&gt;&lt;ref-type name="Electronic Article"&gt;43&lt;/ref-type&gt;&lt;contributors&gt;&lt;authors&gt;&lt;author&gt;Deutsche Welle,&lt;/author&gt;&lt;/authors&gt;&lt;/contributors&gt;&lt;titles&gt;&lt;title&gt;Chile general strike goes ahead despite Piñera reforms&lt;/title&gt;&lt;secondary-title&gt;Deutsche Welle&lt;/secondary-title&gt;&lt;/titles&gt;&lt;periodical&gt;&lt;full-title&gt;Deutsche Welle&lt;/full-title&gt;&lt;/periodical&gt;&lt;dates&gt;&lt;year&gt;2019&lt;/year&gt;&lt;pub-dates&gt;&lt;date&gt;Jan 21, 2020&lt;/date&gt;&lt;/pub-dates&gt;&lt;/dates&gt;&lt;urls&gt;&lt;related-urls&gt;&lt;url&gt;https://www.dw.com/en/chile-general-strike-goes-ahead-despite-pinera-reforms/a-50958823&lt;/url&gt;&lt;/related-urls&gt;&lt;/urls&gt;&lt;/record&gt;&lt;/Cite&gt;&lt;/EndNote&gt;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(14)</w:t>
            </w:r>
            <w:r>
              <w:rPr>
                <w:rFonts w:ascii="Times New Roman" w:eastAsia="Times New Roman" w:hAnsi="Times New Roman" w:cs="Times New Roman"/>
                <w:sz w:val="20"/>
                <w:szCs w:val="20"/>
              </w:rPr>
              <w:fldChar w:fldCharType="end"/>
            </w:r>
          </w:p>
        </w:tc>
      </w:tr>
      <w:tr w:rsidR="00B0100C" w14:paraId="6452B5DA" w14:textId="77777777" w:rsidTr="00B0100C">
        <w:trPr>
          <w:trHeight w:val="20"/>
        </w:trPr>
        <w:tc>
          <w:tcPr>
            <w:tcW w:w="1610" w:type="dxa"/>
            <w:tcMar>
              <w:top w:w="100" w:type="dxa"/>
              <w:left w:w="80" w:type="dxa"/>
              <w:bottom w:w="100" w:type="dxa"/>
              <w:right w:w="80" w:type="dxa"/>
            </w:tcMar>
          </w:tcPr>
          <w:p w14:paraId="3202CE87"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25-Oct-2019</w:t>
            </w:r>
          </w:p>
        </w:tc>
        <w:tc>
          <w:tcPr>
            <w:tcW w:w="7097" w:type="dxa"/>
            <w:tcMar>
              <w:top w:w="100" w:type="dxa"/>
              <w:left w:w="80" w:type="dxa"/>
              <w:bottom w:w="100" w:type="dxa"/>
              <w:right w:w="80" w:type="dxa"/>
            </w:tcMar>
          </w:tcPr>
          <w:p w14:paraId="30B9D5FA" w14:textId="29BFD4A4"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del w:id="83" w:author="Andrés González Santa Cruz" w:date="2021-01-16T14:13:00Z">
              <w:r w:rsidDel="007A02CE">
                <w:rPr>
                  <w:rFonts w:ascii="Times New Roman" w:eastAsia="Times New Roman" w:hAnsi="Times New Roman" w:cs="Times New Roman"/>
                  <w:sz w:val="20"/>
                  <w:szCs w:val="20"/>
                </w:rPr>
                <w:delText xml:space="preserve">A large demonstration of more than </w:delText>
              </w:r>
            </w:del>
            <w:ins w:id="84" w:author="Andrés González Santa Cruz" w:date="2021-01-16T14:13:00Z">
              <w:r w:rsidR="007A02CE">
                <w:rPr>
                  <w:rFonts w:ascii="Times New Roman" w:eastAsia="Times New Roman" w:hAnsi="Times New Roman" w:cs="Times New Roman"/>
                  <w:sz w:val="20"/>
                  <w:szCs w:val="20"/>
                </w:rPr>
                <w:t xml:space="preserve">Approximately </w:t>
              </w:r>
            </w:ins>
            <w:r>
              <w:rPr>
                <w:rFonts w:ascii="Times New Roman" w:eastAsia="Times New Roman" w:hAnsi="Times New Roman" w:cs="Times New Roman"/>
                <w:sz w:val="20"/>
                <w:szCs w:val="20"/>
              </w:rPr>
              <w:t>1</w:t>
            </w:r>
            <w:ins w:id="85" w:author="Andrés González Santa Cruz" w:date="2021-01-16T14:13:00Z">
              <w:r w:rsidR="007A02CE">
                <w:rPr>
                  <w:rFonts w:ascii="Times New Roman" w:eastAsia="Times New Roman" w:hAnsi="Times New Roman" w:cs="Times New Roman"/>
                  <w:sz w:val="20"/>
                  <w:szCs w:val="20"/>
                </w:rPr>
                <w:t xml:space="preserve"> </w:t>
              </w:r>
            </w:ins>
            <w:del w:id="86" w:author="Andrés González Santa Cruz" w:date="2021-01-16T14:13:00Z">
              <w:r w:rsidDel="007A02CE">
                <w:rPr>
                  <w:rFonts w:ascii="Times New Roman" w:eastAsia="Times New Roman" w:hAnsi="Times New Roman" w:cs="Times New Roman"/>
                  <w:sz w:val="20"/>
                  <w:szCs w:val="20"/>
                </w:rPr>
                <w:delText xml:space="preserve">.2 </w:delText>
              </w:r>
            </w:del>
            <w:r>
              <w:rPr>
                <w:rFonts w:ascii="Times New Roman" w:eastAsia="Times New Roman" w:hAnsi="Times New Roman" w:cs="Times New Roman"/>
                <w:sz w:val="20"/>
                <w:szCs w:val="20"/>
              </w:rPr>
              <w:t xml:space="preserve">million people </w:t>
            </w:r>
            <w:ins w:id="87" w:author="Andrés González Santa Cruz" w:date="2021-01-16T14:13:00Z">
              <w:r w:rsidR="007A02CE">
                <w:rPr>
                  <w:rFonts w:ascii="Times New Roman" w:eastAsia="Times New Roman" w:hAnsi="Times New Roman" w:cs="Times New Roman"/>
                  <w:sz w:val="20"/>
                  <w:szCs w:val="20"/>
                </w:rPr>
                <w:t xml:space="preserve">joins in a march for reforms </w:t>
              </w:r>
            </w:ins>
            <w:del w:id="88" w:author="Andrés González Santa Cruz" w:date="2021-01-16T14:13:00Z">
              <w:r w:rsidDel="007A02CE">
                <w:rPr>
                  <w:rFonts w:ascii="Times New Roman" w:eastAsia="Times New Roman" w:hAnsi="Times New Roman" w:cs="Times New Roman"/>
                  <w:sz w:val="20"/>
                  <w:szCs w:val="20"/>
                </w:rPr>
                <w:delText xml:space="preserve">happens </w:delText>
              </w:r>
            </w:del>
            <w:r>
              <w:rPr>
                <w:rFonts w:ascii="Times New Roman" w:eastAsia="Times New Roman" w:hAnsi="Times New Roman" w:cs="Times New Roman"/>
                <w:sz w:val="20"/>
                <w:szCs w:val="20"/>
              </w:rPr>
              <w:t xml:space="preserve">in Santiago de Chile. Similar events </w:t>
            </w:r>
            <w:del w:id="89" w:author="Andrés González Santa Cruz" w:date="2021-01-16T14:13:00Z">
              <w:r w:rsidDel="007A02CE">
                <w:rPr>
                  <w:rFonts w:ascii="Times New Roman" w:eastAsia="Times New Roman" w:hAnsi="Times New Roman" w:cs="Times New Roman"/>
                  <w:sz w:val="20"/>
                  <w:szCs w:val="20"/>
                </w:rPr>
                <w:delText xml:space="preserve">happen </w:delText>
              </w:r>
            </w:del>
            <w:ins w:id="90" w:author="Andrés González Santa Cruz" w:date="2021-01-16T14:13:00Z">
              <w:r w:rsidR="007A02CE">
                <w:rPr>
                  <w:rFonts w:ascii="Times New Roman" w:eastAsia="Times New Roman" w:hAnsi="Times New Roman" w:cs="Times New Roman"/>
                  <w:sz w:val="20"/>
                  <w:szCs w:val="20"/>
                </w:rPr>
                <w:t xml:space="preserve">occurred </w:t>
              </w:r>
            </w:ins>
            <w:r>
              <w:rPr>
                <w:rFonts w:ascii="Times New Roman" w:eastAsia="Times New Roman" w:hAnsi="Times New Roman" w:cs="Times New Roman"/>
                <w:sz w:val="20"/>
                <w:szCs w:val="20"/>
              </w:rPr>
              <w:t>throughout the country</w:t>
            </w:r>
            <w:del w:id="91" w:author="Andrés González Santa Cruz" w:date="2021-01-16T14:13:00Z">
              <w:r w:rsidDel="007A02CE">
                <w:rPr>
                  <w:rFonts w:ascii="Times New Roman" w:eastAsia="Times New Roman" w:hAnsi="Times New Roman" w:cs="Times New Roman"/>
                  <w:sz w:val="20"/>
                  <w:szCs w:val="20"/>
                </w:rPr>
                <w:delText>.</w:delText>
              </w:r>
            </w:del>
            <w:r>
              <w:rPr>
                <w:rFonts w:ascii="Times New Roman" w:eastAsia="Times New Roman" w:hAnsi="Times New Roman" w:cs="Times New Roman"/>
                <w:sz w:val="20"/>
                <w:szCs w:val="20"/>
              </w:rPr>
              <w:fldChar w:fldCharType="begin"/>
            </w:r>
            <w:r w:rsidR="007A02CE">
              <w:rPr>
                <w:rFonts w:ascii="Times New Roman" w:eastAsia="Times New Roman" w:hAnsi="Times New Roman" w:cs="Times New Roman"/>
                <w:sz w:val="20"/>
                <w:szCs w:val="20"/>
              </w:rPr>
              <w:instrText xml:space="preserve"> ADDIN EN.CITE &lt;EndNote&gt;&lt;Cite&gt;&lt;Author&gt;BBC&lt;/Author&gt;&lt;Year&gt;2019, October 26&lt;/Year&gt;&lt;RecNum&gt;65&lt;/RecNum&gt;&lt;DisplayText&gt;(15)&lt;/DisplayText&gt;&lt;record&gt;&lt;rec-number&gt;65&lt;/rec-number&gt;&lt;foreign-keys&gt;&lt;key app="EN" db-id="29zseaxacpxtd5esttl5ptxbp9ffvfp00vav" timestamp="1610817298"&gt;65&lt;/key&gt;&lt;/foreign-keys&gt;&lt;ref-type name="Web Page"&gt;12&lt;/ref-type&gt;&lt;contributors&gt;&lt;authors&gt;&lt;author&gt;BBC&lt;/author&gt;&lt;/authors&gt;&lt;/contributors&gt;&lt;titles&gt;&lt;title&gt;Chile protests: One million join peaceful march for reform&lt;/title&gt;&lt;/titles&gt;&lt;number&gt;2021, January 15&lt;/number&gt;&lt;dates&gt;&lt;year&gt;2019, October 26&lt;/year&gt;&lt;/dates&gt;&lt;publisher&gt;BBC&lt;/publisher&gt;&lt;urls&gt;&lt;related-urls&gt;&lt;url&gt;https://www.bbc.com/news/world-latin-america-50191746&lt;/url&gt;&lt;/related-urls&gt;&lt;/urls&gt;&lt;/record&gt;&lt;/Cite&gt;&lt;/EndNote&gt;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(15)</w:t>
            </w:r>
            <w:r>
              <w:rPr>
                <w:rFonts w:ascii="Times New Roman" w:eastAsia="Times New Roman" w:hAnsi="Times New Roman" w:cs="Times New Roman"/>
                <w:sz w:val="20"/>
                <w:szCs w:val="20"/>
              </w:rPr>
              <w:fldChar w:fldCharType="end"/>
            </w:r>
            <w:ins w:id="92" w:author="Andrés González Santa Cruz" w:date="2021-01-16T14:13:00Z">
              <w:r w:rsidR="007A02CE">
                <w:rPr>
                  <w:rFonts w:ascii="Times New Roman" w:eastAsia="Times New Roman" w:hAnsi="Times New Roman" w:cs="Times New Roman"/>
                  <w:sz w:val="20"/>
                  <w:szCs w:val="20"/>
                </w:rPr>
                <w:t>.</w:t>
              </w:r>
            </w:ins>
          </w:p>
        </w:tc>
      </w:tr>
      <w:tr w:rsidR="00B0100C" w14:paraId="79934741" w14:textId="77777777" w:rsidTr="00B0100C">
        <w:trPr>
          <w:trHeight w:val="20"/>
        </w:trPr>
        <w:tc>
          <w:tcPr>
            <w:tcW w:w="1610" w:type="dxa"/>
            <w:tcMar>
              <w:top w:w="100" w:type="dxa"/>
              <w:left w:w="80" w:type="dxa"/>
              <w:bottom w:w="100" w:type="dxa"/>
              <w:right w:w="80" w:type="dxa"/>
            </w:tcMar>
          </w:tcPr>
          <w:p w14:paraId="54176AD3" w14:textId="28AE4E55" w:rsidR="00B0100C" w:rsidRDefault="00084595">
            <w:pPr>
              <w:pBdr>
                <w:top w:val="none" w:sz="0" w:space="0" w:color="000000"/>
                <w:left w:val="none" w:sz="0" w:space="0" w:color="000000"/>
                <w:bottom w:val="none" w:sz="0" w:space="0" w:color="000000"/>
                <w:right w:val="none" w:sz="0" w:space="0" w:color="000000"/>
                <w:between w:val="none" w:sz="0" w:space="0" w:color="000000"/>
              </w:pBdr>
              <w:spacing w:after="0"/>
              <w:ind w:left="102" w:right="102"/>
              <w:rPr>
                <w:rFonts w:ascii="Times New Roman" w:eastAsia="Times New Roman" w:hAnsi="Times New Roman" w:cs="Times New Roman"/>
                <w:sz w:val="20"/>
                <w:szCs w:val="20"/>
              </w:rPr>
              <w:pPrChange w:id="93" w:author="Andrés González Santa Cruz" w:date="2021-01-16T16:40:00Z">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pPr>
              </w:pPrChange>
            </w:pPr>
            <w:ins w:id="94" w:author="Andrés González Santa Cruz" w:date="2021-01-16T16:40:00Z">
              <w:r>
                <w:rPr>
                  <w:rFonts w:ascii="Times New Roman" w:eastAsia="Times New Roman" w:hAnsi="Times New Roman" w:cs="Times New Roman"/>
                  <w:sz w:val="20"/>
                  <w:szCs w:val="20"/>
                </w:rPr>
                <w:t>“t</w:t>
              </w:r>
            </w:ins>
            <w:r w:rsidR="00B0100C">
              <w:rPr>
                <w:rFonts w:ascii="Times New Roman" w:eastAsia="Times New Roman" w:hAnsi="Times New Roman" w:cs="Times New Roman"/>
                <w:sz w:val="20"/>
                <w:szCs w:val="20"/>
              </w:rPr>
              <w:t>26-Oct-2019</w:t>
            </w:r>
          </w:p>
        </w:tc>
        <w:tc>
          <w:tcPr>
            <w:tcW w:w="7097" w:type="dxa"/>
            <w:tcMar>
              <w:top w:w="100" w:type="dxa"/>
              <w:left w:w="80" w:type="dxa"/>
              <w:bottom w:w="100" w:type="dxa"/>
              <w:right w:w="80" w:type="dxa"/>
            </w:tcMar>
          </w:tcPr>
          <w:p w14:paraId="2169F972" w14:textId="40E2D9D3"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Sebastián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lifts the curfew on major Chilean cities.</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&lt;EndNote&gt;&lt;Cite&gt;&lt;Author&gt;Poblete&lt;/Author&gt;&lt;Year&gt;2019&lt;/Year&gt;&lt;RecNum&gt;383&lt;/RecNum&gt;&lt;DisplayText&gt;(16)&lt;/DisplayText&gt;&lt;record&gt;&lt;rec-number&gt;383&lt;/rec-number&gt;&lt;foreign-keys&gt;&lt;key app="EN" db-id="vwtp020e6r2tvfe9tpaxf9fierrzrtfvt52z" timestamp="1579598775"&gt;383&lt;/key&gt;&lt;/foreign-keys&gt;&lt;ref-type name="Electronic Article"&gt;43&lt;/ref-type&gt;&lt;contributors&gt;&lt;authors&gt;&lt;author&gt;Poblete, J.&lt;/author&gt;&lt;/authors&gt;&lt;/contributors&gt;&lt;titles&gt;&lt;title&gt;Chile lifts curfew a day after massive protests&lt;/title&gt;&lt;secondary-title&gt;Los Angeles Times&lt;/secondary-title&gt;&lt;/titles&gt;&lt;periodical&gt;&lt;full-title&gt;Los Angeles Times&lt;/full-title&gt;&lt;/periodical&gt;&lt;dates&gt;&lt;year&gt;2019&lt;/year&gt;&lt;pub-dates&gt;&lt;date&gt;Jan 21, 2020&lt;/date&gt;&lt;/pub-dates&gt;&lt;/dates&gt;&lt;urls&gt;&lt;related-urls&gt;&lt;url&gt;https://www.latimes.com/world-nation/story/2019-10-26/chile-lifts-curfew-a-day-after-massive-protests&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(16)</w:t>
            </w:r>
            <w:r>
              <w:rPr>
                <w:rFonts w:ascii="Times New Roman" w:eastAsia="Times New Roman" w:hAnsi="Times New Roman" w:cs="Times New Roman"/>
                <w:sz w:val="20"/>
                <w:szCs w:val="20"/>
              </w:rPr>
              <w:fldChar w:fldCharType="end"/>
            </w:r>
          </w:p>
        </w:tc>
      </w:tr>
      <w:tr w:rsidR="00B0100C" w14:paraId="0D999A46" w14:textId="77777777" w:rsidTr="00B0100C">
        <w:trPr>
          <w:trHeight w:val="20"/>
        </w:trPr>
        <w:tc>
          <w:tcPr>
            <w:tcW w:w="1610" w:type="dxa"/>
            <w:tcMar>
              <w:top w:w="100" w:type="dxa"/>
              <w:left w:w="80" w:type="dxa"/>
              <w:bottom w:w="100" w:type="dxa"/>
              <w:right w:w="80" w:type="dxa"/>
            </w:tcMar>
          </w:tcPr>
          <w:p w14:paraId="22217556"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27-Oct-2019</w:t>
            </w:r>
          </w:p>
        </w:tc>
        <w:tc>
          <w:tcPr>
            <w:tcW w:w="7097" w:type="dxa"/>
            <w:shd w:val="clear" w:color="auto" w:fill="FFFFFF"/>
            <w:tcMar>
              <w:top w:w="100" w:type="dxa"/>
              <w:left w:w="80" w:type="dxa"/>
              <w:bottom w:w="100" w:type="dxa"/>
              <w:right w:w="80" w:type="dxa"/>
            </w:tcMar>
          </w:tcPr>
          <w:p w14:paraId="789F2D4B" w14:textId="378B18EE"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Sebastián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lifts the state of emergency at midnight.</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&lt;EndNote&gt;&lt;Cite&gt;&lt;Author&gt;AFP&lt;/Author&gt;&lt;Year&gt;2019&lt;/Year&gt;&lt;RecNum&gt;384&lt;/RecNum&gt;&lt;DisplayText&gt;(17)&lt;/DisplayText&gt;&lt;record&gt;&lt;rec-number&gt;384&lt;/rec-number&gt;&lt;foreign-keys&gt;&lt;key app="EN" db-id="vwtp020e6r2tvfe9tpaxf9fierrzrtfvt52z" timestamp="1579598983"&gt;384&lt;/key&gt;&lt;/foreign-keys&gt;&lt;ref-type name="Electronic Article"&gt;43&lt;/ref-type&gt;&lt;contributors&gt;&lt;authors&gt;&lt;author&gt;AFP&lt;/author&gt;&lt;/authors&gt;&lt;/contributors&gt;&lt;titles&gt;&lt;title&gt;Chile president to lift State of Emergency at midnight, protests continue&lt;/title&gt;&lt;secondary-title&gt;TRT World&lt;/secondary-title&gt;&lt;/titles&gt;&lt;periodical&gt;&lt;full-title&gt;TRT World&lt;/full-title&gt;&lt;/periodical&gt;&lt;dates&gt;&lt;year&gt;2019&lt;/year&gt;&lt;pub-dates&gt;&lt;date&gt;Jan 21, 2020&lt;/date&gt;&lt;/pub-dates&gt;&lt;/dates&gt;&lt;urls&gt;&lt;related-urls&gt;&lt;url&gt;https://www.trtworld.com/americas/chile-president-to-lift-state-of-emergency-at-midnight-protests-continue-30880&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(17)</w:t>
            </w:r>
            <w:r>
              <w:rPr>
                <w:rFonts w:ascii="Times New Roman" w:eastAsia="Times New Roman" w:hAnsi="Times New Roman" w:cs="Times New Roman"/>
                <w:sz w:val="20"/>
                <w:szCs w:val="20"/>
              </w:rPr>
              <w:fldChar w:fldCharType="end"/>
            </w:r>
          </w:p>
        </w:tc>
      </w:tr>
      <w:tr w:rsidR="00B0100C" w14:paraId="2EC3EFCF" w14:textId="77777777" w:rsidTr="00B0100C">
        <w:trPr>
          <w:trHeight w:val="20"/>
        </w:trPr>
        <w:tc>
          <w:tcPr>
            <w:tcW w:w="1610" w:type="dxa"/>
            <w:tcMar>
              <w:top w:w="100" w:type="dxa"/>
              <w:left w:w="80" w:type="dxa"/>
              <w:bottom w:w="100" w:type="dxa"/>
              <w:right w:w="80" w:type="dxa"/>
            </w:tcMar>
          </w:tcPr>
          <w:p w14:paraId="58C02501"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28-Oct-2019</w:t>
            </w:r>
          </w:p>
        </w:tc>
        <w:tc>
          <w:tcPr>
            <w:tcW w:w="7097" w:type="dxa"/>
            <w:tcMar>
              <w:top w:w="100" w:type="dxa"/>
              <w:left w:w="80" w:type="dxa"/>
              <w:bottom w:w="100" w:type="dxa"/>
              <w:right w:w="80" w:type="dxa"/>
            </w:tcMar>
          </w:tcPr>
          <w:p w14:paraId="5E586C55" w14:textId="4A8E2190"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Chilean Medical Association and the Chilean Society of Ophthalmology call on ceasing the use of kinetic impact projectiles.</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&lt;EndNote&gt;&lt;Cite&gt;&lt;Author&gt;Colegio Médico&lt;/Author&gt;&lt;Year&gt;2019&lt;/Year&gt;&lt;RecNum&gt;386&lt;/RecNum&gt;&lt;DisplayText&gt;(18)&lt;/DisplayText&gt;&lt;record&gt;&lt;rec-number&gt;386&lt;/rec-number&gt;&lt;foreign-keys&gt;&lt;key app="EN" db-id="vwtp020e6r2tvfe9tpaxf9fierrzrtfvt52z" timestamp="1579599319"&gt;386&lt;/key&gt;&lt;/foreign-keys&gt;&lt;ref-type name="Electronic Article"&gt;43&lt;/ref-type&gt;&lt;contributors&gt;&lt;authors&gt;&lt;author&gt;Colegio Médico,&lt;/author&gt;&lt;/authors&gt;&lt;/contributors&gt;&lt;titles&gt;&lt;title&gt;Colegio Médico de Chile y SOCHIOF solicitan suspender uso de balines por parte de Carabineros y FF.AA.&lt;/title&gt;&lt;/titles&gt;&lt;dates&gt;&lt;year&gt;2019&lt;/year&gt;&lt;pub-dates&gt;&lt;date&gt;Jan 21, 2020&lt;/date&gt;&lt;/pub-dates&gt;&lt;/dates&gt;&lt;urls&gt;&lt;related-urls&gt;&lt;url&gt;http://www.colegiomedico.cl/colegio-medico-de-chile-y-sochiof-solicitan-suspender-uso-de-balines-por-parte-de-carabineros-y-ff-aa/&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(18)</w:t>
            </w:r>
            <w:r>
              <w:rPr>
                <w:rFonts w:ascii="Times New Roman" w:eastAsia="Times New Roman" w:hAnsi="Times New Roman" w:cs="Times New Roman"/>
                <w:sz w:val="20"/>
                <w:szCs w:val="20"/>
              </w:rPr>
              <w:fldChar w:fldCharType="end"/>
            </w:r>
          </w:p>
          <w:p w14:paraId="0140D1F9" w14:textId="2BBE7660"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changes eight ministers in his cabinet, including the ministers of Interior, Economy and Finance.</w:t>
            </w:r>
            <w:r>
              <w:rPr>
                <w:rFonts w:ascii="Times New Roman" w:eastAsia="Times New Roman" w:hAnsi="Times New Roman" w:cs="Times New Roman"/>
                <w:sz w:val="20"/>
                <w:szCs w:val="20"/>
              </w:rPr>
              <w:fldChar w:fldCharType="begin"/>
            </w:r>
            <w:r w:rsidR="009A2ED0">
              <w:rPr>
                <w:rFonts w:ascii="Times New Roman" w:eastAsia="Times New Roman" w:hAnsi="Times New Roman" w:cs="Times New Roman"/>
                <w:sz w:val="20"/>
                <w:szCs w:val="20"/>
              </w:rPr>
              <w:instrText xml:space="preserve"> ADDIN EN.CITE &lt;EndNote&gt;&lt;Cite&gt;&lt;Author&gt;BBC&lt;/Author&gt;&lt;Year&gt;2019&lt;/Year&gt;&lt;RecNum&gt;385&lt;/RecNum&gt;&lt;DisplayText&gt;(19)&lt;/DisplayText&gt;&lt;record&gt;&lt;rec-number&gt;385&lt;/rec-number&gt;&lt;foreign-keys&gt;&lt;key app="EN" db-id="vwtp020e6r2tvfe9tpaxf9fierrzrtfvt52z" timestamp="1579599098"&gt;385&lt;/key&gt;&lt;/foreign-keys&gt;&lt;ref-type name="Electronic Article"&gt;43&lt;/ref-type&gt;&lt;contributors&gt;&lt;authors&gt;&lt;author&gt;BBC&lt;/author&gt;&lt;/authors&gt;&lt;/contributors&gt;&lt;titles&gt;&lt;title&gt;Chile&amp;apos;s Piñera moves eight ministers after protests&lt;/title&gt;&lt;secondary-title&gt;BBC&lt;/secondary-title&gt;&lt;/titles&gt;&lt;periodical&gt;&lt;full-title&gt;BBC&lt;/full-title&gt;&lt;/periodical&gt;&lt;dates&gt;&lt;year&gt;2019&lt;/year&gt;&lt;pub-dates&gt;&lt;date&gt;Jan 21, 2020&lt;/date&gt;&lt;/pub-dates&gt;&lt;/dates&gt;&lt;urls&gt;&lt;related-urls&gt;&lt;url&gt;https://www.bbc.com/news/world-latin-america-50207883&lt;/url&gt;&lt;/related-urls&gt;&lt;/urls&gt;&lt;/record&gt;&lt;/Cite&gt;&lt;/EndNote&gt;</w:instrText>
            </w:r>
            <w:r>
              <w:rPr>
                <w:rFonts w:ascii="Times New Roman" w:eastAsia="Times New Roman" w:hAnsi="Times New Roman" w:cs="Times New Roman"/>
                <w:sz w:val="20"/>
                <w:szCs w:val="20"/>
              </w:rPr>
              <w:fldChar w:fldCharType="separate"/>
            </w:r>
            <w:r w:rsidR="009A2ED0">
              <w:rPr>
                <w:rFonts w:ascii="Times New Roman" w:eastAsia="Times New Roman" w:hAnsi="Times New Roman" w:cs="Times New Roman"/>
                <w:noProof/>
                <w:sz w:val="20"/>
                <w:szCs w:val="20"/>
              </w:rPr>
              <w:t>(19)</w:t>
            </w:r>
            <w:r>
              <w:rPr>
                <w:rFonts w:ascii="Times New Roman" w:eastAsia="Times New Roman" w:hAnsi="Times New Roman" w:cs="Times New Roman"/>
                <w:sz w:val="20"/>
                <w:szCs w:val="20"/>
              </w:rPr>
              <w:fldChar w:fldCharType="end"/>
            </w:r>
          </w:p>
        </w:tc>
      </w:tr>
      <w:tr w:rsidR="00B0100C" w14:paraId="6D79315F" w14:textId="77777777" w:rsidTr="00B0100C">
        <w:trPr>
          <w:trHeight w:val="20"/>
        </w:trPr>
        <w:tc>
          <w:tcPr>
            <w:tcW w:w="1610" w:type="dxa"/>
            <w:tcMar>
              <w:top w:w="100" w:type="dxa"/>
              <w:left w:w="80" w:type="dxa"/>
              <w:bottom w:w="100" w:type="dxa"/>
              <w:right w:w="80" w:type="dxa"/>
            </w:tcMar>
          </w:tcPr>
          <w:p w14:paraId="2DD3B470"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30-Oct-2019</w:t>
            </w:r>
          </w:p>
        </w:tc>
        <w:tc>
          <w:tcPr>
            <w:tcW w:w="7097" w:type="dxa"/>
            <w:tcMar>
              <w:top w:w="100" w:type="dxa"/>
              <w:left w:w="80" w:type="dxa"/>
              <w:bottom w:w="100" w:type="dxa"/>
              <w:right w:w="80" w:type="dxa"/>
            </w:tcMar>
          </w:tcPr>
          <w:p w14:paraId="2DBE02AB" w14:textId="4387A8DB"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Sebastián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suspends </w:t>
            </w:r>
            <w:ins w:id="95" w:author="Andrés González Santa Cruz" w:date="2021-01-16T17:48:00Z">
              <w:r w:rsidR="0003521D">
                <w:rPr>
                  <w:rFonts w:ascii="Times New Roman" w:eastAsia="Times New Roman" w:hAnsi="Times New Roman" w:cs="Times New Roman"/>
                  <w:sz w:val="20"/>
                  <w:szCs w:val="20"/>
                </w:rPr>
                <w:t xml:space="preserve">hosting two major international summits: </w:t>
              </w:r>
            </w:ins>
            <w:del w:id="96" w:author="Andrés González Santa Cruz" w:date="2021-01-16T17:48:00Z">
              <w:r w:rsidDel="0003521D">
                <w:rPr>
                  <w:rFonts w:ascii="Times New Roman" w:eastAsia="Times New Roman" w:hAnsi="Times New Roman" w:cs="Times New Roman"/>
                  <w:sz w:val="20"/>
                  <w:szCs w:val="20"/>
                </w:rPr>
                <w:delText xml:space="preserve">hosting </w:delText>
              </w:r>
            </w:del>
            <w:del w:id="97" w:author="Andrés González Santa Cruz" w:date="2021-01-16T17:17:00Z">
              <w:r w:rsidDel="00084595">
                <w:rPr>
                  <w:rFonts w:ascii="Times New Roman" w:eastAsia="Times New Roman" w:hAnsi="Times New Roman" w:cs="Times New Roman"/>
                  <w:sz w:val="20"/>
                  <w:szCs w:val="20"/>
                </w:rPr>
                <w:delText>of the APEC and COP25 meetings to be held</w:delText>
              </w:r>
            </w:del>
            <w:ins w:id="98" w:author="Andrés González Santa Cruz" w:date="2021-01-16T17:17:00Z">
              <w:r w:rsidR="00084595">
                <w:rPr>
                  <w:rFonts w:ascii="Times New Roman" w:eastAsia="Times New Roman" w:hAnsi="Times New Roman" w:cs="Times New Roman"/>
                  <w:sz w:val="20"/>
                  <w:szCs w:val="20"/>
                </w:rPr>
                <w:t>the APEC and COP25 meetings</w:t>
              </w:r>
            </w:ins>
            <w:r>
              <w:rPr>
                <w:rFonts w:ascii="Times New Roman" w:eastAsia="Times New Roman" w:hAnsi="Times New Roman" w:cs="Times New Roman"/>
                <w:sz w:val="20"/>
                <w:szCs w:val="20"/>
              </w:rPr>
              <w:t xml:space="preserve"> in </w:t>
            </w:r>
            <w:del w:id="99" w:author="Andrés González Santa Cruz" w:date="2021-01-16T17:17:00Z">
              <w:r w:rsidDel="00084595">
                <w:rPr>
                  <w:rFonts w:ascii="Times New Roman" w:eastAsia="Times New Roman" w:hAnsi="Times New Roman" w:cs="Times New Roman"/>
                  <w:sz w:val="20"/>
                  <w:szCs w:val="20"/>
                </w:rPr>
                <w:delText xml:space="preserve">Chile </w:delText>
              </w:r>
            </w:del>
            <w:ins w:id="100" w:author="Andrés González Santa Cruz" w:date="2021-01-16T17:17:00Z">
              <w:r w:rsidR="00084595">
                <w:rPr>
                  <w:rFonts w:ascii="Times New Roman" w:eastAsia="Times New Roman" w:hAnsi="Times New Roman" w:cs="Times New Roman"/>
                  <w:sz w:val="20"/>
                  <w:szCs w:val="20"/>
                </w:rPr>
                <w:t>the country</w:t>
              </w:r>
            </w:ins>
            <w:del w:id="101" w:author="Andrés González Santa Cruz" w:date="2021-01-16T17:17:00Z">
              <w:r w:rsidDel="00084595">
                <w:rPr>
                  <w:rFonts w:ascii="Times New Roman" w:eastAsia="Times New Roman" w:hAnsi="Times New Roman" w:cs="Times New Roman"/>
                  <w:sz w:val="20"/>
                  <w:szCs w:val="20"/>
                </w:rPr>
                <w:delText>in November and December 2019.</w:delText>
              </w:r>
            </w:del>
            <w:r>
              <w:rPr>
                <w:rFonts w:ascii="Times New Roman" w:eastAsia="Times New Roman" w:hAnsi="Times New Roman" w:cs="Times New Roman"/>
                <w:sz w:val="20"/>
                <w:szCs w:val="20"/>
              </w:rPr>
              <w:fldChar w:fldCharType="begin"/>
            </w:r>
            <w:r w:rsidR="00084595">
              <w:rPr>
                <w:rFonts w:ascii="Times New Roman" w:eastAsia="Times New Roman" w:hAnsi="Times New Roman" w:cs="Times New Roman"/>
                <w:sz w:val="20"/>
                <w:szCs w:val="20"/>
              </w:rPr>
              <w:instrText xml:space="preserve"> ADDIN EN.CITE &lt;EndNote&gt;&lt;Cite&gt;&lt;Author&gt;Phillips&lt;/Author&gt;&lt;Year&gt;2019, October 30&lt;/Year&gt;&lt;RecNum&gt;69&lt;/RecNum&gt;&lt;DisplayText&gt;(20)&lt;/DisplayText&gt;&lt;record&gt;&lt;rec-number&gt;69&lt;/rec-number&gt;&lt;foreign-keys&gt;&lt;key app="EN" db-id="29zseaxacpxtd5esttl5ptxbp9ffvfp00vav" timestamp="1610828189"&gt;69&lt;/key&gt;&lt;/foreign-keys&gt;&lt;ref-type name="Web Page"&gt;12&lt;/ref-type&gt;&lt;contributors&gt;&lt;authors&gt;&lt;author&gt;Phillips, T.&lt;/author&gt;&lt;author&gt;Watts, J.&lt;/author&gt;&lt;author&gt;Franklin, J.&lt;/author&gt;&lt;/authors&gt;&lt;/contributors&gt;&lt;titles&gt;&lt;title&gt;Chilean president cancels Apec and climate summits amid wave of unrest&lt;/title&gt;&lt;/titles&gt;&lt;number&gt;2021, January 15&lt;/number&gt;&lt;dates&gt;&lt;year&gt;2019, October 30&lt;/year&gt;&lt;/dates&gt;&lt;urls&gt;&lt;related-urls&gt;&lt;url&gt;https://www.theguardian.com/world/2019/oct/30/chile-protests-president-sebastian-pinera-protest-unrest&lt;/url&gt;&lt;/related-urls&gt;&lt;/urls&gt;&lt;/record&gt;&lt;/Cite&gt;&lt;/EndNote&gt;</w:instrText>
            </w:r>
            <w:r>
              <w:rPr>
                <w:rFonts w:ascii="Times New Roman" w:eastAsia="Times New Roman" w:hAnsi="Times New Roman" w:cs="Times New Roman"/>
                <w:sz w:val="20"/>
                <w:szCs w:val="20"/>
              </w:rPr>
              <w:fldChar w:fldCharType="separate"/>
            </w:r>
            <w:r w:rsidR="00084595">
              <w:rPr>
                <w:rFonts w:ascii="Times New Roman" w:eastAsia="Times New Roman" w:hAnsi="Times New Roman" w:cs="Times New Roman"/>
                <w:noProof/>
                <w:sz w:val="20"/>
                <w:szCs w:val="20"/>
              </w:rPr>
              <w:t>(20)</w:t>
            </w:r>
            <w:r>
              <w:rPr>
                <w:rFonts w:ascii="Times New Roman" w:eastAsia="Times New Roman" w:hAnsi="Times New Roman" w:cs="Times New Roman"/>
                <w:sz w:val="20"/>
                <w:szCs w:val="20"/>
              </w:rPr>
              <w:fldChar w:fldCharType="end"/>
            </w:r>
            <w:ins w:id="102" w:author="Andrés González Santa Cruz" w:date="2021-01-16T17:48:00Z">
              <w:r w:rsidR="0003521D">
                <w:rPr>
                  <w:rFonts w:ascii="Times New Roman" w:eastAsia="Times New Roman" w:hAnsi="Times New Roman" w:cs="Times New Roman"/>
                  <w:sz w:val="20"/>
                  <w:szCs w:val="20"/>
                </w:rPr>
                <w:t xml:space="preserve">. Demonstrations </w:t>
              </w:r>
            </w:ins>
            <w:ins w:id="103" w:author="Andrés González Santa Cruz" w:date="2021-01-16T17:53:00Z">
              <w:r w:rsidR="0003521D">
                <w:rPr>
                  <w:rFonts w:ascii="Times New Roman" w:eastAsia="Times New Roman" w:hAnsi="Times New Roman" w:cs="Times New Roman"/>
                  <w:sz w:val="20"/>
                  <w:szCs w:val="20"/>
                </w:rPr>
                <w:t xml:space="preserve">that </w:t>
              </w:r>
            </w:ins>
            <w:ins w:id="104" w:author="Andrés González Santa Cruz" w:date="2021-01-16T17:50:00Z">
              <w:r w:rsidR="0003521D">
                <w:rPr>
                  <w:rFonts w:ascii="Times New Roman" w:eastAsia="Times New Roman" w:hAnsi="Times New Roman" w:cs="Times New Roman"/>
                  <w:sz w:val="20"/>
                  <w:szCs w:val="20"/>
                </w:rPr>
                <w:t>to</w:t>
              </w:r>
            </w:ins>
            <w:ins w:id="105" w:author="Andrés González Santa Cruz" w:date="2021-01-16T17:51:00Z">
              <w:r w:rsidR="0003521D">
                <w:rPr>
                  <w:rFonts w:ascii="Times New Roman" w:eastAsia="Times New Roman" w:hAnsi="Times New Roman" w:cs="Times New Roman"/>
                  <w:sz w:val="20"/>
                  <w:szCs w:val="20"/>
                </w:rPr>
                <w:t>ok place</w:t>
              </w:r>
            </w:ins>
            <w:ins w:id="106" w:author="Andrés González Santa Cruz" w:date="2021-01-16T17:53:00Z">
              <w:r w:rsidR="0003521D">
                <w:rPr>
                  <w:rFonts w:ascii="Times New Roman" w:eastAsia="Times New Roman" w:hAnsi="Times New Roman" w:cs="Times New Roman"/>
                  <w:sz w:val="20"/>
                  <w:szCs w:val="20"/>
                </w:rPr>
                <w:t xml:space="preserve"> mainly in Santiago</w:t>
              </w:r>
            </w:ins>
            <w:ins w:id="107" w:author="Andrés González Santa Cruz" w:date="2021-01-16T17:51:00Z">
              <w:r w:rsidR="0003521D">
                <w:rPr>
                  <w:rFonts w:ascii="Times New Roman" w:eastAsia="Times New Roman" w:hAnsi="Times New Roman" w:cs="Times New Roman"/>
                  <w:sz w:val="20"/>
                  <w:szCs w:val="20"/>
                </w:rPr>
                <w:t xml:space="preserve"> </w:t>
              </w:r>
              <w:proofErr w:type="spellStart"/>
              <w:r w:rsidR="0003521D">
                <w:rPr>
                  <w:rFonts w:ascii="Times New Roman" w:eastAsia="Times New Roman" w:hAnsi="Times New Roman" w:cs="Times New Roman"/>
                  <w:sz w:val="20"/>
                  <w:szCs w:val="20"/>
                </w:rPr>
                <w:t>continu</w:t>
              </w:r>
            </w:ins>
            <w:proofErr w:type="spellEnd"/>
            <w:ins w:id="108" w:author="Andrés González Santa Cruz" w:date="2021-01-16T17:54:00Z">
              <w:r w:rsidR="0003521D">
                <w:rPr>
                  <w:rFonts w:ascii="Times New Roman" w:eastAsia="Times New Roman" w:hAnsi="Times New Roman" w:cs="Times New Roman"/>
                  <w:sz w:val="20"/>
                  <w:szCs w:val="20"/>
                </w:rPr>
                <w:t xml:space="preserve"> </w:t>
              </w:r>
            </w:ins>
            <w:ins w:id="109" w:author="Andrés González Santa Cruz" w:date="2021-01-16T17:51:00Z">
              <w:r w:rsidR="0003521D">
                <w:rPr>
                  <w:rFonts w:ascii="Times New Roman" w:eastAsia="Times New Roman" w:hAnsi="Times New Roman" w:cs="Times New Roman"/>
                  <w:sz w:val="20"/>
                  <w:szCs w:val="20"/>
                </w:rPr>
                <w:t>ed</w:t>
              </w:r>
            </w:ins>
            <w:ins w:id="110" w:author="Andrés González Santa Cruz" w:date="2021-01-16T17:53:00Z">
              <w:r w:rsidR="0003521D">
                <w:rPr>
                  <w:rFonts w:ascii="Times New Roman" w:eastAsia="Times New Roman" w:hAnsi="Times New Roman" w:cs="Times New Roman"/>
                  <w:sz w:val="20"/>
                  <w:szCs w:val="20"/>
                </w:rPr>
                <w:fldChar w:fldCharType="begin"/>
              </w:r>
            </w:ins>
            <w:r w:rsidR="0003521D">
              <w:rPr>
                <w:rFonts w:ascii="Times New Roman" w:eastAsia="Times New Roman" w:hAnsi="Times New Roman" w:cs="Times New Roman"/>
                <w:sz w:val="20"/>
                <w:szCs w:val="20"/>
              </w:rPr>
              <w:instrText xml:space="preserve"> ADDIN EN.CITE &lt;EndNote&gt;&lt;Cite&gt;&lt;Author&gt;Sepulveda&lt;/Author&gt;&lt;Year&gt;2019, October 31&lt;/Year&gt;&lt;RecNum&gt;71&lt;/RecNum&gt;&lt;DisplayText&gt;(21)&lt;/DisplayText&gt;&lt;record&gt;&lt;rec-number&gt;71&lt;/rec-number&gt;&lt;foreign-keys&gt;&lt;key app="EN" db-id="29zseaxacpxtd5esttl5ptxbp9ffvfp00vav" timestamp="1610830397"&gt;71&lt;/key&gt;&lt;/foreign-keys&gt;&lt;ref-type name="Web Page"&gt;12&lt;/ref-type&gt;&lt;contributors&gt;&lt;authors&gt;&lt;author&gt;Sepulveda, M.&lt;/author&gt;&lt;author&gt;Wissenstein, M.&lt;/author&gt;&lt;/authors&gt;&lt;/contributors&gt;&lt;titles&gt;&lt;title&gt;Thousands march in Chile protest after summit cancellations&lt;/title&gt;&lt;/titles&gt;&lt;number&gt;2021, January 15&lt;/number&gt;&lt;dates&gt;&lt;year&gt;2019, October 31&lt;/year&gt;&lt;/dates&gt;&lt;publisher&gt;FOX 44 News&lt;/publisher&gt;&lt;urls&gt;&lt;related-urls&gt;&lt;url&gt;https://www.fox44news.com/news/thousands-march-in-chile-protest-after-summit-cancellations/&lt;/url&gt;&lt;/related-urls&gt;&lt;/urls&gt;&lt;/record&gt;&lt;/Cite&gt;&lt;/EndNote&gt;</w:instrText>
            </w:r>
            <w:ins w:id="111" w:author="Andrés González Santa Cruz" w:date="2021-01-16T17:53:00Z">
              <w:r w:rsidR="0003521D">
                <w:rPr>
                  <w:rFonts w:ascii="Times New Roman" w:eastAsia="Times New Roman" w:hAnsi="Times New Roman" w:cs="Times New Roman"/>
                  <w:sz w:val="20"/>
                  <w:szCs w:val="20"/>
                </w:rPr>
                <w:fldChar w:fldCharType="separate"/>
              </w:r>
            </w:ins>
            <w:r w:rsidR="0003521D">
              <w:rPr>
                <w:rFonts w:ascii="Times New Roman" w:eastAsia="Times New Roman" w:hAnsi="Times New Roman" w:cs="Times New Roman"/>
                <w:noProof/>
                <w:sz w:val="20"/>
                <w:szCs w:val="20"/>
              </w:rPr>
              <w:t>(21)</w:t>
            </w:r>
            <w:ins w:id="112" w:author="Andrés González Santa Cruz" w:date="2021-01-16T17:53:00Z">
              <w:r w:rsidR="0003521D">
                <w:rPr>
                  <w:rFonts w:ascii="Times New Roman" w:eastAsia="Times New Roman" w:hAnsi="Times New Roman" w:cs="Times New Roman"/>
                  <w:sz w:val="20"/>
                  <w:szCs w:val="20"/>
                </w:rPr>
                <w:fldChar w:fldCharType="end"/>
              </w:r>
            </w:ins>
            <w:ins w:id="113" w:author="Andrés González Santa Cruz" w:date="2021-01-16T17:50:00Z">
              <w:r w:rsidR="0003521D">
                <w:rPr>
                  <w:rFonts w:ascii="Times New Roman" w:eastAsia="Times New Roman" w:hAnsi="Times New Roman" w:cs="Times New Roman"/>
                  <w:sz w:val="20"/>
                  <w:szCs w:val="20"/>
                </w:rPr>
                <w:t>.</w:t>
              </w:r>
            </w:ins>
          </w:p>
        </w:tc>
      </w:tr>
      <w:tr w:rsidR="00B0100C" w14:paraId="541E1058" w14:textId="77777777" w:rsidTr="00B0100C">
        <w:trPr>
          <w:trHeight w:val="20"/>
        </w:trPr>
        <w:tc>
          <w:tcPr>
            <w:tcW w:w="1610" w:type="dxa"/>
            <w:tcMar>
              <w:top w:w="100" w:type="dxa"/>
              <w:left w:w="80" w:type="dxa"/>
              <w:bottom w:w="100" w:type="dxa"/>
              <w:right w:w="80" w:type="dxa"/>
            </w:tcMar>
          </w:tcPr>
          <w:p w14:paraId="5D680A80"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7-Nov-2019</w:t>
            </w:r>
          </w:p>
        </w:tc>
        <w:tc>
          <w:tcPr>
            <w:tcW w:w="7097" w:type="dxa"/>
            <w:tcMar>
              <w:top w:w="100" w:type="dxa"/>
              <w:left w:w="80" w:type="dxa"/>
              <w:bottom w:w="100" w:type="dxa"/>
              <w:right w:w="80" w:type="dxa"/>
            </w:tcMar>
          </w:tcPr>
          <w:p w14:paraId="7B67B1D4" w14:textId="7E466D74"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President Sebastián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convenes the National Security Council and announces ten policies to tighten public order, including policy proposals to increase sanctions against using masks to cover the protester's identity, lighting barricades and looting.</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&lt;EndNote&gt;&lt;Cite&gt;&lt;Author&gt;Deutsche Welle&lt;/Author&gt;&lt;Year&gt;2019&lt;/Year&gt;&lt;RecNum&gt;388&lt;/RecNum&gt;&lt;DisplayText&gt;(22)&lt;/DisplayText&gt;&lt;record&gt;&lt;rec-number&gt;388&lt;/rec-number&gt;&lt;foreign-keys&gt;&lt;key app="EN" db-id="vwtp020e6r2tvfe9tpaxf9fierrzrtfvt52z" timestamp="1579599515"&gt;388&lt;/key&gt;&lt;/foreign-keys&gt;&lt;ref-type name="Electronic Article"&gt;43&lt;/ref-type&gt;&lt;contributors&gt;&lt;authors&gt;&lt;author&gt;Deutsche Welle,&lt;/author&gt;&lt;/authors&gt;&lt;/contributors&gt;&lt;titles&gt;&lt;title&gt;Chile to clamp down on violence during protests&lt;/title&gt;&lt;secondary-title&gt;Deutsche Welle&lt;/secondary-title&gt;&lt;/titles&gt;&lt;periodical&gt;&lt;full-title&gt;Deutsche Welle&lt;/full-title&gt;&lt;/periodical&gt;&lt;dates&gt;&lt;year&gt;2019&lt;/year&gt;&lt;pub-dates&gt;&lt;date&gt;Jan 21, 2020&lt;/date&gt;&lt;/pub-dates&gt;&lt;/dates&gt;&lt;urls&gt;&lt;related-urls&gt;&lt;url&gt;https://www.dw.com/en/chile-to-clamp-down-on-violence-during-protests/a-51158133&lt;/url&gt;&lt;/related-urls&gt;&lt;/urls&gt;&lt;/record&gt;&lt;/Cite&gt;&lt;/EndNote&gt;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(22)</w:t>
            </w:r>
            <w:r>
              <w:rPr>
                <w:rFonts w:ascii="Times New Roman" w:eastAsia="Times New Roman" w:hAnsi="Times New Roman" w:cs="Times New Roman"/>
                <w:sz w:val="20"/>
                <w:szCs w:val="20"/>
              </w:rPr>
              <w:fldChar w:fldCharType="end"/>
            </w:r>
          </w:p>
        </w:tc>
      </w:tr>
      <w:tr w:rsidR="00B0100C" w14:paraId="27405568" w14:textId="77777777" w:rsidTr="00B0100C">
        <w:trPr>
          <w:trHeight w:val="20"/>
        </w:trPr>
        <w:tc>
          <w:tcPr>
            <w:tcW w:w="1610" w:type="dxa"/>
            <w:tcMar>
              <w:top w:w="100" w:type="dxa"/>
              <w:left w:w="80" w:type="dxa"/>
              <w:bottom w:w="100" w:type="dxa"/>
              <w:right w:w="80" w:type="dxa"/>
            </w:tcMar>
          </w:tcPr>
          <w:p w14:paraId="2065E367"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8-Nov-2019</w:t>
            </w:r>
          </w:p>
        </w:tc>
        <w:tc>
          <w:tcPr>
            <w:tcW w:w="7097" w:type="dxa"/>
            <w:tcMar>
              <w:top w:w="100" w:type="dxa"/>
              <w:left w:w="80" w:type="dxa"/>
              <w:bottom w:w="100" w:type="dxa"/>
              <w:right w:w="80" w:type="dxa"/>
            </w:tcMar>
          </w:tcPr>
          <w:p w14:paraId="7FD19B50" w14:textId="1DA2A6DD" w:rsidR="00B0100C" w:rsidRDefault="007228C4"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ins w:id="114" w:author="Andrés González Santa Cruz" w:date="2021-01-16T11:45:00Z">
              <w:r>
                <w:rPr>
                  <w:rFonts w:ascii="Times New Roman" w:eastAsia="Times New Roman" w:hAnsi="Times New Roman" w:cs="Times New Roman"/>
                  <w:sz w:val="20"/>
                  <w:szCs w:val="20"/>
                </w:rPr>
                <w:t xml:space="preserve">Anti-government demonstrations </w:t>
              </w:r>
            </w:ins>
            <w:ins w:id="115" w:author="Andrés González Santa Cruz" w:date="2021-01-16T11:48:00Z">
              <w:r>
                <w:rPr>
                  <w:rFonts w:ascii="Times New Roman" w:eastAsia="Times New Roman" w:hAnsi="Times New Roman" w:cs="Times New Roman"/>
                  <w:sz w:val="20"/>
                  <w:szCs w:val="20"/>
                </w:rPr>
                <w:t>ends</w:t>
              </w:r>
            </w:ins>
            <w:ins w:id="116" w:author="Andrés González Santa Cruz" w:date="2021-01-16T11:45:00Z">
              <w:r>
                <w:rPr>
                  <w:rFonts w:ascii="Times New Roman" w:eastAsia="Times New Roman" w:hAnsi="Times New Roman" w:cs="Times New Roman"/>
                  <w:sz w:val="20"/>
                  <w:szCs w:val="20"/>
                </w:rPr>
                <w:t xml:space="preserve"> in a University burnt and a church looted</w:t>
              </w:r>
            </w:ins>
            <w:ins w:id="117" w:author="Andrés González Santa Cruz" w:date="2021-01-16T11:46:00Z">
              <w:r>
                <w:rPr>
                  <w:rFonts w:ascii="Times New Roman" w:eastAsia="Times New Roman" w:hAnsi="Times New Roman" w:cs="Times New Roman"/>
                  <w:sz w:val="20"/>
                  <w:szCs w:val="20"/>
                </w:rPr>
                <w:fldChar w:fldCharType="begin"/>
              </w:r>
            </w:ins>
            <w:r w:rsidR="0003521D">
              <w:rPr>
                <w:rFonts w:ascii="Times New Roman" w:eastAsia="Times New Roman" w:hAnsi="Times New Roman" w:cs="Times New Roman"/>
                <w:sz w:val="20"/>
                <w:szCs w:val="20"/>
              </w:rPr>
              <w:instrText xml:space="preserve"> ADDIN EN.CITE &lt;EndNote&gt;&lt;Cite&gt;&lt;Author&gt;Welle&lt;/Author&gt;&lt;Year&gt;2019, November 09&lt;/Year&gt;&lt;RecNum&gt;59&lt;/RecNum&gt;&lt;DisplayText&gt;(23)&lt;/DisplayText&gt;&lt;record&gt;&lt;rec-number&gt;59&lt;/rec-number&gt;&lt;foreign-keys&gt;&lt;key app="EN" db-id="29zseaxacpxtd5esttl5ptxbp9ffvfp00vav" timestamp="1610808367"&gt;59&lt;/key&gt;&lt;/foreign-keys&gt;&lt;ref-type name="Web Page"&gt;12&lt;/ref-type&gt;&lt;contributors&gt;&lt;authors&gt;&lt;author&gt;Deutsche Welle&lt;/author&gt;&lt;/authors&gt;&lt;/contributors&gt;&lt;titles&gt;&lt;title&gt;Chile: Protesters burn university, loot church&lt;/title&gt;&lt;/titles&gt;&lt;dates&gt;&lt;year&gt;2019, November 09&lt;/year&gt;&lt;/dates&gt;&lt;publisher&gt;Deutsche Welle&lt;/publisher&gt;&lt;urls&gt;&lt;related-urls&gt;&lt;url&gt;https://p.dw.com/p/3Sjav&lt;/url&gt;&lt;/related-urls&gt;&lt;/urls&gt;&lt;/record&gt;&lt;/Cite&gt;&lt;/EndNote&gt;</w:instrText>
            </w:r>
            <w:ins w:id="118" w:author="Andrés González Santa Cruz" w:date="2021-01-16T11:46:00Z">
              <w:r>
                <w:rPr>
                  <w:rFonts w:ascii="Times New Roman" w:eastAsia="Times New Roman" w:hAnsi="Times New Roman" w:cs="Times New Roman"/>
                  <w:sz w:val="20"/>
                  <w:szCs w:val="20"/>
                </w:rPr>
                <w:fldChar w:fldCharType="separate"/>
              </w:r>
            </w:ins>
            <w:r w:rsidR="0003521D">
              <w:rPr>
                <w:rFonts w:ascii="Times New Roman" w:eastAsia="Times New Roman" w:hAnsi="Times New Roman" w:cs="Times New Roman"/>
                <w:noProof/>
                <w:sz w:val="20"/>
                <w:szCs w:val="20"/>
              </w:rPr>
              <w:t>(23)</w:t>
            </w:r>
            <w:ins w:id="119" w:author="Andrés González Santa Cruz" w:date="2021-01-16T11:46:00Z">
              <w:r>
                <w:rPr>
                  <w:rFonts w:ascii="Times New Roman" w:eastAsia="Times New Roman" w:hAnsi="Times New Roman" w:cs="Times New Roman"/>
                  <w:sz w:val="20"/>
                  <w:szCs w:val="20"/>
                </w:rPr>
                <w:fldChar w:fldCharType="end"/>
              </w:r>
            </w:ins>
            <w:ins w:id="120" w:author="Andrés González Santa Cruz" w:date="2021-01-16T11:47:00Z">
              <w:r>
                <w:rPr>
                  <w:rFonts w:ascii="Times New Roman" w:eastAsia="Times New Roman" w:hAnsi="Times New Roman" w:cs="Times New Roman"/>
                  <w:sz w:val="20"/>
                  <w:szCs w:val="20"/>
                </w:rPr>
                <w:t>.</w:t>
              </w:r>
            </w:ins>
            <w:ins w:id="121" w:author="Andrés González Santa Cruz" w:date="2021-01-16T11:45:00Z">
              <w:r>
                <w:rPr>
                  <w:rFonts w:ascii="Times New Roman" w:eastAsia="Times New Roman" w:hAnsi="Times New Roman" w:cs="Times New Roman"/>
                  <w:sz w:val="20"/>
                  <w:szCs w:val="20"/>
                </w:rPr>
                <w:t xml:space="preserve"> </w:t>
              </w:r>
            </w:ins>
            <w:r w:rsidR="00B0100C">
              <w:rPr>
                <w:rFonts w:ascii="Times New Roman" w:eastAsia="Times New Roman" w:hAnsi="Times New Roman" w:cs="Times New Roman"/>
                <w:sz w:val="20"/>
                <w:szCs w:val="20"/>
              </w:rPr>
              <w:t xml:space="preserve">A 21-year-old student, Gustavo </w:t>
            </w:r>
            <w:proofErr w:type="spellStart"/>
            <w:r w:rsidR="00B0100C">
              <w:rPr>
                <w:rFonts w:ascii="Times New Roman" w:eastAsia="Times New Roman" w:hAnsi="Times New Roman" w:cs="Times New Roman"/>
                <w:sz w:val="20"/>
                <w:szCs w:val="20"/>
              </w:rPr>
              <w:t>Gatica</w:t>
            </w:r>
            <w:proofErr w:type="spellEnd"/>
            <w:ins w:id="122" w:author="Andrés González Santa Cruz" w:date="2021-01-16T11:49:00Z">
              <w:r>
                <w:rPr>
                  <w:rFonts w:ascii="Times New Roman" w:eastAsia="Times New Roman" w:hAnsi="Times New Roman" w:cs="Times New Roman"/>
                  <w:sz w:val="20"/>
                  <w:szCs w:val="20"/>
                </w:rPr>
                <w:t xml:space="preserve"> was blinded </w:t>
              </w:r>
            </w:ins>
            <w:del w:id="123" w:author="Andrés González Santa Cruz" w:date="2021-01-16T11:50:00Z">
              <w:r w:rsidR="00B0100C" w:rsidDel="007228C4">
                <w:rPr>
                  <w:rFonts w:ascii="Times New Roman" w:eastAsia="Times New Roman" w:hAnsi="Times New Roman" w:cs="Times New Roman"/>
                  <w:sz w:val="20"/>
                  <w:szCs w:val="20"/>
                </w:rPr>
                <w:delText xml:space="preserve"> is shot </w:delText>
              </w:r>
            </w:del>
            <w:ins w:id="124" w:author="Andrés González Santa Cruz" w:date="2021-01-16T11:50:00Z">
              <w:r>
                <w:rPr>
                  <w:rFonts w:ascii="Times New Roman" w:eastAsia="Times New Roman" w:hAnsi="Times New Roman" w:cs="Times New Roman"/>
                  <w:sz w:val="20"/>
                  <w:szCs w:val="20"/>
                </w:rPr>
                <w:t xml:space="preserve">due to </w:t>
              </w:r>
            </w:ins>
            <w:del w:id="125" w:author="Andrés González Santa Cruz" w:date="2021-01-16T11:50:00Z">
              <w:r w:rsidR="00B0100C" w:rsidDel="007228C4">
                <w:rPr>
                  <w:rFonts w:ascii="Times New Roman" w:eastAsia="Times New Roman" w:hAnsi="Times New Roman" w:cs="Times New Roman"/>
                  <w:sz w:val="20"/>
                  <w:szCs w:val="20"/>
                </w:rPr>
                <w:delText>by</w:delText>
              </w:r>
            </w:del>
            <w:r w:rsidR="00B0100C">
              <w:rPr>
                <w:rFonts w:ascii="Times New Roman" w:eastAsia="Times New Roman" w:hAnsi="Times New Roman" w:cs="Times New Roman"/>
                <w:sz w:val="20"/>
                <w:szCs w:val="20"/>
              </w:rPr>
              <w:t xml:space="preserve"> rubber </w:t>
            </w:r>
            <w:del w:id="126" w:author="Andrés González Santa Cruz" w:date="2021-01-16T11:50:00Z">
              <w:r w:rsidR="00B0100C" w:rsidDel="007228C4">
                <w:rPr>
                  <w:rFonts w:ascii="Times New Roman" w:eastAsia="Times New Roman" w:hAnsi="Times New Roman" w:cs="Times New Roman"/>
                  <w:sz w:val="20"/>
                  <w:szCs w:val="20"/>
                </w:rPr>
                <w:delText xml:space="preserve">pellets </w:delText>
              </w:r>
            </w:del>
            <w:ins w:id="127" w:author="Andrés González Santa Cruz" w:date="2021-01-16T11:50:00Z">
              <w:r>
                <w:rPr>
                  <w:rFonts w:ascii="Times New Roman" w:eastAsia="Times New Roman" w:hAnsi="Times New Roman" w:cs="Times New Roman"/>
                  <w:sz w:val="20"/>
                  <w:szCs w:val="20"/>
                </w:rPr>
                <w:t>bullets shot</w:t>
              </w:r>
            </w:ins>
            <w:del w:id="128" w:author="Andrés González Santa Cruz" w:date="2021-01-16T11:50:00Z">
              <w:r w:rsidR="00B0100C" w:rsidDel="007228C4">
                <w:rPr>
                  <w:rFonts w:ascii="Times New Roman" w:eastAsia="Times New Roman" w:hAnsi="Times New Roman" w:cs="Times New Roman"/>
                  <w:sz w:val="20"/>
                  <w:szCs w:val="20"/>
                </w:rPr>
                <w:delText>in both eyes, losing complete eyesight</w:delText>
              </w:r>
            </w:del>
            <w:del w:id="129" w:author="Andrés González Santa Cruz" w:date="2021-01-16T11:48:00Z">
              <w:r w:rsidR="00B0100C" w:rsidDel="007228C4">
                <w:rPr>
                  <w:rFonts w:ascii="Times New Roman" w:eastAsia="Times New Roman" w:hAnsi="Times New Roman" w:cs="Times New Roman"/>
                  <w:sz w:val="20"/>
                  <w:szCs w:val="20"/>
                </w:rPr>
                <w:delText>.</w:delText>
              </w:r>
            </w:del>
            <w:r w:rsidR="00B0100C">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&lt;EndNote&gt;&lt;Cite&gt;&lt;Author&gt;McDonald&lt;/Author&gt;&lt;Year&gt;2019&lt;/Year&gt;&lt;RecNum&gt;389&lt;/RecNum&gt;&lt;DisplayText&gt;(24)&lt;/DisplayText&gt;&lt;record&gt;&lt;rec-number&gt;389&lt;/rec-number&gt;&lt;foreign-keys&gt;&lt;key app="EN" db-id="vwtp020e6r2tvfe9tpaxf9fierrzrtfvt52z" timestamp="1579599654"&gt;389&lt;/key&gt;&lt;/foreign-keys&gt;&lt;ref-type name="Electronic Article"&gt;43&lt;/ref-type&gt;&lt;contributors&gt;&lt;authors&gt;&lt;author&gt;McDonald, B&lt;/author&gt;&lt;/authors&gt;&lt;/contributors&gt;&lt;titles&gt;&lt;title&gt;A Bullet to the Eye Is the Price of Protesting in Chile&lt;/title&gt;&lt;secondary-title&gt;New York Times&lt;/secondary-title&gt;&lt;/titles&gt;&lt;periodical&gt;&lt;full-title&gt;New York Times&lt;/full-title&gt;&lt;/periodical&gt;&lt;dates&gt;&lt;year&gt;2019&lt;/year&gt;&lt;pub-dates&gt;&lt;date&gt;Jan 21, 2020&lt;/date&gt;&lt;/pub-dates&gt;&lt;/dates&gt;&lt;urls&gt;&lt;related-urls&gt;&lt;url&gt;https://www.nytimes.com/2019/11/19/world/americas/chile-protests-eye-injuries.html&lt;/url&gt;&lt;/related-urls&gt;&lt;/urls&gt;&lt;/record&gt;&lt;/Cite&gt;&lt;/EndNote&gt;</w:instrText>
            </w:r>
            <w:r w:rsidR="00B0100C">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(24)</w:t>
            </w:r>
            <w:r w:rsidR="00B0100C">
              <w:rPr>
                <w:rFonts w:ascii="Times New Roman" w:eastAsia="Times New Roman" w:hAnsi="Times New Roman" w:cs="Times New Roman"/>
                <w:sz w:val="20"/>
                <w:szCs w:val="20"/>
              </w:rPr>
              <w:fldChar w:fldCharType="end"/>
            </w:r>
            <w:ins w:id="130" w:author="Andrés González Santa Cruz" w:date="2021-01-16T11:48:00Z">
              <w:r>
                <w:rPr>
                  <w:rFonts w:ascii="Times New Roman" w:eastAsia="Times New Roman" w:hAnsi="Times New Roman" w:cs="Times New Roman"/>
                  <w:sz w:val="20"/>
                  <w:szCs w:val="20"/>
                </w:rPr>
                <w:t>.</w:t>
              </w:r>
            </w:ins>
          </w:p>
        </w:tc>
      </w:tr>
      <w:tr w:rsidR="00B0100C" w14:paraId="62B47B8E" w14:textId="77777777" w:rsidTr="00B0100C">
        <w:trPr>
          <w:trHeight w:val="20"/>
        </w:trPr>
        <w:tc>
          <w:tcPr>
            <w:tcW w:w="1610" w:type="dxa"/>
            <w:tcMar>
              <w:top w:w="100" w:type="dxa"/>
              <w:left w:w="80" w:type="dxa"/>
              <w:bottom w:w="100" w:type="dxa"/>
              <w:right w:w="80" w:type="dxa"/>
            </w:tcMar>
          </w:tcPr>
          <w:p w14:paraId="6A194EAB"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10-Nov-2019</w:t>
            </w:r>
          </w:p>
        </w:tc>
        <w:tc>
          <w:tcPr>
            <w:tcW w:w="7097" w:type="dxa"/>
            <w:tcMar>
              <w:top w:w="100" w:type="dxa"/>
              <w:left w:w="80" w:type="dxa"/>
              <w:bottom w:w="100" w:type="dxa"/>
              <w:right w:w="80" w:type="dxa"/>
            </w:tcMar>
          </w:tcPr>
          <w:p w14:paraId="67EBF8CB" w14:textId="1C7BF9A1"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Chilean government confirms a referendum to draft a new constitution with a commission composed of members of the parliament and elected representatives.</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&lt;EndNote&gt;&lt;Cite&gt;&lt;Author&gt;Bonnefoy&lt;/Author&gt;&lt;Year&gt;2019&lt;/Year&gt;&lt;RecNum&gt;390&lt;/RecNum&gt;&lt;DisplayText&gt;(25)&lt;/DisplayText&gt;&lt;record&gt;&lt;rec-number&gt;390&lt;/rec-number&gt;&lt;foreign-keys&gt;&lt;key app="EN" db-id="vwtp020e6r2tvfe9tpaxf9fierrzrtfvt52z" timestamp="1579599925"&gt;390&lt;/key&gt;&lt;/foreign-keys&gt;&lt;ref-type name="Electronic Article"&gt;43&lt;/ref-type&gt;&lt;contributors&gt;&lt;authors&gt;&lt;author&gt;Bonnefoy, P.&lt;/author&gt;&lt;/authors&gt;&lt;/contributors&gt;&lt;titles&gt;&lt;title&gt;Chile’s President Says He Will Support a New Constitution&lt;/title&gt;&lt;secondary-title&gt;New York Times&lt;/secondary-title&gt;&lt;/titles&gt;&lt;periodical&gt;&lt;full-title&gt;New York Times&lt;/full-title&gt;&lt;/periodical&gt;&lt;dates&gt;&lt;year&gt;2019&lt;/year&gt;&lt;pub-dates&gt;&lt;date&gt;Jan 21, 2020&lt;/date&gt;&lt;/pub-dates&gt;&lt;/dates&gt;&lt;urls&gt;&lt;related-urls&gt;&lt;url&gt;https://www.nytimes.com/2019/11/11/world/americas/chile-protests-new-constitution.html&lt;/url&gt;&lt;/related-urls&gt;&lt;/urls&gt;&lt;/record&gt;&lt;/Cite&gt;&lt;/EndNote&gt;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The New York Times calls attention to protesters with ocular trauma with a video titled "It's mutilation: the police in Chile are blinding protesters".</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&lt;EndNote&gt;&lt;Cite&gt;&lt;Author&gt;McDonald&lt;/Author&gt;&lt;Year&gt;2019&lt;/Year&gt;&lt;RecNum&gt;389&lt;/RecNum&gt;&lt;DisplayText&gt;(24)&lt;/DisplayText&gt;&lt;record&gt;&lt;rec-number&gt;389&lt;/rec-number&gt;&lt;foreign-keys&gt;&lt;key app="EN" db-id="vwtp020e6r2tvfe9tpaxf9fierrzrtfvt52z" timestamp="1579599654"&gt;389&lt;/key&gt;&lt;/foreign-keys&gt;&lt;ref-type name="Electronic Article"&gt;43&lt;/ref-type&gt;&lt;contributors&gt;&lt;authors&gt;&lt;author&gt;McDonald, B&lt;/author&gt;&lt;/authors&gt;&lt;/contributors&gt;&lt;titles&gt;&lt;title&gt;A Bullet to the Eye Is the Price of Protesting in Chile&lt;/title&gt;&lt;secondary-title&gt;New York Times&lt;/secondary-title&gt;&lt;/titles&gt;&lt;periodical&gt;&lt;full-title&gt;New York Times&lt;/full-title&gt;&lt;/periodical&gt;&lt;dates&gt;&lt;year&gt;2019&lt;/year&gt;&lt;pub-dates&gt;&lt;date&gt;Jan 21, 2020&lt;/date&gt;&lt;/pub-dates&gt;&lt;/dates&gt;&lt;urls&gt;&lt;related-urls&gt;&lt;url&gt;https://www.nytimes.com/2019/11/19/world/americas/chile-protests-eye-injuries.html&lt;/url&gt;&lt;/related-urls&gt;&lt;/urls&gt;&lt;/record&gt;&lt;/Cite&gt;&lt;/EndNote&gt;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(24)</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The Police National Director orders to limit the use of KIPs.</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&lt;EndNote&gt;&lt;Cite&gt;&lt;Author&gt;Cooperativa&lt;/Author&gt;&lt;Year&gt;2019&lt;/Year&gt;&lt;RecNum&gt;391&lt;/RecNum&gt;&lt;DisplayText&gt;(26)&lt;/DisplayText&gt;&lt;record&gt;&lt;rec-number&gt;391&lt;/rec-number&gt;&lt;foreign-keys&gt;&lt;key app="EN" db-id="vwtp020e6r2tvfe9tpaxf9fierrzrtfvt52z" timestamp="1579600024"&gt;391&lt;/key&gt;&lt;/foreign-keys&gt;&lt;ref-type name="Electronic Article"&gt;43&lt;/ref-type&gt;&lt;contributors&gt;&lt;authors&gt;&lt;author&gt;Radio Cooperativa&lt;/author&gt;&lt;/authors&gt;&lt;/contributors&gt;&lt;titles&gt;&lt;title&gt;Director de Carabineros ordenó &amp;quot;uso acotado&amp;quot; de la escopeta antidisturbios en manifestaciones&lt;/title&gt;&lt;secondary-title&gt;Radio Cooperativa&lt;/secondary-title&gt;&lt;/titles&gt;&lt;periodical&gt;&lt;full-title&gt;Radio Cooperativa&lt;/full-title&gt;&lt;/periodical&gt;&lt;dates&gt;&lt;year&gt;2019&lt;/year&gt;&lt;pub-dates&gt;&lt;date&gt;Jan 21, 2020&lt;/date&gt;&lt;/pub-dates&gt;&lt;/dates&gt;&lt;urls&gt;&lt;related-urls&gt;&lt;url&gt;https://www.cooperativa.cl/noticias/pais/manifestaciones/director-de-carabineros-ordeno-uso-acotado-de-la-escopeta/2019-11-10/191354.html&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(26)</w:t>
            </w:r>
            <w:r>
              <w:rPr>
                <w:rFonts w:ascii="Times New Roman" w:eastAsia="Times New Roman" w:hAnsi="Times New Roman" w:cs="Times New Roman"/>
                <w:sz w:val="20"/>
                <w:szCs w:val="20"/>
              </w:rPr>
              <w:fldChar w:fldCharType="end"/>
            </w:r>
          </w:p>
        </w:tc>
      </w:tr>
      <w:tr w:rsidR="00B0100C" w14:paraId="304C93C2" w14:textId="77777777" w:rsidTr="00B0100C">
        <w:trPr>
          <w:trHeight w:val="20"/>
        </w:trPr>
        <w:tc>
          <w:tcPr>
            <w:tcW w:w="1610" w:type="dxa"/>
            <w:tcMar>
              <w:top w:w="100" w:type="dxa"/>
              <w:left w:w="80" w:type="dxa"/>
              <w:bottom w:w="100" w:type="dxa"/>
              <w:right w:w="80" w:type="dxa"/>
            </w:tcMar>
          </w:tcPr>
          <w:p w14:paraId="40F4E16F" w14:textId="7777777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15-Nov-</w:t>
            </w:r>
            <w:commentRangeStart w:id="131"/>
            <w:commentRangeStart w:id="132"/>
            <w:r>
              <w:rPr>
                <w:rFonts w:ascii="Times New Roman" w:eastAsia="Times New Roman" w:hAnsi="Times New Roman" w:cs="Times New Roman"/>
                <w:sz w:val="20"/>
                <w:szCs w:val="20"/>
              </w:rPr>
              <w:t>2019</w:t>
            </w:r>
            <w:commentRangeEnd w:id="131"/>
            <w:r w:rsidR="00AE0536">
              <w:rPr>
                <w:rStyle w:val="Refdecomentario"/>
              </w:rPr>
              <w:commentReference w:id="131"/>
            </w:r>
            <w:commentRangeEnd w:id="132"/>
            <w:r w:rsidR="00AE0536">
              <w:rPr>
                <w:rStyle w:val="Refdecomentario"/>
              </w:rPr>
              <w:commentReference w:id="132"/>
            </w:r>
          </w:p>
        </w:tc>
        <w:tc>
          <w:tcPr>
            <w:tcW w:w="7097" w:type="dxa"/>
            <w:tcMar>
              <w:top w:w="100" w:type="dxa"/>
              <w:left w:w="80" w:type="dxa"/>
              <w:bottom w:w="100" w:type="dxa"/>
              <w:right w:w="80" w:type="dxa"/>
            </w:tcMar>
          </w:tcPr>
          <w:p w14:paraId="0D7939EA" w14:textId="2C1D4AD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parties of the governing coalition and several parties of the opposition reach an agreement for a referendum for a new constitution, including the alternative of a mixed commission (</w:t>
            </w:r>
            <w:proofErr w:type="spellStart"/>
            <w:r>
              <w:rPr>
                <w:rFonts w:ascii="Times New Roman" w:eastAsia="Times New Roman" w:hAnsi="Times New Roman" w:cs="Times New Roman"/>
                <w:sz w:val="20"/>
                <w:szCs w:val="20"/>
              </w:rPr>
              <w:t>Convención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Mixta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Constituyente</w:t>
            </w:r>
            <w:proofErr w:type="spellEnd"/>
            <w:r>
              <w:rPr>
                <w:rFonts w:ascii="Times New Roman" w:eastAsia="Times New Roman" w:hAnsi="Times New Roman" w:cs="Times New Roman"/>
                <w:sz w:val="20"/>
                <w:szCs w:val="20"/>
              </w:rPr>
              <w:t>) or a commission composed fully of elected representative (</w:t>
            </w:r>
            <w:proofErr w:type="spellStart"/>
            <w:r>
              <w:rPr>
                <w:rFonts w:ascii="Times New Roman" w:eastAsia="Times New Roman" w:hAnsi="Times New Roman" w:cs="Times New Roman"/>
                <w:sz w:val="20"/>
                <w:szCs w:val="20"/>
              </w:rPr>
              <w:t>Convención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Constituyente</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&lt;EndNote&gt;&lt;Cite&gt;&lt;Author&gt;Krygier&lt;/Author&gt;&lt;Year&gt;2019&lt;/Year&gt;&lt;RecNum&gt;392&lt;/RecNum&gt;&lt;DisplayText&gt;(27)&lt;/DisplayText&gt;&lt;record&gt;&lt;rec-number&gt;392&lt;/rec-number&gt;&lt;foreign-keys&gt;&lt;key app="EN" db-id="vwtp020e6r2tvfe9tpaxf9fierrzrtfvt52z" timestamp="1579600172"&gt;392&lt;/key&gt;&lt;/foreign-keys&gt;&lt;ref-type name="Electronic Article"&gt;43&lt;/ref-type&gt;&lt;contributors&gt;&lt;authors&gt;&lt;author&gt;Krygier, R&lt;/author&gt;&lt;/authors&gt;&lt;/contributors&gt;&lt;titles&gt;&lt;title&gt;Chile to hold referendum on new constitution&lt;/title&gt;&lt;secondary-title&gt;The Washington Post&lt;/secondary-title&gt;&lt;/titles&gt;&lt;periodical&gt;&lt;full-title&gt;The Washington Post&lt;/full-title&gt;&lt;/periodical&gt;&lt;dates&gt;&lt;year&gt;2019&lt;/year&gt;&lt;pub-dates&gt;&lt;date&gt;Jan 21, 2020&lt;/date&gt;&lt;/pub-dates&gt;&lt;/dates&gt;&lt;urls&gt;&lt;related-urls&gt;&lt;url&gt;https://www.washingtonpost.com/world/the_americas/chile-to-hold-referendum-on-new-constitution/2019/11/15/ef973a9c-07b8-11ea-ae28-7d1898012861_story.html&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(27)</w:t>
            </w:r>
            <w:r>
              <w:rPr>
                <w:rFonts w:ascii="Times New Roman" w:eastAsia="Times New Roman" w:hAnsi="Times New Roman" w:cs="Times New Roman"/>
                <w:sz w:val="20"/>
                <w:szCs w:val="20"/>
              </w:rPr>
              <w:fldChar w:fldCharType="end"/>
            </w:r>
          </w:p>
          <w:p w14:paraId="7EAF90A2" w14:textId="2B306AF7" w:rsidR="00B0100C" w:rsidRDefault="00B0100C" w:rsidP="001C0A03">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study by the University of Chile shows that the rubber pellets were only 20% rubber and 80% denser materials, including lead, increasing the projectile's velocity and potential damage to soft tissue.</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&lt;EndNote&gt;&lt;Cite&gt;&lt;Author&gt;Jorquera&lt;/Author&gt;&lt;Year&gt;2019&lt;/Year&gt;&lt;RecNum&gt;393&lt;/RecNum&gt;&lt;DisplayText&gt;(28)&lt;/DisplayText&gt;&lt;record&gt;&lt;rec-number&gt;393&lt;/rec-number&gt;&lt;foreign-keys&gt;&lt;key app="EN" db-id="vwtp020e6r2tvfe9tpaxf9fierrzrtfvt52z" timestamp="1579600398"&gt;393&lt;/key&gt;&lt;/foreign-keys&gt;&lt;ref-type name="Electronic Article"&gt;43&lt;/ref-type&gt;&lt;contributors&gt;&lt;authors&gt;&lt;author&gt;Jorquera, P&lt;/author&gt;&lt;author&gt;Palma, R&lt;/author&gt;&lt;/authors&gt;&lt;/contributors&gt;&lt;titles&gt;&lt;title&gt;Estudio de perdigón. Informe final (UTO) 15/11/2019&lt;/title&gt;&lt;secondary-title&gt;Departamento de Ingeniería Mecánica, Facultad de Ciencias Físicas y Matemáticas, Universidad de Chile&lt;/secondary-title&gt;&lt;/titles&gt;&lt;periodical&gt;&lt;full-title&gt;Departamento de Ingeniería Mecánica, Facultad de Ciencias Físicas y Matemáticas, Universidad de Chile&lt;/full-title&gt;&lt;/periodical&gt;&lt;dates&gt;&lt;year&gt;2019&lt;/year&gt;&lt;pub-dates&gt;&lt;date&gt;Jan 21, 2020&lt;/date&gt;&lt;/pub-dates&gt;&lt;/dates&gt;&lt;pub-location&gt;Santiago&lt;/pub-location&gt;&lt;urls&gt;&lt;related-urls&gt;&lt;url&gt;http://ingenieria.uchile.cl/noticias/159269/perdigones-usados-por-carabineros-contienen-80-de-metales&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(28)</w:t>
            </w:r>
            <w:r>
              <w:rPr>
                <w:rFonts w:ascii="Times New Roman" w:eastAsia="Times New Roman" w:hAnsi="Times New Roman" w:cs="Times New Roman"/>
                <w:sz w:val="20"/>
                <w:szCs w:val="20"/>
              </w:rPr>
              <w:fldChar w:fldCharType="end"/>
            </w:r>
          </w:p>
        </w:tc>
      </w:tr>
      <w:tr w:rsidR="007228C4" w14:paraId="4E371832" w14:textId="77777777" w:rsidTr="00B0100C">
        <w:trPr>
          <w:trHeight w:val="20"/>
          <w:ins w:id="133" w:author="Andrés González Santa Cruz" w:date="2021-01-16T11:33:00Z"/>
        </w:trPr>
        <w:tc>
          <w:tcPr>
            <w:tcW w:w="1610" w:type="dxa"/>
            <w:tcMar>
              <w:top w:w="100" w:type="dxa"/>
              <w:left w:w="80" w:type="dxa"/>
              <w:bottom w:w="100" w:type="dxa"/>
              <w:right w:w="80" w:type="dxa"/>
            </w:tcMar>
          </w:tcPr>
          <w:p w14:paraId="35C41CF9" w14:textId="4BC850D0"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ins w:id="134" w:author="Andrés González Santa Cruz" w:date="2021-01-16T11:33:00Z"/>
                <w:rFonts w:ascii="Times New Roman" w:eastAsia="Times New Roman" w:hAnsi="Times New Roman" w:cs="Times New Roman"/>
                <w:sz w:val="20"/>
                <w:szCs w:val="20"/>
              </w:rPr>
            </w:pPr>
            <w:ins w:id="135" w:author="Andrés González Santa Cruz" w:date="2021-01-16T11:33:00Z">
              <w:r>
                <w:rPr>
                  <w:rFonts w:ascii="Times New Roman" w:eastAsia="Times New Roman" w:hAnsi="Times New Roman" w:cs="Times New Roman"/>
                  <w:sz w:val="20"/>
                  <w:szCs w:val="20"/>
                </w:rPr>
                <w:t>17-Nov-2019</w:t>
              </w:r>
            </w:ins>
          </w:p>
        </w:tc>
        <w:tc>
          <w:tcPr>
            <w:tcW w:w="7097" w:type="dxa"/>
            <w:tcMar>
              <w:top w:w="100" w:type="dxa"/>
              <w:left w:w="80" w:type="dxa"/>
              <w:bottom w:w="100" w:type="dxa"/>
              <w:right w:w="80" w:type="dxa"/>
            </w:tcMar>
          </w:tcPr>
          <w:p w14:paraId="3F983BB3" w14:textId="415FA407"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ins w:id="136" w:author="Andrés González Santa Cruz" w:date="2021-01-16T11:33:00Z"/>
                <w:rFonts w:ascii="Times New Roman" w:eastAsia="Times New Roman" w:hAnsi="Times New Roman" w:cs="Times New Roman"/>
                <w:sz w:val="20"/>
                <w:szCs w:val="20"/>
              </w:rPr>
            </w:pPr>
            <w:ins w:id="137" w:author="Andrés González Santa Cruz" w:date="2021-01-16T11:33:00Z">
              <w:r w:rsidRPr="007228C4">
                <w:rPr>
                  <w:rFonts w:ascii="Times New Roman" w:eastAsia="Times New Roman" w:hAnsi="Times New Roman" w:cs="Times New Roman"/>
                  <w:sz w:val="20"/>
                  <w:szCs w:val="20"/>
                </w:rPr>
                <w:t xml:space="preserve">Massive </w:t>
              </w:r>
              <w:r>
                <w:rPr>
                  <w:rFonts w:ascii="Times New Roman" w:eastAsia="Times New Roman" w:hAnsi="Times New Roman" w:cs="Times New Roman"/>
                  <w:sz w:val="20"/>
                  <w:szCs w:val="20"/>
                </w:rPr>
                <w:t xml:space="preserve">feminist </w:t>
              </w:r>
              <w:r w:rsidRPr="007228C4">
                <w:rPr>
                  <w:rFonts w:ascii="Times New Roman" w:eastAsia="Times New Roman" w:hAnsi="Times New Roman" w:cs="Times New Roman"/>
                  <w:sz w:val="20"/>
                  <w:szCs w:val="20"/>
                </w:rPr>
                <w:t>demonstrations throughout the country.</w:t>
              </w:r>
            </w:ins>
          </w:p>
        </w:tc>
      </w:tr>
      <w:tr w:rsidR="007228C4" w14:paraId="2361BFD8" w14:textId="77777777" w:rsidTr="00B0100C">
        <w:trPr>
          <w:trHeight w:val="20"/>
        </w:trPr>
        <w:tc>
          <w:tcPr>
            <w:tcW w:w="1610" w:type="dxa"/>
            <w:tcMar>
              <w:top w:w="100" w:type="dxa"/>
              <w:left w:w="80" w:type="dxa"/>
              <w:bottom w:w="100" w:type="dxa"/>
              <w:right w:w="80" w:type="dxa"/>
            </w:tcMar>
          </w:tcPr>
          <w:p w14:paraId="04CD4B87" w14:textId="77777777"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19-Nov-2019</w:t>
            </w:r>
          </w:p>
        </w:tc>
        <w:tc>
          <w:tcPr>
            <w:tcW w:w="7097" w:type="dxa"/>
            <w:tcMar>
              <w:top w:w="100" w:type="dxa"/>
              <w:left w:w="80" w:type="dxa"/>
              <w:bottom w:w="100" w:type="dxa"/>
              <w:right w:w="80" w:type="dxa"/>
            </w:tcMar>
          </w:tcPr>
          <w:p w14:paraId="52D7298C" w14:textId="5C0980E6"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Police National Director suspends the use of </w:t>
            </w:r>
            <w:del w:id="138" w:author="Andrés González Santa Cruz" w:date="2021-01-16T16:05:00Z">
              <w:r w:rsidDel="00084595">
                <w:rPr>
                  <w:rFonts w:ascii="Times New Roman" w:eastAsia="Times New Roman" w:hAnsi="Times New Roman" w:cs="Times New Roman"/>
                  <w:sz w:val="20"/>
                  <w:szCs w:val="20"/>
                </w:rPr>
                <w:delText xml:space="preserve">KIPs </w:delText>
              </w:r>
            </w:del>
            <w:ins w:id="139" w:author="Andrés González Santa Cruz" w:date="2021-01-16T16:05:00Z">
              <w:r w:rsidR="00084595">
                <w:rPr>
                  <w:rFonts w:ascii="Times New Roman" w:eastAsia="Times New Roman" w:hAnsi="Times New Roman" w:cs="Times New Roman"/>
                  <w:sz w:val="20"/>
                  <w:szCs w:val="20"/>
                </w:rPr>
                <w:t>pell</w:t>
              </w:r>
            </w:ins>
            <w:ins w:id="140" w:author="Andrés González Santa Cruz" w:date="2021-01-16T16:06:00Z">
              <w:r w:rsidR="00084595">
                <w:rPr>
                  <w:rFonts w:ascii="Times New Roman" w:eastAsia="Times New Roman" w:hAnsi="Times New Roman" w:cs="Times New Roman"/>
                  <w:sz w:val="20"/>
                  <w:szCs w:val="20"/>
                </w:rPr>
                <w:t xml:space="preserve">et shotguns for crowd control </w:t>
              </w:r>
            </w:ins>
            <w:del w:id="141" w:author="Andrés González Santa Cruz" w:date="2021-01-16T16:38:00Z">
              <w:r w:rsidDel="00084595">
                <w:rPr>
                  <w:rFonts w:ascii="Times New Roman" w:eastAsia="Times New Roman" w:hAnsi="Times New Roman" w:cs="Times New Roman"/>
                  <w:sz w:val="20"/>
                  <w:szCs w:val="20"/>
                </w:rPr>
                <w:delText>with the exception of</w:delText>
              </w:r>
            </w:del>
            <w:ins w:id="142" w:author="Andrés González Santa Cruz" w:date="2021-01-16T16:38:00Z">
              <w:r w:rsidR="00084595">
                <w:rPr>
                  <w:rFonts w:ascii="Times New Roman" w:eastAsia="Times New Roman" w:hAnsi="Times New Roman" w:cs="Times New Roman"/>
                  <w:sz w:val="20"/>
                  <w:szCs w:val="20"/>
                </w:rPr>
                <w:t xml:space="preserve">except in the necessity of protecting their </w:t>
              </w:r>
              <w:proofErr w:type="spellStart"/>
              <w:r w:rsidR="00084595">
                <w:rPr>
                  <w:rFonts w:ascii="Times New Roman" w:eastAsia="Times New Roman" w:hAnsi="Times New Roman" w:cs="Times New Roman"/>
                  <w:sz w:val="20"/>
                  <w:szCs w:val="20"/>
                </w:rPr>
                <w:t>lifes</w:t>
              </w:r>
            </w:ins>
            <w:proofErr w:type="spellEnd"/>
            <w:del w:id="143" w:author="Andrés González Santa Cruz" w:date="2021-01-16T16:38:00Z">
              <w:r w:rsidDel="00084595">
                <w:rPr>
                  <w:rFonts w:ascii="Times New Roman" w:eastAsia="Times New Roman" w:hAnsi="Times New Roman" w:cs="Times New Roman"/>
                  <w:sz w:val="20"/>
                  <w:szCs w:val="20"/>
                </w:rPr>
                <w:delText xml:space="preserve"> “imminent danger of death”</w:delText>
              </w:r>
            </w:del>
            <w:ins w:id="144" w:author="Andrés González Santa Cruz" w:date="2021-01-16T16:06:00Z">
              <w:r w:rsidR="00084595">
                <w:rPr>
                  <w:rFonts w:ascii="Times New Roman" w:eastAsia="Times New Roman" w:hAnsi="Times New Roman" w:cs="Times New Roman"/>
                  <w:sz w:val="20"/>
                  <w:szCs w:val="20"/>
                </w:rPr>
                <w:t>, while external expert</w:t>
              </w:r>
            </w:ins>
            <w:ins w:id="145" w:author="Andrés González Santa Cruz" w:date="2021-01-16T16:07:00Z">
              <w:r w:rsidR="00084595">
                <w:rPr>
                  <w:rFonts w:ascii="Times New Roman" w:eastAsia="Times New Roman" w:hAnsi="Times New Roman" w:cs="Times New Roman"/>
                  <w:sz w:val="20"/>
                  <w:szCs w:val="20"/>
                </w:rPr>
                <w:t>s</w:t>
              </w:r>
            </w:ins>
            <w:ins w:id="146" w:author="Andrés González Santa Cruz" w:date="2021-01-16T16:06:00Z">
              <w:r w:rsidR="00084595">
                <w:rPr>
                  <w:rFonts w:ascii="Times New Roman" w:eastAsia="Times New Roman" w:hAnsi="Times New Roman" w:cs="Times New Roman"/>
                  <w:sz w:val="20"/>
                  <w:szCs w:val="20"/>
                </w:rPr>
                <w:t xml:space="preserve"> study their </w:t>
              </w:r>
              <w:commentRangeStart w:id="147"/>
              <w:commentRangeStart w:id="148"/>
              <w:r w:rsidR="00084595">
                <w:rPr>
                  <w:rFonts w:ascii="Times New Roman" w:eastAsia="Times New Roman" w:hAnsi="Times New Roman" w:cs="Times New Roman"/>
                  <w:sz w:val="20"/>
                  <w:szCs w:val="20"/>
                </w:rPr>
                <w:t>composition</w:t>
              </w:r>
            </w:ins>
            <w:commentRangeEnd w:id="147"/>
            <w:ins w:id="149" w:author="Andrés González Santa Cruz" w:date="2021-01-16T16:07:00Z">
              <w:r w:rsidR="00084595">
                <w:rPr>
                  <w:rStyle w:val="Refdecomentario"/>
                </w:rPr>
                <w:commentReference w:id="147"/>
              </w:r>
            </w:ins>
            <w:commentRangeEnd w:id="148"/>
            <w:ins w:id="150" w:author="Andrés González Santa Cruz" w:date="2021-01-16T16:47:00Z">
              <w:r w:rsidR="00084595">
                <w:rPr>
                  <w:rStyle w:val="Refdecomentario"/>
                </w:rPr>
                <w:commentReference w:id="148"/>
              </w:r>
            </w:ins>
            <w:r>
              <w:rPr>
                <w:rFonts w:ascii="Times New Roman" w:eastAsia="Times New Roman" w:hAnsi="Times New Roman" w:cs="Times New Roman"/>
                <w:sz w:val="20"/>
                <w:szCs w:val="20"/>
              </w:rPr>
              <w:t>.</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&lt;EndNote&gt;&lt;Cite&gt;&lt;Author&gt;Laing&lt;/Author&gt;&lt;Year&gt;2019&lt;/Year&gt;&lt;RecNum&gt;394&lt;/RecNum&gt;&lt;DisplayText&gt;(29)&lt;/DisplayText&gt;&lt;record&gt;&lt;rec-number&gt;394&lt;/rec-number&gt;&lt;foreign-keys&gt;&lt;key app="EN" db-id="vwtp020e6r2tvfe9tpaxf9fierrzrtfvt52z" timestamp="1579601014"&gt;394&lt;/key&gt;&lt;/foreign-keys&gt;&lt;ref-type name="Electronic Article"&gt;43&lt;/ref-type&gt;&lt;contributors&gt;&lt;authors&gt;&lt;author&gt;Laing, A.&lt;/author&gt;&lt;/authors&gt;&lt;/contributors&gt;&lt;titles&gt;&lt;title&gt;Chile&amp;apos;s police chief suspends use of rubber bullets&lt;/title&gt;&lt;secondary-title&gt;Reuters&lt;/secondary-title&gt;&lt;/titles&gt;&lt;periodical&gt;&lt;full-title&gt;Reuters&lt;/full-title&gt;&lt;/periodical&gt;&lt;dates&gt;&lt;year&gt;2019&lt;/year&gt;&lt;pub-dates&gt;&lt;date&gt;Jan 21, 2020&lt;/date&gt;&lt;/pub-dates&gt;&lt;/dates&gt;&lt;urls&gt;&lt;related-urls&gt;&lt;url&gt;https://www.reuters.com/article/us-chile-protests/chiles-police-chief-suspends-use-of-rubber-bullets-idUSKBN1XU09J&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(29)</w:t>
            </w:r>
            <w:r>
              <w:rPr>
                <w:rFonts w:ascii="Times New Roman" w:eastAsia="Times New Roman" w:hAnsi="Times New Roman" w:cs="Times New Roman"/>
                <w:sz w:val="20"/>
                <w:szCs w:val="20"/>
              </w:rPr>
              <w:fldChar w:fldCharType="end"/>
            </w:r>
          </w:p>
        </w:tc>
      </w:tr>
      <w:tr w:rsidR="007228C4" w14:paraId="612464CC" w14:textId="77777777" w:rsidTr="00B0100C">
        <w:trPr>
          <w:trHeight w:val="20"/>
        </w:trPr>
        <w:tc>
          <w:tcPr>
            <w:tcW w:w="1610" w:type="dxa"/>
            <w:tcMar>
              <w:top w:w="100" w:type="dxa"/>
              <w:left w:w="80" w:type="dxa"/>
              <w:bottom w:w="100" w:type="dxa"/>
              <w:right w:w="80" w:type="dxa"/>
            </w:tcMar>
          </w:tcPr>
          <w:p w14:paraId="78098F17" w14:textId="77777777"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22-Nov-2019</w:t>
            </w:r>
          </w:p>
        </w:tc>
        <w:tc>
          <w:tcPr>
            <w:tcW w:w="7097" w:type="dxa"/>
            <w:tcMar>
              <w:top w:w="100" w:type="dxa"/>
              <w:left w:w="80" w:type="dxa"/>
              <w:bottom w:w="100" w:type="dxa"/>
              <w:right w:w="80" w:type="dxa"/>
            </w:tcMar>
          </w:tcPr>
          <w:p w14:paraId="21C36C74" w14:textId="1CBF3BD5"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commentRangeStart w:id="151"/>
            <w:r>
              <w:rPr>
                <w:rFonts w:ascii="Times New Roman" w:eastAsia="Times New Roman" w:hAnsi="Times New Roman" w:cs="Times New Roman"/>
                <w:sz w:val="20"/>
                <w:szCs w:val="20"/>
              </w:rPr>
              <w:t xml:space="preserve">Amnesty </w:t>
            </w:r>
            <w:commentRangeEnd w:id="151"/>
            <w:r w:rsidR="00084595">
              <w:rPr>
                <w:rStyle w:val="Refdecomentario"/>
              </w:rPr>
              <w:commentReference w:id="151"/>
            </w:r>
            <w:r>
              <w:rPr>
                <w:rFonts w:ascii="Times New Roman" w:eastAsia="Times New Roman" w:hAnsi="Times New Roman" w:cs="Times New Roman"/>
                <w:sz w:val="20"/>
                <w:szCs w:val="20"/>
              </w:rPr>
              <w:t xml:space="preserve">International </w:t>
            </w:r>
            <w:ins w:id="152" w:author="Andrés González Santa Cruz" w:date="2021-01-16T17:22:00Z">
              <w:r w:rsidR="00084595">
                <w:rPr>
                  <w:rFonts w:ascii="Times New Roman" w:eastAsia="Times New Roman" w:hAnsi="Times New Roman" w:cs="Times New Roman"/>
                  <w:sz w:val="20"/>
                  <w:szCs w:val="20"/>
                </w:rPr>
                <w:t xml:space="preserve">released a report alleging that </w:t>
              </w:r>
            </w:ins>
            <w:ins w:id="153" w:author="Andrés González Santa Cruz" w:date="2021-01-16T17:23:00Z">
              <w:r w:rsidR="00084595">
                <w:rPr>
                  <w:rFonts w:ascii="Times New Roman" w:eastAsia="Times New Roman" w:hAnsi="Times New Roman" w:cs="Times New Roman"/>
                  <w:sz w:val="20"/>
                  <w:szCs w:val="20"/>
                </w:rPr>
                <w:t>state security forces deliberately used excessive force against protestors</w:t>
              </w:r>
            </w:ins>
            <w:ins w:id="154" w:author="Andrés González Santa Cruz" w:date="2021-01-16T17:25:00Z">
              <w:r w:rsidR="00084595">
                <w:rPr>
                  <w:rFonts w:ascii="Times New Roman" w:eastAsia="Times New Roman" w:hAnsi="Times New Roman" w:cs="Times New Roman"/>
                  <w:sz w:val="20"/>
                  <w:szCs w:val="20"/>
                </w:rPr>
                <w:t xml:space="preserve">, violating human rights to discourage </w:t>
              </w:r>
            </w:ins>
            <w:ins w:id="155" w:author="Andrés González Santa Cruz" w:date="2021-01-16T17:26:00Z">
              <w:r w:rsidR="00084595">
                <w:rPr>
                  <w:rFonts w:ascii="Times New Roman" w:eastAsia="Times New Roman" w:hAnsi="Times New Roman" w:cs="Times New Roman"/>
                  <w:sz w:val="20"/>
                  <w:szCs w:val="20"/>
                </w:rPr>
                <w:t>protest</w:t>
              </w:r>
            </w:ins>
            <w:del w:id="156" w:author="Andrés González Santa Cruz" w:date="2021-01-16T17:26:00Z">
              <w:r w:rsidDel="00084595">
                <w:rPr>
                  <w:rFonts w:ascii="Times New Roman" w:eastAsia="Times New Roman" w:hAnsi="Times New Roman" w:cs="Times New Roman"/>
                  <w:sz w:val="20"/>
                  <w:szCs w:val="20"/>
                </w:rPr>
                <w:delText>issues a report stating the Chilean government has violated human rights and used violence as a deterrent.</w:delText>
              </w:r>
            </w:del>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&lt;EndNote&gt;&lt;Cite&gt;&lt;Author&gt;Charner&lt;/Author&gt;&lt;Year&gt;2019, November 22&lt;/Year&gt;&lt;RecNum&gt;70&lt;/RecNum&gt;&lt;DisplayText&gt;(30)&lt;/DisplayText&gt;&lt;record&gt;&lt;rec-number&gt;70&lt;/rec-number&gt;&lt;foreign-keys&gt;&lt;key app="EN" db-id="29zseaxacpxtd5esttl5ptxbp9ffvfp00vav" timestamp="1610828527"&gt;70&lt;/key&gt;&lt;/foreign-keys&gt;&lt;ref-type name="Web Page"&gt;12&lt;/ref-type&gt;&lt;contributors&gt;&lt;authors&gt;&lt;author&gt;Charner, F.&lt;/author&gt;&lt;/authors&gt;&lt;/contributors&gt;&lt;titles&gt;&lt;title&gt;Beaten and blinded, Chile&amp;apos;s protesters face &amp;quot;policy of punishment,&amp;quot; says Amnesty International&lt;/title&gt;&lt;/titles&gt;&lt;number&gt;2021, January 15&lt;/number&gt;&lt;dates&gt;&lt;year&gt;2019, November 22&lt;/year&gt;&lt;/dates&gt;&lt;publisher&gt;CNN&lt;/publisher&gt;&lt;urls&gt;&lt;related-urls&gt;&lt;url&gt;https://edition.cnn.com/2019/11/22/world/amnesty-report-chile-protest-charner-intl/index.html&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(30)</w:t>
            </w:r>
            <w:r>
              <w:rPr>
                <w:rFonts w:ascii="Times New Roman" w:eastAsia="Times New Roman" w:hAnsi="Times New Roman" w:cs="Times New Roman"/>
                <w:sz w:val="20"/>
                <w:szCs w:val="20"/>
              </w:rPr>
              <w:fldChar w:fldCharType="end"/>
            </w:r>
          </w:p>
        </w:tc>
      </w:tr>
      <w:tr w:rsidR="007228C4" w14:paraId="4A45C307" w14:textId="77777777" w:rsidTr="00B0100C">
        <w:trPr>
          <w:trHeight w:val="20"/>
          <w:ins w:id="157" w:author="Andrés González Santa Cruz" w:date="2021-01-16T11:31:00Z"/>
        </w:trPr>
        <w:tc>
          <w:tcPr>
            <w:tcW w:w="1610" w:type="dxa"/>
            <w:tcMar>
              <w:top w:w="100" w:type="dxa"/>
              <w:left w:w="80" w:type="dxa"/>
              <w:bottom w:w="100" w:type="dxa"/>
              <w:right w:w="80" w:type="dxa"/>
            </w:tcMar>
          </w:tcPr>
          <w:p w14:paraId="0EAB4E66" w14:textId="4AD57E40"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ins w:id="158" w:author="Andrés González Santa Cruz" w:date="2021-01-16T11:31:00Z"/>
                <w:rFonts w:ascii="Times New Roman" w:eastAsia="Times New Roman" w:hAnsi="Times New Roman" w:cs="Times New Roman"/>
                <w:sz w:val="20"/>
                <w:szCs w:val="20"/>
              </w:rPr>
            </w:pPr>
            <w:ins w:id="159" w:author="Andrés González Santa Cruz" w:date="2021-01-16T11:33:00Z">
              <w:r>
                <w:rPr>
                  <w:rFonts w:ascii="Times New Roman" w:eastAsia="Times New Roman" w:hAnsi="Times New Roman" w:cs="Times New Roman"/>
                  <w:sz w:val="20"/>
                  <w:szCs w:val="20"/>
                </w:rPr>
                <w:t>17-Nov-2019</w:t>
              </w:r>
            </w:ins>
          </w:p>
        </w:tc>
        <w:tc>
          <w:tcPr>
            <w:tcW w:w="7097" w:type="dxa"/>
            <w:tcMar>
              <w:top w:w="100" w:type="dxa"/>
              <w:left w:w="80" w:type="dxa"/>
              <w:bottom w:w="100" w:type="dxa"/>
              <w:right w:w="80" w:type="dxa"/>
            </w:tcMar>
          </w:tcPr>
          <w:p w14:paraId="5CEB4F15" w14:textId="3A15BA08"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ins w:id="160" w:author="Andrés González Santa Cruz" w:date="2021-01-16T11:31:00Z"/>
                <w:rFonts w:ascii="Times New Roman" w:eastAsia="Times New Roman" w:hAnsi="Times New Roman" w:cs="Times New Roman"/>
                <w:sz w:val="20"/>
                <w:szCs w:val="20"/>
              </w:rPr>
            </w:pPr>
            <w:commentRangeStart w:id="161"/>
            <w:ins w:id="162" w:author="Andrés González Santa Cruz" w:date="2021-01-16T11:33:00Z">
              <w:r w:rsidRPr="007228C4">
                <w:rPr>
                  <w:rFonts w:ascii="Times New Roman" w:eastAsia="Times New Roman" w:hAnsi="Times New Roman" w:cs="Times New Roman"/>
                  <w:sz w:val="20"/>
                  <w:szCs w:val="20"/>
                </w:rPr>
                <w:t xml:space="preserve">Massive </w:t>
              </w:r>
              <w:r>
                <w:rPr>
                  <w:rFonts w:ascii="Times New Roman" w:eastAsia="Times New Roman" w:hAnsi="Times New Roman" w:cs="Times New Roman"/>
                  <w:sz w:val="20"/>
                  <w:szCs w:val="20"/>
                </w:rPr>
                <w:t xml:space="preserve">feminist </w:t>
              </w:r>
              <w:r w:rsidRPr="007228C4">
                <w:rPr>
                  <w:rFonts w:ascii="Times New Roman" w:eastAsia="Times New Roman" w:hAnsi="Times New Roman" w:cs="Times New Roman"/>
                  <w:sz w:val="20"/>
                  <w:szCs w:val="20"/>
                </w:rPr>
                <w:t xml:space="preserve">demonstrations </w:t>
              </w:r>
            </w:ins>
            <w:ins w:id="163" w:author="Andrés González Santa Cruz" w:date="2021-01-16T11:34:00Z">
              <w:r w:rsidRPr="007228C4">
                <w:rPr>
                  <w:rFonts w:ascii="Times New Roman" w:eastAsia="Times New Roman" w:hAnsi="Times New Roman" w:cs="Times New Roman"/>
                  <w:sz w:val="20"/>
                  <w:szCs w:val="20"/>
                </w:rPr>
                <w:t>(</w:t>
              </w:r>
              <w:r>
                <w:rPr>
                  <w:rFonts w:ascii="Times New Roman" w:eastAsia="Times New Roman" w:hAnsi="Times New Roman" w:cs="Times New Roman"/>
                  <w:i/>
                  <w:iCs/>
                  <w:sz w:val="20"/>
                  <w:szCs w:val="20"/>
                </w:rPr>
                <w:t xml:space="preserve">Las </w:t>
              </w:r>
              <w:proofErr w:type="spellStart"/>
              <w:r w:rsidRPr="007228C4">
                <w:rPr>
                  <w:rFonts w:ascii="Times New Roman" w:eastAsia="Times New Roman" w:hAnsi="Times New Roman" w:cs="Times New Roman"/>
                  <w:i/>
                  <w:iCs/>
                  <w:sz w:val="20"/>
                  <w:szCs w:val="20"/>
                </w:rPr>
                <w:t>Tesis</w:t>
              </w:r>
              <w:proofErr w:type="spellEnd"/>
              <w:r>
                <w:rPr>
                  <w:rFonts w:ascii="Times New Roman" w:eastAsia="Times New Roman" w:hAnsi="Times New Roman" w:cs="Times New Roman"/>
                  <w:sz w:val="20"/>
                  <w:szCs w:val="20"/>
                </w:rPr>
                <w:t xml:space="preserve"> art performance) </w:t>
              </w:r>
            </w:ins>
            <w:ins w:id="164" w:author="Andrés González Santa Cruz" w:date="2021-01-16T11:33:00Z">
              <w:r w:rsidRPr="007228C4">
                <w:rPr>
                  <w:rFonts w:ascii="Times New Roman" w:eastAsia="Times New Roman" w:hAnsi="Times New Roman" w:cs="Times New Roman"/>
                  <w:sz w:val="20"/>
                  <w:szCs w:val="20"/>
                </w:rPr>
                <w:t>throughout the country.</w:t>
              </w:r>
            </w:ins>
            <w:commentRangeEnd w:id="161"/>
            <w:ins w:id="165" w:author="Andrés González Santa Cruz" w:date="2021-01-16T16:59:00Z">
              <w:r w:rsidR="00084595">
                <w:rPr>
                  <w:rStyle w:val="Refdecomentario"/>
                </w:rPr>
                <w:commentReference w:id="161"/>
              </w:r>
            </w:ins>
          </w:p>
        </w:tc>
      </w:tr>
      <w:tr w:rsidR="007228C4" w14:paraId="15307799" w14:textId="77777777" w:rsidTr="00AE0536">
        <w:tblPrEx>
          <w:tblW w:w="8707" w:type="dxa"/>
          <w:tblInd w:w="28" w:type="dxa"/>
          <w:tblLayout w:type="fixed"/>
          <w:tblLook w:val="0600" w:firstRow="0" w:lastRow="0" w:firstColumn="0" w:lastColumn="0" w:noHBand="1" w:noVBand="1"/>
          <w:tblPrExChange w:id="166" w:author="Andrés González Santa Cruz" w:date="2021-01-15T21:11:00Z">
            <w:tblPrEx>
              <w:tblW w:w="8707" w:type="dxa"/>
              <w:tblInd w:w="28" w:type="dxa"/>
              <w:tblLayout w:type="fixed"/>
              <w:tblLook w:val="0600" w:firstRow="0" w:lastRow="0" w:firstColumn="0" w:lastColumn="0" w:noHBand="1" w:noVBand="1"/>
            </w:tblPrEx>
          </w:tblPrExChange>
        </w:tblPrEx>
        <w:trPr>
          <w:trHeight w:val="20"/>
          <w:trPrChange w:id="167" w:author="Andrés González Santa Cruz" w:date="2021-01-15T21:11:00Z">
            <w:trPr>
              <w:trHeight w:val="20"/>
            </w:trPr>
          </w:trPrChange>
        </w:trPr>
        <w:tc>
          <w:tcPr>
            <w:tcW w:w="1610" w:type="dxa"/>
            <w:tcMar>
              <w:top w:w="100" w:type="dxa"/>
              <w:left w:w="80" w:type="dxa"/>
              <w:bottom w:w="100" w:type="dxa"/>
              <w:right w:w="80" w:type="dxa"/>
            </w:tcMar>
            <w:tcPrChange w:id="168" w:author="Andrés González Santa Cruz" w:date="2021-01-15T21:11:00Z">
              <w:tcPr>
                <w:tcW w:w="1610" w:type="dxa"/>
                <w:tcBorders>
                  <w:bottom w:val="single" w:sz="4" w:space="0" w:color="000000"/>
                </w:tcBorders>
                <w:tcMar>
                  <w:top w:w="100" w:type="dxa"/>
                  <w:left w:w="80" w:type="dxa"/>
                  <w:bottom w:w="100" w:type="dxa"/>
                  <w:right w:w="80" w:type="dxa"/>
                </w:tcMar>
              </w:tcPr>
            </w:tcPrChange>
          </w:tcPr>
          <w:p w14:paraId="4C3BCAF6" w14:textId="77777777"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26-Nov-2019</w:t>
            </w:r>
          </w:p>
        </w:tc>
        <w:tc>
          <w:tcPr>
            <w:tcW w:w="7097" w:type="dxa"/>
            <w:tcMar>
              <w:top w:w="100" w:type="dxa"/>
              <w:left w:w="80" w:type="dxa"/>
              <w:bottom w:w="100" w:type="dxa"/>
              <w:right w:w="80" w:type="dxa"/>
            </w:tcMar>
            <w:tcPrChange w:id="169" w:author="Andrés González Santa Cruz" w:date="2021-01-15T21:11:00Z">
              <w:tcPr>
                <w:tcW w:w="7097" w:type="dxa"/>
                <w:tcBorders>
                  <w:bottom w:val="single" w:sz="4" w:space="0" w:color="000000"/>
                </w:tcBorders>
                <w:tcMar>
                  <w:top w:w="100" w:type="dxa"/>
                  <w:left w:w="80" w:type="dxa"/>
                  <w:bottom w:w="100" w:type="dxa"/>
                  <w:right w:w="80" w:type="dxa"/>
                </w:tcMar>
              </w:tcPr>
            </w:tcPrChange>
          </w:tcPr>
          <w:p w14:paraId="2CE62BF1" w14:textId="2371EFFC"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Human Rights Watch reports that the national police </w:t>
            </w:r>
            <w:del w:id="170" w:author="Andrés González Santa Cruz" w:date="2021-01-16T16:02:00Z">
              <w:r w:rsidDel="00084595">
                <w:rPr>
                  <w:rFonts w:ascii="Times New Roman" w:eastAsia="Times New Roman" w:hAnsi="Times New Roman" w:cs="Times New Roman"/>
                  <w:sz w:val="20"/>
                  <w:szCs w:val="20"/>
                </w:rPr>
                <w:delText>committed serious human rights violations</w:delText>
              </w:r>
            </w:del>
            <w:ins w:id="171" w:author="Andrés González Santa Cruz" w:date="2021-01-16T16:02:00Z">
              <w:r w:rsidR="00084595">
                <w:rPr>
                  <w:rFonts w:ascii="Times New Roman" w:eastAsia="Times New Roman" w:hAnsi="Times New Roman" w:cs="Times New Roman"/>
                  <w:sz w:val="20"/>
                  <w:szCs w:val="20"/>
                </w:rPr>
                <w:t>used excessive force,</w:t>
              </w:r>
            </w:ins>
            <w:r>
              <w:rPr>
                <w:rFonts w:ascii="Times New Roman" w:eastAsia="Times New Roman" w:hAnsi="Times New Roman" w:cs="Times New Roman"/>
                <w:sz w:val="20"/>
                <w:szCs w:val="20"/>
              </w:rPr>
              <w:t xml:space="preserve"> and urged the Chilean Government to reform the protocols</w:t>
            </w:r>
            <w:ins w:id="172" w:author="Andrés González Santa Cruz" w:date="2021-01-16T16:08:00Z">
              <w:r w:rsidR="00084595">
                <w:rPr>
                  <w:rFonts w:ascii="Times New Roman" w:eastAsia="Times New Roman" w:hAnsi="Times New Roman" w:cs="Times New Roman"/>
                  <w:sz w:val="20"/>
                  <w:szCs w:val="20"/>
                </w:rPr>
                <w:t xml:space="preserve"> on the use of </w:t>
              </w:r>
            </w:ins>
            <w:ins w:id="173" w:author="Andrés González Santa Cruz" w:date="2021-01-16T16:23:00Z">
              <w:r w:rsidR="00084595">
                <w:rPr>
                  <w:rFonts w:ascii="Times New Roman" w:eastAsia="Times New Roman" w:hAnsi="Times New Roman" w:cs="Times New Roman"/>
                  <w:sz w:val="20"/>
                  <w:szCs w:val="20"/>
                </w:rPr>
                <w:t xml:space="preserve">the </w:t>
              </w:r>
            </w:ins>
            <w:ins w:id="174" w:author="Andrés González Santa Cruz" w:date="2021-01-16T16:08:00Z">
              <w:r w:rsidR="00084595">
                <w:rPr>
                  <w:rFonts w:ascii="Times New Roman" w:eastAsia="Times New Roman" w:hAnsi="Times New Roman" w:cs="Times New Roman"/>
                  <w:sz w:val="20"/>
                  <w:szCs w:val="20"/>
                </w:rPr>
                <w:t>force</w:t>
              </w:r>
            </w:ins>
            <w:r>
              <w:rPr>
                <w:rFonts w:ascii="Times New Roman" w:eastAsia="Times New Roman" w:hAnsi="Times New Roman" w:cs="Times New Roman"/>
                <w:sz w:val="20"/>
                <w:szCs w:val="20"/>
              </w:rPr>
              <w:t xml:space="preserve">, improve </w:t>
            </w:r>
            <w:ins w:id="175" w:author="Andrés González Santa Cruz" w:date="2021-01-16T16:01:00Z">
              <w:r w:rsidR="00084595">
                <w:rPr>
                  <w:rFonts w:ascii="Times New Roman" w:eastAsia="Times New Roman" w:hAnsi="Times New Roman" w:cs="Times New Roman"/>
                  <w:sz w:val="20"/>
                  <w:szCs w:val="20"/>
                </w:rPr>
                <w:t xml:space="preserve">police training, </w:t>
              </w:r>
            </w:ins>
            <w:del w:id="176" w:author="Andrés González Santa Cruz" w:date="2021-01-16T16:03:00Z">
              <w:r w:rsidDel="00084595">
                <w:rPr>
                  <w:rFonts w:ascii="Times New Roman" w:eastAsia="Times New Roman" w:hAnsi="Times New Roman" w:cs="Times New Roman"/>
                  <w:sz w:val="20"/>
                  <w:szCs w:val="20"/>
                </w:rPr>
                <w:delText xml:space="preserve">the </w:delText>
              </w:r>
            </w:del>
            <w:ins w:id="177" w:author="Andrés González Santa Cruz" w:date="2021-01-16T16:03:00Z">
              <w:r w:rsidR="00084595">
                <w:rPr>
                  <w:rFonts w:ascii="Times New Roman" w:eastAsia="Times New Roman" w:hAnsi="Times New Roman" w:cs="Times New Roman"/>
                  <w:sz w:val="20"/>
                  <w:szCs w:val="20"/>
                </w:rPr>
                <w:t xml:space="preserve">secure </w:t>
              </w:r>
            </w:ins>
            <w:del w:id="178" w:author="Andrés González Santa Cruz" w:date="2021-01-16T16:03:00Z">
              <w:r w:rsidDel="00084595">
                <w:rPr>
                  <w:rFonts w:ascii="Times New Roman" w:eastAsia="Times New Roman" w:hAnsi="Times New Roman" w:cs="Times New Roman"/>
                  <w:sz w:val="20"/>
                  <w:szCs w:val="20"/>
                </w:rPr>
                <w:delText xml:space="preserve">security </w:delText>
              </w:r>
            </w:del>
            <w:r>
              <w:rPr>
                <w:rFonts w:ascii="Times New Roman" w:eastAsia="Times New Roman" w:hAnsi="Times New Roman" w:cs="Times New Roman"/>
                <w:sz w:val="20"/>
                <w:szCs w:val="20"/>
              </w:rPr>
              <w:t xml:space="preserve">guarantees of detainees and </w:t>
            </w:r>
            <w:del w:id="179" w:author="Andrés González Santa Cruz" w:date="2021-01-16T16:18:00Z">
              <w:r w:rsidDel="00084595">
                <w:rPr>
                  <w:rFonts w:ascii="Times New Roman" w:eastAsia="Times New Roman" w:hAnsi="Times New Roman" w:cs="Times New Roman"/>
                  <w:sz w:val="20"/>
                  <w:szCs w:val="20"/>
                </w:rPr>
                <w:delText xml:space="preserve">restrict </w:delText>
              </w:r>
            </w:del>
            <w:ins w:id="180" w:author="Andrés González Santa Cruz" w:date="2021-01-16T16:18:00Z">
              <w:r w:rsidR="00084595">
                <w:rPr>
                  <w:rFonts w:ascii="Times New Roman" w:eastAsia="Times New Roman" w:hAnsi="Times New Roman" w:cs="Times New Roman"/>
                  <w:sz w:val="20"/>
                  <w:szCs w:val="20"/>
                </w:rPr>
                <w:t xml:space="preserve">rationalize </w:t>
              </w:r>
            </w:ins>
            <w:ins w:id="181" w:author="Andrés González Santa Cruz" w:date="2021-01-16T16:37:00Z">
              <w:r w:rsidR="00084595">
                <w:rPr>
                  <w:rFonts w:ascii="Times New Roman" w:eastAsia="Times New Roman" w:hAnsi="Times New Roman" w:cs="Times New Roman"/>
                  <w:sz w:val="20"/>
                  <w:szCs w:val="20"/>
                </w:rPr>
                <w:t xml:space="preserve"> and act in proportion in </w:t>
              </w:r>
            </w:ins>
            <w:r>
              <w:rPr>
                <w:rFonts w:ascii="Times New Roman" w:eastAsia="Times New Roman" w:hAnsi="Times New Roman" w:cs="Times New Roman"/>
                <w:sz w:val="20"/>
                <w:szCs w:val="20"/>
              </w:rPr>
              <w:t xml:space="preserve">the use of crowd control </w:t>
            </w:r>
            <w:commentRangeStart w:id="182"/>
            <w:r>
              <w:rPr>
                <w:rFonts w:ascii="Times New Roman" w:eastAsia="Times New Roman" w:hAnsi="Times New Roman" w:cs="Times New Roman"/>
                <w:sz w:val="20"/>
                <w:szCs w:val="20"/>
              </w:rPr>
              <w:t>weapons</w:t>
            </w:r>
            <w:commentRangeEnd w:id="182"/>
            <w:r w:rsidR="00084595">
              <w:rPr>
                <w:rStyle w:val="Refdecomentario"/>
              </w:rPr>
              <w:commentReference w:id="182"/>
            </w:r>
            <w:r>
              <w:rPr>
                <w:rFonts w:ascii="Times New Roman" w:eastAsia="Times New Roman" w:hAnsi="Times New Roman" w:cs="Times New Roman"/>
                <w:sz w:val="20"/>
                <w:szCs w:val="20"/>
              </w:rPr>
              <w:t>.</w:t>
            </w:r>
            <w:r>
              <w:rPr>
                <w:rFonts w:ascii="Times New Roman" w:eastAsia="Times New Roman" w:hAnsi="Times New Roman" w:cs="Times New Roman"/>
                <w:sz w:val="20"/>
                <w:szCs w:val="20"/>
              </w:rPr>
              <w:fldChar w:fldCharType="begin"/>
            </w:r>
            <w:r w:rsidR="0003521D">
              <w:rPr>
                <w:rFonts w:ascii="Times New Roman" w:eastAsia="Times New Roman" w:hAnsi="Times New Roman" w:cs="Times New Roman"/>
                <w:sz w:val="20"/>
                <w:szCs w:val="20"/>
              </w:rPr>
              <w:instrText xml:space="preserve"> ADDIN EN.CITE &lt;EndNote&gt;&lt;Cite&gt;&lt;Author&gt;Deutsche Welle&lt;/Author&gt;&lt;Year&gt;2019, November 27&lt;/Year&gt;&lt;RecNum&gt;66&lt;/RecNum&gt;&lt;DisplayText&gt;(31)&lt;/DisplayText&gt;&lt;record&gt;&lt;rec-number&gt;66&lt;/rec-number&gt;&lt;foreign-keys&gt;&lt;key app="EN" db-id="29zseaxacpxtd5esttl5ptxbp9ffvfp00vav" timestamp="1610823463"&gt;66&lt;/key&gt;&lt;/foreign-keys&gt;&lt;ref-type name="Web Page"&gt;12&lt;/ref-type&gt;&lt;contributors&gt;&lt;authors&gt;&lt;author&gt;Deutsche Welle,&lt;/author&gt;&lt;/authors&gt;&lt;/contributors&gt;&lt;titles&gt;&lt;title&gt;Chile protests: &amp;apos;Serious&amp;apos; human rights violations by police, says HRW&lt;/title&gt;&lt;/titles&gt;&lt;volume&gt;Deutsche Welle&lt;/volume&gt;&lt;number&gt;2021, January 15&lt;/number&gt;&lt;dates&gt;&lt;year&gt;2019, November 27&lt;/year&gt;&lt;/dates&gt;&lt;publisher&gt;Deutsche Welle&lt;/publisher&gt;&lt;urls&gt;&lt;related-urls&gt;&lt;url&gt;https://p.dw.com/p/3ToXB&lt;/url&gt;&lt;/related-urls&gt;&lt;/urls&gt;&lt;/record&gt;&lt;/Cite&gt;&lt;/EndNote&gt;</w:instrText>
            </w:r>
            <w:r>
              <w:rPr>
                <w:rFonts w:ascii="Times New Roman" w:eastAsia="Times New Roman" w:hAnsi="Times New Roman" w:cs="Times New Roman"/>
                <w:sz w:val="20"/>
                <w:szCs w:val="20"/>
              </w:rPr>
              <w:fldChar w:fldCharType="separate"/>
            </w:r>
            <w:r w:rsidR="0003521D">
              <w:rPr>
                <w:rFonts w:ascii="Times New Roman" w:eastAsia="Times New Roman" w:hAnsi="Times New Roman" w:cs="Times New Roman"/>
                <w:noProof/>
                <w:sz w:val="20"/>
                <w:szCs w:val="20"/>
              </w:rPr>
              <w:t>(31)</w:t>
            </w:r>
            <w:r>
              <w:rPr>
                <w:rFonts w:ascii="Times New Roman" w:eastAsia="Times New Roman" w:hAnsi="Times New Roman" w:cs="Times New Roman"/>
                <w:sz w:val="20"/>
                <w:szCs w:val="20"/>
              </w:rPr>
              <w:fldChar w:fldCharType="end"/>
            </w:r>
          </w:p>
        </w:tc>
      </w:tr>
      <w:tr w:rsidR="007228C4" w14:paraId="56D6EFE2" w14:textId="77777777" w:rsidTr="00AE0536">
        <w:tblPrEx>
          <w:tblW w:w="8707" w:type="dxa"/>
          <w:tblInd w:w="28" w:type="dxa"/>
          <w:tblLayout w:type="fixed"/>
          <w:tblLook w:val="0600" w:firstRow="0" w:lastRow="0" w:firstColumn="0" w:lastColumn="0" w:noHBand="1" w:noVBand="1"/>
          <w:tblPrExChange w:id="183" w:author="Andrés González Santa Cruz" w:date="2021-01-15T21:11:00Z">
            <w:tblPrEx>
              <w:tblW w:w="8707" w:type="dxa"/>
              <w:tblInd w:w="28" w:type="dxa"/>
              <w:tblLayout w:type="fixed"/>
              <w:tblLook w:val="0600" w:firstRow="0" w:lastRow="0" w:firstColumn="0" w:lastColumn="0" w:noHBand="1" w:noVBand="1"/>
            </w:tblPrEx>
          </w:tblPrExChange>
        </w:tblPrEx>
        <w:trPr>
          <w:trHeight w:val="20"/>
          <w:ins w:id="184" w:author="Andrés González Santa Cruz" w:date="2021-01-15T21:11:00Z"/>
          <w:trPrChange w:id="185" w:author="Andrés González Santa Cruz" w:date="2021-01-15T21:11:00Z">
            <w:trPr>
              <w:trHeight w:val="20"/>
            </w:trPr>
          </w:trPrChange>
        </w:trPr>
        <w:tc>
          <w:tcPr>
            <w:tcW w:w="1610" w:type="dxa"/>
            <w:tcMar>
              <w:top w:w="100" w:type="dxa"/>
              <w:left w:w="80" w:type="dxa"/>
              <w:bottom w:w="100" w:type="dxa"/>
              <w:right w:w="80" w:type="dxa"/>
            </w:tcMar>
            <w:tcPrChange w:id="186" w:author="Andrés González Santa Cruz" w:date="2021-01-15T21:11:00Z">
              <w:tcPr>
                <w:tcW w:w="1610" w:type="dxa"/>
                <w:tcBorders>
                  <w:bottom w:val="single" w:sz="4" w:space="0" w:color="000000"/>
                </w:tcBorders>
                <w:tcMar>
                  <w:top w:w="100" w:type="dxa"/>
                  <w:left w:w="80" w:type="dxa"/>
                  <w:bottom w:w="100" w:type="dxa"/>
                  <w:right w:w="80" w:type="dxa"/>
                </w:tcMar>
              </w:tcPr>
            </w:tcPrChange>
          </w:tcPr>
          <w:p w14:paraId="6527ACB0" w14:textId="037DA327"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ins w:id="187" w:author="Andrés González Santa Cruz" w:date="2021-01-15T21:11:00Z"/>
                <w:rFonts w:ascii="Times New Roman" w:eastAsia="Times New Roman" w:hAnsi="Times New Roman" w:cs="Times New Roman"/>
                <w:sz w:val="20"/>
                <w:szCs w:val="20"/>
              </w:rPr>
            </w:pPr>
            <w:ins w:id="188" w:author="Andrés González Santa Cruz" w:date="2021-01-16T11:34:00Z">
              <w:r>
                <w:rPr>
                  <w:rFonts w:ascii="Times New Roman" w:eastAsia="Times New Roman" w:hAnsi="Times New Roman" w:cs="Times New Roman"/>
                  <w:sz w:val="20"/>
                  <w:szCs w:val="20"/>
                </w:rPr>
                <w:t>04</w:t>
              </w:r>
            </w:ins>
            <w:ins w:id="189" w:author="Andrés González Santa Cruz" w:date="2021-01-16T11:35:00Z">
              <w:r>
                <w:rPr>
                  <w:rFonts w:ascii="Times New Roman" w:eastAsia="Times New Roman" w:hAnsi="Times New Roman" w:cs="Times New Roman"/>
                  <w:sz w:val="20"/>
                  <w:szCs w:val="20"/>
                </w:rPr>
                <w:t>-Dec-2019</w:t>
              </w:r>
            </w:ins>
          </w:p>
        </w:tc>
        <w:tc>
          <w:tcPr>
            <w:tcW w:w="7097" w:type="dxa"/>
            <w:tcMar>
              <w:top w:w="100" w:type="dxa"/>
              <w:left w:w="80" w:type="dxa"/>
              <w:bottom w:w="100" w:type="dxa"/>
              <w:right w:w="80" w:type="dxa"/>
            </w:tcMar>
            <w:tcPrChange w:id="190" w:author="Andrés González Santa Cruz" w:date="2021-01-15T21:11:00Z">
              <w:tcPr>
                <w:tcW w:w="7097" w:type="dxa"/>
                <w:tcBorders>
                  <w:bottom w:val="single" w:sz="4" w:space="0" w:color="000000"/>
                </w:tcBorders>
                <w:tcMar>
                  <w:top w:w="100" w:type="dxa"/>
                  <w:left w:w="80" w:type="dxa"/>
                  <w:bottom w:w="100" w:type="dxa"/>
                  <w:right w:w="80" w:type="dxa"/>
                </w:tcMar>
              </w:tcPr>
            </w:tcPrChange>
          </w:tcPr>
          <w:p w14:paraId="3E18C1FE" w14:textId="4DE3F094"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ins w:id="191" w:author="Andrés González Santa Cruz" w:date="2021-01-15T21:11:00Z"/>
                <w:rFonts w:ascii="Times New Roman" w:eastAsia="Times New Roman" w:hAnsi="Times New Roman" w:cs="Times New Roman"/>
                <w:sz w:val="20"/>
                <w:szCs w:val="20"/>
              </w:rPr>
            </w:pPr>
            <w:ins w:id="192" w:author="Andrés González Santa Cruz" w:date="2021-01-16T11:35:00Z">
              <w:r>
                <w:rPr>
                  <w:rFonts w:ascii="Times New Roman" w:eastAsia="Times New Roman" w:hAnsi="Times New Roman" w:cs="Times New Roman"/>
                  <w:sz w:val="20"/>
                  <w:szCs w:val="20"/>
                </w:rPr>
                <w:t>Senate approved anti-looting and riot law</w:t>
              </w:r>
            </w:ins>
            <w:ins w:id="193" w:author="Andrés González Santa Cruz" w:date="2021-01-16T16:53:00Z">
              <w:r w:rsidR="00084595">
                <w:rPr>
                  <w:rFonts w:ascii="Times New Roman" w:eastAsia="Times New Roman" w:hAnsi="Times New Roman" w:cs="Times New Roman"/>
                  <w:sz w:val="20"/>
                  <w:szCs w:val="20"/>
                </w:rPr>
                <w:t xml:space="preserve"> </w:t>
              </w:r>
              <w:r w:rsidR="00084595">
                <w:rPr>
                  <w:rFonts w:ascii="Times New Roman" w:eastAsia="Times New Roman" w:hAnsi="Times New Roman" w:cs="Times New Roman"/>
                  <w:sz w:val="20"/>
                  <w:szCs w:val="20"/>
                </w:rPr>
                <w:fldChar w:fldCharType="begin"/>
              </w:r>
            </w:ins>
            <w:r w:rsidR="0003521D">
              <w:rPr>
                <w:rFonts w:ascii="Times New Roman" w:eastAsia="Times New Roman" w:hAnsi="Times New Roman" w:cs="Times New Roman"/>
                <w:sz w:val="20"/>
                <w:szCs w:val="20"/>
              </w:rPr>
              <w:instrText xml:space="preserve"> ADDIN EN.CITE &lt;EndNote&gt;&lt;Cite&gt;&lt;Author&gt;Human Rights Investigations Lab for the Americas &lt;/Author&gt;&lt;Year&gt;2020, October 13&lt;/Year&gt;&lt;RecNum&gt;67&lt;/RecNum&gt;&lt;DisplayText&gt;(32)&lt;/DisplayText&gt;&lt;record&gt;&lt;rec-number&gt;67&lt;/rec-number&gt;&lt;foreign-keys&gt;&lt;key app="EN" db-id="29zseaxacpxtd5esttl5ptxbp9ffvfp00vav" timestamp="1610826934"&gt;67&lt;/key&gt;&lt;/foreign-keys&gt;&lt;ref-type name="Web Page"&gt;12&lt;/ref-type&gt;&lt;contributors&gt;&lt;authors&gt;&lt;author&gt;Human Rights Investigations Lab for the Americas ,&lt;/author&gt;&lt;author&gt;Human Rights Center,&lt;/author&gt;&lt;/authors&gt;&lt;/contributors&gt;&lt;titles&gt;&lt;title&gt;Human Rights Crisis in Chile: A Digital Inquiry&lt;/title&gt;&lt;/titles&gt;&lt;number&gt;2021, January 15&lt;/number&gt;&lt;dates&gt;&lt;year&gt;2020, October 13&lt;/year&gt;&lt;/dates&gt;&lt;publisher&gt;UC Santa Cruz &amp;amp; UC Berkeley&lt;/publisher&gt;&lt;urls&gt;&lt;related-urls&gt;&lt;url&gt;https://storymaps.arcgis.com/stories/1ee6a10615944aeab3be4fce51c03989&lt;/url&gt;&lt;/related-urls&gt;&lt;/urls&gt;&lt;/record&gt;&lt;/Cite&gt;&lt;/EndNote&gt;</w:instrText>
            </w:r>
            <w:ins w:id="194" w:author="Andrés González Santa Cruz" w:date="2021-01-16T16:53:00Z">
              <w:r w:rsidR="00084595">
                <w:rPr>
                  <w:rFonts w:ascii="Times New Roman" w:eastAsia="Times New Roman" w:hAnsi="Times New Roman" w:cs="Times New Roman"/>
                  <w:sz w:val="20"/>
                  <w:szCs w:val="20"/>
                </w:rPr>
                <w:fldChar w:fldCharType="separate"/>
              </w:r>
            </w:ins>
            <w:r w:rsidR="0003521D">
              <w:rPr>
                <w:rFonts w:ascii="Times New Roman" w:eastAsia="Times New Roman" w:hAnsi="Times New Roman" w:cs="Times New Roman"/>
                <w:noProof/>
                <w:sz w:val="20"/>
                <w:szCs w:val="20"/>
              </w:rPr>
              <w:t>(32)</w:t>
            </w:r>
            <w:ins w:id="195" w:author="Andrés González Santa Cruz" w:date="2021-01-16T16:53:00Z">
              <w:r w:rsidR="00084595">
                <w:rPr>
                  <w:rFonts w:ascii="Times New Roman" w:eastAsia="Times New Roman" w:hAnsi="Times New Roman" w:cs="Times New Roman"/>
                  <w:sz w:val="20"/>
                  <w:szCs w:val="20"/>
                </w:rPr>
                <w:fldChar w:fldCharType="end"/>
              </w:r>
              <w:r w:rsidR="00084595">
                <w:rPr>
                  <w:rFonts w:ascii="Times New Roman" w:eastAsia="Times New Roman" w:hAnsi="Times New Roman" w:cs="Times New Roman"/>
                  <w:sz w:val="20"/>
                  <w:szCs w:val="20"/>
                </w:rPr>
                <w:t>.</w:t>
              </w:r>
            </w:ins>
          </w:p>
        </w:tc>
      </w:tr>
      <w:tr w:rsidR="007228C4" w14:paraId="3287D1DB" w14:textId="77777777" w:rsidTr="00B0100C">
        <w:trPr>
          <w:trHeight w:val="20"/>
          <w:ins w:id="196" w:author="Andrés González Santa Cruz" w:date="2021-01-15T21:11:00Z"/>
        </w:trPr>
        <w:tc>
          <w:tcPr>
            <w:tcW w:w="1610" w:type="dxa"/>
            <w:tcBorders>
              <w:bottom w:val="single" w:sz="4" w:space="0" w:color="000000"/>
            </w:tcBorders>
            <w:tcMar>
              <w:top w:w="100" w:type="dxa"/>
              <w:left w:w="80" w:type="dxa"/>
              <w:bottom w:w="100" w:type="dxa"/>
              <w:right w:w="80" w:type="dxa"/>
            </w:tcMar>
          </w:tcPr>
          <w:p w14:paraId="406CE84F" w14:textId="6577F6EE" w:rsidR="007228C4" w:rsidRDefault="00084595"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jc w:val="center"/>
              <w:rPr>
                <w:ins w:id="197" w:author="Andrés González Santa Cruz" w:date="2021-01-15T21:11:00Z"/>
                <w:rFonts w:ascii="Times New Roman" w:eastAsia="Times New Roman" w:hAnsi="Times New Roman" w:cs="Times New Roman"/>
                <w:sz w:val="20"/>
                <w:szCs w:val="20"/>
              </w:rPr>
            </w:pPr>
            <w:ins w:id="198" w:author="Andrés González Santa Cruz" w:date="2021-01-16T15:52:00Z">
              <w:r>
                <w:rPr>
                  <w:rFonts w:ascii="Times New Roman" w:eastAsia="Times New Roman" w:hAnsi="Times New Roman" w:cs="Times New Roman"/>
                  <w:sz w:val="20"/>
                  <w:szCs w:val="20"/>
                </w:rPr>
                <w:t>06</w:t>
              </w:r>
            </w:ins>
            <w:ins w:id="199" w:author="Andrés González Santa Cruz" w:date="2021-01-15T21:16:00Z">
              <w:r w:rsidR="007228C4">
                <w:rPr>
                  <w:rFonts w:ascii="Times New Roman" w:eastAsia="Times New Roman" w:hAnsi="Times New Roman" w:cs="Times New Roman"/>
                  <w:sz w:val="20"/>
                  <w:szCs w:val="20"/>
                </w:rPr>
                <w:t>-Dec-2019</w:t>
              </w:r>
            </w:ins>
          </w:p>
        </w:tc>
        <w:tc>
          <w:tcPr>
            <w:tcW w:w="7097" w:type="dxa"/>
            <w:tcBorders>
              <w:bottom w:val="single" w:sz="4" w:space="0" w:color="000000"/>
            </w:tcBorders>
            <w:tcMar>
              <w:top w:w="100" w:type="dxa"/>
              <w:left w:w="80" w:type="dxa"/>
              <w:bottom w:w="100" w:type="dxa"/>
              <w:right w:w="80" w:type="dxa"/>
            </w:tcMar>
          </w:tcPr>
          <w:p w14:paraId="2D18FBFD" w14:textId="5D32E74F" w:rsidR="007228C4" w:rsidRDefault="007228C4" w:rsidP="007228C4">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both"/>
              <w:rPr>
                <w:ins w:id="200" w:author="Andrés González Santa Cruz" w:date="2021-01-15T21:11:00Z"/>
                <w:rFonts w:ascii="Times New Roman" w:eastAsia="Times New Roman" w:hAnsi="Times New Roman" w:cs="Times New Roman"/>
                <w:sz w:val="20"/>
                <w:szCs w:val="20"/>
              </w:rPr>
            </w:pPr>
            <w:ins w:id="201" w:author="Andrés González Santa Cruz" w:date="2021-01-15T21:16:00Z">
              <w:r>
                <w:rPr>
                  <w:rFonts w:ascii="Times New Roman" w:eastAsia="Times New Roman" w:hAnsi="Times New Roman" w:cs="Times New Roman"/>
                  <w:sz w:val="20"/>
                  <w:szCs w:val="20"/>
                </w:rPr>
                <w:t>A United Nations report</w:t>
              </w:r>
            </w:ins>
            <w:ins w:id="202" w:author="Andrés González Santa Cruz" w:date="2021-01-16T15:52:00Z">
              <w:r w:rsidR="00084595">
                <w:rPr>
                  <w:rFonts w:ascii="Times New Roman" w:eastAsia="Times New Roman" w:hAnsi="Times New Roman" w:cs="Times New Roman"/>
                  <w:sz w:val="20"/>
                  <w:szCs w:val="20"/>
                </w:rPr>
                <w:t xml:space="preserve"> from the </w:t>
              </w:r>
              <w:r w:rsidR="00084595" w:rsidRPr="00084595">
                <w:rPr>
                  <w:rFonts w:ascii="Times New Roman" w:eastAsia="Times New Roman" w:hAnsi="Times New Roman" w:cs="Times New Roman"/>
                  <w:sz w:val="20"/>
                  <w:szCs w:val="20"/>
                </w:rPr>
                <w:t>U.N. Human Rights Office</w:t>
              </w:r>
            </w:ins>
            <w:ins w:id="203" w:author="Andrés González Santa Cruz" w:date="2021-01-15T21:16:00Z">
              <w:r>
                <w:rPr>
                  <w:rFonts w:ascii="Times New Roman" w:eastAsia="Times New Roman" w:hAnsi="Times New Roman" w:cs="Times New Roman"/>
                  <w:sz w:val="20"/>
                  <w:szCs w:val="20"/>
                </w:rPr>
                <w:t xml:space="preserve"> described multiple </w:t>
              </w:r>
            </w:ins>
            <w:ins w:id="204" w:author="Andrés González Santa Cruz" w:date="2021-01-16T11:54:00Z">
              <w:r>
                <w:rPr>
                  <w:rFonts w:ascii="Times New Roman" w:eastAsia="Times New Roman" w:hAnsi="Times New Roman" w:cs="Times New Roman"/>
                  <w:sz w:val="20"/>
                  <w:szCs w:val="20"/>
                </w:rPr>
                <w:t xml:space="preserve">allegations of </w:t>
              </w:r>
            </w:ins>
            <w:ins w:id="205" w:author="Andrés González Santa Cruz" w:date="2021-01-16T11:55:00Z">
              <w:r>
                <w:rPr>
                  <w:rFonts w:ascii="Times New Roman" w:eastAsia="Times New Roman" w:hAnsi="Times New Roman" w:cs="Times New Roman"/>
                  <w:sz w:val="20"/>
                  <w:szCs w:val="20"/>
                </w:rPr>
                <w:t>human rights violation</w:t>
              </w:r>
            </w:ins>
            <w:ins w:id="206" w:author="Andrés González Santa Cruz" w:date="2021-01-15T21:16:00Z">
              <w:r>
                <w:rPr>
                  <w:rFonts w:ascii="Times New Roman" w:eastAsia="Times New Roman" w:hAnsi="Times New Roman" w:cs="Times New Roman"/>
                  <w:sz w:val="20"/>
                  <w:szCs w:val="20"/>
                </w:rPr>
                <w:t xml:space="preserve">s </w:t>
              </w:r>
            </w:ins>
            <w:ins w:id="207" w:author="Andrés González Santa Cruz" w:date="2021-01-16T11:54:00Z">
              <w:r>
                <w:rPr>
                  <w:rFonts w:ascii="Times New Roman" w:eastAsia="Times New Roman" w:hAnsi="Times New Roman" w:cs="Times New Roman"/>
                  <w:sz w:val="20"/>
                  <w:szCs w:val="20"/>
                </w:rPr>
                <w:t xml:space="preserve">by police forces </w:t>
              </w:r>
            </w:ins>
            <w:ins w:id="208" w:author="Andrés González Santa Cruz" w:date="2021-01-15T21:16:00Z">
              <w:r>
                <w:rPr>
                  <w:rFonts w:ascii="Times New Roman" w:eastAsia="Times New Roman" w:hAnsi="Times New Roman" w:cs="Times New Roman"/>
                  <w:sz w:val="20"/>
                  <w:szCs w:val="20"/>
                </w:rPr>
                <w:t xml:space="preserve">and </w:t>
              </w:r>
            </w:ins>
            <w:ins w:id="209" w:author="Andrés González Santa Cruz" w:date="2021-01-15T21:17:00Z">
              <w:r>
                <w:rPr>
                  <w:rFonts w:ascii="Times New Roman" w:eastAsia="Times New Roman" w:hAnsi="Times New Roman" w:cs="Times New Roman"/>
                  <w:sz w:val="20"/>
                  <w:szCs w:val="20"/>
                </w:rPr>
                <w:t>calls for urgent reforms</w:t>
              </w:r>
            </w:ins>
            <w:ins w:id="210" w:author="Andrés González Santa Cruz" w:date="2021-01-15T21:16:00Z">
              <w:r>
                <w:rPr>
                  <w:rFonts w:ascii="Times New Roman" w:eastAsia="Times New Roman" w:hAnsi="Times New Roman" w:cs="Times New Roman"/>
                  <w:sz w:val="20"/>
                  <w:szCs w:val="20"/>
                </w:rPr>
                <w:t xml:space="preserve"> </w:t>
              </w:r>
            </w:ins>
            <w:ins w:id="211" w:author="Andrés González Santa Cruz" w:date="2021-01-15T21:17:00Z">
              <w:r>
                <w:rPr>
                  <w:rFonts w:ascii="Times New Roman" w:eastAsia="Times New Roman" w:hAnsi="Times New Roman" w:cs="Times New Roman"/>
                  <w:sz w:val="20"/>
                  <w:szCs w:val="20"/>
                </w:rPr>
                <w:t xml:space="preserve">to police </w:t>
              </w:r>
              <w:commentRangeStart w:id="212"/>
              <w:r>
                <w:rPr>
                  <w:rFonts w:ascii="Times New Roman" w:eastAsia="Times New Roman" w:hAnsi="Times New Roman" w:cs="Times New Roman"/>
                  <w:sz w:val="20"/>
                  <w:szCs w:val="20"/>
                </w:rPr>
                <w:t xml:space="preserve">agencies </w:t>
              </w:r>
            </w:ins>
            <w:commentRangeEnd w:id="212"/>
            <w:ins w:id="213" w:author="Andrés González Santa Cruz" w:date="2021-01-16T16:47:00Z">
              <w:r w:rsidR="00084595">
                <w:rPr>
                  <w:rStyle w:val="Refdecomentario"/>
                </w:rPr>
                <w:commentReference w:id="212"/>
              </w:r>
            </w:ins>
            <w:ins w:id="214" w:author="Andrés González Santa Cruz" w:date="2021-01-15T21:17:00Z">
              <w:r>
                <w:rPr>
                  <w:rFonts w:ascii="Times New Roman" w:eastAsia="Times New Roman" w:hAnsi="Times New Roman" w:cs="Times New Roman"/>
                  <w:sz w:val="20"/>
                  <w:szCs w:val="20"/>
                </w:rPr>
                <w:fldChar w:fldCharType="begin"/>
              </w:r>
            </w:ins>
            <w:r w:rsidR="0003521D">
              <w:rPr>
                <w:rFonts w:ascii="Times New Roman" w:eastAsia="Times New Roman" w:hAnsi="Times New Roman" w:cs="Times New Roman"/>
                <w:sz w:val="20"/>
                <w:szCs w:val="20"/>
              </w:rPr>
              <w:instrText xml:space="preserve"> ADDIN EN.CITE &lt;EndNote&gt;&lt;Cite&gt;&lt;Author&gt;ABC News&lt;/Author&gt;&lt;Year&gt;2019, December 14&lt;/Year&gt;&lt;RecNum&gt;57&lt;/RecNum&gt;&lt;DisplayText&gt;(33)&lt;/DisplayText&gt;&lt;record&gt;&lt;rec-number&gt;57&lt;/rec-number&gt;&lt;foreign-keys&gt;&lt;key app="EN" db-id="29zseaxacpxtd5esttl5ptxbp9ffvfp00vav" timestamp="1610756111"&gt;57&lt;/key&gt;&lt;/foreign-keys&gt;&lt;ref-type name="Web Page"&gt;12&lt;/ref-type&gt;&lt;contributors&gt;&lt;authors&gt;&lt;author&gt;ABC News,&lt;/author&gt;&lt;/authors&gt;&lt;/contributors&gt;&lt;titles&gt;&lt;title&gt;UN calls for Chile to prosecute police over human rights violations against protesters&lt;/title&gt;&lt;/titles&gt;&lt;number&gt;2021, January 15&lt;/number&gt;&lt;dates&gt;&lt;year&gt;2019, December 14&lt;/year&gt;&lt;/dates&gt;&lt;urls&gt;&lt;related-urls&gt;&lt;url&gt;https://www.abc.net.au/news/2019-12-14/un-says-chile-police-committed-human-rights-violations/11800610&lt;/url&gt;&lt;/related-urls&gt;&lt;/urls&gt;&lt;/record&gt;&lt;/Cite&gt;&lt;/EndNote&gt;</w:instrText>
            </w:r>
            <w:ins w:id="215" w:author="Andrés González Santa Cruz" w:date="2021-01-15T21:17:00Z">
              <w:r>
                <w:rPr>
                  <w:rFonts w:ascii="Times New Roman" w:eastAsia="Times New Roman" w:hAnsi="Times New Roman" w:cs="Times New Roman"/>
                  <w:sz w:val="20"/>
                  <w:szCs w:val="20"/>
                </w:rPr>
                <w:fldChar w:fldCharType="separate"/>
              </w:r>
            </w:ins>
            <w:r w:rsidR="0003521D">
              <w:rPr>
                <w:rFonts w:ascii="Times New Roman" w:eastAsia="Times New Roman" w:hAnsi="Times New Roman" w:cs="Times New Roman"/>
                <w:noProof/>
                <w:sz w:val="20"/>
                <w:szCs w:val="20"/>
              </w:rPr>
              <w:t>(33)</w:t>
            </w:r>
            <w:ins w:id="216" w:author="Andrés González Santa Cruz" w:date="2021-01-15T21:17:00Z">
              <w:r>
                <w:rPr>
                  <w:rFonts w:ascii="Times New Roman" w:eastAsia="Times New Roman" w:hAnsi="Times New Roman" w:cs="Times New Roman"/>
                  <w:sz w:val="20"/>
                  <w:szCs w:val="20"/>
                </w:rPr>
                <w:fldChar w:fldCharType="end"/>
              </w:r>
            </w:ins>
            <w:ins w:id="217" w:author="Andrés González Santa Cruz" w:date="2021-01-16T14:07:00Z">
              <w:r w:rsidR="007A02CE">
                <w:rPr>
                  <w:rFonts w:ascii="Times New Roman" w:eastAsia="Times New Roman" w:hAnsi="Times New Roman" w:cs="Times New Roman"/>
                  <w:sz w:val="20"/>
                  <w:szCs w:val="20"/>
                </w:rPr>
                <w:t>.</w:t>
              </w:r>
            </w:ins>
          </w:p>
        </w:tc>
      </w:tr>
    </w:tbl>
    <w:p w14:paraId="0DD4DCD8" w14:textId="19130DBB" w:rsidR="00B0100C" w:rsidDel="009975C4" w:rsidRDefault="00B0100C" w:rsidP="00542C1B">
      <w:pPr>
        <w:spacing w:line="240" w:lineRule="auto"/>
        <w:jc w:val="both"/>
        <w:rPr>
          <w:del w:id="218" w:author="Andrés González Santa Cruz" w:date="2021-01-15T21:11:00Z"/>
          <w:rFonts w:ascii="Times New Roman" w:eastAsia="Times New Roman" w:hAnsi="Times New Roman" w:cs="Times New Roman"/>
          <w:b/>
          <w:bCs/>
          <w:iCs/>
          <w:szCs w:val="22"/>
        </w:rPr>
      </w:pPr>
    </w:p>
    <w:p w14:paraId="0B028871" w14:textId="7B3911CB" w:rsidR="009975C4" w:rsidRDefault="009975C4" w:rsidP="00542C1B">
      <w:pPr>
        <w:spacing w:line="240" w:lineRule="auto"/>
        <w:jc w:val="both"/>
        <w:rPr>
          <w:ins w:id="219" w:author="Andrés González Santa Cruz" w:date="2021-01-17T23:41:00Z"/>
          <w:rFonts w:ascii="Times New Roman" w:eastAsia="Times New Roman" w:hAnsi="Times New Roman" w:cs="Times New Roman"/>
          <w:b/>
          <w:bCs/>
          <w:iCs/>
          <w:szCs w:val="22"/>
        </w:rPr>
      </w:pPr>
    </w:p>
    <w:p w14:paraId="576C822B" w14:textId="78CA9B56" w:rsidR="009975C4" w:rsidRDefault="009975C4" w:rsidP="00542C1B">
      <w:pPr>
        <w:spacing w:line="240" w:lineRule="auto"/>
        <w:jc w:val="both"/>
        <w:rPr>
          <w:ins w:id="220" w:author="Andrés González Santa Cruz" w:date="2021-01-17T23:41:00Z"/>
          <w:rFonts w:ascii="Times New Roman" w:eastAsia="Times New Roman" w:hAnsi="Times New Roman" w:cs="Times New Roman"/>
          <w:b/>
          <w:bCs/>
          <w:iCs/>
          <w:szCs w:val="22"/>
        </w:rPr>
      </w:pPr>
    </w:p>
    <w:p w14:paraId="5ABA3CBF" w14:textId="77777777" w:rsidR="009975C4" w:rsidRPr="00034AFB" w:rsidRDefault="009975C4" w:rsidP="009975C4">
      <w:pPr>
        <w:pStyle w:val="Prrafodelista"/>
        <w:numPr>
          <w:ilvl w:val="0"/>
          <w:numId w:val="2"/>
        </w:numPr>
        <w:spacing w:line="360" w:lineRule="auto"/>
        <w:jc w:val="both"/>
        <w:rPr>
          <w:ins w:id="221" w:author="Andrés González Santa Cruz" w:date="2021-01-17T23:41:00Z"/>
          <w:rFonts w:ascii="Times New Roman" w:eastAsia="Times New Roman" w:hAnsi="Times New Roman" w:cs="Times New Roman"/>
          <w:b/>
          <w:bCs/>
          <w:iCs/>
          <w:sz w:val="20"/>
          <w:szCs w:val="20"/>
        </w:rPr>
      </w:pPr>
      <w:ins w:id="222" w:author="Andrés González Santa Cruz" w:date="2021-01-17T23:41:00Z">
        <w:r w:rsidRPr="00034AFB">
          <w:rPr>
            <w:rFonts w:ascii="Times New Roman" w:eastAsia="Times New Roman" w:hAnsi="Times New Roman" w:cs="Times New Roman"/>
            <w:b/>
            <w:bCs/>
            <w:iCs/>
            <w:sz w:val="20"/>
            <w:szCs w:val="20"/>
          </w:rPr>
          <w:t xml:space="preserve">Dates </w:t>
        </w:r>
        <w:r>
          <w:rPr>
            <w:rFonts w:ascii="Times New Roman" w:eastAsia="Times New Roman" w:hAnsi="Times New Roman" w:cs="Times New Roman"/>
            <w:b/>
            <w:bCs/>
            <w:iCs/>
            <w:sz w:val="20"/>
            <w:szCs w:val="20"/>
          </w:rPr>
          <w:t>of highlighted protest and/or</w:t>
        </w:r>
        <w:r w:rsidRPr="00034AFB">
          <w:rPr>
            <w:rFonts w:ascii="Times New Roman" w:eastAsia="Times New Roman" w:hAnsi="Times New Roman" w:cs="Times New Roman"/>
            <w:b/>
            <w:bCs/>
            <w:iCs/>
            <w:sz w:val="20"/>
            <w:szCs w:val="20"/>
          </w:rPr>
          <w:t xml:space="preserve"> larger social unrest</w:t>
        </w:r>
      </w:ins>
    </w:p>
    <w:tbl>
      <w:tblPr>
        <w:tblStyle w:val="Tablaconcuadrcula"/>
        <w:tblW w:w="0" w:type="auto"/>
        <w:tblLook w:val="04A0" w:firstRow="1" w:lastRow="0" w:firstColumn="1" w:lastColumn="0" w:noHBand="0" w:noVBand="1"/>
      </w:tblPr>
      <w:tblGrid>
        <w:gridCol w:w="1099"/>
        <w:gridCol w:w="5674"/>
        <w:gridCol w:w="1250"/>
        <w:gridCol w:w="805"/>
      </w:tblGrid>
      <w:tr w:rsidR="009975C4" w:rsidRPr="00542C1B" w14:paraId="116A4D73" w14:textId="77777777" w:rsidTr="001828A6">
        <w:trPr>
          <w:ins w:id="223" w:author="Andrés González Santa Cruz" w:date="2021-01-17T23:41:00Z"/>
        </w:trPr>
        <w:tc>
          <w:tcPr>
            <w:tcW w:w="1099" w:type="dxa"/>
          </w:tcPr>
          <w:p w14:paraId="35B941DB" w14:textId="77777777" w:rsidR="009975C4" w:rsidRPr="00542C1B" w:rsidRDefault="009975C4" w:rsidP="001828A6">
            <w:pPr>
              <w:spacing w:line="240" w:lineRule="auto"/>
              <w:jc w:val="both"/>
              <w:rPr>
                <w:ins w:id="224" w:author="Andrés González Santa Cruz" w:date="2021-01-17T23:41:00Z"/>
                <w:rFonts w:ascii="Times New Roman" w:eastAsia="Times New Roman" w:hAnsi="Times New Roman" w:cs="Times New Roman"/>
                <w:b/>
                <w:bCs/>
                <w:iCs/>
                <w:sz w:val="20"/>
                <w:szCs w:val="20"/>
              </w:rPr>
            </w:pPr>
            <w:ins w:id="225" w:author="Andrés González Santa Cruz" w:date="2021-01-17T23:41:00Z">
              <w:r w:rsidRPr="00542C1B">
                <w:rPr>
                  <w:rFonts w:ascii="Times New Roman" w:eastAsia="Times New Roman" w:hAnsi="Times New Roman" w:cs="Times New Roman"/>
                  <w:b/>
                  <w:bCs/>
                  <w:iCs/>
                  <w:sz w:val="20"/>
                  <w:szCs w:val="20"/>
                </w:rPr>
                <w:t>Date</w:t>
              </w:r>
            </w:ins>
          </w:p>
        </w:tc>
        <w:tc>
          <w:tcPr>
            <w:tcW w:w="5674" w:type="dxa"/>
          </w:tcPr>
          <w:p w14:paraId="1F203990" w14:textId="77777777" w:rsidR="009975C4" w:rsidRPr="00542C1B" w:rsidRDefault="009975C4" w:rsidP="001828A6">
            <w:pPr>
              <w:spacing w:line="240" w:lineRule="auto"/>
              <w:jc w:val="both"/>
              <w:rPr>
                <w:ins w:id="226" w:author="Andrés González Santa Cruz" w:date="2021-01-17T23:41:00Z"/>
                <w:rFonts w:ascii="Times New Roman" w:eastAsia="Times New Roman" w:hAnsi="Times New Roman" w:cs="Times New Roman"/>
                <w:b/>
                <w:bCs/>
                <w:iCs/>
                <w:sz w:val="20"/>
                <w:szCs w:val="20"/>
              </w:rPr>
            </w:pPr>
            <w:ins w:id="227" w:author="Andrés González Santa Cruz" w:date="2021-01-17T23:41:00Z">
              <w:r>
                <w:rPr>
                  <w:rFonts w:ascii="Times New Roman" w:eastAsia="Times New Roman" w:hAnsi="Times New Roman" w:cs="Times New Roman"/>
                  <w:b/>
                  <w:bCs/>
                  <w:iCs/>
                  <w:sz w:val="20"/>
                  <w:szCs w:val="20"/>
                </w:rPr>
                <w:t>Event</w:t>
              </w:r>
            </w:ins>
          </w:p>
        </w:tc>
        <w:tc>
          <w:tcPr>
            <w:tcW w:w="1250" w:type="dxa"/>
          </w:tcPr>
          <w:p w14:paraId="324D1C56" w14:textId="77777777" w:rsidR="009975C4" w:rsidRPr="00542C1B" w:rsidRDefault="009975C4" w:rsidP="001828A6">
            <w:pPr>
              <w:spacing w:line="240" w:lineRule="auto"/>
              <w:jc w:val="both"/>
              <w:rPr>
                <w:ins w:id="228" w:author="Andrés González Santa Cruz" w:date="2021-01-17T23:41:00Z"/>
                <w:rFonts w:ascii="Times New Roman" w:eastAsia="Times New Roman" w:hAnsi="Times New Roman" w:cs="Times New Roman"/>
                <w:b/>
                <w:bCs/>
                <w:iCs/>
                <w:sz w:val="20"/>
                <w:szCs w:val="20"/>
              </w:rPr>
            </w:pPr>
            <w:ins w:id="229" w:author="Andrés González Santa Cruz" w:date="2021-01-17T23:41:00Z">
              <w:r w:rsidRPr="00542C1B">
                <w:rPr>
                  <w:rFonts w:ascii="Times New Roman" w:eastAsia="Times New Roman" w:hAnsi="Times New Roman" w:cs="Times New Roman"/>
                  <w:b/>
                  <w:bCs/>
                  <w:iCs/>
                  <w:sz w:val="20"/>
                  <w:szCs w:val="20"/>
                </w:rPr>
                <w:t>Estimated participants</w:t>
              </w:r>
            </w:ins>
          </w:p>
        </w:tc>
        <w:tc>
          <w:tcPr>
            <w:tcW w:w="805" w:type="dxa"/>
          </w:tcPr>
          <w:p w14:paraId="5344CC9C" w14:textId="77777777" w:rsidR="009975C4" w:rsidRPr="00542C1B" w:rsidRDefault="009975C4" w:rsidP="001828A6">
            <w:pPr>
              <w:spacing w:line="240" w:lineRule="auto"/>
              <w:jc w:val="both"/>
              <w:rPr>
                <w:ins w:id="230" w:author="Andrés González Santa Cruz" w:date="2021-01-17T23:41:00Z"/>
                <w:rFonts w:ascii="Times New Roman" w:eastAsia="Times New Roman" w:hAnsi="Times New Roman" w:cs="Times New Roman"/>
                <w:b/>
                <w:bCs/>
                <w:iCs/>
                <w:sz w:val="20"/>
                <w:szCs w:val="20"/>
              </w:rPr>
            </w:pPr>
            <w:ins w:id="231" w:author="Andrés González Santa Cruz" w:date="2021-01-17T23:41:00Z">
              <w:r w:rsidRPr="00542C1B">
                <w:rPr>
                  <w:rFonts w:ascii="Times New Roman" w:eastAsia="Times New Roman" w:hAnsi="Times New Roman" w:cs="Times New Roman"/>
                  <w:b/>
                  <w:bCs/>
                  <w:iCs/>
                  <w:sz w:val="20"/>
                  <w:szCs w:val="20"/>
                </w:rPr>
                <w:t>Source</w:t>
              </w:r>
            </w:ins>
          </w:p>
        </w:tc>
      </w:tr>
      <w:tr w:rsidR="009975C4" w:rsidRPr="00542C1B" w14:paraId="6C0D8079" w14:textId="77777777" w:rsidTr="001828A6">
        <w:trPr>
          <w:ins w:id="232" w:author="Andrés González Santa Cruz" w:date="2021-01-17T23:41:00Z"/>
        </w:trPr>
        <w:tc>
          <w:tcPr>
            <w:tcW w:w="1099" w:type="dxa"/>
          </w:tcPr>
          <w:p w14:paraId="3629E0E9" w14:textId="77777777" w:rsidR="009975C4" w:rsidRPr="00AD2208" w:rsidRDefault="009975C4" w:rsidP="001828A6">
            <w:pPr>
              <w:spacing w:line="240" w:lineRule="auto"/>
              <w:jc w:val="both"/>
              <w:rPr>
                <w:ins w:id="233" w:author="Andrés González Santa Cruz" w:date="2021-01-17T23:41:00Z"/>
                <w:rFonts w:ascii="Times New Roman" w:eastAsia="Times New Roman" w:hAnsi="Times New Roman" w:cs="Times New Roman"/>
                <w:iCs/>
                <w:sz w:val="20"/>
                <w:szCs w:val="20"/>
              </w:rPr>
            </w:pPr>
            <w:ins w:id="234" w:author="Andrés González Santa Cruz" w:date="2021-01-17T23:41:00Z">
              <w:r w:rsidRPr="00AD2208">
                <w:rPr>
                  <w:rFonts w:ascii="Times New Roman" w:eastAsia="Times New Roman" w:hAnsi="Times New Roman" w:cs="Times New Roman"/>
                  <w:iCs/>
                  <w:sz w:val="20"/>
                  <w:szCs w:val="20"/>
                </w:rPr>
                <w:t xml:space="preserve">October </w:t>
              </w:r>
              <w:r>
                <w:rPr>
                  <w:rFonts w:ascii="Times New Roman" w:eastAsia="Times New Roman" w:hAnsi="Times New Roman" w:cs="Times New Roman"/>
                  <w:iCs/>
                  <w:sz w:val="20"/>
                  <w:szCs w:val="20"/>
                </w:rPr>
                <w:t>07</w:t>
              </w:r>
            </w:ins>
          </w:p>
        </w:tc>
        <w:tc>
          <w:tcPr>
            <w:tcW w:w="5674" w:type="dxa"/>
          </w:tcPr>
          <w:p w14:paraId="7FA623F5" w14:textId="77777777" w:rsidR="009975C4" w:rsidRPr="00AD2208" w:rsidRDefault="009975C4" w:rsidP="001828A6">
            <w:pPr>
              <w:spacing w:line="240" w:lineRule="auto"/>
              <w:jc w:val="both"/>
              <w:rPr>
                <w:ins w:id="235" w:author="Andrés González Santa Cruz" w:date="2021-01-17T23:41:00Z"/>
                <w:rFonts w:ascii="Times New Roman" w:eastAsia="Times New Roman" w:hAnsi="Times New Roman" w:cs="Times New Roman"/>
                <w:iCs/>
                <w:sz w:val="20"/>
                <w:szCs w:val="20"/>
              </w:rPr>
            </w:pPr>
            <w:ins w:id="236" w:author="Andrés González Santa Cruz" w:date="2021-01-17T23:41:00Z">
              <w:r w:rsidRPr="00AD2208">
                <w:rPr>
                  <w:rFonts w:ascii="Times New Roman" w:eastAsia="Times New Roman" w:hAnsi="Times New Roman" w:cs="Times New Roman"/>
                  <w:sz w:val="20"/>
                  <w:szCs w:val="20"/>
                </w:rPr>
                <w:t xml:space="preserve">Instituto Nacional’s secondary students evade subway </w:t>
              </w:r>
              <w:r>
                <w:rPr>
                  <w:rFonts w:ascii="Times New Roman" w:eastAsia="Times New Roman" w:hAnsi="Times New Roman" w:cs="Times New Roman"/>
                  <w:sz w:val="20"/>
                  <w:szCs w:val="20"/>
                </w:rPr>
                <w:t xml:space="preserve">(“Metro”) </w:t>
              </w:r>
              <w:r w:rsidRPr="00AD2208">
                <w:rPr>
                  <w:rFonts w:ascii="Times New Roman" w:eastAsia="Times New Roman" w:hAnsi="Times New Roman" w:cs="Times New Roman"/>
                  <w:sz w:val="20"/>
                  <w:szCs w:val="20"/>
                </w:rPr>
                <w:t>access without pay tickets. Students began to protest in small groups at metro stations</w:t>
              </w:r>
              <w:r>
                <w:rPr>
                  <w:rFonts w:ascii="Times New Roman" w:eastAsia="Times New Roman" w:hAnsi="Times New Roman" w:cs="Times New Roman"/>
                  <w:sz w:val="20"/>
                  <w:szCs w:val="20"/>
                </w:rPr>
                <w:t xml:space="preserve"> the following days.</w:t>
              </w:r>
            </w:ins>
          </w:p>
        </w:tc>
        <w:tc>
          <w:tcPr>
            <w:tcW w:w="1250" w:type="dxa"/>
          </w:tcPr>
          <w:p w14:paraId="23BE5BA0" w14:textId="77777777" w:rsidR="009975C4" w:rsidRPr="0087233A" w:rsidRDefault="009975C4" w:rsidP="001828A6">
            <w:pPr>
              <w:spacing w:line="240" w:lineRule="auto"/>
              <w:jc w:val="both"/>
              <w:rPr>
                <w:ins w:id="237" w:author="Andrés González Santa Cruz" w:date="2021-01-17T23:41:00Z"/>
                <w:rFonts w:ascii="Times New Roman" w:eastAsia="Times New Roman" w:hAnsi="Times New Roman" w:cs="Times New Roman"/>
                <w:iCs/>
                <w:sz w:val="20"/>
                <w:szCs w:val="20"/>
              </w:rPr>
            </w:pPr>
            <w:ins w:id="238" w:author="Andrés González Santa Cruz" w:date="2021-01-17T23:41:00Z">
              <w:r>
                <w:rPr>
                  <w:rFonts w:ascii="Times New Roman" w:eastAsia="Times New Roman" w:hAnsi="Times New Roman" w:cs="Times New Roman"/>
                  <w:iCs/>
                  <w:sz w:val="20"/>
                  <w:szCs w:val="20"/>
                </w:rPr>
                <w:t>80</w:t>
              </w:r>
            </w:ins>
          </w:p>
        </w:tc>
        <w:tc>
          <w:tcPr>
            <w:tcW w:w="805" w:type="dxa"/>
          </w:tcPr>
          <w:p w14:paraId="58CDD913" w14:textId="77777777" w:rsidR="009975C4" w:rsidRPr="0087233A" w:rsidRDefault="009975C4" w:rsidP="001828A6">
            <w:pPr>
              <w:spacing w:line="240" w:lineRule="auto"/>
              <w:jc w:val="both"/>
              <w:rPr>
                <w:ins w:id="239" w:author="Andrés González Santa Cruz" w:date="2021-01-17T23:41:00Z"/>
                <w:rFonts w:ascii="Times New Roman" w:eastAsia="Times New Roman" w:hAnsi="Times New Roman" w:cs="Times New Roman"/>
                <w:iCs/>
                <w:sz w:val="20"/>
                <w:szCs w:val="20"/>
              </w:rPr>
            </w:pPr>
            <w:ins w:id="240" w:author="Andrés González Santa Cruz" w:date="2021-01-17T23:41:00Z">
              <w:r w:rsidRPr="0087233A">
                <w:rPr>
                  <w:rFonts w:ascii="Times New Roman" w:eastAsia="Times New Roman" w:hAnsi="Times New Roman" w:cs="Times New Roman"/>
                  <w:iCs/>
                  <w:sz w:val="20"/>
                  <w:szCs w:val="20"/>
                </w:rPr>
                <w:t>1</w:t>
              </w:r>
            </w:ins>
          </w:p>
        </w:tc>
      </w:tr>
      <w:tr w:rsidR="009975C4" w:rsidRPr="00542C1B" w14:paraId="6B431E2E" w14:textId="77777777" w:rsidTr="001828A6">
        <w:trPr>
          <w:ins w:id="241" w:author="Andrés González Santa Cruz" w:date="2021-01-17T23:41:00Z"/>
        </w:trPr>
        <w:tc>
          <w:tcPr>
            <w:tcW w:w="1099" w:type="dxa"/>
          </w:tcPr>
          <w:p w14:paraId="5D06823D" w14:textId="77777777" w:rsidR="009975C4" w:rsidRPr="0087233A" w:rsidRDefault="009975C4" w:rsidP="001828A6">
            <w:pPr>
              <w:spacing w:line="240" w:lineRule="auto"/>
              <w:jc w:val="both"/>
              <w:rPr>
                <w:ins w:id="242" w:author="Andrés González Santa Cruz" w:date="2021-01-17T23:41:00Z"/>
                <w:rFonts w:ascii="Times New Roman" w:eastAsia="Times New Roman" w:hAnsi="Times New Roman" w:cs="Times New Roman"/>
                <w:iCs/>
                <w:sz w:val="20"/>
                <w:szCs w:val="20"/>
              </w:rPr>
            </w:pPr>
            <w:ins w:id="243" w:author="Andrés González Santa Cruz" w:date="2021-01-17T23:41:00Z">
              <w:r>
                <w:rPr>
                  <w:rFonts w:ascii="Times New Roman" w:eastAsia="Times New Roman" w:hAnsi="Times New Roman" w:cs="Times New Roman"/>
                  <w:iCs/>
                  <w:sz w:val="20"/>
                  <w:szCs w:val="20"/>
                </w:rPr>
                <w:t>October 14</w:t>
              </w:r>
            </w:ins>
          </w:p>
        </w:tc>
        <w:tc>
          <w:tcPr>
            <w:tcW w:w="5674" w:type="dxa"/>
          </w:tcPr>
          <w:p w14:paraId="5DBF47BC" w14:textId="77777777" w:rsidR="009975C4" w:rsidRPr="0087233A" w:rsidRDefault="009975C4" w:rsidP="001828A6">
            <w:pPr>
              <w:spacing w:line="240" w:lineRule="auto"/>
              <w:jc w:val="both"/>
              <w:rPr>
                <w:ins w:id="244" w:author="Andrés González Santa Cruz" w:date="2021-01-17T23:41:00Z"/>
                <w:rFonts w:ascii="Times New Roman" w:eastAsia="Times New Roman" w:hAnsi="Times New Roman" w:cs="Times New Roman"/>
                <w:sz w:val="20"/>
                <w:szCs w:val="20"/>
              </w:rPr>
            </w:pPr>
            <w:ins w:id="245" w:author="Andrés González Santa Cruz" w:date="2021-01-17T23:41:00Z">
              <w:r>
                <w:rPr>
                  <w:rFonts w:ascii="Times New Roman" w:eastAsia="Times New Roman" w:hAnsi="Times New Roman" w:cs="Times New Roman"/>
                  <w:sz w:val="20"/>
                  <w:szCs w:val="20"/>
                </w:rPr>
                <w:t>More s</w:t>
              </w:r>
              <w:r w:rsidRPr="0087233A">
                <w:rPr>
                  <w:rFonts w:ascii="Times New Roman" w:eastAsia="Times New Roman" w:hAnsi="Times New Roman" w:cs="Times New Roman"/>
                  <w:sz w:val="20"/>
                  <w:szCs w:val="20"/>
                </w:rPr>
                <w:t>econdary and undergraduate students follow Metro fare hikes</w:t>
              </w:r>
            </w:ins>
          </w:p>
        </w:tc>
        <w:tc>
          <w:tcPr>
            <w:tcW w:w="1250" w:type="dxa"/>
          </w:tcPr>
          <w:p w14:paraId="0E2FCE84" w14:textId="77777777" w:rsidR="009975C4" w:rsidRPr="0087233A" w:rsidRDefault="009975C4" w:rsidP="001828A6">
            <w:pPr>
              <w:spacing w:line="240" w:lineRule="auto"/>
              <w:jc w:val="both"/>
              <w:rPr>
                <w:ins w:id="246" w:author="Andrés González Santa Cruz" w:date="2021-01-17T23:41:00Z"/>
                <w:rFonts w:ascii="Times New Roman" w:eastAsia="Times New Roman" w:hAnsi="Times New Roman" w:cs="Times New Roman"/>
                <w:iCs/>
                <w:sz w:val="20"/>
                <w:szCs w:val="20"/>
              </w:rPr>
            </w:pPr>
            <w:ins w:id="247" w:author="Andrés González Santa Cruz" w:date="2021-01-17T23:41:00Z">
              <w:r>
                <w:rPr>
                  <w:rFonts w:ascii="Times New Roman" w:eastAsia="Times New Roman" w:hAnsi="Times New Roman" w:cs="Times New Roman"/>
                  <w:iCs/>
                  <w:sz w:val="20"/>
                  <w:szCs w:val="20"/>
                </w:rPr>
                <w:t>3</w:t>
              </w:r>
              <w:r w:rsidRPr="0087233A">
                <w:rPr>
                  <w:rFonts w:ascii="Times New Roman" w:eastAsia="Times New Roman" w:hAnsi="Times New Roman" w:cs="Times New Roman"/>
                  <w:iCs/>
                  <w:sz w:val="20"/>
                  <w:szCs w:val="20"/>
                </w:rPr>
                <w:t>00</w:t>
              </w:r>
            </w:ins>
          </w:p>
        </w:tc>
        <w:tc>
          <w:tcPr>
            <w:tcW w:w="805" w:type="dxa"/>
          </w:tcPr>
          <w:p w14:paraId="5B1261E9" w14:textId="77777777" w:rsidR="009975C4" w:rsidRPr="0087233A" w:rsidRDefault="009975C4" w:rsidP="001828A6">
            <w:pPr>
              <w:spacing w:line="240" w:lineRule="auto"/>
              <w:jc w:val="both"/>
              <w:rPr>
                <w:ins w:id="248" w:author="Andrés González Santa Cruz" w:date="2021-01-17T23:41:00Z"/>
                <w:rFonts w:ascii="Times New Roman" w:eastAsia="Times New Roman" w:hAnsi="Times New Roman" w:cs="Times New Roman"/>
                <w:iCs/>
                <w:sz w:val="20"/>
                <w:szCs w:val="20"/>
              </w:rPr>
            </w:pPr>
            <w:ins w:id="249" w:author="Andrés González Santa Cruz" w:date="2021-01-17T23:41:00Z">
              <w:r w:rsidRPr="0087233A">
                <w:rPr>
                  <w:rFonts w:ascii="Times New Roman" w:eastAsia="Times New Roman" w:hAnsi="Times New Roman" w:cs="Times New Roman"/>
                  <w:iCs/>
                  <w:sz w:val="20"/>
                  <w:szCs w:val="20"/>
                </w:rPr>
                <w:t>2</w:t>
              </w:r>
            </w:ins>
          </w:p>
        </w:tc>
      </w:tr>
      <w:tr w:rsidR="009975C4" w:rsidRPr="00542C1B" w14:paraId="320DCE2C" w14:textId="77777777" w:rsidTr="001828A6">
        <w:trPr>
          <w:ins w:id="250" w:author="Andrés González Santa Cruz" w:date="2021-01-17T23:41:00Z"/>
        </w:trPr>
        <w:tc>
          <w:tcPr>
            <w:tcW w:w="1099" w:type="dxa"/>
          </w:tcPr>
          <w:p w14:paraId="08E9B231" w14:textId="77777777" w:rsidR="009975C4" w:rsidRPr="0087233A" w:rsidRDefault="009975C4" w:rsidP="001828A6">
            <w:pPr>
              <w:spacing w:line="240" w:lineRule="auto"/>
              <w:jc w:val="both"/>
              <w:rPr>
                <w:ins w:id="251" w:author="Andrés González Santa Cruz" w:date="2021-01-17T23:41:00Z"/>
                <w:rFonts w:ascii="Times New Roman" w:eastAsia="Times New Roman" w:hAnsi="Times New Roman" w:cs="Times New Roman"/>
                <w:iCs/>
                <w:sz w:val="20"/>
                <w:szCs w:val="20"/>
              </w:rPr>
            </w:pPr>
            <w:ins w:id="252" w:author="Andrés González Santa Cruz" w:date="2021-01-17T23:41:00Z">
              <w:r>
                <w:rPr>
                  <w:rFonts w:ascii="Times New Roman" w:eastAsia="Times New Roman" w:hAnsi="Times New Roman" w:cs="Times New Roman"/>
                  <w:iCs/>
                  <w:sz w:val="20"/>
                  <w:szCs w:val="20"/>
                </w:rPr>
                <w:t>October 18</w:t>
              </w:r>
            </w:ins>
          </w:p>
        </w:tc>
        <w:tc>
          <w:tcPr>
            <w:tcW w:w="5674" w:type="dxa"/>
          </w:tcPr>
          <w:p w14:paraId="0865AF70" w14:textId="77777777" w:rsidR="009975C4" w:rsidRPr="0087233A" w:rsidRDefault="009975C4" w:rsidP="001828A6">
            <w:pPr>
              <w:spacing w:line="240" w:lineRule="auto"/>
              <w:jc w:val="both"/>
              <w:rPr>
                <w:ins w:id="253" w:author="Andrés González Santa Cruz" w:date="2021-01-17T23:41:00Z"/>
                <w:rFonts w:ascii="Times New Roman" w:eastAsia="Times New Roman" w:hAnsi="Times New Roman" w:cs="Times New Roman"/>
                <w:iCs/>
                <w:sz w:val="20"/>
                <w:szCs w:val="20"/>
              </w:rPr>
            </w:pPr>
            <w:ins w:id="254" w:author="Andrés González Santa Cruz" w:date="2021-01-17T23:41:00Z">
              <w:r w:rsidRPr="0087233A">
                <w:rPr>
                  <w:rFonts w:ascii="Times New Roman" w:eastAsia="Times New Roman" w:hAnsi="Times New Roman" w:cs="Times New Roman"/>
                  <w:iCs/>
                  <w:sz w:val="20"/>
                  <w:szCs w:val="20"/>
                </w:rPr>
                <w:t>Mass protests began (rioting, looting, attacks on almost all 164 metro stations)</w:t>
              </w:r>
              <w:r>
                <w:rPr>
                  <w:rFonts w:ascii="Times New Roman" w:eastAsia="Times New Roman" w:hAnsi="Times New Roman" w:cs="Times New Roman"/>
                  <w:iCs/>
                  <w:sz w:val="20"/>
                  <w:szCs w:val="20"/>
                </w:rPr>
                <w:t xml:space="preserve"> in Santiago and major cities from Chile. </w:t>
              </w:r>
            </w:ins>
          </w:p>
        </w:tc>
        <w:tc>
          <w:tcPr>
            <w:tcW w:w="1250" w:type="dxa"/>
          </w:tcPr>
          <w:p w14:paraId="4008008D" w14:textId="77777777" w:rsidR="009975C4" w:rsidRPr="0087233A" w:rsidRDefault="009975C4" w:rsidP="001828A6">
            <w:pPr>
              <w:spacing w:line="240" w:lineRule="auto"/>
              <w:jc w:val="both"/>
              <w:rPr>
                <w:ins w:id="255" w:author="Andrés González Santa Cruz" w:date="2021-01-17T23:41:00Z"/>
                <w:rFonts w:ascii="Times New Roman" w:eastAsia="Times New Roman" w:hAnsi="Times New Roman" w:cs="Times New Roman"/>
                <w:iCs/>
                <w:sz w:val="20"/>
                <w:szCs w:val="20"/>
              </w:rPr>
            </w:pPr>
            <w:ins w:id="256" w:author="Andrés González Santa Cruz" w:date="2021-01-17T23:41:00Z">
              <w:r>
                <w:rPr>
                  <w:rFonts w:ascii="Times New Roman" w:eastAsia="Times New Roman" w:hAnsi="Times New Roman" w:cs="Times New Roman"/>
                  <w:iCs/>
                  <w:sz w:val="20"/>
                  <w:szCs w:val="20"/>
                </w:rPr>
                <w:t>Thousands</w:t>
              </w:r>
            </w:ins>
          </w:p>
        </w:tc>
        <w:tc>
          <w:tcPr>
            <w:tcW w:w="805" w:type="dxa"/>
          </w:tcPr>
          <w:p w14:paraId="0E0A0927" w14:textId="77777777" w:rsidR="009975C4" w:rsidRPr="0087233A" w:rsidRDefault="009975C4" w:rsidP="001828A6">
            <w:pPr>
              <w:spacing w:line="240" w:lineRule="auto"/>
              <w:jc w:val="both"/>
              <w:rPr>
                <w:ins w:id="257" w:author="Andrés González Santa Cruz" w:date="2021-01-17T23:41:00Z"/>
                <w:rFonts w:ascii="Times New Roman" w:eastAsia="Times New Roman" w:hAnsi="Times New Roman" w:cs="Times New Roman"/>
                <w:iCs/>
                <w:sz w:val="20"/>
                <w:szCs w:val="20"/>
              </w:rPr>
            </w:pPr>
            <w:ins w:id="258" w:author="Andrés González Santa Cruz" w:date="2021-01-17T23:41:00Z">
              <w:r>
                <w:rPr>
                  <w:rFonts w:ascii="Times New Roman" w:eastAsia="Times New Roman" w:hAnsi="Times New Roman" w:cs="Times New Roman"/>
                  <w:iCs/>
                  <w:sz w:val="20"/>
                  <w:szCs w:val="20"/>
                </w:rPr>
                <w:t>3</w:t>
              </w:r>
            </w:ins>
          </w:p>
        </w:tc>
      </w:tr>
      <w:tr w:rsidR="009975C4" w:rsidRPr="00542C1B" w14:paraId="3956C0DA" w14:textId="77777777" w:rsidTr="001828A6">
        <w:trPr>
          <w:ins w:id="259" w:author="Andrés González Santa Cruz" w:date="2021-01-17T23:41:00Z"/>
        </w:trPr>
        <w:tc>
          <w:tcPr>
            <w:tcW w:w="1099" w:type="dxa"/>
          </w:tcPr>
          <w:p w14:paraId="56AB3FE1" w14:textId="77777777" w:rsidR="009975C4" w:rsidRDefault="009975C4" w:rsidP="001828A6">
            <w:pPr>
              <w:spacing w:line="240" w:lineRule="auto"/>
              <w:jc w:val="both"/>
              <w:rPr>
                <w:ins w:id="260" w:author="Andrés González Santa Cruz" w:date="2021-01-17T23:41:00Z"/>
                <w:rFonts w:ascii="Times New Roman" w:eastAsia="Times New Roman" w:hAnsi="Times New Roman" w:cs="Times New Roman"/>
                <w:iCs/>
                <w:sz w:val="20"/>
                <w:szCs w:val="20"/>
              </w:rPr>
            </w:pPr>
            <w:ins w:id="261" w:author="Andrés González Santa Cruz" w:date="2021-01-17T23:41:00Z">
              <w:r>
                <w:rPr>
                  <w:rFonts w:ascii="Times New Roman" w:eastAsia="Times New Roman" w:hAnsi="Times New Roman" w:cs="Times New Roman"/>
                  <w:iCs/>
                  <w:sz w:val="20"/>
                  <w:szCs w:val="20"/>
                </w:rPr>
                <w:t>October 19-24</w:t>
              </w:r>
            </w:ins>
          </w:p>
        </w:tc>
        <w:tc>
          <w:tcPr>
            <w:tcW w:w="5674" w:type="dxa"/>
          </w:tcPr>
          <w:p w14:paraId="02BE8909" w14:textId="77777777" w:rsidR="009975C4" w:rsidRPr="0087233A" w:rsidRDefault="009975C4" w:rsidP="001828A6">
            <w:pPr>
              <w:spacing w:line="240" w:lineRule="auto"/>
              <w:jc w:val="both"/>
              <w:rPr>
                <w:ins w:id="262" w:author="Andrés González Santa Cruz" w:date="2021-01-17T23:41:00Z"/>
                <w:rFonts w:ascii="Times New Roman" w:eastAsia="Times New Roman" w:hAnsi="Times New Roman" w:cs="Times New Roman"/>
                <w:iCs/>
                <w:sz w:val="20"/>
                <w:szCs w:val="20"/>
              </w:rPr>
            </w:pPr>
            <w:ins w:id="263" w:author="Andrés González Santa Cruz" w:date="2021-01-17T23:41:00Z">
              <w:r>
                <w:rPr>
                  <w:rFonts w:ascii="Times New Roman" w:eastAsia="Times New Roman" w:hAnsi="Times New Roman" w:cs="Times New Roman"/>
                  <w:iCs/>
                  <w:sz w:val="20"/>
                  <w:szCs w:val="20"/>
                </w:rPr>
                <w:t>Massive demonstrations spread through the country. Stores and buildings were looted and/or burned. S</w:t>
              </w:r>
              <w:r w:rsidRPr="0087233A">
                <w:rPr>
                  <w:rFonts w:ascii="Times New Roman" w:eastAsia="Times New Roman" w:hAnsi="Times New Roman" w:cs="Times New Roman"/>
                  <w:iCs/>
                  <w:sz w:val="20"/>
                  <w:szCs w:val="20"/>
                </w:rPr>
                <w:t>tate of emergency</w:t>
              </w:r>
              <w:r>
                <w:rPr>
                  <w:rFonts w:ascii="Times New Roman" w:eastAsia="Times New Roman" w:hAnsi="Times New Roman" w:cs="Times New Roman"/>
                  <w:iCs/>
                  <w:sz w:val="20"/>
                  <w:szCs w:val="20"/>
                </w:rPr>
                <w:t xml:space="preserve"> is proclaimed in Santiago and then to other major cities:  military and police were displayed; </w:t>
              </w:r>
              <w:r>
                <w:rPr>
                  <w:rFonts w:ascii="Times New Roman" w:eastAsia="Times New Roman" w:hAnsi="Times New Roman" w:cs="Times New Roman"/>
                  <w:sz w:val="20"/>
                  <w:szCs w:val="20"/>
                </w:rPr>
                <w:t>curfew is declared.</w:t>
              </w:r>
            </w:ins>
          </w:p>
        </w:tc>
        <w:tc>
          <w:tcPr>
            <w:tcW w:w="1250" w:type="dxa"/>
          </w:tcPr>
          <w:p w14:paraId="629BE021" w14:textId="77777777" w:rsidR="009975C4" w:rsidRDefault="009975C4" w:rsidP="001828A6">
            <w:pPr>
              <w:spacing w:line="240" w:lineRule="auto"/>
              <w:jc w:val="both"/>
              <w:rPr>
                <w:ins w:id="264" w:author="Andrés González Santa Cruz" w:date="2021-01-17T23:41:00Z"/>
                <w:rFonts w:ascii="Times New Roman" w:eastAsia="Times New Roman" w:hAnsi="Times New Roman" w:cs="Times New Roman"/>
                <w:iCs/>
                <w:sz w:val="20"/>
                <w:szCs w:val="20"/>
              </w:rPr>
            </w:pPr>
            <w:ins w:id="265" w:author="Andrés González Santa Cruz" w:date="2021-01-17T23:41:00Z">
              <w:r>
                <w:rPr>
                  <w:rFonts w:ascii="Times New Roman" w:eastAsia="Times New Roman" w:hAnsi="Times New Roman" w:cs="Times New Roman"/>
                  <w:iCs/>
                  <w:sz w:val="20"/>
                  <w:szCs w:val="20"/>
                </w:rPr>
                <w:t>Thousands</w:t>
              </w:r>
            </w:ins>
          </w:p>
        </w:tc>
        <w:tc>
          <w:tcPr>
            <w:tcW w:w="805" w:type="dxa"/>
          </w:tcPr>
          <w:p w14:paraId="10F2453C" w14:textId="77777777" w:rsidR="009975C4" w:rsidRDefault="009975C4" w:rsidP="001828A6">
            <w:pPr>
              <w:spacing w:line="240" w:lineRule="auto"/>
              <w:jc w:val="both"/>
              <w:rPr>
                <w:ins w:id="266" w:author="Andrés González Santa Cruz" w:date="2021-01-17T23:41:00Z"/>
                <w:rFonts w:ascii="Times New Roman" w:eastAsia="Times New Roman" w:hAnsi="Times New Roman" w:cs="Times New Roman"/>
                <w:iCs/>
                <w:sz w:val="20"/>
                <w:szCs w:val="20"/>
              </w:rPr>
            </w:pPr>
            <w:ins w:id="267" w:author="Andrés González Santa Cruz" w:date="2021-01-17T23:41:00Z">
              <w:r>
                <w:rPr>
                  <w:rFonts w:ascii="Times New Roman" w:eastAsia="Times New Roman" w:hAnsi="Times New Roman" w:cs="Times New Roman"/>
                  <w:iCs/>
                  <w:sz w:val="20"/>
                  <w:szCs w:val="20"/>
                </w:rPr>
                <w:t>4-7</w:t>
              </w:r>
            </w:ins>
          </w:p>
        </w:tc>
      </w:tr>
      <w:tr w:rsidR="009975C4" w:rsidRPr="00542C1B" w14:paraId="1B564097" w14:textId="77777777" w:rsidTr="001828A6">
        <w:trPr>
          <w:ins w:id="268" w:author="Andrés González Santa Cruz" w:date="2021-01-17T23:41:00Z"/>
        </w:trPr>
        <w:tc>
          <w:tcPr>
            <w:tcW w:w="1099" w:type="dxa"/>
          </w:tcPr>
          <w:p w14:paraId="50312B8F" w14:textId="77777777" w:rsidR="009975C4" w:rsidRDefault="009975C4" w:rsidP="001828A6">
            <w:pPr>
              <w:spacing w:line="240" w:lineRule="auto"/>
              <w:jc w:val="both"/>
              <w:rPr>
                <w:ins w:id="269" w:author="Andrés González Santa Cruz" w:date="2021-01-17T23:41:00Z"/>
                <w:rFonts w:ascii="Times New Roman" w:eastAsia="Times New Roman" w:hAnsi="Times New Roman" w:cs="Times New Roman"/>
                <w:iCs/>
                <w:sz w:val="20"/>
                <w:szCs w:val="20"/>
              </w:rPr>
            </w:pPr>
            <w:ins w:id="270" w:author="Andrés González Santa Cruz" w:date="2021-01-17T23:41:00Z">
              <w:r>
                <w:rPr>
                  <w:rFonts w:ascii="Times New Roman" w:eastAsia="Times New Roman" w:hAnsi="Times New Roman" w:cs="Times New Roman"/>
                  <w:iCs/>
                  <w:sz w:val="20"/>
                  <w:szCs w:val="20"/>
                </w:rPr>
                <w:t>October 25</w:t>
              </w:r>
            </w:ins>
          </w:p>
        </w:tc>
        <w:tc>
          <w:tcPr>
            <w:tcW w:w="5674" w:type="dxa"/>
          </w:tcPr>
          <w:p w14:paraId="0960E7EA" w14:textId="77777777" w:rsidR="009975C4" w:rsidRPr="0087233A" w:rsidRDefault="009975C4" w:rsidP="001828A6">
            <w:pPr>
              <w:spacing w:line="240" w:lineRule="auto"/>
              <w:jc w:val="both"/>
              <w:rPr>
                <w:ins w:id="271" w:author="Andrés González Santa Cruz" w:date="2021-01-17T23:41:00Z"/>
                <w:rFonts w:ascii="Times New Roman" w:eastAsia="Times New Roman" w:hAnsi="Times New Roman" w:cs="Times New Roman"/>
                <w:iCs/>
                <w:sz w:val="20"/>
                <w:szCs w:val="20"/>
              </w:rPr>
            </w:pPr>
            <w:ins w:id="272" w:author="Andrés González Santa Cruz" w:date="2021-01-17T23:41:00Z">
              <w:r>
                <w:rPr>
                  <w:rFonts w:ascii="Times New Roman" w:eastAsia="Times New Roman" w:hAnsi="Times New Roman" w:cs="Times New Roman"/>
                  <w:iCs/>
                  <w:sz w:val="20"/>
                  <w:szCs w:val="20"/>
                </w:rPr>
                <w:t>Biggest p</w:t>
              </w:r>
              <w:r w:rsidRPr="00AD2208">
                <w:rPr>
                  <w:rFonts w:ascii="Times New Roman" w:eastAsia="Times New Roman" w:hAnsi="Times New Roman" w:cs="Times New Roman"/>
                  <w:iCs/>
                  <w:sz w:val="20"/>
                  <w:szCs w:val="20"/>
                </w:rPr>
                <w:t xml:space="preserve">eaceful march across </w:t>
              </w:r>
              <w:r>
                <w:rPr>
                  <w:rFonts w:ascii="Times New Roman" w:eastAsia="Times New Roman" w:hAnsi="Times New Roman" w:cs="Times New Roman"/>
                  <w:iCs/>
                  <w:sz w:val="20"/>
                  <w:szCs w:val="20"/>
                </w:rPr>
                <w:t>“</w:t>
              </w:r>
              <w:r w:rsidRPr="00AD2208">
                <w:rPr>
                  <w:rFonts w:ascii="Times New Roman" w:eastAsia="Times New Roman" w:hAnsi="Times New Roman" w:cs="Times New Roman"/>
                  <w:iCs/>
                  <w:sz w:val="20"/>
                  <w:szCs w:val="20"/>
                </w:rPr>
                <w:t>Plaza Italia</w:t>
              </w:r>
              <w:r>
                <w:rPr>
                  <w:rFonts w:ascii="Times New Roman" w:eastAsia="Times New Roman" w:hAnsi="Times New Roman" w:cs="Times New Roman"/>
                  <w:iCs/>
                  <w:sz w:val="20"/>
                  <w:szCs w:val="20"/>
                </w:rPr>
                <w:t>” in Santiago. Big demonstrations occurred also through the whole country.</w:t>
              </w:r>
            </w:ins>
          </w:p>
        </w:tc>
        <w:tc>
          <w:tcPr>
            <w:tcW w:w="1250" w:type="dxa"/>
          </w:tcPr>
          <w:p w14:paraId="65ADC31D" w14:textId="77777777" w:rsidR="009975C4" w:rsidRDefault="009975C4" w:rsidP="001828A6">
            <w:pPr>
              <w:spacing w:line="240" w:lineRule="auto"/>
              <w:jc w:val="both"/>
              <w:rPr>
                <w:ins w:id="273" w:author="Andrés González Santa Cruz" w:date="2021-01-17T23:41:00Z"/>
                <w:rFonts w:ascii="Times New Roman" w:eastAsia="Times New Roman" w:hAnsi="Times New Roman" w:cs="Times New Roman"/>
                <w:iCs/>
                <w:sz w:val="20"/>
                <w:szCs w:val="20"/>
              </w:rPr>
            </w:pPr>
            <w:ins w:id="274" w:author="Andrés González Santa Cruz" w:date="2021-01-17T23:41:00Z">
              <w:r>
                <w:rPr>
                  <w:rFonts w:ascii="Times New Roman" w:eastAsia="Times New Roman" w:hAnsi="Times New Roman" w:cs="Times New Roman"/>
                  <w:iCs/>
                  <w:sz w:val="20"/>
                  <w:szCs w:val="20"/>
                </w:rPr>
                <w:t>1.200.000 in Santiago</w:t>
              </w:r>
            </w:ins>
          </w:p>
        </w:tc>
        <w:tc>
          <w:tcPr>
            <w:tcW w:w="805" w:type="dxa"/>
          </w:tcPr>
          <w:p w14:paraId="562317D6" w14:textId="77777777" w:rsidR="009975C4" w:rsidRDefault="009975C4" w:rsidP="001828A6">
            <w:pPr>
              <w:spacing w:line="240" w:lineRule="auto"/>
              <w:jc w:val="both"/>
              <w:rPr>
                <w:ins w:id="275" w:author="Andrés González Santa Cruz" w:date="2021-01-17T23:41:00Z"/>
                <w:rFonts w:ascii="Times New Roman" w:eastAsia="Times New Roman" w:hAnsi="Times New Roman" w:cs="Times New Roman"/>
                <w:iCs/>
                <w:sz w:val="20"/>
                <w:szCs w:val="20"/>
              </w:rPr>
            </w:pPr>
            <w:ins w:id="276" w:author="Andrés González Santa Cruz" w:date="2021-01-17T23:41:00Z">
              <w:r>
                <w:rPr>
                  <w:rFonts w:ascii="Times New Roman" w:eastAsia="Times New Roman" w:hAnsi="Times New Roman" w:cs="Times New Roman"/>
                  <w:iCs/>
                  <w:sz w:val="20"/>
                  <w:szCs w:val="20"/>
                </w:rPr>
                <w:t>8, 9</w:t>
              </w:r>
            </w:ins>
          </w:p>
        </w:tc>
      </w:tr>
      <w:tr w:rsidR="009975C4" w:rsidRPr="00542C1B" w14:paraId="3661D06F" w14:textId="77777777" w:rsidTr="001828A6">
        <w:trPr>
          <w:ins w:id="277" w:author="Andrés González Santa Cruz" w:date="2021-01-17T23:41:00Z"/>
        </w:trPr>
        <w:tc>
          <w:tcPr>
            <w:tcW w:w="1099" w:type="dxa"/>
          </w:tcPr>
          <w:p w14:paraId="56F89E25" w14:textId="77777777" w:rsidR="009975C4" w:rsidRDefault="009975C4" w:rsidP="001828A6">
            <w:pPr>
              <w:spacing w:line="240" w:lineRule="auto"/>
              <w:jc w:val="both"/>
              <w:rPr>
                <w:ins w:id="278" w:author="Andrés González Santa Cruz" w:date="2021-01-17T23:41:00Z"/>
                <w:rFonts w:ascii="Times New Roman" w:eastAsia="Times New Roman" w:hAnsi="Times New Roman" w:cs="Times New Roman"/>
                <w:iCs/>
                <w:sz w:val="20"/>
                <w:szCs w:val="20"/>
              </w:rPr>
            </w:pPr>
            <w:ins w:id="279" w:author="Andrés González Santa Cruz" w:date="2021-01-17T23:41:00Z">
              <w:r>
                <w:rPr>
                  <w:rFonts w:ascii="Times New Roman" w:eastAsia="Times New Roman" w:hAnsi="Times New Roman" w:cs="Times New Roman"/>
                  <w:iCs/>
                  <w:sz w:val="20"/>
                  <w:szCs w:val="20"/>
                </w:rPr>
                <w:t>November</w:t>
              </w:r>
            </w:ins>
          </w:p>
        </w:tc>
        <w:tc>
          <w:tcPr>
            <w:tcW w:w="5674" w:type="dxa"/>
          </w:tcPr>
          <w:p w14:paraId="1AD7E19D" w14:textId="77777777" w:rsidR="009975C4" w:rsidRPr="0087233A" w:rsidRDefault="009975C4" w:rsidP="001828A6">
            <w:pPr>
              <w:spacing w:line="240" w:lineRule="auto"/>
              <w:jc w:val="both"/>
              <w:rPr>
                <w:ins w:id="280" w:author="Andrés González Santa Cruz" w:date="2021-01-17T23:41:00Z"/>
                <w:rFonts w:ascii="Times New Roman" w:eastAsia="Times New Roman" w:hAnsi="Times New Roman" w:cs="Times New Roman"/>
                <w:iCs/>
                <w:sz w:val="20"/>
                <w:szCs w:val="20"/>
              </w:rPr>
            </w:pPr>
            <w:ins w:id="281" w:author="Andrés González Santa Cruz" w:date="2021-01-17T23:41:00Z">
              <w:r>
                <w:rPr>
                  <w:rFonts w:ascii="Times New Roman" w:eastAsia="Times New Roman" w:hAnsi="Times New Roman" w:cs="Times New Roman"/>
                  <w:iCs/>
                  <w:sz w:val="20"/>
                  <w:szCs w:val="20"/>
                </w:rPr>
                <w:t>Demonstrations continue in Santiago, with a major focus around “Plaza Italia” each weekend. Many severe civil injuries, ocular lost and deaths occurred. Human Rights organizations researched the events. Civil unrest, lootings and fires continued.</w:t>
              </w:r>
            </w:ins>
          </w:p>
        </w:tc>
        <w:tc>
          <w:tcPr>
            <w:tcW w:w="1250" w:type="dxa"/>
          </w:tcPr>
          <w:p w14:paraId="66F6F449" w14:textId="77777777" w:rsidR="009975C4" w:rsidRDefault="009975C4" w:rsidP="001828A6">
            <w:pPr>
              <w:spacing w:line="240" w:lineRule="auto"/>
              <w:jc w:val="both"/>
              <w:rPr>
                <w:ins w:id="282" w:author="Andrés González Santa Cruz" w:date="2021-01-17T23:41:00Z"/>
                <w:rFonts w:ascii="Times New Roman" w:eastAsia="Times New Roman" w:hAnsi="Times New Roman" w:cs="Times New Roman"/>
                <w:iCs/>
                <w:sz w:val="20"/>
                <w:szCs w:val="20"/>
              </w:rPr>
            </w:pPr>
            <w:ins w:id="283" w:author="Andrés González Santa Cruz" w:date="2021-01-17T23:41:00Z">
              <w:r>
                <w:rPr>
                  <w:rFonts w:ascii="Times New Roman" w:eastAsia="Times New Roman" w:hAnsi="Times New Roman" w:cs="Times New Roman"/>
                  <w:iCs/>
                  <w:sz w:val="20"/>
                  <w:szCs w:val="20"/>
                </w:rPr>
                <w:t>Unknown (probably thousands)</w:t>
              </w:r>
            </w:ins>
          </w:p>
        </w:tc>
        <w:tc>
          <w:tcPr>
            <w:tcW w:w="805" w:type="dxa"/>
          </w:tcPr>
          <w:p w14:paraId="2B0693D3" w14:textId="77777777" w:rsidR="009975C4" w:rsidRDefault="009975C4" w:rsidP="001828A6">
            <w:pPr>
              <w:spacing w:line="240" w:lineRule="auto"/>
              <w:jc w:val="both"/>
              <w:rPr>
                <w:ins w:id="284" w:author="Andrés González Santa Cruz" w:date="2021-01-17T23:41:00Z"/>
                <w:rFonts w:ascii="Times New Roman" w:eastAsia="Times New Roman" w:hAnsi="Times New Roman" w:cs="Times New Roman"/>
                <w:iCs/>
                <w:sz w:val="20"/>
                <w:szCs w:val="20"/>
              </w:rPr>
            </w:pPr>
            <w:ins w:id="285" w:author="Andrés González Santa Cruz" w:date="2021-01-17T23:41:00Z">
              <w:r>
                <w:rPr>
                  <w:rFonts w:ascii="Times New Roman" w:eastAsia="Times New Roman" w:hAnsi="Times New Roman" w:cs="Times New Roman"/>
                  <w:iCs/>
                  <w:sz w:val="20"/>
                  <w:szCs w:val="20"/>
                </w:rPr>
                <w:t>10-13</w:t>
              </w:r>
            </w:ins>
          </w:p>
        </w:tc>
      </w:tr>
      <w:tr w:rsidR="009975C4" w:rsidRPr="00542C1B" w14:paraId="2371DC76" w14:textId="77777777" w:rsidTr="001828A6">
        <w:trPr>
          <w:ins w:id="286" w:author="Andrés González Santa Cruz" w:date="2021-01-17T23:41:00Z"/>
        </w:trPr>
        <w:tc>
          <w:tcPr>
            <w:tcW w:w="1099" w:type="dxa"/>
          </w:tcPr>
          <w:p w14:paraId="6185F070" w14:textId="77777777" w:rsidR="009975C4" w:rsidRDefault="009975C4" w:rsidP="001828A6">
            <w:pPr>
              <w:spacing w:line="240" w:lineRule="auto"/>
              <w:jc w:val="both"/>
              <w:rPr>
                <w:ins w:id="287" w:author="Andrés González Santa Cruz" w:date="2021-01-17T23:41:00Z"/>
                <w:rFonts w:ascii="Times New Roman" w:eastAsia="Times New Roman" w:hAnsi="Times New Roman" w:cs="Times New Roman"/>
                <w:iCs/>
                <w:sz w:val="20"/>
                <w:szCs w:val="20"/>
              </w:rPr>
            </w:pPr>
            <w:ins w:id="288" w:author="Andrés González Santa Cruz" w:date="2021-01-17T23:41:00Z">
              <w:r>
                <w:rPr>
                  <w:rFonts w:ascii="Times New Roman" w:eastAsia="Times New Roman" w:hAnsi="Times New Roman" w:cs="Times New Roman"/>
                  <w:iCs/>
                  <w:sz w:val="20"/>
                  <w:szCs w:val="20"/>
                </w:rPr>
                <w:t>December 5</w:t>
              </w:r>
            </w:ins>
          </w:p>
        </w:tc>
        <w:tc>
          <w:tcPr>
            <w:tcW w:w="5674" w:type="dxa"/>
          </w:tcPr>
          <w:p w14:paraId="6A65E8C7" w14:textId="77777777" w:rsidR="009975C4" w:rsidRPr="0087233A" w:rsidRDefault="009975C4" w:rsidP="001828A6">
            <w:pPr>
              <w:spacing w:line="240" w:lineRule="auto"/>
              <w:jc w:val="both"/>
              <w:rPr>
                <w:ins w:id="289" w:author="Andrés González Santa Cruz" w:date="2021-01-17T23:41:00Z"/>
                <w:rFonts w:ascii="Times New Roman" w:eastAsia="Times New Roman" w:hAnsi="Times New Roman" w:cs="Times New Roman"/>
                <w:iCs/>
                <w:sz w:val="20"/>
                <w:szCs w:val="20"/>
              </w:rPr>
            </w:pPr>
            <w:ins w:id="290" w:author="Andrés González Santa Cruz" w:date="2021-01-17T23:41:00Z">
              <w:r>
                <w:rPr>
                  <w:rFonts w:ascii="Times New Roman" w:eastAsia="Times New Roman" w:hAnsi="Times New Roman" w:cs="Times New Roman"/>
                  <w:iCs/>
                  <w:sz w:val="20"/>
                  <w:szCs w:val="20"/>
                </w:rPr>
                <w:t xml:space="preserve">“Las </w:t>
              </w:r>
              <w:proofErr w:type="spellStart"/>
              <w:r>
                <w:rPr>
                  <w:rFonts w:ascii="Times New Roman" w:eastAsia="Times New Roman" w:hAnsi="Times New Roman" w:cs="Times New Roman"/>
                  <w:iCs/>
                  <w:sz w:val="20"/>
                  <w:szCs w:val="20"/>
                </w:rPr>
                <w:t>Tesis</w:t>
              </w:r>
              <w:proofErr w:type="spellEnd"/>
              <w:r>
                <w:rPr>
                  <w:rFonts w:ascii="Times New Roman" w:eastAsia="Times New Roman" w:hAnsi="Times New Roman" w:cs="Times New Roman"/>
                  <w:iCs/>
                  <w:sz w:val="20"/>
                  <w:szCs w:val="20"/>
                </w:rPr>
                <w:t>” feminist protest is peacefully done at the national stadium in Santiago. “A rapist in your part” is replicated worldwide</w:t>
              </w:r>
            </w:ins>
          </w:p>
        </w:tc>
        <w:tc>
          <w:tcPr>
            <w:tcW w:w="1250" w:type="dxa"/>
          </w:tcPr>
          <w:p w14:paraId="62A0104E" w14:textId="77777777" w:rsidR="009975C4" w:rsidRDefault="009975C4" w:rsidP="001828A6">
            <w:pPr>
              <w:spacing w:line="240" w:lineRule="auto"/>
              <w:jc w:val="both"/>
              <w:rPr>
                <w:ins w:id="291" w:author="Andrés González Santa Cruz" w:date="2021-01-17T23:41:00Z"/>
                <w:rFonts w:ascii="Times New Roman" w:eastAsia="Times New Roman" w:hAnsi="Times New Roman" w:cs="Times New Roman"/>
                <w:iCs/>
                <w:sz w:val="20"/>
                <w:szCs w:val="20"/>
              </w:rPr>
            </w:pPr>
            <w:ins w:id="292" w:author="Andrés González Santa Cruz" w:date="2021-01-17T23:41:00Z">
              <w:r>
                <w:rPr>
                  <w:rFonts w:ascii="Times New Roman" w:eastAsia="Times New Roman" w:hAnsi="Times New Roman" w:cs="Times New Roman"/>
                  <w:iCs/>
                  <w:sz w:val="20"/>
                  <w:szCs w:val="20"/>
                </w:rPr>
                <w:t>About 10.000</w:t>
              </w:r>
            </w:ins>
          </w:p>
        </w:tc>
        <w:tc>
          <w:tcPr>
            <w:tcW w:w="805" w:type="dxa"/>
          </w:tcPr>
          <w:p w14:paraId="319E5D66" w14:textId="77777777" w:rsidR="009975C4" w:rsidRDefault="009975C4" w:rsidP="001828A6">
            <w:pPr>
              <w:spacing w:line="240" w:lineRule="auto"/>
              <w:jc w:val="both"/>
              <w:rPr>
                <w:ins w:id="293" w:author="Andrés González Santa Cruz" w:date="2021-01-17T23:41:00Z"/>
                <w:rFonts w:ascii="Times New Roman" w:eastAsia="Times New Roman" w:hAnsi="Times New Roman" w:cs="Times New Roman"/>
                <w:iCs/>
                <w:sz w:val="20"/>
                <w:szCs w:val="20"/>
              </w:rPr>
            </w:pPr>
            <w:ins w:id="294" w:author="Andrés González Santa Cruz" w:date="2021-01-17T23:41:00Z">
              <w:r>
                <w:rPr>
                  <w:rFonts w:ascii="Times New Roman" w:eastAsia="Times New Roman" w:hAnsi="Times New Roman" w:cs="Times New Roman"/>
                  <w:iCs/>
                  <w:sz w:val="20"/>
                  <w:szCs w:val="20"/>
                </w:rPr>
                <w:t>14, 15</w:t>
              </w:r>
            </w:ins>
          </w:p>
        </w:tc>
      </w:tr>
      <w:tr w:rsidR="009975C4" w:rsidRPr="00542C1B" w14:paraId="0F6BB8C9" w14:textId="77777777" w:rsidTr="001828A6">
        <w:trPr>
          <w:ins w:id="295" w:author="Andrés González Santa Cruz" w:date="2021-01-17T23:41:00Z"/>
        </w:trPr>
        <w:tc>
          <w:tcPr>
            <w:tcW w:w="1099" w:type="dxa"/>
          </w:tcPr>
          <w:p w14:paraId="62235C81" w14:textId="77777777" w:rsidR="009975C4" w:rsidRDefault="009975C4" w:rsidP="001828A6">
            <w:pPr>
              <w:spacing w:line="240" w:lineRule="auto"/>
              <w:jc w:val="both"/>
              <w:rPr>
                <w:ins w:id="296" w:author="Andrés González Santa Cruz" w:date="2021-01-17T23:41:00Z"/>
                <w:rFonts w:ascii="Times New Roman" w:eastAsia="Times New Roman" w:hAnsi="Times New Roman" w:cs="Times New Roman"/>
                <w:iCs/>
                <w:sz w:val="20"/>
                <w:szCs w:val="20"/>
              </w:rPr>
            </w:pPr>
            <w:ins w:id="297" w:author="Andrés González Santa Cruz" w:date="2021-01-17T23:41:00Z">
              <w:r>
                <w:rPr>
                  <w:rFonts w:ascii="Times New Roman" w:eastAsia="Times New Roman" w:hAnsi="Times New Roman" w:cs="Times New Roman"/>
                  <w:iCs/>
                  <w:sz w:val="20"/>
                  <w:szCs w:val="20"/>
                </w:rPr>
                <w:lastRenderedPageBreak/>
                <w:t>December</w:t>
              </w:r>
            </w:ins>
          </w:p>
        </w:tc>
        <w:tc>
          <w:tcPr>
            <w:tcW w:w="5674" w:type="dxa"/>
          </w:tcPr>
          <w:p w14:paraId="01A09F34" w14:textId="77777777" w:rsidR="009975C4" w:rsidRPr="0087233A" w:rsidRDefault="009975C4" w:rsidP="001828A6">
            <w:pPr>
              <w:spacing w:line="240" w:lineRule="auto"/>
              <w:jc w:val="both"/>
              <w:rPr>
                <w:ins w:id="298" w:author="Andrés González Santa Cruz" w:date="2021-01-17T23:41:00Z"/>
                <w:rFonts w:ascii="Times New Roman" w:eastAsia="Times New Roman" w:hAnsi="Times New Roman" w:cs="Times New Roman"/>
                <w:iCs/>
                <w:sz w:val="20"/>
                <w:szCs w:val="20"/>
              </w:rPr>
            </w:pPr>
            <w:ins w:id="299" w:author="Andrés González Santa Cruz" w:date="2021-01-17T23:41:00Z">
              <w:r>
                <w:rPr>
                  <w:rFonts w:ascii="Times New Roman" w:eastAsia="Times New Roman" w:hAnsi="Times New Roman" w:cs="Times New Roman"/>
                  <w:iCs/>
                  <w:sz w:val="20"/>
                  <w:szCs w:val="20"/>
                </w:rPr>
                <w:t xml:space="preserve">Civil unrest and deaths in demonstrations continued. </w:t>
              </w:r>
            </w:ins>
          </w:p>
        </w:tc>
        <w:tc>
          <w:tcPr>
            <w:tcW w:w="1250" w:type="dxa"/>
          </w:tcPr>
          <w:p w14:paraId="0A08354E" w14:textId="77777777" w:rsidR="009975C4" w:rsidRDefault="009975C4" w:rsidP="001828A6">
            <w:pPr>
              <w:spacing w:line="240" w:lineRule="auto"/>
              <w:jc w:val="both"/>
              <w:rPr>
                <w:ins w:id="300" w:author="Andrés González Santa Cruz" w:date="2021-01-17T23:41:00Z"/>
                <w:rFonts w:ascii="Times New Roman" w:eastAsia="Times New Roman" w:hAnsi="Times New Roman" w:cs="Times New Roman"/>
                <w:iCs/>
                <w:sz w:val="20"/>
                <w:szCs w:val="20"/>
              </w:rPr>
            </w:pPr>
            <w:ins w:id="301" w:author="Andrés González Santa Cruz" w:date="2021-01-17T23:41:00Z">
              <w:r>
                <w:rPr>
                  <w:rFonts w:ascii="Times New Roman" w:eastAsia="Times New Roman" w:hAnsi="Times New Roman" w:cs="Times New Roman"/>
                  <w:iCs/>
                  <w:sz w:val="20"/>
                  <w:szCs w:val="20"/>
                </w:rPr>
                <w:t>Unknown (probably thousands)</w:t>
              </w:r>
            </w:ins>
          </w:p>
        </w:tc>
        <w:tc>
          <w:tcPr>
            <w:tcW w:w="805" w:type="dxa"/>
          </w:tcPr>
          <w:p w14:paraId="77F1B9A4" w14:textId="77777777" w:rsidR="009975C4" w:rsidRDefault="009975C4" w:rsidP="001828A6">
            <w:pPr>
              <w:spacing w:line="240" w:lineRule="auto"/>
              <w:jc w:val="both"/>
              <w:rPr>
                <w:ins w:id="302" w:author="Andrés González Santa Cruz" w:date="2021-01-17T23:41:00Z"/>
                <w:rFonts w:ascii="Times New Roman" w:eastAsia="Times New Roman" w:hAnsi="Times New Roman" w:cs="Times New Roman"/>
                <w:iCs/>
                <w:sz w:val="20"/>
                <w:szCs w:val="20"/>
              </w:rPr>
            </w:pPr>
            <w:ins w:id="303" w:author="Andrés González Santa Cruz" w:date="2021-01-17T23:41:00Z">
              <w:r>
                <w:rPr>
                  <w:rFonts w:ascii="Times New Roman" w:eastAsia="Times New Roman" w:hAnsi="Times New Roman" w:cs="Times New Roman"/>
                  <w:iCs/>
                  <w:sz w:val="20"/>
                  <w:szCs w:val="20"/>
                </w:rPr>
                <w:t>16-18</w:t>
              </w:r>
            </w:ins>
          </w:p>
        </w:tc>
      </w:tr>
    </w:tbl>
    <w:p w14:paraId="329CBDFA" w14:textId="77777777" w:rsidR="009975C4" w:rsidRDefault="009975C4" w:rsidP="009975C4">
      <w:pPr>
        <w:spacing w:line="360" w:lineRule="auto"/>
        <w:jc w:val="both"/>
        <w:rPr>
          <w:ins w:id="304" w:author="Andrés González Santa Cruz" w:date="2021-01-17T23:41:00Z"/>
          <w:rFonts w:ascii="Times New Roman" w:eastAsia="Times New Roman" w:hAnsi="Times New Roman" w:cs="Times New Roman"/>
          <w:b/>
          <w:bCs/>
          <w:iCs/>
          <w:sz w:val="20"/>
          <w:szCs w:val="20"/>
        </w:rPr>
      </w:pPr>
    </w:p>
    <w:p w14:paraId="4230FA2F" w14:textId="77777777" w:rsidR="009975C4" w:rsidRDefault="009975C4" w:rsidP="009975C4">
      <w:pPr>
        <w:spacing w:line="360" w:lineRule="auto"/>
        <w:jc w:val="both"/>
        <w:rPr>
          <w:ins w:id="305" w:author="Andrés González Santa Cruz" w:date="2021-01-17T23:41:00Z"/>
          <w:rFonts w:ascii="Times New Roman" w:eastAsia="Times New Roman" w:hAnsi="Times New Roman" w:cs="Times New Roman"/>
          <w:iCs/>
          <w:sz w:val="20"/>
          <w:szCs w:val="20"/>
        </w:rPr>
      </w:pPr>
      <w:ins w:id="306" w:author="Andrés González Santa Cruz" w:date="2021-01-17T23:41:00Z">
        <w:r>
          <w:rPr>
            <w:rFonts w:ascii="Times New Roman" w:eastAsia="Times New Roman" w:hAnsi="Times New Roman" w:cs="Times New Roman"/>
            <w:iCs/>
            <w:sz w:val="20"/>
            <w:szCs w:val="20"/>
          </w:rPr>
          <w:t>A more detailed timeline of historical events (not only demonstrations) could be consulted at:</w:t>
        </w:r>
      </w:ins>
    </w:p>
    <w:p w14:paraId="6BFAB929" w14:textId="77777777" w:rsidR="009975C4" w:rsidRPr="0085378E" w:rsidRDefault="009975C4" w:rsidP="009975C4">
      <w:pPr>
        <w:pStyle w:val="Prrafodelista"/>
        <w:numPr>
          <w:ilvl w:val="0"/>
          <w:numId w:val="3"/>
        </w:numPr>
        <w:spacing w:line="360" w:lineRule="auto"/>
        <w:jc w:val="both"/>
        <w:rPr>
          <w:ins w:id="307" w:author="Andrés González Santa Cruz" w:date="2021-01-17T23:41:00Z"/>
          <w:rFonts w:ascii="Times New Roman" w:eastAsia="Times New Roman" w:hAnsi="Times New Roman" w:cs="Times New Roman"/>
          <w:iCs/>
          <w:sz w:val="20"/>
          <w:szCs w:val="20"/>
        </w:rPr>
      </w:pPr>
      <w:ins w:id="308" w:author="Andrés González Santa Cruz" w:date="2021-01-17T23:41:00Z">
        <w:r w:rsidRPr="009975C4">
          <w:rPr>
            <w:rFonts w:ascii="Times New Roman" w:hAnsi="Times New Roman" w:cs="Times New Roman"/>
            <w:sz w:val="20"/>
            <w:szCs w:val="20"/>
            <w:lang w:val="es-CL"/>
            <w:rPrChange w:id="309" w:author="Andrés González Santa Cruz" w:date="2021-01-17T23:42:00Z">
              <w:rPr>
                <w:rFonts w:ascii="Times New Roman" w:hAnsi="Times New Roman" w:cs="Times New Roman"/>
                <w:sz w:val="20"/>
                <w:szCs w:val="20"/>
              </w:rPr>
            </w:rPrChange>
          </w:rPr>
          <w:t>Rodríguez, Á., Peña, S., Cavieres, I. et al. </w:t>
        </w:r>
        <w:r w:rsidRPr="0085378E">
          <w:rPr>
            <w:rFonts w:ascii="Times New Roman" w:hAnsi="Times New Roman" w:cs="Times New Roman"/>
            <w:sz w:val="20"/>
            <w:szCs w:val="20"/>
          </w:rPr>
          <w:t xml:space="preserve">Ocular trauma by kinetic impact projectiles during civil unrest in Chile. Eye (2020). Supplementary material available at: </w:t>
        </w:r>
        <w:r w:rsidRPr="0085378E">
          <w:rPr>
            <w:rFonts w:ascii="Times New Roman" w:eastAsia="Times New Roman" w:hAnsi="Times New Roman" w:cs="Times New Roman"/>
            <w:iCs/>
            <w:sz w:val="20"/>
            <w:szCs w:val="20"/>
          </w:rPr>
          <w:t>https://static-content.springer.com/esm/art%3A10.1038%2Fs41433-020-01146-w/MediaObjects/41433_2020_1146_MOESM1_ESM.docx</w:t>
        </w:r>
      </w:ins>
    </w:p>
    <w:p w14:paraId="0C9E3CCE" w14:textId="77777777" w:rsidR="009975C4" w:rsidRDefault="009975C4" w:rsidP="009975C4">
      <w:pPr>
        <w:pStyle w:val="Prrafodelista"/>
        <w:numPr>
          <w:ilvl w:val="0"/>
          <w:numId w:val="3"/>
        </w:numPr>
        <w:spacing w:line="360" w:lineRule="auto"/>
        <w:jc w:val="both"/>
        <w:rPr>
          <w:ins w:id="310" w:author="Andrés González Santa Cruz" w:date="2021-01-17T23:41:00Z"/>
          <w:rFonts w:ascii="Times New Roman" w:eastAsia="Times New Roman" w:hAnsi="Times New Roman" w:cs="Times New Roman"/>
          <w:iCs/>
          <w:sz w:val="20"/>
          <w:szCs w:val="20"/>
        </w:rPr>
      </w:pPr>
      <w:proofErr w:type="spellStart"/>
      <w:ins w:id="311" w:author="Andrés González Santa Cruz" w:date="2021-01-17T23:41:00Z">
        <w:r>
          <w:rPr>
            <w:rFonts w:ascii="Times New Roman" w:eastAsia="Times New Roman" w:hAnsi="Times New Roman" w:cs="Times New Roman"/>
            <w:iCs/>
            <w:sz w:val="20"/>
            <w:szCs w:val="20"/>
          </w:rPr>
          <w:t>Ciudadanía</w:t>
        </w:r>
        <w:proofErr w:type="spellEnd"/>
        <w:r>
          <w:rPr>
            <w:rFonts w:ascii="Times New Roman" w:eastAsia="Times New Roman" w:hAnsi="Times New Roman" w:cs="Times New Roman"/>
            <w:iCs/>
            <w:sz w:val="20"/>
            <w:szCs w:val="20"/>
          </w:rPr>
          <w:t xml:space="preserve"> </w:t>
        </w:r>
        <w:proofErr w:type="spellStart"/>
        <w:r>
          <w:rPr>
            <w:rFonts w:ascii="Times New Roman" w:eastAsia="Times New Roman" w:hAnsi="Times New Roman" w:cs="Times New Roman"/>
            <w:iCs/>
            <w:sz w:val="20"/>
            <w:szCs w:val="20"/>
          </w:rPr>
          <w:t>Inteligente</w:t>
        </w:r>
        <w:proofErr w:type="spellEnd"/>
        <w:r>
          <w:rPr>
            <w:rFonts w:ascii="Times New Roman" w:eastAsia="Times New Roman" w:hAnsi="Times New Roman" w:cs="Times New Roman"/>
            <w:iCs/>
            <w:sz w:val="20"/>
            <w:szCs w:val="20"/>
          </w:rPr>
          <w:t xml:space="preserve">. </w:t>
        </w:r>
        <w:r w:rsidRPr="0085378E">
          <w:rPr>
            <w:rFonts w:ascii="Times New Roman" w:eastAsia="Times New Roman" w:hAnsi="Times New Roman" w:cs="Times New Roman"/>
            <w:iCs/>
            <w:sz w:val="20"/>
            <w:szCs w:val="20"/>
          </w:rPr>
          <w:t>Chronology on Chile’s inequality crisis</w:t>
        </w:r>
        <w:r>
          <w:rPr>
            <w:rFonts w:ascii="Times New Roman" w:eastAsia="Times New Roman" w:hAnsi="Times New Roman" w:cs="Times New Roman"/>
            <w:iCs/>
            <w:sz w:val="20"/>
            <w:szCs w:val="20"/>
          </w:rPr>
          <w:t xml:space="preserve">. Available at: </w:t>
        </w:r>
        <w:r w:rsidRPr="0085378E">
          <w:rPr>
            <w:rFonts w:ascii="Times New Roman" w:eastAsia="Times New Roman" w:hAnsi="Times New Roman" w:cs="Times New Roman"/>
            <w:iCs/>
            <w:sz w:val="20"/>
            <w:szCs w:val="20"/>
          </w:rPr>
          <w:t>https://ciudadaniai.org/en/chile.html</w:t>
        </w:r>
      </w:ins>
    </w:p>
    <w:p w14:paraId="2D8F5552" w14:textId="77777777" w:rsidR="009975C4" w:rsidRPr="0085378E" w:rsidRDefault="009975C4" w:rsidP="009975C4">
      <w:pPr>
        <w:pStyle w:val="Prrafodelista"/>
        <w:numPr>
          <w:ilvl w:val="0"/>
          <w:numId w:val="3"/>
        </w:numPr>
        <w:spacing w:line="360" w:lineRule="auto"/>
        <w:jc w:val="both"/>
        <w:rPr>
          <w:ins w:id="312" w:author="Andrés González Santa Cruz" w:date="2021-01-17T23:41:00Z"/>
          <w:rFonts w:ascii="Times New Roman" w:eastAsia="Times New Roman" w:hAnsi="Times New Roman" w:cs="Times New Roman"/>
          <w:iCs/>
          <w:sz w:val="20"/>
          <w:szCs w:val="20"/>
          <w:lang w:val="es-CL"/>
        </w:rPr>
      </w:pPr>
      <w:ins w:id="313" w:author="Andrés González Santa Cruz" w:date="2021-01-17T23:41:00Z">
        <w:r w:rsidRPr="0085378E">
          <w:rPr>
            <w:rFonts w:ascii="Times New Roman" w:eastAsia="Times New Roman" w:hAnsi="Times New Roman" w:cs="Times New Roman"/>
            <w:iCs/>
            <w:sz w:val="20"/>
            <w:szCs w:val="20"/>
            <w:lang w:val="es-CL"/>
          </w:rPr>
          <w:t xml:space="preserve">Estallido Social. Especial #18-O: los principales hitos del Estallido Social. </w:t>
        </w:r>
        <w:r>
          <w:rPr>
            <w:rFonts w:ascii="Times New Roman" w:eastAsia="Times New Roman" w:hAnsi="Times New Roman" w:cs="Times New Roman"/>
            <w:iCs/>
            <w:sz w:val="20"/>
            <w:szCs w:val="20"/>
            <w:lang w:val="es-CL"/>
          </w:rPr>
          <w:fldChar w:fldCharType="begin"/>
        </w:r>
        <w:r>
          <w:rPr>
            <w:rFonts w:ascii="Times New Roman" w:eastAsia="Times New Roman" w:hAnsi="Times New Roman" w:cs="Times New Roman"/>
            <w:iCs/>
            <w:sz w:val="20"/>
            <w:szCs w:val="20"/>
            <w:lang w:val="es-CL"/>
          </w:rPr>
          <w:instrText xml:space="preserve"> HYPERLINK "</w:instrText>
        </w:r>
        <w:r w:rsidRPr="0085378E">
          <w:rPr>
            <w:rFonts w:ascii="Times New Roman" w:eastAsia="Times New Roman" w:hAnsi="Times New Roman" w:cs="Times New Roman"/>
            <w:iCs/>
            <w:sz w:val="20"/>
            <w:szCs w:val="20"/>
            <w:lang w:val="es-CL"/>
          </w:rPr>
          <w:instrText>https://estallidosocial.com/especial-18-octubre/</w:instrText>
        </w:r>
        <w:r>
          <w:rPr>
            <w:rFonts w:ascii="Times New Roman" w:eastAsia="Times New Roman" w:hAnsi="Times New Roman" w:cs="Times New Roman"/>
            <w:iCs/>
            <w:sz w:val="20"/>
            <w:szCs w:val="20"/>
            <w:lang w:val="es-CL"/>
          </w:rPr>
          <w:instrText xml:space="preserve">" </w:instrText>
        </w:r>
        <w:r>
          <w:rPr>
            <w:rFonts w:ascii="Times New Roman" w:eastAsia="Times New Roman" w:hAnsi="Times New Roman" w:cs="Times New Roman"/>
            <w:iCs/>
            <w:sz w:val="20"/>
            <w:szCs w:val="20"/>
            <w:lang w:val="es-CL"/>
          </w:rPr>
          <w:fldChar w:fldCharType="separate"/>
        </w:r>
        <w:r w:rsidRPr="00DE4455">
          <w:rPr>
            <w:rStyle w:val="Hipervnculo"/>
            <w:rFonts w:ascii="Times New Roman" w:eastAsia="Times New Roman" w:hAnsi="Times New Roman" w:cs="Times New Roman"/>
            <w:iCs/>
            <w:sz w:val="20"/>
            <w:szCs w:val="20"/>
            <w:lang w:val="es-CL"/>
          </w:rPr>
          <w:t>https://estallidosocial.com/especial-18-octubre/</w:t>
        </w:r>
        <w:r>
          <w:rPr>
            <w:rFonts w:ascii="Times New Roman" w:eastAsia="Times New Roman" w:hAnsi="Times New Roman" w:cs="Times New Roman"/>
            <w:iCs/>
            <w:sz w:val="20"/>
            <w:szCs w:val="20"/>
            <w:lang w:val="es-CL"/>
          </w:rPr>
          <w:fldChar w:fldCharType="end"/>
        </w:r>
      </w:ins>
    </w:p>
    <w:p w14:paraId="6EC90440" w14:textId="77777777" w:rsidR="009975C4" w:rsidRPr="0003400A" w:rsidRDefault="009975C4" w:rsidP="009975C4">
      <w:pPr>
        <w:pStyle w:val="Prrafodelista"/>
        <w:numPr>
          <w:ilvl w:val="0"/>
          <w:numId w:val="3"/>
        </w:numPr>
        <w:spacing w:after="0" w:line="360" w:lineRule="auto"/>
        <w:jc w:val="both"/>
        <w:rPr>
          <w:ins w:id="314" w:author="Andrés González Santa Cruz" w:date="2021-01-17T23:41:00Z"/>
          <w:rFonts w:ascii="Times New Roman" w:eastAsia="Times New Roman" w:hAnsi="Times New Roman" w:cs="Times New Roman"/>
          <w:iCs/>
          <w:sz w:val="21"/>
          <w:szCs w:val="21"/>
        </w:rPr>
      </w:pPr>
      <w:ins w:id="315" w:author="Andrés González Santa Cruz" w:date="2021-01-17T23:41:00Z">
        <w:r w:rsidRPr="0003400A">
          <w:rPr>
            <w:rFonts w:ascii="Times New Roman" w:eastAsia="Times New Roman" w:hAnsi="Times New Roman" w:cs="Times New Roman"/>
            <w:color w:val="000000"/>
            <w:sz w:val="20"/>
            <w:szCs w:val="20"/>
            <w:lang w:eastAsia="es-ES_tradnl"/>
          </w:rPr>
          <w:t xml:space="preserve">Palacios-Valladares, Indira. Chile's 2019 October Protests and the Student Movement: Eventful </w:t>
        </w:r>
        <w:proofErr w:type="gramStart"/>
        <w:r w:rsidRPr="0003400A">
          <w:rPr>
            <w:rFonts w:ascii="Times New Roman" w:eastAsia="Times New Roman" w:hAnsi="Times New Roman" w:cs="Times New Roman"/>
            <w:color w:val="000000"/>
            <w:sz w:val="20"/>
            <w:szCs w:val="20"/>
            <w:lang w:eastAsia="es-ES_tradnl"/>
          </w:rPr>
          <w:t>Mobilization?.</w:t>
        </w:r>
        <w:proofErr w:type="gramEnd"/>
        <w:r w:rsidRPr="0003400A">
          <w:rPr>
            <w:rFonts w:ascii="Times New Roman" w:eastAsia="Times New Roman" w:hAnsi="Times New Roman" w:cs="Times New Roman"/>
            <w:i/>
            <w:iCs/>
            <w:color w:val="000000"/>
            <w:sz w:val="20"/>
            <w:szCs w:val="20"/>
            <w:lang w:eastAsia="es-ES_tradnl"/>
          </w:rPr>
          <w:t> </w:t>
        </w:r>
        <w:r w:rsidRPr="0003400A">
          <w:rPr>
            <w:rFonts w:ascii="Times New Roman" w:eastAsia="Times New Roman" w:hAnsi="Times New Roman" w:cs="Times New Roman"/>
            <w:i/>
            <w:iCs/>
            <w:color w:val="000000"/>
            <w:sz w:val="20"/>
            <w:szCs w:val="20"/>
            <w:lang w:val="es-CL" w:eastAsia="es-ES_tradnl"/>
          </w:rPr>
          <w:t xml:space="preserve">Rev. </w:t>
        </w:r>
        <w:proofErr w:type="spellStart"/>
        <w:r w:rsidRPr="0003400A">
          <w:rPr>
            <w:rFonts w:ascii="Times New Roman" w:eastAsia="Times New Roman" w:hAnsi="Times New Roman" w:cs="Times New Roman"/>
            <w:i/>
            <w:iCs/>
            <w:color w:val="000000"/>
            <w:sz w:val="20"/>
            <w:szCs w:val="20"/>
            <w:lang w:val="es-CL" w:eastAsia="es-ES_tradnl"/>
          </w:rPr>
          <w:t>cienc</w:t>
        </w:r>
        <w:proofErr w:type="spellEnd"/>
        <w:r w:rsidRPr="0003400A">
          <w:rPr>
            <w:rFonts w:ascii="Times New Roman" w:eastAsia="Times New Roman" w:hAnsi="Times New Roman" w:cs="Times New Roman"/>
            <w:i/>
            <w:iCs/>
            <w:color w:val="000000"/>
            <w:sz w:val="20"/>
            <w:szCs w:val="20"/>
            <w:lang w:val="es-CL" w:eastAsia="es-ES_tradnl"/>
          </w:rPr>
          <w:t xml:space="preserve">. </w:t>
        </w:r>
        <w:proofErr w:type="spellStart"/>
        <w:r w:rsidRPr="0003400A">
          <w:rPr>
            <w:rFonts w:ascii="Times New Roman" w:eastAsia="Times New Roman" w:hAnsi="Times New Roman" w:cs="Times New Roman"/>
            <w:i/>
            <w:iCs/>
            <w:color w:val="000000"/>
            <w:sz w:val="20"/>
            <w:szCs w:val="20"/>
            <w:lang w:val="es-CL" w:eastAsia="es-ES_tradnl"/>
          </w:rPr>
          <w:t>polít</w:t>
        </w:r>
        <w:r w:rsidRPr="0003400A">
          <w:rPr>
            <w:rFonts w:ascii="Times New Roman" w:eastAsia="Times New Roman" w:hAnsi="Times New Roman" w:cs="Times New Roman"/>
            <w:color w:val="000000"/>
            <w:sz w:val="20"/>
            <w:szCs w:val="20"/>
            <w:lang w:val="es-CL" w:eastAsia="es-ES_tradnl"/>
          </w:rPr>
          <w:t>.</w:t>
        </w:r>
        <w:proofErr w:type="spellEnd"/>
        <w:r w:rsidRPr="0003400A">
          <w:rPr>
            <w:rFonts w:ascii="Times New Roman" w:eastAsia="Times New Roman" w:hAnsi="Times New Roman" w:cs="Times New Roman"/>
            <w:color w:val="000000"/>
            <w:sz w:val="20"/>
            <w:szCs w:val="20"/>
            <w:lang w:val="es-CL" w:eastAsia="es-ES_tradnl"/>
          </w:rPr>
          <w:t xml:space="preserve"> 2020, 40(2):215-234. </w:t>
        </w:r>
      </w:ins>
    </w:p>
    <w:p w14:paraId="0FB62BC7" w14:textId="77777777" w:rsidR="009975C4" w:rsidRDefault="009975C4" w:rsidP="00542C1B">
      <w:pPr>
        <w:spacing w:line="240" w:lineRule="auto"/>
        <w:jc w:val="both"/>
        <w:rPr>
          <w:ins w:id="316" w:author="Andrés González Santa Cruz" w:date="2021-01-17T23:41:00Z"/>
          <w:rFonts w:ascii="Times New Roman" w:eastAsia="Times New Roman" w:hAnsi="Times New Roman" w:cs="Times New Roman"/>
          <w:b/>
          <w:bCs/>
          <w:iCs/>
          <w:szCs w:val="22"/>
        </w:rPr>
      </w:pPr>
    </w:p>
    <w:p w14:paraId="2B404828" w14:textId="77777777" w:rsidR="00B0100C" w:rsidRDefault="00B0100C">
      <w:pPr>
        <w:spacing w:after="0" w:line="240" w:lineRule="auto"/>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br w:type="page"/>
      </w:r>
    </w:p>
    <w:p w14:paraId="2EDEA971" w14:textId="53FCFB44" w:rsidR="00542C1B" w:rsidRPr="00542C1B" w:rsidRDefault="00542C1B" w:rsidP="00542C1B">
      <w:pPr>
        <w:spacing w:line="360" w:lineRule="auto"/>
        <w:jc w:val="both"/>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lastRenderedPageBreak/>
        <w:t>Supplementary statistical methods</w:t>
      </w:r>
    </w:p>
    <w:p w14:paraId="2F1729D8" w14:textId="77777777" w:rsidR="00542C1B" w:rsidRPr="00542C1B" w:rsidRDefault="00542C1B" w:rsidP="00542C1B">
      <w:pPr>
        <w:spacing w:line="360" w:lineRule="auto"/>
        <w:jc w:val="both"/>
        <w:rPr>
          <w:rFonts w:ascii="Times New Roman" w:eastAsia="Times New Roman" w:hAnsi="Times New Roman" w:cs="Times New Roman"/>
          <w:i/>
          <w:sz w:val="20"/>
          <w:szCs w:val="20"/>
        </w:rPr>
      </w:pPr>
      <w:r w:rsidRPr="00542C1B">
        <w:rPr>
          <w:rFonts w:ascii="Times New Roman" w:eastAsia="Times New Roman" w:hAnsi="Times New Roman" w:cs="Times New Roman"/>
          <w:i/>
          <w:sz w:val="20"/>
          <w:szCs w:val="20"/>
        </w:rPr>
        <w:t>Bayesian Structural Time-Series Analysis</w:t>
      </w:r>
    </w:p>
    <w:p w14:paraId="26AD1C7C" w14:textId="41B11F99" w:rsidR="00542C1B" w:rsidRPr="00542C1B" w:rsidRDefault="00542C1B" w:rsidP="00542C1B">
      <w:pPr>
        <w:spacing w:line="360" w:lineRule="auto"/>
        <w:ind w:firstLine="708"/>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To evaluate the effect of social protests on ED service utilization</w:t>
      </w:r>
      <w:r w:rsidR="00455D9C">
        <w:rPr>
          <w:rFonts w:ascii="Times New Roman" w:eastAsia="Times New Roman" w:hAnsi="Times New Roman" w:cs="Times New Roman"/>
          <w:iCs/>
          <w:sz w:val="20"/>
          <w:szCs w:val="20"/>
        </w:rPr>
        <w:t>,</w:t>
      </w:r>
      <w:r w:rsidRPr="00542C1B">
        <w:rPr>
          <w:rFonts w:ascii="Times New Roman" w:eastAsia="Times New Roman" w:hAnsi="Times New Roman" w:cs="Times New Roman"/>
          <w:iCs/>
          <w:sz w:val="20"/>
          <w:szCs w:val="20"/>
        </w:rPr>
        <w:t xml:space="preserve"> we used Bayesian structural time series (</w:t>
      </w:r>
      <w:r w:rsidRPr="00542C1B">
        <w:rPr>
          <w:rFonts w:ascii="Times New Roman" w:eastAsia="Times New Roman" w:hAnsi="Times New Roman" w:cs="Times New Roman"/>
          <w:i/>
          <w:sz w:val="20"/>
          <w:szCs w:val="20"/>
        </w:rPr>
        <w:t>BSTS</w:t>
      </w:r>
      <w:r w:rsidRPr="00542C1B">
        <w:rPr>
          <w:rFonts w:ascii="Times New Roman" w:eastAsia="Times New Roman" w:hAnsi="Times New Roman" w:cs="Times New Roman"/>
          <w:iCs/>
          <w:sz w:val="20"/>
          <w:szCs w:val="20"/>
        </w:rPr>
        <w:t xml:space="preserve">) models </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&lt;EndNote&gt;&lt;Cite&gt;&lt;Author&gt;Scott&lt;/Author&gt;&lt;Year&gt;2014&lt;/Year&gt;&lt;RecNum&gt;7&lt;/RecNum&gt;&lt;DisplayText&gt;(34)&lt;/DisplayText&gt;&lt;record&gt;&lt;rec-number&gt;7&lt;/rec-number&gt;&lt;foreign-keys&gt;&lt;key app="EN" db-id="29zseaxacpxtd5esttl5ptxbp9ffvfp00vav" timestamp="1603288783"&gt;7&lt;/key&gt;&lt;/foreign-keys&gt;&lt;ref-type name="Journal Article"&gt;17&lt;/ref-type&gt;&lt;contributors&gt;&lt;authors&gt;&lt;author&gt;Scott, Steven L&lt;/author&gt;&lt;author&gt;Varian, Hal R&lt;/author&gt;&lt;/authors&gt;&lt;/contributors&gt;&lt;titles&gt;&lt;title&gt;Predicting the present with bayesian structural time series&lt;/title&gt;&lt;secondary-title&gt;International Journal of Mathematical Modelling and Numerical Optimisation&lt;/secondary-title&gt;&lt;/titles&gt;&lt;periodical&gt;&lt;full-title&gt;International Journal of Mathematical Modelling and Numerical Optimisation&lt;/full-title&gt;&lt;/periodical&gt;&lt;pages&gt;4-23&lt;/pages&gt;&lt;volume&gt;5&lt;/volume&gt;&lt;number&gt;1-2&lt;/number&gt;&lt;dates&gt;&lt;year&gt;2014&lt;/year&gt;&lt;/dates&gt;&lt;isbn&gt;2040-3607&lt;/isbn&gt;&lt;urls&gt;&lt;/urls&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(34)</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 xml:space="preserve"> implemented using the </w:t>
      </w:r>
      <w:proofErr w:type="spellStart"/>
      <w:r w:rsidRPr="00542C1B">
        <w:rPr>
          <w:rFonts w:ascii="Times New Roman" w:eastAsia="Times New Roman" w:hAnsi="Times New Roman" w:cs="Times New Roman"/>
          <w:i/>
          <w:sz w:val="20"/>
          <w:szCs w:val="20"/>
        </w:rPr>
        <w:t>CausalImpact</w:t>
      </w:r>
      <w:proofErr w:type="spellEnd"/>
      <w:r w:rsidRPr="00542C1B">
        <w:rPr>
          <w:rFonts w:ascii="Times New Roman" w:eastAsia="Times New Roman" w:hAnsi="Times New Roman" w:cs="Times New Roman"/>
          <w:i/>
          <w:sz w:val="20"/>
          <w:szCs w:val="20"/>
        </w:rPr>
        <w:t xml:space="preserve"> </w:t>
      </w:r>
      <w:r w:rsidRPr="00542C1B">
        <w:rPr>
          <w:rFonts w:ascii="Times New Roman" w:eastAsia="Times New Roman" w:hAnsi="Times New Roman" w:cs="Times New Roman"/>
          <w:iCs/>
          <w:sz w:val="20"/>
          <w:szCs w:val="20"/>
        </w:rPr>
        <w:t>R package</w:t>
      </w:r>
      <w:r w:rsidRPr="00542C1B">
        <w:rPr>
          <w:rFonts w:ascii="Times New Roman" w:hAnsi="Times New Roman" w:cs="Times New Roman"/>
          <w:sz w:val="20"/>
          <w:szCs w:val="20"/>
        </w:rPr>
        <w:t xml:space="preserve"> </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&lt;EndNote&gt;&lt;Cite&gt;&lt;Author&gt;Brodersen&lt;/Author&gt;&lt;Year&gt;2015&lt;/Year&gt;&lt;RecNum&gt;6&lt;/RecNum&gt;&lt;DisplayText&gt;(35)&lt;/DisplayText&gt;&lt;record&gt;&lt;rec-number&gt;6&lt;/rec-number&gt;&lt;foreign-keys&gt;&lt;key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(35)</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highlight w:val="yellow"/>
        </w:rPr>
        <w:t>.</w:t>
      </w:r>
      <w:r w:rsidRPr="00542C1B">
        <w:rPr>
          <w:rFonts w:ascii="Times New Roman" w:eastAsia="Times New Roman" w:hAnsi="Times New Roman" w:cs="Times New Roman"/>
          <w:iCs/>
          <w:sz w:val="20"/>
          <w:szCs w:val="20"/>
        </w:rPr>
        <w:t xml:space="preserve"> This approach compares the observed trend of consultations and hospitalizations after the event, with an estimated average </w:t>
      </w:r>
      <w:r w:rsidR="00896A57">
        <w:rPr>
          <w:rFonts w:ascii="Times New Roman" w:eastAsia="Times New Roman" w:hAnsi="Times New Roman" w:cs="Times New Roman"/>
          <w:iCs/>
          <w:sz w:val="20"/>
          <w:szCs w:val="20"/>
        </w:rPr>
        <w:t xml:space="preserve">change </w:t>
      </w:r>
      <w:r w:rsidRPr="00542C1B">
        <w:rPr>
          <w:rFonts w:ascii="Times New Roman" w:eastAsia="Times New Roman" w:hAnsi="Times New Roman" w:cs="Times New Roman"/>
          <w:iCs/>
          <w:sz w:val="20"/>
          <w:szCs w:val="20"/>
        </w:rPr>
        <w:t>under a hypothetical scenario in which social protests did not occur (i.e., the counterfactual)</w:t>
      </w:r>
      <w:r w:rsidRPr="00542C1B">
        <w:rPr>
          <w:rFonts w:ascii="Times New Roman" w:hAnsi="Times New Roman" w:cs="Times New Roman"/>
          <w:sz w:val="20"/>
          <w:szCs w:val="20"/>
        </w:rPr>
        <w:t xml:space="preserve"> </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&lt;EndNote&gt;&lt;Cite&gt;&lt;Author&gt;Pinilla&lt;/Author&gt;&lt;Year&gt;2018&lt;/Year&gt;&lt;RecNum&gt;4&lt;/RecNum&gt;&lt;DisplayText&gt;(36)&lt;/DisplayText&gt;&lt;record&gt;&lt;rec-number&gt;4&lt;/rec-number&gt;&lt;foreign-keys&gt;&lt;key app="EN" db-id="29zseaxacpxtd5esttl5ptxbp9ffvfp00vav" timestamp="1603288494"&gt;4&lt;/key&gt;&lt;/foreign-keys&gt;&lt;ref-type name="Journal Article"&gt;17&lt;/ref-type&gt;&lt;contributors&gt;&lt;authors&gt;&lt;author&gt;Jaime Pinilla&lt;/author&gt;&lt;author&gt;Miguel Negrín&lt;/author&gt;&lt;author&gt;Beatriz González-López-Valcárcel&lt;/author&gt;&lt;author&gt;Francisco-José Vázquez-Polo&lt;/author&gt;&lt;/authors&gt;&lt;/contributors&gt;&lt;titles&gt;&lt;title&gt;Using a Bayesian Structural Time–Series Model to Infer the Causal Impact on Cigarette Sales of Partial and Total Bans on Public Smoking&lt;/title&gt;&lt;secondary-title&gt;Jahrbücher für Nationalökonomie und Statistik&lt;/secondary-title&gt;&lt;/titles&gt;&lt;periodical&gt;&lt;full-title&gt;Jahrbücher für Nationalökonomie und Statistik&lt;/full-title&gt;&lt;/periodical&gt;&lt;pages&gt;423&lt;/pages&gt;&lt;volume&gt;238&lt;/volume&gt;&lt;number&gt;5&lt;/number&gt;&lt;dates&gt;&lt;year&gt;2018&lt;/year&gt;&lt;pub-dates&gt;&lt;date&gt;01 Sep. 2018&lt;/date&gt;&lt;/pub-dates&gt;&lt;/dates&gt;&lt;isbn&gt;0021-4027&lt;/isbn&gt;&lt;urls&gt;&lt;related-urls&gt;&lt;url&gt;https://www.degruyter.com/view/journals/jbnst/238/5/article-p423.xml&lt;/url&gt;&lt;/related-urls&gt;&lt;/urls&gt;&lt;electronic-resource-num&gt;https://doi.org/10.1515/jbnst-2017-0125&lt;/electronic-resource-num&gt;&lt;language&gt;English&lt;/language&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(36)</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 The estimated effect is then the difference between the counterfactual and the observed number of consultations and hospitalizations after the social protest of October 18, 2019. The general model can be written as follows:</w:t>
      </w:r>
    </w:p>
    <w:p w14:paraId="5A2A92CB" w14:textId="77777777" w:rsidR="00542C1B" w:rsidRPr="00542C1B" w:rsidRDefault="009975C4" w:rsidP="00542C1B">
      <w:pPr>
        <w:spacing w:line="360" w:lineRule="auto"/>
        <w:jc w:val="both"/>
        <w:rPr>
          <w:rFonts w:ascii="Times New Roman" w:eastAsia="Times New Roman" w:hAnsi="Times New Roman" w:cs="Times New Roman"/>
          <w:iCs/>
          <w:sz w:val="20"/>
          <w:szCs w:val="20"/>
        </w:rPr>
      </w:pPr>
      <m:oMathPara>
        <m:oMath>
          <m:sSub>
            <m:sSubPr>
              <m:ctrlPr>
                <w:ins w:id="317" w:author="Andrés González Santa Cruz" w:date="2020-12-05T20:33:00Z">
                  <w:rPr>
                    <w:rFonts w:ascii="Cambria Math" w:eastAsia="Times New Roman" w:hAnsi="Cambria Math" w:cs="Times New Roman"/>
                    <w:i/>
                    <w:iCs/>
                    <w:sz w:val="20"/>
                    <w:szCs w:val="20"/>
                  </w:rPr>
                </w:ins>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ins w:id="318" w:author="Andrés González Santa Cruz" w:date="2020-12-05T20:33:00Z">
                  <w:rPr>
                    <w:rFonts w:ascii="Cambria Math" w:eastAsia="Times New Roman" w:hAnsi="Cambria Math" w:cs="Times New Roman"/>
                    <w:i/>
                    <w:iCs/>
                    <w:sz w:val="20"/>
                    <w:szCs w:val="20"/>
                  </w:rPr>
                </w:ins>
              </m:ctrlPr>
            </m:sSubPr>
            <m:e>
              <m:r>
                <m:rPr>
                  <m:sty m:val="p"/>
                </m:rPr>
                <w:rPr>
                  <w:rFonts w:ascii="Cambria Math" w:hAnsi="Cambria Math" w:cs="Times New Roman"/>
                  <w:sz w:val="20"/>
                  <w:szCs w:val="20"/>
                </w:rPr>
                <m:t>μ</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ins w:id="319" w:author="Andrés González Santa Cruz" w:date="2020-12-05T20:33:00Z">
                  <w:rPr>
                    <w:rFonts w:ascii="Cambria Math" w:eastAsia="Times New Roman" w:hAnsi="Cambria Math" w:cs="Times New Roman"/>
                    <w:i/>
                    <w:iCs/>
                    <w:sz w:val="20"/>
                    <w:szCs w:val="20"/>
                  </w:rPr>
                </w:ins>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p>
            <m:sSupPr>
              <m:ctrlPr>
                <w:ins w:id="320" w:author="Andrés González Santa Cruz" w:date="2020-12-05T20:33:00Z">
                  <w:rPr>
                    <w:rFonts w:ascii="Cambria Math" w:eastAsia="Times New Roman" w:hAnsi="Cambria Math" w:cs="Times New Roman"/>
                    <w:i/>
                    <w:iCs/>
                    <w:sz w:val="20"/>
                    <w:szCs w:val="20"/>
                  </w:rPr>
                </w:ins>
              </m:ctrlPr>
            </m:sSupPr>
            <m:e>
              <m:r>
                <w:rPr>
                  <w:rFonts w:ascii="Cambria Math" w:eastAsia="Times New Roman" w:hAnsi="Cambria Math" w:cs="Times New Roman"/>
                  <w:sz w:val="20"/>
                  <w:szCs w:val="20"/>
                </w:rPr>
                <m:t>β</m:t>
              </m:r>
            </m:e>
            <m:sup>
              <m:r>
                <w:rPr>
                  <w:rFonts w:ascii="Cambria Math" w:eastAsia="Times New Roman" w:hAnsi="Cambria Math" w:cs="Times New Roman"/>
                  <w:sz w:val="20"/>
                  <w:szCs w:val="20"/>
                </w:rPr>
                <m:t>T</m:t>
              </m:r>
            </m:sup>
          </m:sSup>
          <m:sSub>
            <m:sSubPr>
              <m:ctrlPr>
                <w:ins w:id="321" w:author="Andrés González Santa Cruz" w:date="2020-12-05T20:33:00Z">
                  <w:rPr>
                    <w:rFonts w:ascii="Cambria Math" w:eastAsia="Times New Roman" w:hAnsi="Cambria Math" w:cs="Times New Roman"/>
                    <w:i/>
                    <w:iCs/>
                    <w:sz w:val="20"/>
                    <w:szCs w:val="20"/>
                  </w:rPr>
                </w:ins>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ins w:id="322" w:author="Andrés González Santa Cruz" w:date="2020-12-05T20:33:00Z">
                  <w:rPr>
                    <w:rFonts w:ascii="Cambria Math" w:eastAsia="Times New Roman" w:hAnsi="Cambria Math" w:cs="Times New Roman"/>
                    <w:i/>
                    <w:iCs/>
                    <w:sz w:val="20"/>
                    <w:szCs w:val="20"/>
                  </w:rPr>
                </w:ins>
              </m:ctrlPr>
            </m:sSubPr>
            <m:e>
              <m:r>
                <w:rPr>
                  <w:rFonts w:ascii="Cambria Math" w:eastAsia="Times New Roman" w:hAnsi="Cambria Math" w:cs="Times New Roman"/>
                  <w:sz w:val="20"/>
                  <w:szCs w:val="20"/>
                </w:rPr>
                <m:t>ϵ</m:t>
              </m:r>
            </m:e>
            <m:sub>
              <m:r>
                <w:rPr>
                  <w:rFonts w:ascii="Cambria Math" w:eastAsia="Times New Roman" w:hAnsi="Cambria Math" w:cs="Times New Roman"/>
                  <w:sz w:val="20"/>
                  <w:szCs w:val="20"/>
                </w:rPr>
                <m:t>t</m:t>
              </m:r>
            </m:sub>
          </m:sSub>
        </m:oMath>
      </m:oMathPara>
    </w:p>
    <w:p w14:paraId="2E4E561B" w14:textId="77777777" w:rsidR="00542C1B" w:rsidRPr="00542C1B" w:rsidRDefault="00542C1B" w:rsidP="00542C1B">
      <w:pPr>
        <w:spacing w:line="360" w:lineRule="auto"/>
        <w:jc w:val="both"/>
        <w:rPr>
          <w:rFonts w:ascii="Times New Roman" w:eastAsia="Times New Roman" w:hAnsi="Times New Roman" w:cs="Times New Roman"/>
          <w:iCs/>
          <w:sz w:val="20"/>
          <w:szCs w:val="20"/>
          <w:lang w:val="fr-FR"/>
        </w:rPr>
      </w:pPr>
    </w:p>
    <w:p w14:paraId="0E4A13EB" w14:textId="0CF5732B"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One advantage of this method is that it allows flexibility in the inference of counterfactuals, temporal evolution, and incremental attributable impact. This estimation is achieved by incorporating features such as level, trends, seasonality</w:t>
      </w:r>
      <w:r w:rsidR="00CF418D">
        <w:rPr>
          <w:rFonts w:ascii="Times New Roman" w:eastAsia="Times New Roman" w:hAnsi="Times New Roman" w:cs="Times New Roman"/>
          <w:iCs/>
          <w:sz w:val="20"/>
          <w:szCs w:val="20"/>
        </w:rPr>
        <w:t>,</w:t>
      </w:r>
      <w:r w:rsidRPr="00542C1B">
        <w:rPr>
          <w:rFonts w:ascii="Times New Roman" w:eastAsia="Times New Roman" w:hAnsi="Times New Roman" w:cs="Times New Roman"/>
          <w:iCs/>
          <w:sz w:val="20"/>
          <w:szCs w:val="20"/>
        </w:rPr>
        <w:t xml:space="preserve"> and regression that capture the </w:t>
      </w:r>
      <w:r w:rsidR="00CF418D">
        <w:rPr>
          <w:rFonts w:ascii="Times New Roman" w:eastAsia="Times New Roman" w:hAnsi="Times New Roman" w:cs="Times New Roman"/>
          <w:iCs/>
          <w:sz w:val="20"/>
          <w:szCs w:val="20"/>
        </w:rPr>
        <w:t>time-series dynamic</w:t>
      </w:r>
      <w:r w:rsidRPr="00542C1B">
        <w:rPr>
          <w:rFonts w:ascii="Times New Roman" w:eastAsia="Times New Roman" w:hAnsi="Times New Roman" w:cs="Times New Roman"/>
          <w:iCs/>
          <w:sz w:val="20"/>
          <w:szCs w:val="20"/>
        </w:rPr>
        <w:t xml:space="preserve">s </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&lt;EndNote&gt;&lt;Cite&gt;&lt;Author&gt;Harvey&lt;/Author&gt;&lt;Year&gt;2007&lt;/Year&gt;&lt;RecNum&gt;1&lt;/RecNum&gt;&lt;DisplayText&gt;(37)&lt;/DisplayText&gt;&lt;record&gt;&lt;rec-number&gt;1&lt;/rec-number&gt;&lt;foreign-keys&gt;&lt;key app="EN" db-id="29zseaxacpxtd5esttl5ptxbp9ffvfp00vav" timestamp="1603288153"&gt;1&lt;/key&gt;&lt;/foreign-keys&gt;&lt;ref-type name="Journal Article"&gt;17&lt;/ref-type&gt;&lt;contributors&gt;&lt;authors&gt;&lt;author&gt;Harvey, Andrew C.&lt;/author&gt;&lt;author&gt;Trimbur, Thomas M.&lt;/author&gt;&lt;author&gt;Van Dijk, Herman K.&lt;/author&gt;&lt;/authors&gt;&lt;/contributors&gt;&lt;titles&gt;&lt;title&gt;Trends and cycles in economic time series: A Bayesian approach&lt;/title&gt;&lt;secondary-title&gt;Journal of Econometrics&lt;/secondary-title&gt;&lt;/titles&gt;&lt;periodical&gt;&lt;full-title&gt;Journal of Econometrics&lt;/full-title&gt;&lt;/periodical&gt;&lt;pages&gt;618-649&lt;/pages&gt;&lt;volume&gt;140&lt;/volume&gt;&lt;number&gt;2&lt;/number&gt;&lt;keywords&gt;&lt;keyword&gt;Output gap&lt;/keyword&gt;&lt;keyword&gt;Kalman filter&lt;/keyword&gt;&lt;keyword&gt;Markov chain Monte Carlo&lt;/keyword&gt;&lt;keyword&gt;Real-time estimation&lt;/keyword&gt;&lt;keyword&gt;Turning points&lt;/keyword&gt;&lt;keyword&gt;Unobserved components&lt;/keyword&gt;&lt;/keywords&gt;&lt;dates&gt;&lt;year&gt;2007&lt;/year&gt;&lt;pub-dates&gt;&lt;date&gt;2007/10/01/&lt;/date&gt;&lt;/pub-dates&gt;&lt;/dates&gt;&lt;isbn&gt;0304-4076&lt;/isbn&gt;&lt;urls&gt;&lt;related-urls&gt;&lt;url&gt;http://www.sciencedirect.com/science/article/pii/S0304407606001497&lt;/url&gt;&lt;/related-urls&gt;&lt;/urls&gt;&lt;electronic-resource-num&gt;https://doi.org/10.1016/j.jeconom.2006.07.006&lt;/electronic-resource-num&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(37)</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 The first two components describe how the hospitalizations and consultations are related to underlying states and how the latent state changes over time. It is referred to as the unobserved trend</w:t>
      </w:r>
      <w:r w:rsidRPr="00542C1B">
        <w:rPr>
          <w:rFonts w:ascii="Times New Roman" w:hAnsi="Times New Roman" w:cs="Times New Roman"/>
          <w:sz w:val="20"/>
          <w:szCs w:val="20"/>
        </w:rPr>
        <w:t xml:space="preserve"> </w:t>
      </w:r>
      <w:r w:rsidRPr="00542C1B">
        <w:rPr>
          <w:rFonts w:ascii="Times New Roman" w:eastAsia="Times New Roman" w:hAnsi="Times New Roman" w:cs="Times New Roman"/>
          <w:iCs/>
          <w:sz w:val="20"/>
          <w:szCs w:val="20"/>
        </w:rPr>
        <w:t xml:space="preserve">inherent in time-series data. It is associated with a probability distribution of the noise and random disturbances, which allows </w:t>
      </w:r>
      <w:r w:rsidR="00CF418D">
        <w:rPr>
          <w:rFonts w:ascii="Times New Roman" w:eastAsia="Times New Roman" w:hAnsi="Times New Roman" w:cs="Times New Roman"/>
          <w:iCs/>
          <w:sz w:val="20"/>
          <w:szCs w:val="20"/>
        </w:rPr>
        <w:t>incorporating</w:t>
      </w:r>
      <w:r w:rsidRPr="00542C1B">
        <w:rPr>
          <w:rFonts w:ascii="Times New Roman" w:eastAsia="Times New Roman" w:hAnsi="Times New Roman" w:cs="Times New Roman"/>
          <w:iCs/>
          <w:sz w:val="20"/>
          <w:szCs w:val="20"/>
        </w:rPr>
        <w:t xml:space="preserve"> empirical priors on the parameter and transitory or cyclic components to approximate volatility in the series. The third components are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w:t>
      </w:r>
      <w:r w:rsidR="00CF418D">
        <w:rPr>
          <w:rFonts w:ascii="Times New Roman" w:eastAsia="Times New Roman" w:hAnsi="Times New Roman" w:cs="Times New Roman"/>
          <w:iCs/>
          <w:sz w:val="20"/>
          <w:szCs w:val="20"/>
        </w:rPr>
        <w:t>d</w:t>
      </w:r>
      <w:r w:rsidRPr="00542C1B">
        <w:rPr>
          <w:rFonts w:ascii="Times New Roman" w:eastAsia="Times New Roman" w:hAnsi="Times New Roman" w:cs="Times New Roman"/>
          <w:iCs/>
          <w:sz w:val="20"/>
          <w:szCs w:val="20"/>
        </w:rPr>
        <w:t xml:space="preserve"> respiratory consultations during the winter season). The fourth component relates to other contemporaneous time-series that can be included as covariates via linear regression. We used as a covariate</w:t>
      </w:r>
      <w:commentRangeStart w:id="323"/>
      <w:commentRangeEnd w:id="323"/>
      <w:r w:rsidRPr="00542C1B">
        <w:rPr>
          <w:rStyle w:val="Refdecomentario"/>
          <w:rFonts w:ascii="Times New Roman" w:hAnsi="Times New Roman" w:cs="Times New Roman"/>
          <w:sz w:val="20"/>
          <w:szCs w:val="20"/>
        </w:rPr>
        <w:commentReference w:id="323"/>
      </w:r>
      <w:r w:rsidRPr="00542C1B">
        <w:rPr>
          <w:rFonts w:ascii="Times New Roman" w:eastAsia="Times New Roman" w:hAnsi="Times New Roman" w:cs="Times New Roman"/>
          <w:iCs/>
          <w:sz w:val="20"/>
          <w:szCs w:val="20"/>
        </w:rPr>
        <w:t xml:space="preserve"> the circulatory hospitalizations when the outcome w</w:t>
      </w:r>
      <w:r w:rsidR="00CF418D">
        <w:rPr>
          <w:rFonts w:ascii="Times New Roman" w:eastAsia="Times New Roman" w:hAnsi="Times New Roman" w:cs="Times New Roman"/>
          <w:iCs/>
          <w:sz w:val="20"/>
          <w:szCs w:val="20"/>
        </w:rPr>
        <w:t>as</w:t>
      </w:r>
      <w:r w:rsidRPr="00542C1B">
        <w:rPr>
          <w:rFonts w:ascii="Times New Roman" w:eastAsia="Times New Roman" w:hAnsi="Times New Roman" w:cs="Times New Roman"/>
          <w:iCs/>
          <w:sz w:val="20"/>
          <w:szCs w:val="20"/>
        </w:rPr>
        <w:t xml:space="preserve"> hospitalizations</w:t>
      </w:r>
      <w:r w:rsidRPr="00542C1B">
        <w:rPr>
          <w:rFonts w:ascii="Times New Roman" w:eastAsia="Times New Roman" w:hAnsi="Times New Roman" w:cs="Times New Roman"/>
          <w:b/>
          <w:bCs/>
          <w:iCs/>
          <w:sz w:val="20"/>
          <w:szCs w:val="20"/>
        </w:rPr>
        <w:t xml:space="preserve"> </w:t>
      </w:r>
      <w:r w:rsidRPr="00542C1B">
        <w:rPr>
          <w:rFonts w:ascii="Times New Roman" w:eastAsia="Times New Roman" w:hAnsi="Times New Roman" w:cs="Times New Roman"/>
          <w:iCs/>
          <w:sz w:val="20"/>
          <w:szCs w:val="20"/>
        </w:rPr>
        <w:t>and consultations series when the outcome w</w:t>
      </w:r>
      <w:r w:rsidR="00CF418D">
        <w:rPr>
          <w:rFonts w:ascii="Times New Roman" w:eastAsia="Times New Roman" w:hAnsi="Times New Roman" w:cs="Times New Roman"/>
          <w:iCs/>
          <w:sz w:val="20"/>
          <w:szCs w:val="20"/>
        </w:rPr>
        <w:t>as</w:t>
      </w:r>
      <w:r w:rsidRPr="00542C1B">
        <w:rPr>
          <w:rFonts w:ascii="Times New Roman" w:eastAsia="Times New Roman" w:hAnsi="Times New Roman" w:cs="Times New Roman"/>
          <w:iCs/>
          <w:sz w:val="20"/>
          <w:szCs w:val="20"/>
        </w:rPr>
        <w:t xml:space="preserve"> consultations. Due to the length of the time-series, </w:t>
      </w:r>
      <w:commentRangeStart w:id="324"/>
      <w:commentRangeStart w:id="325"/>
      <w:r w:rsidRPr="00542C1B">
        <w:rPr>
          <w:rFonts w:ascii="Times New Roman" w:eastAsia="Times New Roman" w:hAnsi="Times New Roman" w:cs="Times New Roman"/>
          <w:iCs/>
          <w:sz w:val="20"/>
          <w:szCs w:val="20"/>
        </w:rPr>
        <w:t>we used a dynamic framework which included the coefficients of time-varying regression, as a way to relax the assumption of stability of the model structure, and in which coefficients change over time according to a random walk process</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&lt;EndNote&gt;&lt;Cite&gt;&lt;Author&gt;Brodersen&lt;/Author&gt;&lt;Year&gt;2015&lt;/Year&gt;&lt;RecNum&gt;6&lt;/RecNum&gt;&lt;DisplayText&gt;(35)&lt;/DisplayText&gt;&lt;record&gt;&lt;rec-number&gt;6&lt;/rec-number&gt;&lt;foreign-keys&gt;&lt;key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(35)</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w:t>
      </w:r>
      <w:commentRangeEnd w:id="324"/>
      <w:r w:rsidRPr="00542C1B">
        <w:rPr>
          <w:rStyle w:val="Refdecomentario"/>
          <w:rFonts w:ascii="Times New Roman" w:hAnsi="Times New Roman" w:cs="Times New Roman"/>
          <w:sz w:val="20"/>
          <w:szCs w:val="20"/>
        </w:rPr>
        <w:commentReference w:id="324"/>
      </w:r>
      <w:commentRangeEnd w:id="325"/>
      <w:r w:rsidRPr="00542C1B">
        <w:rPr>
          <w:rStyle w:val="Refdecomentario"/>
          <w:rFonts w:ascii="Times New Roman" w:hAnsi="Times New Roman" w:cs="Times New Roman"/>
          <w:sz w:val="20"/>
          <w:szCs w:val="20"/>
        </w:rPr>
        <w:commentReference w:id="325"/>
      </w:r>
      <w:r w:rsidRPr="00542C1B">
        <w:rPr>
          <w:rFonts w:ascii="Times New Roman" w:eastAsia="Times New Roman" w:hAnsi="Times New Roman" w:cs="Times New Roman"/>
          <w:iCs/>
          <w:sz w:val="20"/>
          <w:szCs w:val="20"/>
        </w:rPr>
        <w:t xml:space="preserve">  </w:t>
      </w:r>
    </w:p>
    <w:p w14:paraId="4AEAC422" w14:textId="27FA05BB"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The model selection process considered alternative specifications in the structure of the time-series for each outcome: Gaussian or studentized distributed noise, different trend drifts such as a random-walk, a semi-local linear trend</w:t>
      </w:r>
      <w:r w:rsidR="004421D3">
        <w:rPr>
          <w:rFonts w:ascii="Times New Roman" w:eastAsia="Times New Roman" w:hAnsi="Times New Roman" w:cs="Times New Roman"/>
          <w:iCs/>
          <w:sz w:val="20"/>
          <w:szCs w:val="20"/>
        </w:rPr>
        <w:t>,</w:t>
      </w:r>
      <w:r w:rsidRPr="00542C1B">
        <w:rPr>
          <w:rFonts w:ascii="Times New Roman" w:eastAsia="Times New Roman" w:hAnsi="Times New Roman" w:cs="Times New Roman"/>
          <w:iCs/>
          <w:sz w:val="20"/>
          <w:szCs w:val="20"/>
        </w:rPr>
        <w:t xml:space="preserve"> a local linear trend, or the inclusion of cyclicity of autoregressive terms. We selected the model with lower cumulative absolute one step ahead errors in the pre-intervention period for each outcome</w:t>
      </w:r>
      <w:r w:rsidRPr="00542C1B">
        <w:rPr>
          <w:rFonts w:ascii="Times New Roman" w:hAnsi="Times New Roman" w:cs="Times New Roman"/>
          <w:sz w:val="20"/>
          <w:szCs w:val="20"/>
        </w:rPr>
        <w:t xml:space="preserve"> </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&lt;EndNote&gt;&lt;Cite&gt;&lt;Author&gt;Koopman&lt;/Author&gt;&lt;Year&gt;2000&lt;/Year&gt;&lt;RecNum&gt;15&lt;/RecNum&gt;&lt;DisplayText&gt;(38)&lt;/DisplayText&gt;&lt;record&gt;&lt;rec-number&gt;15&lt;/rec-number&gt;&lt;foreign-keys&gt;&lt;key app="EN" db-id="29zseaxacpxtd5esttl5ptxbp9ffvfp00vav" timestamp="1604340123"&gt;15&lt;/key&gt;&lt;/foreign-keys&gt;&lt;ref-type name="Journal Article"&gt;17&lt;/ref-type&gt;&lt;contributors&gt;&lt;authors&gt;&lt;author&gt;Koopman, Siem Jan&lt;/author&gt;&lt;author&gt;Durbin, J.&lt;/author&gt;&lt;/authors&gt;&lt;/contributors&gt;&lt;titles&gt;&lt;title&gt;Time series analysis of non-Gaussian observations based on state space models from both classical and Bayesian perspectives. (With discussion)&lt;/title&gt;&lt;secondary-title&gt;Journal of the Royal Statistical Society Series B&lt;/secondary-title&gt;&lt;/titles&gt;&lt;periodical&gt;&lt;full-title&gt;Journal of the Royal Statistical Society Series B&lt;/full-title&gt;&lt;/periodical&gt;&lt;pages&gt;3-56&lt;/pages&gt;&lt;volume&gt;62&lt;/volume&gt;&lt;dates&gt;&lt;year&gt;2000&lt;/year&gt;&lt;pub-dates&gt;&lt;date&gt;02/01&lt;/date&gt;&lt;/pub-dates&gt;&lt;/dates&gt;&lt;urls&gt;&lt;/urls&gt;&lt;electronic-resource-num&gt;10.1111/1467-9868.00218&lt;/electronic-resource-num&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(38)</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 The models that had lower errors assumed studentized distributions, which are robust against a</w:t>
      </w:r>
      <w:r w:rsidR="004421D3">
        <w:rPr>
          <w:rFonts w:ascii="Times New Roman" w:eastAsia="Times New Roman" w:hAnsi="Times New Roman" w:cs="Times New Roman"/>
          <w:iCs/>
          <w:sz w:val="20"/>
          <w:szCs w:val="20"/>
        </w:rPr>
        <w:t>bnor</w:t>
      </w:r>
      <w:r w:rsidRPr="00542C1B">
        <w:rPr>
          <w:rFonts w:ascii="Times New Roman" w:eastAsia="Times New Roman" w:hAnsi="Times New Roman" w:cs="Times New Roman"/>
          <w:iCs/>
          <w:sz w:val="20"/>
          <w:szCs w:val="20"/>
        </w:rPr>
        <w:t>malities such as outliers. This comparison allowed us to choose the specified structure with greater accuracy to match actual trends before social protests in order to strengthen causal inference</w:t>
      </w:r>
      <w:r w:rsidRPr="00542C1B">
        <w:rPr>
          <w:rFonts w:ascii="Times New Roman" w:hAnsi="Times New Roman" w:cs="Times New Roman"/>
          <w:sz w:val="20"/>
          <w:szCs w:val="20"/>
        </w:rPr>
        <w:t xml:space="preserve"> </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&lt;EndNote&gt;&lt;Cite&gt;&lt;Author&gt;Scott&lt;/Author&gt;&lt;Year&gt;2020&lt;/Year&gt;&lt;RecNum&gt;11&lt;/RecNum&gt;&lt;DisplayText&gt;(39)&lt;/DisplayText&gt;&lt;record&gt;&lt;rec-number&gt;11&lt;/rec-number&gt;&lt;foreign-keys&gt;&lt;key app="EN" db-id="29zseaxacpxtd5esttl5ptxbp9ffvfp00vav" timestamp="1603369500"&gt;11&lt;/key&gt;&lt;/foreign-keys&gt;&lt;ref-type name="Computer Program"&gt;9&lt;/ref-type&gt;&lt;contributors&gt;&lt;authors&gt;&lt;author&gt;Scott, Steven L&lt;/author&gt;&lt;/authors&gt;&lt;/contributors&gt;&lt;titles&gt;&lt;title&gt;bsts: Bayesian Structural Time Series&lt;/title&gt;&lt;/titles&gt;&lt;edition&gt;R package version 0.9.5&lt;/edition&gt;&lt;dates&gt;&lt;year&gt;2020&lt;/year&gt;&lt;/dates&gt;&lt;urls&gt;&lt;related-urls&gt;&lt;url&gt;https://CRAN.R-project.org/package=bsts&lt;/url&gt;&lt;/related-urls&gt;&lt;/urls&gt;&lt;/record&gt;&lt;/Cite&gt;&lt;/EndNote&gt;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(39)</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rPr>
        <w:t>.</w:t>
      </w:r>
    </w:p>
    <w:p w14:paraId="2B733B2C" w14:textId="743A0C10"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lastRenderedPageBreak/>
        <w:t xml:space="preserve">Gibbs sampling was performed to produce </w:t>
      </w:r>
      <w:bookmarkStart w:id="326" w:name="_Hlk58093373"/>
      <w:r w:rsidRPr="00542C1B">
        <w:rPr>
          <w:rFonts w:ascii="Times New Roman" w:eastAsia="Times New Roman" w:hAnsi="Times New Roman" w:cs="Times New Roman"/>
          <w:iCs/>
          <w:sz w:val="20"/>
          <w:szCs w:val="20"/>
        </w:rPr>
        <w:t xml:space="preserve">30,000 Markov Chain Monte Carlo (MCMC) </w:t>
      </w:r>
      <w:bookmarkEnd w:id="326"/>
      <w:r w:rsidRPr="00542C1B">
        <w:rPr>
          <w:rFonts w:ascii="Times New Roman" w:eastAsia="Times New Roman" w:hAnsi="Times New Roman" w:cs="Times New Roman"/>
          <w:iCs/>
          <w:sz w:val="20"/>
          <w:szCs w:val="20"/>
        </w:rPr>
        <w:t xml:space="preserve">iterations following a 10% burn-in period. The point effect of social protest and its 95% credible interval was generated as the difference between the estimated forecasts and the observed trend across each iteration </w:t>
      </w:r>
      <w:r w:rsidR="00411D93">
        <w:rPr>
          <w:rFonts w:ascii="Times New Roman" w:eastAsia="Times New Roman" w:hAnsi="Times New Roman" w:cs="Times New Roman"/>
          <w:iCs/>
          <w:sz w:val="20"/>
          <w:szCs w:val="20"/>
          <w:highlight w:val="yellow"/>
        </w:rPr>
        <w:fldChar w:fldCharType="begin"/>
      </w:r>
      <w:r w:rsidR="0003521D">
        <w:rPr>
          <w:rFonts w:ascii="Times New Roman" w:eastAsia="Times New Roman" w:hAnsi="Times New Roman" w:cs="Times New Roman"/>
          <w:iCs/>
          <w:sz w:val="20"/>
          <w:szCs w:val="20"/>
          <w:highlight w:val="yellow"/>
        </w:rPr>
        <w:instrText xml:space="preserve"> ADDIN EN.CITE &lt;EndNote&gt;&lt;Cite&gt;&lt;Author&gt;Fragoso&lt;/Author&gt;&lt;Year&gt;2018&lt;/Year&gt;&lt;RecNum&gt;2&lt;/RecNum&gt;&lt;DisplayText&gt;(40)&lt;/DisplayText&gt;&lt;record&gt;&lt;rec-number&gt;2&lt;/rec-number&gt;&lt;foreign-keys&gt;&lt;key app="EN" db-id="29zseaxacpxtd5esttl5ptxbp9ffvfp00vav" timestamp="1603288217"&gt;2&lt;/key&gt;&lt;/foreign-keys&gt;&lt;ref-type name="Journal Article"&gt;17&lt;/ref-type&gt;&lt;contributors&gt;&lt;authors&gt;&lt;author&gt;Fragoso, Tiago M.&lt;/author&gt;&lt;author&gt;Bertoli, Wesley&lt;/author&gt;&lt;author&gt;Louzada, Francisco&lt;/author&gt;&lt;/authors&gt;&lt;/contributors&gt;&lt;titles&gt;&lt;title&gt;Bayesian Model Averaging: A Systematic Review and Conceptual Classification&lt;/title&gt;&lt;secondary-title&gt;International Statistical Review&lt;/secondary-title&gt;&lt;/titles&gt;&lt;periodical&gt;&lt;full-title&gt;International Statistical Review&lt;/full-title&gt;&lt;/periodical&gt;&lt;pages&gt;1-28&lt;/pages&gt;&lt;volume&gt;86&lt;/volume&gt;&lt;number&gt;1&lt;/number&gt;&lt;keywords&gt;&lt;keyword&gt;Bayesian model averaging&lt;/keyword&gt;&lt;keyword&gt;systematic review&lt;/keyword&gt;&lt;keyword&gt;conceptual classification scheme&lt;/keyword&gt;&lt;keyword&gt;qualitative content analysis&lt;/keyword&gt;&lt;/keywords&gt;&lt;dates&gt;&lt;year&gt;2018&lt;/year&gt;&lt;pub-dates&gt;&lt;date&gt;2018/04/01&lt;/date&gt;&lt;/pub-dates&gt;&lt;/dates&gt;&lt;publisher&gt;John Wiley &amp;amp; Sons, Ltd&lt;/publisher&gt;&lt;isbn&gt;0306-7734&lt;/isbn&gt;&lt;urls&gt;&lt;related-urls&gt;&lt;url&gt;https://doi.org/10.1111/insr.12243&lt;/url&gt;&lt;/related-urls&gt;&lt;/urls&gt;&lt;electronic-resource-num&gt;10.1111/insr.12243&lt;/electronic-resource-num&gt;&lt;access-date&gt;2020/10/21&lt;/access-date&gt;&lt;/record&gt;&lt;/Cite&gt;&lt;/EndNote&gt;</w:instrText>
      </w:r>
      <w:r w:rsidR="00411D93">
        <w:rPr>
          <w:rFonts w:ascii="Times New Roman" w:eastAsia="Times New Roman" w:hAnsi="Times New Roman" w:cs="Times New Roman"/>
          <w:iCs/>
          <w:sz w:val="20"/>
          <w:szCs w:val="20"/>
          <w:highlight w:val="yellow"/>
        </w:rPr>
        <w:fldChar w:fldCharType="separate"/>
      </w:r>
      <w:r w:rsidR="0003521D">
        <w:rPr>
          <w:rFonts w:ascii="Times New Roman" w:eastAsia="Times New Roman" w:hAnsi="Times New Roman" w:cs="Times New Roman"/>
          <w:iCs/>
          <w:noProof/>
          <w:sz w:val="20"/>
          <w:szCs w:val="20"/>
          <w:highlight w:val="yellow"/>
        </w:rPr>
        <w:t>(40)</w:t>
      </w:r>
      <w:r w:rsidR="00411D93">
        <w:rPr>
          <w:rFonts w:ascii="Times New Roman" w:eastAsia="Times New Roman" w:hAnsi="Times New Roman" w:cs="Times New Roman"/>
          <w:iCs/>
          <w:sz w:val="20"/>
          <w:szCs w:val="20"/>
          <w:highlight w:val="yellow"/>
        </w:rPr>
        <w:fldChar w:fldCharType="end"/>
      </w:r>
      <w:r w:rsidRPr="00542C1B">
        <w:rPr>
          <w:rFonts w:ascii="Times New Roman" w:eastAsia="Times New Roman" w:hAnsi="Times New Roman" w:cs="Times New Roman"/>
          <w:iCs/>
          <w:sz w:val="20"/>
          <w:szCs w:val="20"/>
          <w:highlight w:val="yellow"/>
        </w:rPr>
        <w:t>.</w:t>
      </w:r>
      <w:r w:rsidRPr="00542C1B">
        <w:rPr>
          <w:rFonts w:ascii="Times New Roman" w:eastAsia="Times New Roman" w:hAnsi="Times New Roman" w:cs="Times New Roman"/>
          <w:iCs/>
          <w:sz w:val="20"/>
          <w:szCs w:val="20"/>
        </w:rPr>
        <w:t xml:space="preserve"> </w:t>
      </w:r>
    </w:p>
    <w:p w14:paraId="7EB1D342" w14:textId="77777777" w:rsidR="00542C1B" w:rsidRPr="00542C1B" w:rsidRDefault="00542C1B" w:rsidP="00542C1B">
      <w:pPr>
        <w:spacing w:line="360" w:lineRule="auto"/>
        <w:jc w:val="both"/>
        <w:rPr>
          <w:rFonts w:ascii="Times New Roman" w:eastAsia="Times New Roman" w:hAnsi="Times New Roman" w:cs="Times New Roman"/>
          <w:sz w:val="20"/>
          <w:szCs w:val="20"/>
        </w:rPr>
      </w:pPr>
      <w:r w:rsidRPr="00542C1B">
        <w:rPr>
          <w:rFonts w:ascii="Times New Roman" w:eastAsia="Times New Roman" w:hAnsi="Times New Roman" w:cs="Times New Roman"/>
          <w:sz w:val="20"/>
          <w:szCs w:val="20"/>
        </w:rPr>
        <w:t>All analyses and graphics were completed using R v 4.0.2.</w:t>
      </w:r>
    </w:p>
    <w:p w14:paraId="070287BC" w14:textId="77777777"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b/>
          <w:bCs/>
          <w:i/>
          <w:sz w:val="20"/>
          <w:szCs w:val="20"/>
        </w:rPr>
        <w:t>Outcome Validity Testing</w:t>
      </w:r>
    </w:p>
    <w:p w14:paraId="2442A2E5" w14:textId="2A806915" w:rsidR="00542C1B" w:rsidRDefault="00542C1B" w:rsidP="004421D3">
      <w:pPr>
        <w:spacing w:line="360" w:lineRule="auto"/>
        <w:ind w:firstLine="708"/>
        <w:jc w:val="both"/>
        <w:rPr>
          <w:rFonts w:ascii="Times New Roman" w:eastAsia="Times New Roman" w:hAnsi="Times New Roman" w:cs="Times New Roman"/>
          <w:sz w:val="20"/>
          <w:szCs w:val="20"/>
        </w:rPr>
      </w:pPr>
      <w:r w:rsidRPr="00542C1B">
        <w:rPr>
          <w:rFonts w:ascii="Times New Roman" w:eastAsia="Times New Roman" w:hAnsi="Times New Roman" w:cs="Times New Roman"/>
          <w:sz w:val="20"/>
          <w:szCs w:val="20"/>
        </w:rPr>
        <w:t>We used historical controls to contrast observed ED consultation and hospitalizations in the exposure period</w:t>
      </w:r>
      <w:r w:rsidR="004421D3">
        <w:rPr>
          <w:rFonts w:ascii="Times New Roman" w:eastAsia="Times New Roman" w:hAnsi="Times New Roman" w:cs="Times New Roman"/>
          <w:sz w:val="20"/>
          <w:szCs w:val="20"/>
        </w:rPr>
        <w:t>;</w:t>
      </w:r>
      <w:r w:rsidRPr="00542C1B">
        <w:rPr>
          <w:rFonts w:ascii="Times New Roman" w:eastAsia="Times New Roman" w:hAnsi="Times New Roman" w:cs="Times New Roman"/>
          <w:sz w:val="20"/>
          <w:szCs w:val="20"/>
        </w:rPr>
        <w:t xml:space="preserve"> that is, we used the same outcomes in the same hospitals, for the same time of the year, but in a different period (2015-2018).</w:t>
      </w:r>
    </w:p>
    <w:p w14:paraId="45CF6DD6" w14:textId="089339B8" w:rsidR="00971777" w:rsidRPr="00971777" w:rsidRDefault="00EC2C08" w:rsidP="00971777">
      <w:pPr>
        <w:spacing w:after="0" w:line="360" w:lineRule="auto"/>
        <w:jc w:val="both"/>
        <w:rPr>
          <w:ins w:id="327" w:author="Andrés González Santa Cruz" w:date="2020-12-07T19:21:00Z"/>
          <w:rFonts w:ascii="Times New Roman" w:eastAsia="Times New Roman" w:hAnsi="Times New Roman" w:cs="Times New Roman"/>
          <w:b/>
          <w:bCs/>
          <w:sz w:val="20"/>
          <w:szCs w:val="20"/>
        </w:rPr>
      </w:pPr>
      <w:r w:rsidRPr="00EC2C08">
        <w:rPr>
          <w:rFonts w:ascii="Times New Roman" w:eastAsia="Times New Roman" w:hAnsi="Times New Roman" w:cs="Times New Roman"/>
          <w:b/>
          <w:bCs/>
          <w:iCs/>
          <w:sz w:val="20"/>
          <w:szCs w:val="20"/>
        </w:rPr>
        <w:t>Supplemental Table</w:t>
      </w:r>
      <w:r>
        <w:rPr>
          <w:rFonts w:ascii="Times New Roman" w:eastAsia="Times New Roman" w:hAnsi="Times New Roman" w:cs="Times New Roman"/>
          <w:b/>
          <w:bCs/>
          <w:iCs/>
          <w:sz w:val="20"/>
          <w:szCs w:val="20"/>
        </w:rPr>
        <w:t xml:space="preserve"> 2</w:t>
      </w:r>
      <w:r w:rsidR="00971777" w:rsidRPr="00971777">
        <w:rPr>
          <w:rFonts w:ascii="Times New Roman" w:eastAsia="Times New Roman" w:hAnsi="Times New Roman" w:cs="Times New Roman"/>
          <w:b/>
          <w:bCs/>
          <w:sz w:val="20"/>
          <w:szCs w:val="20"/>
        </w:rPr>
        <w:t xml:space="preserve">. Summary </w:t>
      </w:r>
      <w:proofErr w:type="spellStart"/>
      <w:r w:rsidR="00971777" w:rsidRPr="00971777">
        <w:rPr>
          <w:rFonts w:ascii="Times New Roman" w:eastAsia="Times New Roman" w:hAnsi="Times New Roman" w:cs="Times New Roman"/>
          <w:b/>
          <w:bCs/>
          <w:sz w:val="20"/>
          <w:szCs w:val="20"/>
        </w:rPr>
        <w:t>descriptive</w:t>
      </w:r>
      <w:r>
        <w:rPr>
          <w:rFonts w:ascii="Times New Roman" w:eastAsia="Times New Roman" w:hAnsi="Times New Roman" w:cs="Times New Roman"/>
          <w:b/>
          <w:bCs/>
          <w:sz w:val="20"/>
          <w:szCs w:val="20"/>
        </w:rPr>
        <w:t>s</w:t>
      </w:r>
      <w:proofErr w:type="spellEnd"/>
      <w:r w:rsidR="00971777" w:rsidRPr="00971777">
        <w:rPr>
          <w:rFonts w:ascii="Times New Roman" w:eastAsia="Times New Roman" w:hAnsi="Times New Roman" w:cs="Times New Roman"/>
          <w:b/>
          <w:bCs/>
          <w:sz w:val="20"/>
          <w:szCs w:val="20"/>
        </w:rPr>
        <w:t xml:space="preserve"> of Hospitalizations and Consultations 2015-2018 vs. 2019</w:t>
      </w:r>
    </w:p>
    <w:tbl>
      <w:tblPr>
        <w:tblW w:w="8783" w:type="dxa"/>
        <w:jc w:val="center"/>
        <w:tblCellMar>
          <w:left w:w="70" w:type="dxa"/>
          <w:right w:w="70" w:type="dxa"/>
        </w:tblCellMar>
        <w:tblLook w:val="04A0" w:firstRow="1" w:lastRow="0" w:firstColumn="1" w:lastColumn="0" w:noHBand="0" w:noVBand="1"/>
      </w:tblPr>
      <w:tblGrid>
        <w:gridCol w:w="6383"/>
        <w:gridCol w:w="1200"/>
        <w:gridCol w:w="1200"/>
      </w:tblGrid>
      <w:tr w:rsidR="00971777" w:rsidRPr="00971777" w14:paraId="06EA5D88" w14:textId="77777777" w:rsidTr="00D47360">
        <w:trPr>
          <w:trHeight w:val="315"/>
          <w:jc w:val="center"/>
        </w:trPr>
        <w:tc>
          <w:tcPr>
            <w:tcW w:w="6383" w:type="dxa"/>
            <w:tcBorders>
              <w:top w:val="single" w:sz="4" w:space="0" w:color="auto"/>
            </w:tcBorders>
            <w:shd w:val="clear" w:color="auto" w:fill="auto"/>
            <w:vAlign w:val="bottom"/>
            <w:hideMark/>
          </w:tcPr>
          <w:p w14:paraId="04065374" w14:textId="4AEC1217" w:rsidR="00971777" w:rsidRPr="00971777" w:rsidRDefault="00971777" w:rsidP="00971777">
            <w:pPr>
              <w:spacing w:after="0" w:line="240" w:lineRule="auto"/>
              <w:rPr>
                <w:rFonts w:ascii="Times New Roman" w:eastAsia="Times New Roman" w:hAnsi="Times New Roman" w:cs="Times New Roman"/>
                <w:b/>
                <w:bCs/>
                <w:sz w:val="20"/>
                <w:szCs w:val="20"/>
                <w:lang w:eastAsia="es-CL"/>
              </w:rPr>
            </w:pPr>
            <w:r w:rsidRPr="00971777">
              <w:rPr>
                <w:rFonts w:ascii="Times New Roman" w:eastAsia="Times New Roman" w:hAnsi="Times New Roman" w:cs="Times New Roman"/>
                <w:b/>
                <w:bCs/>
                <w:sz w:val="20"/>
                <w:szCs w:val="20"/>
                <w:lang w:eastAsia="es-CL"/>
              </w:rPr>
              <w:t> </w:t>
            </w:r>
            <w:r w:rsidR="00D47360">
              <w:rPr>
                <w:rFonts w:ascii="Times New Roman" w:eastAsia="Times New Roman" w:hAnsi="Times New Roman" w:cs="Times New Roman"/>
                <w:b/>
                <w:bCs/>
                <w:sz w:val="20"/>
                <w:szCs w:val="20"/>
                <w:lang w:eastAsia="es-CL"/>
              </w:rPr>
              <w:t>Outcomes</w:t>
            </w:r>
          </w:p>
        </w:tc>
        <w:tc>
          <w:tcPr>
            <w:tcW w:w="1200" w:type="dxa"/>
            <w:tcBorders>
              <w:top w:val="single" w:sz="4" w:space="0" w:color="auto"/>
            </w:tcBorders>
            <w:shd w:val="clear" w:color="auto" w:fill="auto"/>
            <w:vAlign w:val="bottom"/>
            <w:hideMark/>
          </w:tcPr>
          <w:p w14:paraId="01BC4310" w14:textId="39456627" w:rsidR="00971777" w:rsidRPr="00971777" w:rsidRDefault="00971777" w:rsidP="00971777">
            <w:pPr>
              <w:spacing w:after="0" w:line="240" w:lineRule="auto"/>
              <w:jc w:val="center"/>
              <w:rPr>
                <w:rFonts w:ascii="Times New Roman" w:eastAsia="Times New Roman" w:hAnsi="Times New Roman" w:cs="Times New Roman"/>
                <w:b/>
                <w:bCs/>
                <w:sz w:val="20"/>
                <w:szCs w:val="20"/>
                <w:lang w:val="es-CL" w:eastAsia="es-CL"/>
              </w:rPr>
            </w:pPr>
            <w:r>
              <w:rPr>
                <w:rFonts w:ascii="Times New Roman" w:eastAsia="Times New Roman" w:hAnsi="Times New Roman" w:cs="Times New Roman"/>
                <w:b/>
                <w:bCs/>
                <w:sz w:val="20"/>
                <w:szCs w:val="20"/>
                <w:lang w:val="es-CL" w:eastAsia="es-CL"/>
              </w:rPr>
              <w:t>2015-2018</w:t>
            </w:r>
          </w:p>
        </w:tc>
        <w:tc>
          <w:tcPr>
            <w:tcW w:w="1200" w:type="dxa"/>
            <w:tcBorders>
              <w:top w:val="single" w:sz="4" w:space="0" w:color="auto"/>
            </w:tcBorders>
            <w:shd w:val="clear" w:color="auto" w:fill="auto"/>
            <w:vAlign w:val="bottom"/>
            <w:hideMark/>
          </w:tcPr>
          <w:p w14:paraId="2E657FF3" w14:textId="1241F344" w:rsidR="00971777" w:rsidRPr="00971777" w:rsidRDefault="00971777" w:rsidP="00971777">
            <w:pPr>
              <w:spacing w:after="0" w:line="240" w:lineRule="auto"/>
              <w:jc w:val="center"/>
              <w:rPr>
                <w:rFonts w:ascii="Times New Roman" w:eastAsia="Times New Roman" w:hAnsi="Times New Roman" w:cs="Times New Roman"/>
                <w:b/>
                <w:bCs/>
                <w:sz w:val="20"/>
                <w:szCs w:val="20"/>
                <w:lang w:val="es-CL" w:eastAsia="es-CL"/>
              </w:rPr>
            </w:pPr>
            <w:r>
              <w:rPr>
                <w:rFonts w:ascii="Times New Roman" w:eastAsia="Times New Roman" w:hAnsi="Times New Roman" w:cs="Times New Roman"/>
                <w:b/>
                <w:bCs/>
                <w:sz w:val="20"/>
                <w:szCs w:val="20"/>
                <w:lang w:val="es-CL" w:eastAsia="es-CL"/>
              </w:rPr>
              <w:t>2019</w:t>
            </w:r>
          </w:p>
        </w:tc>
      </w:tr>
      <w:tr w:rsidR="00971777" w:rsidRPr="00971777" w14:paraId="7C080F34" w14:textId="77777777" w:rsidTr="00D47360">
        <w:trPr>
          <w:trHeight w:val="330"/>
          <w:jc w:val="center"/>
        </w:trPr>
        <w:tc>
          <w:tcPr>
            <w:tcW w:w="6383" w:type="dxa"/>
            <w:tcBorders>
              <w:bottom w:val="single" w:sz="4" w:space="0" w:color="auto"/>
            </w:tcBorders>
            <w:shd w:val="clear" w:color="auto" w:fill="auto"/>
            <w:hideMark/>
          </w:tcPr>
          <w:p w14:paraId="6812E320" w14:textId="77777777" w:rsidR="00971777" w:rsidRPr="00971777" w:rsidRDefault="00971777" w:rsidP="00971777">
            <w:pPr>
              <w:spacing w:after="0" w:line="240" w:lineRule="auto"/>
              <w:rPr>
                <w:rFonts w:ascii="Times New Roman" w:eastAsia="Times New Roman" w:hAnsi="Times New Roman" w:cs="Times New Roman"/>
                <w:i/>
                <w:iCs/>
                <w:sz w:val="20"/>
                <w:szCs w:val="20"/>
                <w:lang w:val="es-CL" w:eastAsia="es-CL"/>
              </w:rPr>
            </w:pPr>
            <w:r w:rsidRPr="00971777">
              <w:rPr>
                <w:rFonts w:ascii="Times New Roman" w:eastAsia="Times New Roman" w:hAnsi="Times New Roman" w:cs="Times New Roman"/>
                <w:i/>
                <w:iCs/>
                <w:sz w:val="20"/>
                <w:szCs w:val="20"/>
                <w:lang w:val="es-CL" w:eastAsia="es-CL"/>
              </w:rPr>
              <w:t> </w:t>
            </w:r>
          </w:p>
        </w:tc>
        <w:tc>
          <w:tcPr>
            <w:tcW w:w="1200" w:type="dxa"/>
            <w:tcBorders>
              <w:bottom w:val="single" w:sz="4" w:space="0" w:color="auto"/>
            </w:tcBorders>
            <w:shd w:val="clear" w:color="auto" w:fill="auto"/>
            <w:hideMark/>
          </w:tcPr>
          <w:p w14:paraId="37A02FB9" w14:textId="77777777" w:rsidR="00971777" w:rsidRPr="00971777" w:rsidRDefault="00971777" w:rsidP="00971777">
            <w:pPr>
              <w:spacing w:after="0" w:line="240" w:lineRule="auto"/>
              <w:jc w:val="center"/>
              <w:rPr>
                <w:rFonts w:ascii="Times New Roman" w:eastAsia="Times New Roman" w:hAnsi="Times New Roman" w:cs="Times New Roman"/>
                <w:i/>
                <w:iCs/>
                <w:sz w:val="20"/>
                <w:szCs w:val="20"/>
                <w:lang w:val="es-CL" w:eastAsia="es-CL"/>
              </w:rPr>
            </w:pPr>
            <w:r w:rsidRPr="00971777">
              <w:rPr>
                <w:rFonts w:ascii="Times New Roman" w:eastAsia="Times New Roman" w:hAnsi="Times New Roman" w:cs="Times New Roman"/>
                <w:i/>
                <w:iCs/>
                <w:sz w:val="20"/>
                <w:szCs w:val="20"/>
                <w:lang w:val="es-CL" w:eastAsia="es-CL"/>
              </w:rPr>
              <w:t>N=210</w:t>
            </w:r>
          </w:p>
        </w:tc>
        <w:tc>
          <w:tcPr>
            <w:tcW w:w="1200" w:type="dxa"/>
            <w:tcBorders>
              <w:bottom w:val="single" w:sz="4" w:space="0" w:color="auto"/>
            </w:tcBorders>
            <w:shd w:val="clear" w:color="auto" w:fill="auto"/>
            <w:hideMark/>
          </w:tcPr>
          <w:p w14:paraId="175391AB" w14:textId="77777777" w:rsidR="00971777" w:rsidRPr="00971777" w:rsidRDefault="00971777" w:rsidP="00971777">
            <w:pPr>
              <w:spacing w:after="0" w:line="240" w:lineRule="auto"/>
              <w:jc w:val="center"/>
              <w:rPr>
                <w:rFonts w:ascii="Times New Roman" w:eastAsia="Times New Roman" w:hAnsi="Times New Roman" w:cs="Times New Roman"/>
                <w:i/>
                <w:iCs/>
                <w:sz w:val="20"/>
                <w:szCs w:val="20"/>
                <w:lang w:val="es-CL" w:eastAsia="es-CL"/>
              </w:rPr>
            </w:pPr>
            <w:r w:rsidRPr="00971777">
              <w:rPr>
                <w:rFonts w:ascii="Times New Roman" w:eastAsia="Times New Roman" w:hAnsi="Times New Roman" w:cs="Times New Roman"/>
                <w:i/>
                <w:iCs/>
                <w:sz w:val="20"/>
                <w:szCs w:val="20"/>
                <w:lang w:val="es-CL" w:eastAsia="es-CL"/>
              </w:rPr>
              <w:t>N=52</w:t>
            </w:r>
          </w:p>
        </w:tc>
      </w:tr>
      <w:tr w:rsidR="00971777" w:rsidRPr="00971777" w14:paraId="4D84D174" w14:textId="77777777" w:rsidTr="00D47360">
        <w:trPr>
          <w:trHeight w:val="465"/>
          <w:jc w:val="center"/>
        </w:trPr>
        <w:tc>
          <w:tcPr>
            <w:tcW w:w="6383" w:type="dxa"/>
            <w:tcBorders>
              <w:top w:val="single" w:sz="4" w:space="0" w:color="auto"/>
            </w:tcBorders>
            <w:shd w:val="clear" w:color="auto" w:fill="auto"/>
            <w:hideMark/>
          </w:tcPr>
          <w:p w14:paraId="5C3C4609"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gramStart"/>
            <w:r w:rsidRPr="00971777">
              <w:rPr>
                <w:rFonts w:ascii="Times New Roman" w:eastAsia="Times New Roman" w:hAnsi="Times New Roman" w:cs="Times New Roman"/>
                <w:sz w:val="20"/>
                <w:szCs w:val="20"/>
                <w:lang w:val="es-CL" w:eastAsia="es-CL"/>
              </w:rPr>
              <w:t>Total</w:t>
            </w:r>
            <w:proofErr w:type="gram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tcBorders>
              <w:top w:val="single" w:sz="4" w:space="0" w:color="auto"/>
            </w:tcBorders>
            <w:shd w:val="clear" w:color="auto" w:fill="auto"/>
            <w:hideMark/>
          </w:tcPr>
          <w:p w14:paraId="0F57A2C3"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3183 [3003;3394]</w:t>
            </w:r>
          </w:p>
        </w:tc>
        <w:tc>
          <w:tcPr>
            <w:tcW w:w="1200" w:type="dxa"/>
            <w:tcBorders>
              <w:top w:val="single" w:sz="4" w:space="0" w:color="auto"/>
            </w:tcBorders>
            <w:shd w:val="clear" w:color="auto" w:fill="auto"/>
            <w:hideMark/>
          </w:tcPr>
          <w:p w14:paraId="300BBE00"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2846 [2678;2949]</w:t>
            </w:r>
          </w:p>
        </w:tc>
      </w:tr>
      <w:tr w:rsidR="00971777" w:rsidRPr="00971777" w14:paraId="759FE73F" w14:textId="77777777" w:rsidTr="00D47360">
        <w:trPr>
          <w:trHeight w:val="315"/>
          <w:jc w:val="center"/>
        </w:trPr>
        <w:tc>
          <w:tcPr>
            <w:tcW w:w="6383" w:type="dxa"/>
            <w:shd w:val="clear" w:color="auto" w:fill="auto"/>
            <w:hideMark/>
          </w:tcPr>
          <w:p w14:paraId="7B64259B"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 xml:space="preserve">Trauma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shd w:val="clear" w:color="auto" w:fill="auto"/>
            <w:hideMark/>
          </w:tcPr>
          <w:p w14:paraId="4C039CAD"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792 [724;878]</w:t>
            </w:r>
          </w:p>
        </w:tc>
        <w:tc>
          <w:tcPr>
            <w:tcW w:w="1200" w:type="dxa"/>
            <w:shd w:val="clear" w:color="auto" w:fill="auto"/>
            <w:hideMark/>
          </w:tcPr>
          <w:p w14:paraId="419E6BF2"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866 [779;944]</w:t>
            </w:r>
          </w:p>
        </w:tc>
      </w:tr>
      <w:tr w:rsidR="00971777" w:rsidRPr="00971777" w14:paraId="17384642" w14:textId="77777777" w:rsidTr="00D47360">
        <w:trPr>
          <w:trHeight w:val="315"/>
          <w:jc w:val="center"/>
        </w:trPr>
        <w:tc>
          <w:tcPr>
            <w:tcW w:w="6383" w:type="dxa"/>
            <w:shd w:val="clear" w:color="auto" w:fill="auto"/>
            <w:hideMark/>
          </w:tcPr>
          <w:p w14:paraId="12774EE8"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Respiratory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shd w:val="clear" w:color="auto" w:fill="auto"/>
            <w:hideMark/>
          </w:tcPr>
          <w:p w14:paraId="061AC6DE"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140 [115;176]</w:t>
            </w:r>
          </w:p>
        </w:tc>
        <w:tc>
          <w:tcPr>
            <w:tcW w:w="1200" w:type="dxa"/>
            <w:shd w:val="clear" w:color="auto" w:fill="auto"/>
            <w:hideMark/>
          </w:tcPr>
          <w:p w14:paraId="4C4BE90C"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154 [104;198]</w:t>
            </w:r>
          </w:p>
        </w:tc>
      </w:tr>
      <w:tr w:rsidR="00971777" w:rsidRPr="00971777" w14:paraId="4DF3B1FB" w14:textId="77777777" w:rsidTr="00D47360">
        <w:trPr>
          <w:trHeight w:val="315"/>
          <w:jc w:val="center"/>
        </w:trPr>
        <w:tc>
          <w:tcPr>
            <w:tcW w:w="6383" w:type="dxa"/>
            <w:shd w:val="clear" w:color="auto" w:fill="auto"/>
            <w:hideMark/>
          </w:tcPr>
          <w:p w14:paraId="64EBFDBC"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Circulatory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Consultations</w:t>
            </w:r>
            <w:proofErr w:type="spellEnd"/>
          </w:p>
        </w:tc>
        <w:tc>
          <w:tcPr>
            <w:tcW w:w="1200" w:type="dxa"/>
            <w:shd w:val="clear" w:color="auto" w:fill="auto"/>
            <w:hideMark/>
          </w:tcPr>
          <w:p w14:paraId="4C71F222"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100 [86.0;121]</w:t>
            </w:r>
          </w:p>
        </w:tc>
        <w:tc>
          <w:tcPr>
            <w:tcW w:w="1200" w:type="dxa"/>
            <w:shd w:val="clear" w:color="auto" w:fill="auto"/>
            <w:hideMark/>
          </w:tcPr>
          <w:p w14:paraId="4A62DE37"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108 [95.8;134]</w:t>
            </w:r>
          </w:p>
        </w:tc>
      </w:tr>
      <w:tr w:rsidR="00971777" w:rsidRPr="00971777" w14:paraId="11ACD8D8" w14:textId="77777777" w:rsidTr="00D47360">
        <w:trPr>
          <w:trHeight w:val="315"/>
          <w:jc w:val="center"/>
        </w:trPr>
        <w:tc>
          <w:tcPr>
            <w:tcW w:w="6383" w:type="dxa"/>
            <w:shd w:val="clear" w:color="auto" w:fill="auto"/>
            <w:hideMark/>
          </w:tcPr>
          <w:p w14:paraId="18FFC766"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gramStart"/>
            <w:r w:rsidRPr="00971777">
              <w:rPr>
                <w:rFonts w:ascii="Times New Roman" w:eastAsia="Times New Roman" w:hAnsi="Times New Roman" w:cs="Times New Roman"/>
                <w:sz w:val="20"/>
                <w:szCs w:val="20"/>
                <w:lang w:val="es-CL" w:eastAsia="es-CL"/>
              </w:rPr>
              <w:t>Total</w:t>
            </w:r>
            <w:proofErr w:type="gram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27914609"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284 [264;310]</w:t>
            </w:r>
          </w:p>
        </w:tc>
        <w:tc>
          <w:tcPr>
            <w:tcW w:w="1200" w:type="dxa"/>
            <w:shd w:val="clear" w:color="auto" w:fill="auto"/>
            <w:hideMark/>
          </w:tcPr>
          <w:p w14:paraId="0B3880AB"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300 [286;315]</w:t>
            </w:r>
          </w:p>
        </w:tc>
      </w:tr>
      <w:tr w:rsidR="00971777" w:rsidRPr="00971777" w14:paraId="7F2A816F" w14:textId="77777777" w:rsidTr="00D47360">
        <w:trPr>
          <w:trHeight w:val="465"/>
          <w:jc w:val="center"/>
        </w:trPr>
        <w:tc>
          <w:tcPr>
            <w:tcW w:w="6383" w:type="dxa"/>
            <w:shd w:val="clear" w:color="auto" w:fill="auto"/>
            <w:hideMark/>
          </w:tcPr>
          <w:p w14:paraId="2F079D34"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 xml:space="preserve">Trauma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52269959"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57.0 [51.0;64.0]</w:t>
            </w:r>
          </w:p>
        </w:tc>
        <w:tc>
          <w:tcPr>
            <w:tcW w:w="1200" w:type="dxa"/>
            <w:shd w:val="clear" w:color="auto" w:fill="auto"/>
            <w:hideMark/>
          </w:tcPr>
          <w:p w14:paraId="2DD5D3C9"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73.0 [65.0;77.5]</w:t>
            </w:r>
          </w:p>
        </w:tc>
      </w:tr>
      <w:tr w:rsidR="00971777" w:rsidRPr="00971777" w14:paraId="1EDCC57F" w14:textId="77777777" w:rsidTr="00D47360">
        <w:trPr>
          <w:trHeight w:val="465"/>
          <w:jc w:val="center"/>
        </w:trPr>
        <w:tc>
          <w:tcPr>
            <w:tcW w:w="6383" w:type="dxa"/>
            <w:shd w:val="clear" w:color="auto" w:fill="auto"/>
            <w:hideMark/>
          </w:tcPr>
          <w:p w14:paraId="1CB4811A"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Respiratory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53C98D00"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19.0 [15.0;23.0]</w:t>
            </w:r>
          </w:p>
        </w:tc>
        <w:tc>
          <w:tcPr>
            <w:tcW w:w="1200" w:type="dxa"/>
            <w:shd w:val="clear" w:color="auto" w:fill="auto"/>
            <w:hideMark/>
          </w:tcPr>
          <w:p w14:paraId="76330892"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22.0 [18.8;26.0]</w:t>
            </w:r>
          </w:p>
        </w:tc>
      </w:tr>
      <w:tr w:rsidR="00971777" w:rsidRPr="00971777" w14:paraId="762ECC11" w14:textId="77777777" w:rsidTr="00D47360">
        <w:trPr>
          <w:trHeight w:val="465"/>
          <w:jc w:val="center"/>
        </w:trPr>
        <w:tc>
          <w:tcPr>
            <w:tcW w:w="6383" w:type="dxa"/>
            <w:shd w:val="clear" w:color="auto" w:fill="auto"/>
            <w:hideMark/>
          </w:tcPr>
          <w:p w14:paraId="169167BD" w14:textId="77777777" w:rsidR="00971777" w:rsidRPr="00971777" w:rsidRDefault="00971777" w:rsidP="00971777">
            <w:pPr>
              <w:spacing w:after="0" w:line="240" w:lineRule="auto"/>
              <w:rPr>
                <w:rFonts w:ascii="Times New Roman" w:eastAsia="Times New Roman" w:hAnsi="Times New Roman" w:cs="Times New Roman"/>
                <w:sz w:val="20"/>
                <w:szCs w:val="20"/>
                <w:lang w:val="es-CL" w:eastAsia="es-CL"/>
              </w:rPr>
            </w:pPr>
            <w:proofErr w:type="spellStart"/>
            <w:r w:rsidRPr="00971777">
              <w:rPr>
                <w:rFonts w:ascii="Times New Roman" w:eastAsia="Times New Roman" w:hAnsi="Times New Roman" w:cs="Times New Roman"/>
                <w:sz w:val="20"/>
                <w:szCs w:val="20"/>
                <w:lang w:val="es-CL" w:eastAsia="es-CL"/>
              </w:rPr>
              <w:t>Circulatory</w:t>
            </w:r>
            <w:proofErr w:type="spellEnd"/>
            <w:r w:rsidRPr="00971777">
              <w:rPr>
                <w:rFonts w:ascii="Times New Roman" w:eastAsia="Times New Roman" w:hAnsi="Times New Roman" w:cs="Times New Roman"/>
                <w:sz w:val="20"/>
                <w:szCs w:val="20"/>
                <w:lang w:val="es-CL" w:eastAsia="es-CL"/>
              </w:rPr>
              <w:t xml:space="preserve"> </w:t>
            </w:r>
            <w:proofErr w:type="spellStart"/>
            <w:r w:rsidRPr="00971777">
              <w:rPr>
                <w:rFonts w:ascii="Times New Roman" w:eastAsia="Times New Roman" w:hAnsi="Times New Roman" w:cs="Times New Roman"/>
                <w:sz w:val="20"/>
                <w:szCs w:val="20"/>
                <w:lang w:val="es-CL" w:eastAsia="es-CL"/>
              </w:rPr>
              <w:t>Hospitalizations</w:t>
            </w:r>
            <w:proofErr w:type="spellEnd"/>
          </w:p>
        </w:tc>
        <w:tc>
          <w:tcPr>
            <w:tcW w:w="1200" w:type="dxa"/>
            <w:shd w:val="clear" w:color="auto" w:fill="auto"/>
            <w:hideMark/>
          </w:tcPr>
          <w:p w14:paraId="634585E4"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29.0 [23.0;36.0]</w:t>
            </w:r>
          </w:p>
        </w:tc>
        <w:tc>
          <w:tcPr>
            <w:tcW w:w="1200" w:type="dxa"/>
            <w:shd w:val="clear" w:color="auto" w:fill="auto"/>
            <w:hideMark/>
          </w:tcPr>
          <w:p w14:paraId="7D2E598F"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32.0 [27.5;37.0]</w:t>
            </w:r>
          </w:p>
        </w:tc>
      </w:tr>
      <w:tr w:rsidR="00971777" w:rsidRPr="00971777" w14:paraId="170C599E" w14:textId="77777777" w:rsidTr="00D47360">
        <w:trPr>
          <w:trHeight w:val="465"/>
          <w:jc w:val="center"/>
        </w:trPr>
        <w:tc>
          <w:tcPr>
            <w:tcW w:w="6383" w:type="dxa"/>
            <w:shd w:val="clear" w:color="auto" w:fill="auto"/>
            <w:hideMark/>
          </w:tcPr>
          <w:p w14:paraId="7C579199" w14:textId="77777777" w:rsidR="00971777" w:rsidRPr="00971777" w:rsidRDefault="00971777" w:rsidP="00971777">
            <w:pPr>
              <w:spacing w:after="0" w:line="240" w:lineRule="auto"/>
              <w:rPr>
                <w:rFonts w:ascii="Times New Roman" w:eastAsia="Times New Roman" w:hAnsi="Times New Roman" w:cs="Times New Roman"/>
                <w:sz w:val="20"/>
                <w:szCs w:val="20"/>
                <w:lang w:eastAsia="es-CL"/>
              </w:rPr>
            </w:pPr>
            <w:r w:rsidRPr="00971777">
              <w:rPr>
                <w:rFonts w:ascii="Times New Roman" w:eastAsia="Times New Roman" w:hAnsi="Times New Roman" w:cs="Times New Roman"/>
                <w:sz w:val="20"/>
                <w:szCs w:val="20"/>
                <w:lang w:eastAsia="es-CL"/>
              </w:rPr>
              <w:t>Rate of Trauma Hospitalizations per Trauma Consultations (x1,000 population)</w:t>
            </w:r>
          </w:p>
        </w:tc>
        <w:tc>
          <w:tcPr>
            <w:tcW w:w="1200" w:type="dxa"/>
            <w:shd w:val="clear" w:color="auto" w:fill="auto"/>
            <w:hideMark/>
          </w:tcPr>
          <w:p w14:paraId="46798A4D"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72.0 [62.1;85.1]</w:t>
            </w:r>
          </w:p>
        </w:tc>
        <w:tc>
          <w:tcPr>
            <w:tcW w:w="1200" w:type="dxa"/>
            <w:shd w:val="clear" w:color="auto" w:fill="auto"/>
            <w:hideMark/>
          </w:tcPr>
          <w:p w14:paraId="3FBB7F38"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80.6 [72.8;96.8]</w:t>
            </w:r>
          </w:p>
        </w:tc>
      </w:tr>
      <w:tr w:rsidR="00971777" w:rsidRPr="00971777" w14:paraId="747496DF" w14:textId="77777777" w:rsidTr="00D47360">
        <w:trPr>
          <w:trHeight w:val="300"/>
          <w:jc w:val="center"/>
        </w:trPr>
        <w:tc>
          <w:tcPr>
            <w:tcW w:w="6383" w:type="dxa"/>
            <w:tcBorders>
              <w:bottom w:val="single" w:sz="4" w:space="0" w:color="auto"/>
            </w:tcBorders>
            <w:shd w:val="clear" w:color="auto" w:fill="auto"/>
            <w:hideMark/>
          </w:tcPr>
          <w:p w14:paraId="4FD6C6CF" w14:textId="77777777" w:rsidR="00971777" w:rsidRPr="00971777" w:rsidRDefault="00971777" w:rsidP="00971777">
            <w:pPr>
              <w:spacing w:after="0" w:line="240" w:lineRule="auto"/>
              <w:rPr>
                <w:rFonts w:ascii="Times New Roman" w:eastAsia="Times New Roman" w:hAnsi="Times New Roman" w:cs="Times New Roman"/>
                <w:sz w:val="20"/>
                <w:szCs w:val="20"/>
                <w:lang w:eastAsia="es-CL"/>
              </w:rPr>
            </w:pPr>
            <w:r w:rsidRPr="00971777">
              <w:rPr>
                <w:rFonts w:ascii="Times New Roman" w:eastAsia="Times New Roman" w:hAnsi="Times New Roman" w:cs="Times New Roman"/>
                <w:sz w:val="20"/>
                <w:szCs w:val="20"/>
                <w:lang w:eastAsia="es-CL"/>
              </w:rPr>
              <w:t>Respiratory Hospitalizations per Respiratory Consultations (x1,000 population)</w:t>
            </w:r>
          </w:p>
        </w:tc>
        <w:tc>
          <w:tcPr>
            <w:tcW w:w="1200" w:type="dxa"/>
            <w:tcBorders>
              <w:bottom w:val="single" w:sz="4" w:space="0" w:color="auto"/>
            </w:tcBorders>
            <w:shd w:val="clear" w:color="auto" w:fill="auto"/>
            <w:hideMark/>
          </w:tcPr>
          <w:p w14:paraId="7D95C6D1"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131 [108;161]</w:t>
            </w:r>
          </w:p>
        </w:tc>
        <w:tc>
          <w:tcPr>
            <w:tcW w:w="1200" w:type="dxa"/>
            <w:tcBorders>
              <w:bottom w:val="single" w:sz="4" w:space="0" w:color="auto"/>
            </w:tcBorders>
            <w:shd w:val="clear" w:color="auto" w:fill="auto"/>
            <w:hideMark/>
          </w:tcPr>
          <w:p w14:paraId="75F93509" w14:textId="77777777" w:rsidR="00971777" w:rsidRPr="00971777" w:rsidRDefault="00971777" w:rsidP="00971777">
            <w:pPr>
              <w:spacing w:after="0" w:line="240" w:lineRule="auto"/>
              <w:jc w:val="center"/>
              <w:rPr>
                <w:rFonts w:ascii="Times New Roman" w:eastAsia="Times New Roman" w:hAnsi="Times New Roman" w:cs="Times New Roman"/>
                <w:sz w:val="20"/>
                <w:szCs w:val="20"/>
                <w:lang w:val="es-CL" w:eastAsia="es-CL"/>
              </w:rPr>
            </w:pPr>
            <w:r w:rsidRPr="00971777">
              <w:rPr>
                <w:rFonts w:ascii="Times New Roman" w:eastAsia="Times New Roman" w:hAnsi="Times New Roman" w:cs="Times New Roman"/>
                <w:sz w:val="20"/>
                <w:szCs w:val="20"/>
                <w:lang w:val="es-CL" w:eastAsia="es-CL"/>
              </w:rPr>
              <w:t>146 [108;187]</w:t>
            </w:r>
          </w:p>
        </w:tc>
      </w:tr>
    </w:tbl>
    <w:p w14:paraId="396DC703" w14:textId="7403A1D9" w:rsidR="00D47360" w:rsidRDefault="00F801FA" w:rsidP="00F801FA">
      <w:pPr>
        <w:spacing w:line="360" w:lineRule="auto"/>
        <w:ind w:firstLine="708"/>
        <w:rPr>
          <w:rFonts w:ascii="Times New Roman" w:hAnsi="Times New Roman" w:cs="Times New Roman"/>
          <w:sz w:val="20"/>
          <w:szCs w:val="20"/>
        </w:rPr>
      </w:pPr>
      <w:r w:rsidRPr="00F801FA">
        <w:rPr>
          <w:rFonts w:ascii="Times New Roman" w:eastAsia="Times New Roman" w:hAnsi="Times New Roman" w:cs="Times New Roman"/>
          <w:sz w:val="20"/>
          <w:szCs w:val="20"/>
        </w:rPr>
        <w:t>Note. Median, and percentiles 25 and 75 in brackets. Total weeks (n=262).</w:t>
      </w:r>
    </w:p>
    <w:p w14:paraId="43789A40" w14:textId="77777777" w:rsidR="00D47360" w:rsidRDefault="00D47360" w:rsidP="00D47360">
      <w:pPr>
        <w:spacing w:after="0" w:line="240" w:lineRule="auto"/>
        <w:rPr>
          <w:rFonts w:ascii="Times New Roman" w:hAnsi="Times New Roman" w:cs="Times New Roman"/>
          <w:sz w:val="20"/>
          <w:szCs w:val="20"/>
        </w:rPr>
      </w:pPr>
      <w:r>
        <w:rPr>
          <w:rFonts w:ascii="Times New Roman" w:hAnsi="Times New Roman" w:cs="Times New Roman"/>
          <w:sz w:val="20"/>
          <w:szCs w:val="20"/>
        </w:rPr>
        <w:t>Figure S1. Comparison of Average Hospitalizations between 2015-2018 vs. 2019</w:t>
      </w:r>
    </w:p>
    <w:p w14:paraId="04C27321" w14:textId="77777777"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3410F4D6" wp14:editId="098D96A1">
            <wp:extent cx="5023485" cy="365760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32C75F5A" w14:textId="77777777" w:rsidR="00D47360" w:rsidRDefault="00D47360" w:rsidP="00D47360">
      <w:pPr>
        <w:spacing w:after="0" w:line="240" w:lineRule="auto"/>
        <w:rPr>
          <w:rFonts w:ascii="Times New Roman" w:hAnsi="Times New Roman" w:cs="Times New Roman"/>
          <w:sz w:val="20"/>
          <w:szCs w:val="20"/>
        </w:rPr>
      </w:pPr>
    </w:p>
    <w:p w14:paraId="25A1D989" w14:textId="77777777" w:rsidR="00D47360" w:rsidRPr="001D0854" w:rsidRDefault="00D47360" w:rsidP="001D0854">
      <w:pPr>
        <w:spacing w:after="0" w:line="360" w:lineRule="auto"/>
        <w:jc w:val="both"/>
        <w:rPr>
          <w:rFonts w:ascii="Times New Roman" w:eastAsia="Times New Roman" w:hAnsi="Times New Roman" w:cs="Times New Roman"/>
          <w:b/>
          <w:bCs/>
          <w:sz w:val="20"/>
          <w:szCs w:val="20"/>
        </w:rPr>
      </w:pPr>
      <w:r w:rsidRPr="001D0854">
        <w:rPr>
          <w:rFonts w:ascii="Times New Roman" w:eastAsia="Times New Roman" w:hAnsi="Times New Roman" w:cs="Times New Roman"/>
          <w:b/>
          <w:bCs/>
          <w:sz w:val="20"/>
          <w:szCs w:val="20"/>
        </w:rPr>
        <w:t>Figure S2. Comparison of Average Consultations between 2015-2018 vs. 2019</w:t>
      </w:r>
    </w:p>
    <w:p w14:paraId="4D232E71" w14:textId="77777777"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drawing>
          <wp:inline distT="0" distB="0" distL="0" distR="0" wp14:anchorId="17D84CA6" wp14:editId="60012B95">
            <wp:extent cx="5023485" cy="365760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59B97E70" w14:textId="77777777" w:rsidR="00D47360" w:rsidRDefault="00D47360" w:rsidP="00D47360">
      <w:pPr>
        <w:spacing w:after="0" w:line="240" w:lineRule="auto"/>
        <w:rPr>
          <w:rFonts w:ascii="Times New Roman" w:hAnsi="Times New Roman" w:cs="Times New Roman"/>
          <w:sz w:val="20"/>
          <w:szCs w:val="20"/>
        </w:rPr>
      </w:pPr>
    </w:p>
    <w:p w14:paraId="3C348347" w14:textId="77777777" w:rsidR="00D47360" w:rsidRPr="001D0854" w:rsidRDefault="00D47360" w:rsidP="001D0854">
      <w:pPr>
        <w:spacing w:after="0" w:line="360" w:lineRule="auto"/>
        <w:jc w:val="both"/>
        <w:rPr>
          <w:rFonts w:ascii="Times New Roman" w:eastAsia="Times New Roman" w:hAnsi="Times New Roman" w:cs="Times New Roman"/>
          <w:b/>
          <w:bCs/>
          <w:sz w:val="20"/>
          <w:szCs w:val="20"/>
        </w:rPr>
      </w:pPr>
      <w:r w:rsidRPr="001D0854">
        <w:rPr>
          <w:rFonts w:ascii="Times New Roman" w:eastAsia="Times New Roman" w:hAnsi="Times New Roman" w:cs="Times New Roman"/>
          <w:b/>
          <w:bCs/>
          <w:sz w:val="20"/>
          <w:szCs w:val="20"/>
        </w:rPr>
        <w:t>Figure S3. Comparison of Average Proportion of Hospitalizations per Consultations (x1,000), between 2015-2018 vs. 2019</w:t>
      </w:r>
    </w:p>
    <w:p w14:paraId="459D068C" w14:textId="77777777"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27F1E492" wp14:editId="05DA8F08">
            <wp:extent cx="5023485" cy="365760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476BA1EA" w14:textId="77777777" w:rsidR="00971777" w:rsidRPr="00542C1B" w:rsidRDefault="00971777" w:rsidP="004421D3">
      <w:pPr>
        <w:spacing w:line="360" w:lineRule="auto"/>
        <w:ind w:firstLine="708"/>
        <w:jc w:val="both"/>
        <w:rPr>
          <w:rFonts w:ascii="Times New Roman" w:eastAsia="Times New Roman" w:hAnsi="Times New Roman" w:cs="Times New Roman"/>
          <w:iCs/>
          <w:sz w:val="20"/>
          <w:szCs w:val="20"/>
        </w:rPr>
      </w:pPr>
    </w:p>
    <w:p w14:paraId="7D4CBCA7" w14:textId="2055D813" w:rsidR="004421D3" w:rsidRPr="004421D3" w:rsidRDefault="004421D3" w:rsidP="004421D3">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rPr>
        <w:t xml:space="preserve">The analytical approach is a novel technique for estimating the causal effect for events in treated units, and consensus on best practice has not yet emerged. </w:t>
      </w:r>
      <w:r>
        <w:rPr>
          <w:rFonts w:ascii="Times New Roman" w:hAnsi="Times New Roman" w:cs="Times New Roman"/>
          <w:sz w:val="20"/>
          <w:szCs w:val="20"/>
        </w:rPr>
        <w:t>The method used and</w:t>
      </w:r>
      <w:r w:rsidRPr="004421D3">
        <w:rPr>
          <w:rFonts w:ascii="Times New Roman" w:hAnsi="Times New Roman" w:cs="Times New Roman"/>
          <w:sz w:val="20"/>
          <w:szCs w:val="20"/>
        </w:rPr>
        <w:t xml:space="preserve"> the manner we used the observational data to identify the relationship of interest is always obtained at the cost of assumptions. For this reason, we changed the identification</w:t>
      </w:r>
      <w:r w:rsidR="00CF418D">
        <w:rPr>
          <w:rFonts w:ascii="Times New Roman" w:hAnsi="Times New Roman" w:cs="Times New Roman"/>
          <w:sz w:val="20"/>
          <w:szCs w:val="20"/>
        </w:rPr>
        <w:t xml:space="preserve"> </w:t>
      </w:r>
      <w:r w:rsidR="00CF418D" w:rsidRPr="004421D3">
        <w:rPr>
          <w:rFonts w:ascii="Times New Roman" w:hAnsi="Times New Roman" w:cs="Times New Roman"/>
          <w:sz w:val="20"/>
          <w:szCs w:val="20"/>
        </w:rPr>
        <w:t>strategy</w:t>
      </w:r>
      <w:r w:rsidR="00411D93">
        <w:rPr>
          <w:rFonts w:ascii="Times New Roman" w:hAnsi="Times New Roman" w:cs="Times New Roman"/>
          <w:sz w:val="20"/>
          <w:szCs w:val="20"/>
        </w:rPr>
        <w:fldChar w:fldCharType="begin"/>
      </w:r>
      <w:r w:rsidR="0003521D">
        <w:rPr>
          <w:rFonts w:ascii="Times New Roman" w:hAnsi="Times New Roman" w:cs="Times New Roman"/>
          <w:sz w:val="20"/>
          <w:szCs w:val="20"/>
        </w:rPr>
        <w:instrText xml:space="preserve"> ADDIN EN.CITE &lt;EndNote&gt;&lt;Cite&gt;&lt;Author&gt;Keele&lt;/Author&gt;&lt;Year&gt;2015&lt;/Year&gt;&lt;RecNum&gt;48&lt;/RecNum&gt;&lt;DisplayText&gt;(41)&lt;/DisplayText&gt;&lt;record&gt;&lt;rec-number&gt;48&lt;/rec-number&gt;&lt;foreign-keys&gt;&lt;key app="EN" db-id="29zseaxacpxtd5esttl5ptxbp9ffvfp00vav" timestamp="1607258780"&gt;48&lt;/key&gt;&lt;/foreign-keys&gt;&lt;ref-type name="Journal Article"&gt;17&lt;/ref-type&gt;&lt;contributors&gt;&lt;authors&gt;&lt;author&gt;Keele, Luke&lt;/author&gt;&lt;/authors&gt;&lt;/contributors&gt;&lt;titles&gt;&lt;title&gt;The Statistics of Causal Inference: A View from Political Methodology&lt;/title&gt;&lt;secondary-title&gt;Political Analysis&lt;/secondary-title&gt;&lt;/titles&gt;&lt;periodical&gt;&lt;full-title&gt;Political Analysis&lt;/full-title&gt;&lt;/periodical&gt;&lt;pages&gt;313-335&lt;/pages&gt;&lt;volume&gt;23&lt;/volume&gt;&lt;number&gt;3&lt;/number&gt;&lt;edition&gt;2017/01/04&lt;/edition&gt;&lt;dates&gt;&lt;year&gt;2015&lt;/year&gt;&lt;/dates&gt;&lt;publisher&gt;Cambridge University Press&lt;/publisher&gt;&lt;isbn&gt;1047-1987&lt;/isbn&gt;&lt;urls&gt;&lt;related-urls&gt;&lt;url&gt;https://www.cambridge.org/core/article/statistics-of-causal-inference-a-view-from-political-methodology/314EFF877ECB1B90A1452D10D4E24BB3&lt;/url&gt;&lt;/related-urls&gt;&lt;/urls&gt;&lt;electronic-resource-num&gt;10.1093/pan/mpv007&lt;/electronic-resource-num&gt;&lt;remote-database-name&gt;Cambridge Core&lt;/remote-database-name&gt;&lt;remote-database-provider&gt;Cambridge University Press&lt;/remote-database-provider&gt;&lt;/record&gt;&lt;/Cite&gt;&lt;/EndNote&gt;</w:instrText>
      </w:r>
      <w:r w:rsidR="00411D93">
        <w:rPr>
          <w:rFonts w:ascii="Times New Roman" w:hAnsi="Times New Roman" w:cs="Times New Roman"/>
          <w:sz w:val="20"/>
          <w:szCs w:val="20"/>
        </w:rPr>
        <w:fldChar w:fldCharType="separate"/>
      </w:r>
      <w:r w:rsidR="0003521D">
        <w:rPr>
          <w:rFonts w:ascii="Times New Roman" w:hAnsi="Times New Roman" w:cs="Times New Roman"/>
          <w:noProof/>
          <w:sz w:val="20"/>
          <w:szCs w:val="20"/>
        </w:rPr>
        <w:t>(41)</w:t>
      </w:r>
      <w:r w:rsidR="00411D93">
        <w:rPr>
          <w:rFonts w:ascii="Times New Roman" w:hAnsi="Times New Roman" w:cs="Times New Roman"/>
          <w:sz w:val="20"/>
          <w:szCs w:val="20"/>
        </w:rPr>
        <w:fldChar w:fldCharType="end"/>
      </w:r>
      <w:r w:rsidR="00CF418D">
        <w:rPr>
          <w:rFonts w:ascii="Times New Roman" w:hAnsi="Times New Roman" w:cs="Times New Roman"/>
          <w:sz w:val="20"/>
          <w:szCs w:val="20"/>
        </w:rPr>
        <w:t>.</w:t>
      </w:r>
    </w:p>
    <w:p w14:paraId="03EE43F7" w14:textId="0E9AA78E" w:rsidR="004421D3" w:rsidRPr="004421D3" w:rsidRDefault="004421D3" w:rsidP="004421D3">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rPr>
        <w:t xml:space="preserve">We selected another identification strategy to test the associations between social protests and weekly health service utilization. </w:t>
      </w:r>
      <w:r>
        <w:rPr>
          <w:rFonts w:ascii="Times New Roman" w:hAnsi="Times New Roman" w:cs="Times New Roman"/>
          <w:sz w:val="20"/>
          <w:szCs w:val="20"/>
        </w:rPr>
        <w:t>W</w:t>
      </w:r>
      <w:r w:rsidRPr="004421D3">
        <w:rPr>
          <w:rFonts w:ascii="Times New Roman" w:hAnsi="Times New Roman" w:cs="Times New Roman"/>
          <w:sz w:val="20"/>
          <w:szCs w:val="20"/>
        </w:rPr>
        <w:t>e used the values of the outcomes and control variables of years from 2015 to 2018 as historical controls</w:t>
      </w:r>
      <w:r>
        <w:rPr>
          <w:rFonts w:ascii="Times New Roman" w:hAnsi="Times New Roman" w:cs="Times New Roman"/>
          <w:sz w:val="20"/>
          <w:szCs w:val="20"/>
        </w:rPr>
        <w:t>. Posteriorly, we</w:t>
      </w:r>
      <w:r w:rsidRPr="004421D3">
        <w:rPr>
          <w:rFonts w:ascii="Times New Roman" w:hAnsi="Times New Roman" w:cs="Times New Roman"/>
          <w:sz w:val="20"/>
          <w:szCs w:val="20"/>
        </w:rPr>
        <w:t xml:space="preserve"> compared the differences in </w:t>
      </w:r>
      <w:r>
        <w:rPr>
          <w:rFonts w:ascii="Times New Roman" w:hAnsi="Times New Roman" w:cs="Times New Roman"/>
          <w:sz w:val="20"/>
          <w:szCs w:val="20"/>
        </w:rPr>
        <w:t>weekly health services outcom</w:t>
      </w:r>
      <w:r w:rsidRPr="004421D3">
        <w:rPr>
          <w:rFonts w:ascii="Times New Roman" w:hAnsi="Times New Roman" w:cs="Times New Roman"/>
          <w:sz w:val="20"/>
          <w:szCs w:val="20"/>
        </w:rPr>
        <w:t>es starting from the 43</w:t>
      </w:r>
      <w:r w:rsidR="00CF418D">
        <w:rPr>
          <w:rFonts w:ascii="Times New Roman" w:hAnsi="Times New Roman" w:cs="Times New Roman"/>
          <w:sz w:val="20"/>
          <w:szCs w:val="20"/>
        </w:rPr>
        <w:t>rd</w:t>
      </w:r>
      <w:r w:rsidRPr="004421D3">
        <w:rPr>
          <w:rFonts w:ascii="Times New Roman" w:hAnsi="Times New Roman" w:cs="Times New Roman"/>
          <w:sz w:val="20"/>
          <w:szCs w:val="20"/>
        </w:rPr>
        <w:t xml:space="preserve"> week, using a traditional fixed-effect difference-in-differences analysis as a sensitivity analysis</w:t>
      </w:r>
      <w:r w:rsidR="00F53775">
        <w:rPr>
          <w:rFonts w:ascii="Times New Roman" w:hAnsi="Times New Roman" w:cs="Times New Roman"/>
          <w:sz w:val="20"/>
          <w:szCs w:val="20"/>
        </w:rPr>
        <w:t xml:space="preserve">. For the inclusion of seasonal effects of the month, we chose the models with the lowest </w:t>
      </w:r>
      <w:r w:rsidR="00ED1732">
        <w:rPr>
          <w:rFonts w:ascii="Times New Roman" w:hAnsi="Times New Roman" w:cs="Times New Roman"/>
          <w:sz w:val="20"/>
          <w:szCs w:val="20"/>
        </w:rPr>
        <w:t>Root Mean Square Errors (RMSE)</w:t>
      </w:r>
      <w:r w:rsidR="00F53775">
        <w:rPr>
          <w:rFonts w:ascii="Times New Roman" w:hAnsi="Times New Roman" w:cs="Times New Roman"/>
          <w:sz w:val="20"/>
          <w:szCs w:val="20"/>
        </w:rPr>
        <w:t xml:space="preserve"> among models without monthly </w:t>
      </w:r>
      <w:proofErr w:type="gramStart"/>
      <w:r w:rsidR="00F53775">
        <w:rPr>
          <w:rFonts w:ascii="Times New Roman" w:hAnsi="Times New Roman" w:cs="Times New Roman"/>
          <w:sz w:val="20"/>
          <w:szCs w:val="20"/>
        </w:rPr>
        <w:t>terms(</w:t>
      </w:r>
      <w:proofErr w:type="gramEnd"/>
      <w:r w:rsidR="00F53775">
        <w:rPr>
          <w:rFonts w:ascii="Times New Roman" w:hAnsi="Times New Roman" w:cs="Times New Roman"/>
          <w:sz w:val="20"/>
          <w:szCs w:val="20"/>
        </w:rPr>
        <w:t>1), month as a continuous variable (2), 11 dummy variables of the month (3), month as a quadratic term(4), and sine and cosine of the month scaled to the range 0,1</w:t>
      </w:r>
      <w:r w:rsidR="00F53775" w:rsidRPr="00F53775">
        <w:rPr>
          <w:rFonts w:ascii="Times New Roman" w:hAnsi="Times New Roman" w:cs="Times New Roman"/>
          <w:sz w:val="20"/>
          <w:szCs w:val="20"/>
        </w:rPr>
        <w:t>π</w:t>
      </w:r>
      <w:r w:rsidR="00F53775">
        <w:rPr>
          <w:rFonts w:ascii="Times New Roman" w:hAnsi="Times New Roman" w:cs="Times New Roman"/>
          <w:sz w:val="20"/>
          <w:szCs w:val="20"/>
        </w:rPr>
        <w:t>(5)</w:t>
      </w:r>
      <w:r w:rsidRPr="004421D3">
        <w:rPr>
          <w:rFonts w:ascii="Times New Roman" w:hAnsi="Times New Roman" w:cs="Times New Roman"/>
          <w:sz w:val="20"/>
          <w:szCs w:val="20"/>
        </w:rPr>
        <w:t xml:space="preserve">. </w:t>
      </w:r>
      <w:bookmarkStart w:id="328" w:name="_Hlk58094512"/>
      <w:r w:rsidR="00971777">
        <w:rPr>
          <w:rFonts w:ascii="Times New Roman" w:hAnsi="Times New Roman" w:cs="Times New Roman"/>
          <w:sz w:val="20"/>
          <w:szCs w:val="20"/>
        </w:rPr>
        <w:t>The selected models for all the outcomes were the models with</w:t>
      </w:r>
      <w:r w:rsidR="00D47360">
        <w:rPr>
          <w:rFonts w:ascii="Times New Roman" w:hAnsi="Times New Roman" w:cs="Times New Roman"/>
          <w:sz w:val="20"/>
          <w:szCs w:val="20"/>
        </w:rPr>
        <w:t xml:space="preserve"> the</w:t>
      </w:r>
      <w:r w:rsidR="00971777">
        <w:rPr>
          <w:rFonts w:ascii="Times New Roman" w:hAnsi="Times New Roman" w:cs="Times New Roman"/>
          <w:sz w:val="20"/>
          <w:szCs w:val="20"/>
        </w:rPr>
        <w:t xml:space="preserve"> month as a dummy variable, </w:t>
      </w:r>
      <w:r w:rsidR="00D47360">
        <w:rPr>
          <w:rFonts w:ascii="Times New Roman" w:hAnsi="Times New Roman" w:cs="Times New Roman"/>
          <w:sz w:val="20"/>
          <w:szCs w:val="20"/>
        </w:rPr>
        <w:t>except for</w:t>
      </w:r>
      <w:r w:rsidR="00971777">
        <w:rPr>
          <w:rFonts w:ascii="Times New Roman" w:hAnsi="Times New Roman" w:cs="Times New Roman"/>
          <w:sz w:val="20"/>
          <w:szCs w:val="20"/>
        </w:rPr>
        <w:t xml:space="preserve"> Trauma Hospitalizations</w:t>
      </w:r>
      <w:r w:rsidR="00D47360">
        <w:rPr>
          <w:rFonts w:ascii="Times New Roman" w:hAnsi="Times New Roman" w:cs="Times New Roman"/>
          <w:sz w:val="20"/>
          <w:szCs w:val="20"/>
        </w:rPr>
        <w:t>. T</w:t>
      </w:r>
      <w:r w:rsidR="00971777">
        <w:rPr>
          <w:rFonts w:ascii="Times New Roman" w:hAnsi="Times New Roman" w:cs="Times New Roman"/>
          <w:sz w:val="20"/>
          <w:szCs w:val="20"/>
        </w:rPr>
        <w:t xml:space="preserve">he model with sine and cosine showed lower errors. </w:t>
      </w:r>
      <w:r w:rsidR="00F53775">
        <w:rPr>
          <w:rFonts w:ascii="Times New Roman" w:hAnsi="Times New Roman" w:cs="Times New Roman"/>
          <w:sz w:val="20"/>
          <w:szCs w:val="20"/>
        </w:rPr>
        <w:t>Finally, w</w:t>
      </w:r>
      <w:r w:rsidRPr="004421D3">
        <w:rPr>
          <w:rFonts w:ascii="Times New Roman" w:hAnsi="Times New Roman" w:cs="Times New Roman"/>
          <w:sz w:val="20"/>
          <w:szCs w:val="20"/>
        </w:rPr>
        <w:t xml:space="preserve">e computed robust standard errors to account for heteroscedasticity and autocorrelation </w:t>
      </w:r>
      <w:r w:rsidR="00411D93">
        <w:rPr>
          <w:rFonts w:ascii="Times New Roman" w:hAnsi="Times New Roman" w:cs="Times New Roman"/>
          <w:sz w:val="20"/>
          <w:szCs w:val="20"/>
        </w:rPr>
        <w:fldChar w:fldCharType="begin"/>
      </w:r>
      <w:r w:rsidR="0003521D">
        <w:rPr>
          <w:rFonts w:ascii="Times New Roman" w:hAnsi="Times New Roman" w:cs="Times New Roman"/>
          <w:sz w:val="20"/>
          <w:szCs w:val="20"/>
        </w:rPr>
        <w:instrText xml:space="preserve"> ADDIN EN.CITE &lt;EndNote&gt;&lt;Cite&gt;&lt;Author&gt;Driscoll&lt;/Author&gt;&lt;Year&gt;1998&lt;/Year&gt;&lt;RecNum&gt;47&lt;/RecNum&gt;&lt;DisplayText&gt;(42)&lt;/DisplayText&gt;&lt;record&gt;&lt;rec-number&gt;47&lt;/rec-number&gt;&lt;foreign-keys&gt;&lt;key app="EN" db-id="29zseaxacpxtd5esttl5ptxbp9ffvfp00vav" timestamp="1607213488"&gt;47&lt;/key&gt;&lt;/foreign-keys&gt;&lt;ref-type name="Journal Article"&gt;17&lt;/ref-type&gt;&lt;contributors&gt;&lt;authors&gt;&lt;author&gt;Driscoll, John&lt;/author&gt;&lt;author&gt;Kraay, A. C.&lt;/author&gt;&lt;/authors&gt;&lt;/contributors&gt;&lt;titles&gt;&lt;title&gt;Consistent covariance matrix estimation with spatially dependent data&lt;/title&gt;&lt;secondary-title&gt;Rev. Econ. Stat.&lt;/secondary-title&gt;&lt;/titles&gt;&lt;periodical&gt;&lt;full-title&gt;Rev. Econ. Stat.&lt;/full-title&gt;&lt;/periodical&gt;&lt;pages&gt;549-560&lt;/pages&gt;&lt;volume&gt;80&lt;/volume&gt;&lt;dates&gt;&lt;year&gt;1998&lt;/year&gt;&lt;pub-dates&gt;&lt;date&gt;01/01&lt;/date&gt;&lt;/pub-dates&gt;&lt;/dates&gt;&lt;urls&gt;&lt;/urls&gt;&lt;/record&gt;&lt;/Cite&gt;&lt;/EndNote&gt;</w:instrText>
      </w:r>
      <w:r w:rsidR="00411D93">
        <w:rPr>
          <w:rFonts w:ascii="Times New Roman" w:hAnsi="Times New Roman" w:cs="Times New Roman"/>
          <w:sz w:val="20"/>
          <w:szCs w:val="20"/>
        </w:rPr>
        <w:fldChar w:fldCharType="separate"/>
      </w:r>
      <w:r w:rsidR="0003521D">
        <w:rPr>
          <w:rFonts w:ascii="Times New Roman" w:hAnsi="Times New Roman" w:cs="Times New Roman"/>
          <w:noProof/>
          <w:sz w:val="20"/>
          <w:szCs w:val="20"/>
        </w:rPr>
        <w:t>(42)</w:t>
      </w:r>
      <w:r w:rsidR="00411D93">
        <w:rPr>
          <w:rFonts w:ascii="Times New Roman" w:hAnsi="Times New Roman" w:cs="Times New Roman"/>
          <w:sz w:val="20"/>
          <w:szCs w:val="20"/>
        </w:rPr>
        <w:fldChar w:fldCharType="end"/>
      </w:r>
      <w:r w:rsidR="00411D93" w:rsidRPr="00411D93">
        <w:rPr>
          <w:rFonts w:ascii="Times New Roman" w:hAnsi="Times New Roman" w:cs="Times New Roman"/>
          <w:sz w:val="20"/>
          <w:szCs w:val="20"/>
        </w:rPr>
        <w:t xml:space="preserve"> </w:t>
      </w:r>
      <w:r w:rsidRPr="004421D3">
        <w:rPr>
          <w:rFonts w:ascii="Times New Roman" w:hAnsi="Times New Roman" w:cs="Times New Roman"/>
          <w:sz w:val="20"/>
          <w:szCs w:val="20"/>
        </w:rPr>
        <w:t xml:space="preserve">using the </w:t>
      </w:r>
      <w:proofErr w:type="spellStart"/>
      <w:r w:rsidRPr="004421D3">
        <w:rPr>
          <w:rFonts w:ascii="Times New Roman" w:hAnsi="Times New Roman" w:cs="Times New Roman"/>
          <w:i/>
          <w:iCs/>
          <w:sz w:val="20"/>
          <w:szCs w:val="20"/>
        </w:rPr>
        <w:t>xtscc</w:t>
      </w:r>
      <w:proofErr w:type="spellEnd"/>
      <w:r w:rsidR="00411D93" w:rsidRPr="00411D93">
        <w:rPr>
          <w:rFonts w:ascii="Times New Roman" w:hAnsi="Times New Roman" w:cs="Times New Roman"/>
          <w:sz w:val="20"/>
          <w:szCs w:val="20"/>
        </w:rPr>
        <w:t xml:space="preserve"> </w:t>
      </w:r>
      <w:r w:rsidRPr="004421D3">
        <w:rPr>
          <w:rFonts w:ascii="Times New Roman" w:hAnsi="Times New Roman" w:cs="Times New Roman"/>
          <w:sz w:val="20"/>
          <w:szCs w:val="20"/>
        </w:rPr>
        <w:t xml:space="preserve">command </w:t>
      </w:r>
      <w:r w:rsidR="00CF418D">
        <w:rPr>
          <w:rFonts w:ascii="Times New Roman" w:hAnsi="Times New Roman" w:cs="Times New Roman"/>
          <w:sz w:val="20"/>
          <w:szCs w:val="20"/>
        </w:rPr>
        <w:fldChar w:fldCharType="begin"/>
      </w:r>
      <w:r w:rsidR="0003521D">
        <w:rPr>
          <w:rFonts w:ascii="Times New Roman" w:hAnsi="Times New Roman" w:cs="Times New Roman"/>
          <w:sz w:val="20"/>
          <w:szCs w:val="20"/>
        </w:rPr>
        <w:instrText xml:space="preserve"> ADDIN EN.CITE &lt;EndNote&gt;&lt;Cite&gt;&lt;Author&gt;Hoechle&lt;/Author&gt;&lt;Year&gt;2007&lt;/Year&gt;&lt;RecNum&gt;45&lt;/RecNum&gt;&lt;DisplayText&gt;(43)&lt;/DisplayText&gt;&lt;record&gt;&lt;rec-number&gt;45&lt;/rec-number&gt;&lt;foreign-keys&gt;&lt;key app="EN" db-id="29zseaxacpxtd5esttl5ptxbp9ffvfp00vav" timestamp="1607213091"&gt;45&lt;/key&gt;&lt;/foreign-keys&gt;&lt;ref-type name="Journal Article"&gt;17&lt;/ref-type&gt;&lt;contributors&gt;&lt;authors&gt;&lt;author&gt;Hoechle, Daniel&lt;/author&gt;&lt;/authors&gt;&lt;/contributors&gt;&lt;titles&gt;&lt;title&gt;Robust Standard Errors for Panel Regressions With Cross-Sectional Dependence&lt;/title&gt;&lt;secondary-title&gt;Stata Journal&lt;/secondary-title&gt;&lt;/titles&gt;&lt;periodical&gt;&lt;full-title&gt;Stata Journal&lt;/full-title&gt;&lt;/periodical&gt;&lt;pages&gt;281-312&lt;/pages&gt;&lt;volume&gt;7&lt;/volume&gt;&lt;dates&gt;&lt;year&gt;2007&lt;/year&gt;&lt;pub-dates&gt;&lt;date&gt;02/01&lt;/date&gt;&lt;/pub-dates&gt;&lt;/dates&gt;&lt;urls&gt;&lt;/urls&gt;&lt;electronic-resource-num&gt;10.1177/1536867X0700700301&lt;/electronic-resource-num&gt;&lt;/record&gt;&lt;/Cite&gt;&lt;/EndNote&gt;</w:instrText>
      </w:r>
      <w:r w:rsidR="00CF418D">
        <w:rPr>
          <w:rFonts w:ascii="Times New Roman" w:hAnsi="Times New Roman" w:cs="Times New Roman"/>
          <w:sz w:val="20"/>
          <w:szCs w:val="20"/>
        </w:rPr>
        <w:fldChar w:fldCharType="separate"/>
      </w:r>
      <w:r w:rsidR="0003521D">
        <w:rPr>
          <w:rFonts w:ascii="Times New Roman" w:hAnsi="Times New Roman" w:cs="Times New Roman"/>
          <w:noProof/>
          <w:sz w:val="20"/>
          <w:szCs w:val="20"/>
        </w:rPr>
        <w:t>(43)</w:t>
      </w:r>
      <w:r w:rsidR="00CF418D">
        <w:rPr>
          <w:rFonts w:ascii="Times New Roman" w:hAnsi="Times New Roman" w:cs="Times New Roman"/>
          <w:sz w:val="20"/>
          <w:szCs w:val="20"/>
        </w:rPr>
        <w:fldChar w:fldCharType="end"/>
      </w:r>
      <w:r w:rsidRPr="004421D3">
        <w:rPr>
          <w:rFonts w:ascii="Times New Roman" w:hAnsi="Times New Roman" w:cs="Times New Roman"/>
          <w:sz w:val="20"/>
          <w:szCs w:val="20"/>
        </w:rPr>
        <w:t xml:space="preserve"> in Stata 16 </w:t>
      </w:r>
      <w:r w:rsidR="00411D93">
        <w:rPr>
          <w:rFonts w:ascii="Times New Roman" w:hAnsi="Times New Roman" w:cs="Times New Roman"/>
          <w:sz w:val="20"/>
          <w:szCs w:val="20"/>
        </w:rPr>
        <w:fldChar w:fldCharType="begin"/>
      </w:r>
      <w:r w:rsidR="0003521D">
        <w:rPr>
          <w:rFonts w:ascii="Times New Roman" w:hAnsi="Times New Roman" w:cs="Times New Roman"/>
          <w:sz w:val="20"/>
          <w:szCs w:val="20"/>
        </w:rPr>
        <w:instrText xml:space="preserve"> ADDIN EN.CITE &lt;EndNote&gt;&lt;Cite&gt;&lt;Author&gt;StataCorp&lt;/Author&gt;&lt;Year&gt;2019&lt;/Year&gt;&lt;RecNum&gt;46&lt;/RecNum&gt;&lt;DisplayText&gt;(44)&lt;/DisplayText&gt;&lt;record&gt;&lt;rec-number&gt;46&lt;/rec-number&gt;&lt;foreign-keys&gt;&lt;key app="EN" db-id="29zseaxacpxtd5esttl5ptxbp9ffvfp00vav" timestamp="1607213352"&gt;46&lt;/key&gt;&lt;/foreign-keys&gt;&lt;ref-type name="Computer Program"&gt;9&lt;/ref-type&gt;&lt;contributors&gt;&lt;authors&gt;&lt;author&gt;StataCorp&lt;/author&gt;&lt;/authors&gt;&lt;secondary-authors&gt;&lt;author&gt;StataCorp LLC.&lt;/author&gt;&lt;/secondary-authors&gt;&lt;/contributors&gt;&lt;titles&gt;&lt;title&gt;Stata Statistical Software&lt;/title&gt;&lt;/titles&gt;&lt;volume&gt;Release 16&lt;/volume&gt;&lt;dates&gt;&lt;year&gt;2019&lt;/year&gt;&lt;/dates&gt;&lt;pub-location&gt;TX&lt;/pub-location&gt;&lt;publisher&gt;College Station&lt;/publisher&gt;&lt;urls&gt;&lt;/urls&gt;&lt;/record&gt;&lt;/Cite&gt;&lt;/EndNote&gt;</w:instrText>
      </w:r>
      <w:r w:rsidR="00411D93">
        <w:rPr>
          <w:rFonts w:ascii="Times New Roman" w:hAnsi="Times New Roman" w:cs="Times New Roman"/>
          <w:sz w:val="20"/>
          <w:szCs w:val="20"/>
        </w:rPr>
        <w:fldChar w:fldCharType="separate"/>
      </w:r>
      <w:r w:rsidR="0003521D">
        <w:rPr>
          <w:rFonts w:ascii="Times New Roman" w:hAnsi="Times New Roman" w:cs="Times New Roman"/>
          <w:noProof/>
          <w:sz w:val="20"/>
          <w:szCs w:val="20"/>
        </w:rPr>
        <w:t>(44)</w:t>
      </w:r>
      <w:r w:rsidR="00411D93">
        <w:rPr>
          <w:rFonts w:ascii="Times New Roman" w:hAnsi="Times New Roman" w:cs="Times New Roman"/>
          <w:sz w:val="20"/>
          <w:szCs w:val="20"/>
        </w:rPr>
        <w:fldChar w:fldCharType="end"/>
      </w:r>
      <w:r w:rsidR="00CF418D">
        <w:rPr>
          <w:rFonts w:ascii="Times New Roman" w:hAnsi="Times New Roman" w:cs="Times New Roman"/>
          <w:sz w:val="20"/>
          <w:szCs w:val="20"/>
        </w:rPr>
        <w:t>.</w:t>
      </w:r>
    </w:p>
    <w:bookmarkEnd w:id="328"/>
    <w:p w14:paraId="49E561E6" w14:textId="556ED899"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4</w:t>
      </w:r>
      <w:r w:rsidRPr="001D0854">
        <w:rPr>
          <w:rFonts w:ascii="Times New Roman" w:hAnsi="Times New Roman" w:cs="Times New Roman"/>
          <w:b/>
          <w:bCs/>
          <w:sz w:val="20"/>
          <w:szCs w:val="20"/>
        </w:rPr>
        <w:t>. Comparison of Predicted and Actual Trends for Trauma Hospitalizations</w:t>
      </w:r>
    </w:p>
    <w:p w14:paraId="7FE99DFA" w14:textId="472827E1"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1D3684E8" wp14:editId="4F957F8A">
            <wp:extent cx="5023485" cy="36576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6A8EB622" w14:textId="15F2D2EE" w:rsidR="00D47360" w:rsidRDefault="00D47360" w:rsidP="00D47360">
      <w:pPr>
        <w:spacing w:after="0" w:line="240" w:lineRule="auto"/>
        <w:ind w:left="708"/>
        <w:rPr>
          <w:rFonts w:ascii="Times New Roman" w:hAnsi="Times New Roman" w:cs="Times New Roman"/>
          <w:sz w:val="20"/>
          <w:szCs w:val="20"/>
        </w:rPr>
      </w:pPr>
      <w:r>
        <w:rPr>
          <w:rFonts w:ascii="Times New Roman" w:hAnsi="Times New Roman" w:cs="Times New Roman"/>
          <w:sz w:val="20"/>
          <w:szCs w:val="20"/>
        </w:rPr>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10.44</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10.42</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9.92</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10.46</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9.84</w:t>
      </w:r>
      <w:r w:rsidRPr="00D47360">
        <w:rPr>
          <w:rFonts w:ascii="Times New Roman" w:hAnsi="Times New Roman" w:cs="Times New Roman"/>
          <w:sz w:val="20"/>
          <w:szCs w:val="20"/>
        </w:rPr>
        <w:t>).</w:t>
      </w:r>
    </w:p>
    <w:p w14:paraId="52ADCEEC" w14:textId="77777777" w:rsidR="00D47360" w:rsidRDefault="00D47360" w:rsidP="00D47360">
      <w:pPr>
        <w:spacing w:after="0" w:line="240" w:lineRule="auto"/>
        <w:rPr>
          <w:rFonts w:ascii="Times New Roman" w:hAnsi="Times New Roman" w:cs="Times New Roman"/>
          <w:sz w:val="20"/>
          <w:szCs w:val="20"/>
        </w:rPr>
      </w:pPr>
    </w:p>
    <w:p w14:paraId="405E6F77" w14:textId="5BCEF9BF"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5</w:t>
      </w:r>
      <w:r w:rsidRPr="001D0854">
        <w:rPr>
          <w:rFonts w:ascii="Times New Roman" w:hAnsi="Times New Roman" w:cs="Times New Roman"/>
          <w:b/>
          <w:bCs/>
          <w:sz w:val="20"/>
          <w:szCs w:val="20"/>
        </w:rPr>
        <w:t>. Comparison of Predicted and Actual Trends for Respiratory Hospitalizations</w:t>
      </w:r>
    </w:p>
    <w:p w14:paraId="01E6F496" w14:textId="77777777" w:rsidR="00D47360" w:rsidRDefault="00D47360" w:rsidP="00D47360">
      <w:pPr>
        <w:spacing w:after="0" w:line="240" w:lineRule="auto"/>
        <w:rPr>
          <w:rFonts w:ascii="Times New Roman" w:hAnsi="Times New Roman" w:cs="Times New Roman"/>
          <w:sz w:val="20"/>
          <w:szCs w:val="20"/>
        </w:rPr>
      </w:pPr>
    </w:p>
    <w:p w14:paraId="30A25ACF" w14:textId="31BAC6D7" w:rsidR="00D47360" w:rsidRDefault="00D47360" w:rsidP="00D47360">
      <w:pPr>
        <w:spacing w:after="0" w:line="240" w:lineRule="auto"/>
        <w:ind w:left="708"/>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354AA102" wp14:editId="0B0F9555">
            <wp:extent cx="5023485" cy="36576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r w:rsidRPr="00D47360">
        <w:rPr>
          <w:rFonts w:ascii="Times New Roman" w:hAnsi="Times New Roman" w:cs="Times New Roman"/>
          <w:sz w:val="20"/>
          <w:szCs w:val="20"/>
        </w:rPr>
        <w:t xml:space="preserve"> </w:t>
      </w:r>
      <w:r>
        <w:rPr>
          <w:rFonts w:ascii="Times New Roman" w:hAnsi="Times New Roman" w:cs="Times New Roman"/>
          <w:sz w:val="20"/>
          <w:szCs w:val="20"/>
        </w:rPr>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7.09</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7.03</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6.31</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7.09</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6.33</w:t>
      </w:r>
      <w:r w:rsidRPr="00D47360">
        <w:rPr>
          <w:rFonts w:ascii="Times New Roman" w:hAnsi="Times New Roman" w:cs="Times New Roman"/>
          <w:sz w:val="20"/>
          <w:szCs w:val="20"/>
        </w:rPr>
        <w:t>).</w:t>
      </w:r>
    </w:p>
    <w:p w14:paraId="1441D57E" w14:textId="5F829070" w:rsidR="00D47360" w:rsidRDefault="00D47360" w:rsidP="00D47360">
      <w:pPr>
        <w:spacing w:after="0" w:line="240" w:lineRule="auto"/>
        <w:jc w:val="center"/>
        <w:rPr>
          <w:rFonts w:ascii="Times New Roman" w:hAnsi="Times New Roman" w:cs="Times New Roman"/>
          <w:sz w:val="20"/>
          <w:szCs w:val="20"/>
        </w:rPr>
      </w:pPr>
    </w:p>
    <w:p w14:paraId="3CA802B1" w14:textId="4B44FAD0"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6</w:t>
      </w:r>
      <w:r w:rsidRPr="001D0854">
        <w:rPr>
          <w:rFonts w:ascii="Times New Roman" w:hAnsi="Times New Roman" w:cs="Times New Roman"/>
          <w:b/>
          <w:bCs/>
          <w:sz w:val="20"/>
          <w:szCs w:val="20"/>
        </w:rPr>
        <w:t>. Comparison of Predicted and Actual Trends for Trauma Consultations</w:t>
      </w:r>
    </w:p>
    <w:p w14:paraId="147C0876" w14:textId="77777777" w:rsidR="00D47360" w:rsidRDefault="00D47360" w:rsidP="00D47360">
      <w:pPr>
        <w:spacing w:after="0" w:line="240" w:lineRule="auto"/>
        <w:rPr>
          <w:rFonts w:ascii="Times New Roman" w:hAnsi="Times New Roman" w:cs="Times New Roman"/>
          <w:sz w:val="20"/>
          <w:szCs w:val="20"/>
        </w:rPr>
      </w:pPr>
    </w:p>
    <w:p w14:paraId="0D3E0950" w14:textId="7479AA8E" w:rsidR="00D47360" w:rsidRDefault="00D47360" w:rsidP="00D47360">
      <w:pPr>
        <w:spacing w:after="0" w:line="240" w:lineRule="auto"/>
        <w:ind w:left="708"/>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6FE09BEB" wp14:editId="16CA6F80">
            <wp:extent cx="5023485" cy="365760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r w:rsidRPr="00D47360">
        <w:rPr>
          <w:rFonts w:ascii="Times New Roman" w:hAnsi="Times New Roman" w:cs="Times New Roman"/>
          <w:sz w:val="20"/>
          <w:szCs w:val="20"/>
        </w:rPr>
        <w:t xml:space="preserve"> </w:t>
      </w:r>
      <w:r>
        <w:rPr>
          <w:rFonts w:ascii="Times New Roman" w:hAnsi="Times New Roman" w:cs="Times New Roman"/>
          <w:sz w:val="20"/>
          <w:szCs w:val="20"/>
        </w:rPr>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119.30</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119.52</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102.70</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119.00</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109.60</w:t>
      </w:r>
      <w:r w:rsidRPr="00D47360">
        <w:rPr>
          <w:rFonts w:ascii="Times New Roman" w:hAnsi="Times New Roman" w:cs="Times New Roman"/>
          <w:sz w:val="20"/>
          <w:szCs w:val="20"/>
        </w:rPr>
        <w:t>).</w:t>
      </w:r>
    </w:p>
    <w:p w14:paraId="755D4745" w14:textId="1FF7FFA8" w:rsidR="00D47360" w:rsidRDefault="00D47360" w:rsidP="00D47360">
      <w:pPr>
        <w:spacing w:after="0" w:line="240" w:lineRule="auto"/>
        <w:jc w:val="center"/>
        <w:rPr>
          <w:rFonts w:ascii="Times New Roman" w:hAnsi="Times New Roman" w:cs="Times New Roman"/>
          <w:sz w:val="20"/>
          <w:szCs w:val="20"/>
        </w:rPr>
      </w:pPr>
    </w:p>
    <w:p w14:paraId="168408F2" w14:textId="0CE32F7E"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7</w:t>
      </w:r>
      <w:r w:rsidRPr="001D0854">
        <w:rPr>
          <w:rFonts w:ascii="Times New Roman" w:hAnsi="Times New Roman" w:cs="Times New Roman"/>
          <w:b/>
          <w:bCs/>
          <w:sz w:val="20"/>
          <w:szCs w:val="20"/>
        </w:rPr>
        <w:t>. Comparison of Predicted and Actual Trends for Respiratory Consultations</w:t>
      </w:r>
    </w:p>
    <w:p w14:paraId="6257EE86" w14:textId="77777777" w:rsidR="00D47360" w:rsidRDefault="00D47360" w:rsidP="00D47360">
      <w:pPr>
        <w:spacing w:after="0" w:line="240" w:lineRule="auto"/>
        <w:rPr>
          <w:rFonts w:ascii="Times New Roman" w:hAnsi="Times New Roman" w:cs="Times New Roman"/>
          <w:sz w:val="20"/>
          <w:szCs w:val="20"/>
        </w:rPr>
      </w:pPr>
    </w:p>
    <w:p w14:paraId="626676E0" w14:textId="1DA4AD0F"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drawing>
          <wp:inline distT="0" distB="0" distL="0" distR="0" wp14:anchorId="6F242EFB" wp14:editId="5A2B36D6">
            <wp:extent cx="5023485" cy="36576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518FDD3C" w14:textId="00F6B7B2" w:rsidR="00D47360" w:rsidRDefault="00D47360" w:rsidP="00D47360">
      <w:pPr>
        <w:spacing w:after="0" w:line="240" w:lineRule="auto"/>
        <w:ind w:left="708"/>
        <w:rPr>
          <w:rFonts w:ascii="Times New Roman" w:hAnsi="Times New Roman" w:cs="Times New Roman"/>
          <w:sz w:val="20"/>
          <w:szCs w:val="20"/>
        </w:rPr>
      </w:pPr>
      <w:r>
        <w:rPr>
          <w:rFonts w:ascii="Times New Roman" w:hAnsi="Times New Roman" w:cs="Times New Roman"/>
          <w:sz w:val="20"/>
          <w:szCs w:val="20"/>
        </w:rPr>
        <w:lastRenderedPageBreak/>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50.08</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48.15</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31.04</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49.86</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31.78</w:t>
      </w:r>
      <w:r w:rsidRPr="00D47360">
        <w:rPr>
          <w:rFonts w:ascii="Times New Roman" w:hAnsi="Times New Roman" w:cs="Times New Roman"/>
          <w:sz w:val="20"/>
          <w:szCs w:val="20"/>
        </w:rPr>
        <w:t>).</w:t>
      </w:r>
    </w:p>
    <w:p w14:paraId="566EA5CF" w14:textId="77777777" w:rsidR="00D47360" w:rsidRDefault="00D47360" w:rsidP="00D47360">
      <w:pPr>
        <w:spacing w:after="0" w:line="240" w:lineRule="auto"/>
        <w:ind w:left="708"/>
        <w:rPr>
          <w:rFonts w:ascii="Times New Roman" w:hAnsi="Times New Roman" w:cs="Times New Roman"/>
          <w:sz w:val="20"/>
          <w:szCs w:val="20"/>
        </w:rPr>
      </w:pPr>
    </w:p>
    <w:p w14:paraId="0FEB544F" w14:textId="0F55EA33"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8</w:t>
      </w:r>
      <w:r w:rsidRPr="001D0854">
        <w:rPr>
          <w:rFonts w:ascii="Times New Roman" w:hAnsi="Times New Roman" w:cs="Times New Roman"/>
          <w:b/>
          <w:bCs/>
          <w:sz w:val="20"/>
          <w:szCs w:val="20"/>
        </w:rPr>
        <w:t>. Comparison of Predicted and Actual Trends for Trauma Consultations per Hospitalizations (x1,000)</w:t>
      </w:r>
    </w:p>
    <w:p w14:paraId="520E0183" w14:textId="77777777" w:rsidR="00D47360" w:rsidRDefault="00D47360" w:rsidP="00D47360">
      <w:pPr>
        <w:spacing w:after="0" w:line="240" w:lineRule="auto"/>
        <w:rPr>
          <w:rFonts w:ascii="Times New Roman" w:hAnsi="Times New Roman" w:cs="Times New Roman"/>
          <w:sz w:val="20"/>
          <w:szCs w:val="20"/>
        </w:rPr>
      </w:pPr>
    </w:p>
    <w:p w14:paraId="7E5CDBDF" w14:textId="13F1EABA"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drawing>
          <wp:inline distT="0" distB="0" distL="0" distR="0" wp14:anchorId="46E3A00F" wp14:editId="25804401">
            <wp:extent cx="5023485" cy="365760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42C6AADA" w14:textId="671B41B6" w:rsidR="00D47360" w:rsidRDefault="00D47360" w:rsidP="00D47360">
      <w:pPr>
        <w:spacing w:after="0" w:line="240" w:lineRule="auto"/>
        <w:ind w:left="708"/>
        <w:rPr>
          <w:rFonts w:ascii="Times New Roman" w:hAnsi="Times New Roman" w:cs="Times New Roman"/>
          <w:sz w:val="20"/>
          <w:szCs w:val="20"/>
        </w:rPr>
      </w:pPr>
      <w:r>
        <w:rPr>
          <w:rFonts w:ascii="Times New Roman" w:hAnsi="Times New Roman" w:cs="Times New Roman"/>
          <w:sz w:val="20"/>
          <w:szCs w:val="20"/>
        </w:rPr>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17.91</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17.88</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16.99</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17.88</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17.87</w:t>
      </w:r>
      <w:r w:rsidRPr="00D47360">
        <w:rPr>
          <w:rFonts w:ascii="Times New Roman" w:hAnsi="Times New Roman" w:cs="Times New Roman"/>
          <w:sz w:val="20"/>
          <w:szCs w:val="20"/>
        </w:rPr>
        <w:t>).</w:t>
      </w:r>
    </w:p>
    <w:p w14:paraId="5EC54D30" w14:textId="77777777" w:rsidR="00D47360" w:rsidRDefault="00D47360" w:rsidP="00D47360">
      <w:pPr>
        <w:spacing w:after="0" w:line="240" w:lineRule="auto"/>
        <w:jc w:val="center"/>
        <w:rPr>
          <w:rFonts w:ascii="Times New Roman" w:hAnsi="Times New Roman" w:cs="Times New Roman"/>
          <w:sz w:val="20"/>
          <w:szCs w:val="20"/>
        </w:rPr>
      </w:pPr>
    </w:p>
    <w:p w14:paraId="4B6BFFAF" w14:textId="0707E667" w:rsidR="00D47360" w:rsidRPr="001D0854" w:rsidRDefault="00D47360" w:rsidP="00D47360">
      <w:pPr>
        <w:spacing w:after="0" w:line="240" w:lineRule="auto"/>
        <w:rPr>
          <w:rFonts w:ascii="Times New Roman" w:hAnsi="Times New Roman" w:cs="Times New Roman"/>
          <w:b/>
          <w:bCs/>
          <w:sz w:val="20"/>
          <w:szCs w:val="20"/>
        </w:rPr>
      </w:pPr>
      <w:r w:rsidRPr="001D0854">
        <w:rPr>
          <w:rFonts w:ascii="Times New Roman" w:hAnsi="Times New Roman" w:cs="Times New Roman"/>
          <w:b/>
          <w:bCs/>
          <w:sz w:val="20"/>
          <w:szCs w:val="20"/>
        </w:rPr>
        <w:t>Figure S</w:t>
      </w:r>
      <w:r w:rsidR="001D0854" w:rsidRPr="001D0854">
        <w:rPr>
          <w:rFonts w:ascii="Times New Roman" w:hAnsi="Times New Roman" w:cs="Times New Roman"/>
          <w:b/>
          <w:bCs/>
          <w:sz w:val="20"/>
          <w:szCs w:val="20"/>
        </w:rPr>
        <w:t>9</w:t>
      </w:r>
      <w:r w:rsidRPr="001D0854">
        <w:rPr>
          <w:rFonts w:ascii="Times New Roman" w:hAnsi="Times New Roman" w:cs="Times New Roman"/>
          <w:b/>
          <w:bCs/>
          <w:sz w:val="20"/>
          <w:szCs w:val="20"/>
        </w:rPr>
        <w:t>. Comparison of Predicted and Actual Trends for Respiratory Consultations per Hospitalizations (x1,000)</w:t>
      </w:r>
    </w:p>
    <w:p w14:paraId="093CB837" w14:textId="77777777" w:rsidR="00D47360" w:rsidRDefault="00D47360" w:rsidP="00D47360">
      <w:pPr>
        <w:spacing w:after="0" w:line="240" w:lineRule="auto"/>
        <w:rPr>
          <w:rFonts w:ascii="Times New Roman" w:hAnsi="Times New Roman" w:cs="Times New Roman"/>
          <w:sz w:val="20"/>
          <w:szCs w:val="20"/>
        </w:rPr>
      </w:pPr>
    </w:p>
    <w:p w14:paraId="7973CF13" w14:textId="64A94321" w:rsidR="00D47360" w:rsidRDefault="00D47360" w:rsidP="00D47360">
      <w:pPr>
        <w:spacing w:after="0" w:line="240" w:lineRule="auto"/>
        <w:jc w:val="center"/>
        <w:rPr>
          <w:rFonts w:ascii="Times New Roman" w:hAnsi="Times New Roman" w:cs="Times New Roman"/>
          <w:sz w:val="20"/>
          <w:szCs w:val="20"/>
        </w:rPr>
      </w:pPr>
      <w:r w:rsidRPr="00D47360">
        <w:rPr>
          <w:rFonts w:ascii="Times New Roman" w:hAnsi="Times New Roman" w:cs="Times New Roman"/>
          <w:noProof/>
          <w:sz w:val="20"/>
          <w:szCs w:val="20"/>
        </w:rPr>
        <w:lastRenderedPageBreak/>
        <w:drawing>
          <wp:inline distT="0" distB="0" distL="0" distR="0" wp14:anchorId="44BDAB10" wp14:editId="3B585057">
            <wp:extent cx="5023485" cy="36576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3485" cy="3657600"/>
                    </a:xfrm>
                    <a:prstGeom prst="rect">
                      <a:avLst/>
                    </a:prstGeom>
                    <a:noFill/>
                    <a:ln>
                      <a:noFill/>
                    </a:ln>
                  </pic:spPr>
                </pic:pic>
              </a:graphicData>
            </a:graphic>
          </wp:inline>
        </w:drawing>
      </w:r>
    </w:p>
    <w:p w14:paraId="6ADBF579" w14:textId="6C428270" w:rsidR="00D47360" w:rsidRDefault="00D47360" w:rsidP="00D47360">
      <w:pPr>
        <w:spacing w:after="0" w:line="240" w:lineRule="auto"/>
        <w:ind w:left="708"/>
        <w:rPr>
          <w:rFonts w:ascii="Times New Roman" w:hAnsi="Times New Roman" w:cs="Times New Roman"/>
          <w:sz w:val="20"/>
          <w:szCs w:val="20"/>
        </w:rPr>
      </w:pPr>
      <w:r>
        <w:rPr>
          <w:rFonts w:ascii="Times New Roman" w:hAnsi="Times New Roman" w:cs="Times New Roman"/>
          <w:sz w:val="20"/>
          <w:szCs w:val="20"/>
        </w:rPr>
        <w:t>Note. M</w:t>
      </w:r>
      <w:r w:rsidRPr="00D47360">
        <w:rPr>
          <w:rFonts w:ascii="Times New Roman" w:hAnsi="Times New Roman" w:cs="Times New Roman"/>
          <w:sz w:val="20"/>
          <w:szCs w:val="20"/>
        </w:rPr>
        <w:t>odels without monthly terms</w:t>
      </w:r>
      <w:r>
        <w:rPr>
          <w:rFonts w:ascii="Times New Roman" w:hAnsi="Times New Roman" w:cs="Times New Roman"/>
          <w:sz w:val="20"/>
          <w:szCs w:val="20"/>
        </w:rPr>
        <w:t xml:space="preserve"> </w:t>
      </w:r>
      <w:r w:rsidRPr="00D47360">
        <w:rPr>
          <w:rFonts w:ascii="Times New Roman" w:hAnsi="Times New Roman" w:cs="Times New Roman"/>
          <w:sz w:val="20"/>
          <w:szCs w:val="20"/>
        </w:rPr>
        <w:t>(</w:t>
      </w:r>
      <w:r>
        <w:rPr>
          <w:rFonts w:ascii="Times New Roman" w:hAnsi="Times New Roman" w:cs="Times New Roman"/>
          <w:sz w:val="20"/>
          <w:szCs w:val="20"/>
        </w:rPr>
        <w:t>RMSE= 43.51</w:t>
      </w:r>
      <w:r w:rsidRPr="00D47360">
        <w:rPr>
          <w:rFonts w:ascii="Times New Roman" w:hAnsi="Times New Roman" w:cs="Times New Roman"/>
          <w:sz w:val="20"/>
          <w:szCs w:val="20"/>
        </w:rPr>
        <w:t>), month as a continuous variable (</w:t>
      </w:r>
      <w:r>
        <w:rPr>
          <w:rFonts w:ascii="Times New Roman" w:hAnsi="Times New Roman" w:cs="Times New Roman"/>
          <w:sz w:val="20"/>
          <w:szCs w:val="20"/>
        </w:rPr>
        <w:t>RMSE= 42.99</w:t>
      </w:r>
      <w:r w:rsidRPr="00D47360">
        <w:rPr>
          <w:rFonts w:ascii="Times New Roman" w:hAnsi="Times New Roman" w:cs="Times New Roman"/>
          <w:sz w:val="20"/>
          <w:szCs w:val="20"/>
        </w:rPr>
        <w:t>), 11 dummy variables of the month (</w:t>
      </w:r>
      <w:r>
        <w:rPr>
          <w:rFonts w:ascii="Times New Roman" w:hAnsi="Times New Roman" w:cs="Times New Roman"/>
          <w:sz w:val="20"/>
          <w:szCs w:val="20"/>
        </w:rPr>
        <w:t>RMSE= 41.28</w:t>
      </w:r>
      <w:r w:rsidRPr="00D47360">
        <w:rPr>
          <w:rFonts w:ascii="Times New Roman" w:hAnsi="Times New Roman" w:cs="Times New Roman"/>
          <w:sz w:val="20"/>
          <w:szCs w:val="20"/>
        </w:rPr>
        <w:t xml:space="preserve">), month as a quadratic </w:t>
      </w:r>
      <w:proofErr w:type="gramStart"/>
      <w:r w:rsidRPr="00D47360">
        <w:rPr>
          <w:rFonts w:ascii="Times New Roman" w:hAnsi="Times New Roman" w:cs="Times New Roman"/>
          <w:sz w:val="20"/>
          <w:szCs w:val="20"/>
        </w:rPr>
        <w:t>term(</w:t>
      </w:r>
      <w:proofErr w:type="gramEnd"/>
      <w:r>
        <w:rPr>
          <w:rFonts w:ascii="Times New Roman" w:hAnsi="Times New Roman" w:cs="Times New Roman"/>
          <w:sz w:val="20"/>
          <w:szCs w:val="20"/>
        </w:rPr>
        <w:t>RMSE= 43.41</w:t>
      </w:r>
      <w:r w:rsidRPr="00D47360">
        <w:rPr>
          <w:rFonts w:ascii="Times New Roman" w:hAnsi="Times New Roman" w:cs="Times New Roman"/>
          <w:sz w:val="20"/>
          <w:szCs w:val="20"/>
        </w:rPr>
        <w:t>), and sine and cosine of the month scaled to the range 0,1π(</w:t>
      </w:r>
      <w:r>
        <w:rPr>
          <w:rFonts w:ascii="Times New Roman" w:hAnsi="Times New Roman" w:cs="Times New Roman"/>
          <w:sz w:val="20"/>
          <w:szCs w:val="20"/>
        </w:rPr>
        <w:t>RMSE= 41.74</w:t>
      </w:r>
      <w:r w:rsidRPr="00D47360">
        <w:rPr>
          <w:rFonts w:ascii="Times New Roman" w:hAnsi="Times New Roman" w:cs="Times New Roman"/>
          <w:sz w:val="20"/>
          <w:szCs w:val="20"/>
        </w:rPr>
        <w:t>).</w:t>
      </w:r>
    </w:p>
    <w:p w14:paraId="0F497775" w14:textId="4E92FC98" w:rsidR="00D47360" w:rsidRDefault="00D47360">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1430DDA8" w14:textId="5A80FAA2" w:rsidR="004421D3" w:rsidRPr="004421D3" w:rsidRDefault="00EC2C08" w:rsidP="004421D3">
      <w:pPr>
        <w:spacing w:line="360" w:lineRule="auto"/>
        <w:rPr>
          <w:rFonts w:ascii="Times New Roman" w:hAnsi="Times New Roman" w:cs="Times New Roman"/>
          <w:b/>
          <w:sz w:val="20"/>
          <w:szCs w:val="20"/>
        </w:rPr>
      </w:pPr>
      <w:r w:rsidRPr="00EC2C08">
        <w:rPr>
          <w:rFonts w:ascii="Times New Roman" w:eastAsia="Times New Roman" w:hAnsi="Times New Roman" w:cs="Times New Roman"/>
          <w:b/>
          <w:bCs/>
          <w:iCs/>
          <w:sz w:val="20"/>
          <w:szCs w:val="20"/>
        </w:rPr>
        <w:lastRenderedPageBreak/>
        <w:t>Supplemental Table</w:t>
      </w:r>
      <w:r>
        <w:rPr>
          <w:rFonts w:ascii="Times New Roman" w:eastAsia="Times New Roman" w:hAnsi="Times New Roman" w:cs="Times New Roman"/>
          <w:b/>
          <w:bCs/>
          <w:iCs/>
          <w:sz w:val="20"/>
          <w:szCs w:val="20"/>
        </w:rPr>
        <w:t xml:space="preserve"> 3</w:t>
      </w:r>
      <w:r w:rsidR="004421D3" w:rsidRPr="004421D3">
        <w:rPr>
          <w:rFonts w:ascii="Times New Roman" w:hAnsi="Times New Roman" w:cs="Times New Roman"/>
          <w:b/>
          <w:sz w:val="20"/>
          <w:szCs w:val="20"/>
        </w:rPr>
        <w:t>. Estimated effect of Social Protests in weekly Health Services Utilizations, from fixed effects difference-in-difference models</w:t>
      </w:r>
    </w:p>
    <w:tbl>
      <w:tblPr>
        <w:tblW w:w="8471" w:type="dxa"/>
        <w:jc w:val="center"/>
        <w:tblLook w:val="04A0" w:firstRow="1" w:lastRow="0" w:firstColumn="1" w:lastColumn="0" w:noHBand="0" w:noVBand="1"/>
      </w:tblPr>
      <w:tblGrid>
        <w:gridCol w:w="3780"/>
        <w:gridCol w:w="868"/>
        <w:gridCol w:w="1063"/>
        <w:gridCol w:w="779"/>
        <w:gridCol w:w="1138"/>
        <w:gridCol w:w="843"/>
      </w:tblGrid>
      <w:tr w:rsidR="005706A9" w:rsidRPr="004421D3" w14:paraId="0CDF8F62" w14:textId="10C41938" w:rsidTr="00F53775">
        <w:trPr>
          <w:trHeight w:val="20"/>
          <w:jc w:val="center"/>
        </w:trPr>
        <w:tc>
          <w:tcPr>
            <w:tcW w:w="3780" w:type="dxa"/>
            <w:tcBorders>
              <w:top w:val="single" w:sz="4" w:space="0" w:color="auto"/>
              <w:left w:val="nil"/>
              <w:bottom w:val="single" w:sz="4" w:space="0" w:color="auto"/>
              <w:right w:val="nil"/>
            </w:tcBorders>
            <w:vAlign w:val="center"/>
          </w:tcPr>
          <w:p w14:paraId="31B42B28" w14:textId="77777777" w:rsidR="005706A9" w:rsidRPr="004421D3" w:rsidRDefault="005706A9" w:rsidP="005706A9">
            <w:pPr>
              <w:spacing w:after="0" w:line="36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Variable</w:t>
            </w:r>
          </w:p>
        </w:tc>
        <w:tc>
          <w:tcPr>
            <w:tcW w:w="868" w:type="dxa"/>
            <w:tcBorders>
              <w:top w:val="single" w:sz="4" w:space="0" w:color="auto"/>
              <w:left w:val="nil"/>
              <w:bottom w:val="single" w:sz="4" w:space="0" w:color="auto"/>
              <w:right w:val="nil"/>
            </w:tcBorders>
            <w:shd w:val="clear" w:color="auto" w:fill="auto"/>
            <w:noWrap/>
            <w:vAlign w:val="center"/>
          </w:tcPr>
          <w:p w14:paraId="67E86F0D" w14:textId="77777777" w:rsidR="005706A9" w:rsidRPr="004421D3" w:rsidRDefault="005706A9" w:rsidP="005706A9">
            <w:pPr>
              <w:spacing w:after="0" w:line="360" w:lineRule="auto"/>
              <w:rPr>
                <w:rFonts w:ascii="Times New Roman" w:hAnsi="Times New Roman" w:cs="Times New Roman"/>
                <w:b/>
                <w:bCs/>
                <w:sz w:val="20"/>
                <w:szCs w:val="20"/>
                <w:lang w:val="es-CL"/>
              </w:rPr>
            </w:pPr>
            <w:proofErr w:type="spellStart"/>
            <w:r w:rsidRPr="004421D3">
              <w:rPr>
                <w:rFonts w:ascii="Times New Roman" w:hAnsi="Times New Roman" w:cs="Times New Roman"/>
                <w:b/>
                <w:bCs/>
                <w:sz w:val="20"/>
                <w:szCs w:val="20"/>
                <w:lang w:val="es-CL"/>
              </w:rPr>
              <w:t>Coef</w:t>
            </w:r>
            <w:proofErr w:type="spellEnd"/>
          </w:p>
        </w:tc>
        <w:tc>
          <w:tcPr>
            <w:tcW w:w="1063" w:type="dxa"/>
            <w:tcBorders>
              <w:top w:val="single" w:sz="4" w:space="0" w:color="auto"/>
              <w:left w:val="nil"/>
              <w:bottom w:val="single" w:sz="4" w:space="0" w:color="auto"/>
              <w:right w:val="nil"/>
            </w:tcBorders>
            <w:shd w:val="clear" w:color="auto" w:fill="auto"/>
            <w:noWrap/>
            <w:vAlign w:val="center"/>
          </w:tcPr>
          <w:p w14:paraId="5AF9378A" w14:textId="77777777" w:rsidR="005706A9" w:rsidRPr="004421D3" w:rsidRDefault="005706A9" w:rsidP="005706A9">
            <w:pPr>
              <w:spacing w:after="0" w:line="360" w:lineRule="auto"/>
              <w:jc w:val="center"/>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CI95%</w:t>
            </w:r>
            <w:r w:rsidRPr="004421D3">
              <w:rPr>
                <w:rFonts w:ascii="Times New Roman" w:hAnsi="Times New Roman" w:cs="Times New Roman"/>
                <w:b/>
                <w:bCs/>
                <w:sz w:val="20"/>
                <w:szCs w:val="20"/>
                <w:lang w:val="es-CL"/>
              </w:rPr>
              <w:br/>
            </w:r>
            <w:proofErr w:type="spellStart"/>
            <w:r w:rsidRPr="004421D3">
              <w:rPr>
                <w:rFonts w:ascii="Times New Roman" w:hAnsi="Times New Roman" w:cs="Times New Roman"/>
                <w:b/>
                <w:bCs/>
                <w:sz w:val="20"/>
                <w:szCs w:val="20"/>
                <w:lang w:val="es-CL"/>
              </w:rPr>
              <w:t>Lower</w:t>
            </w:r>
            <w:proofErr w:type="spellEnd"/>
          </w:p>
        </w:tc>
        <w:tc>
          <w:tcPr>
            <w:tcW w:w="779" w:type="dxa"/>
            <w:tcBorders>
              <w:top w:val="single" w:sz="4" w:space="0" w:color="auto"/>
              <w:left w:val="nil"/>
              <w:bottom w:val="single" w:sz="4" w:space="0" w:color="auto"/>
              <w:right w:val="nil"/>
            </w:tcBorders>
            <w:vAlign w:val="center"/>
          </w:tcPr>
          <w:p w14:paraId="20C79A4D" w14:textId="1F9FF3DD" w:rsidR="005706A9" w:rsidRPr="004421D3" w:rsidRDefault="005706A9" w:rsidP="005706A9">
            <w:pPr>
              <w:spacing w:after="0" w:line="360" w:lineRule="auto"/>
              <w:rPr>
                <w:rFonts w:ascii="Times New Roman" w:hAnsi="Times New Roman" w:cs="Times New Roman"/>
                <w:b/>
                <w:bCs/>
                <w:sz w:val="20"/>
                <w:szCs w:val="20"/>
                <w:lang w:val="es-CL"/>
              </w:rPr>
            </w:pPr>
            <w:r>
              <w:rPr>
                <w:rFonts w:ascii="Times New Roman" w:hAnsi="Times New Roman" w:cs="Times New Roman"/>
                <w:b/>
                <w:bCs/>
                <w:sz w:val="20"/>
                <w:szCs w:val="20"/>
                <w:lang w:val="es-CL"/>
              </w:rPr>
              <w:t>P</w:t>
            </w:r>
            <w:r w:rsidRPr="004421D3">
              <w:rPr>
                <w:rFonts w:ascii="Times New Roman" w:hAnsi="Times New Roman" w:cs="Times New Roman"/>
                <w:b/>
                <w:bCs/>
                <w:sz w:val="20"/>
                <w:szCs w:val="20"/>
                <w:lang w:val="es-CL"/>
              </w:rPr>
              <w:t>-</w:t>
            </w:r>
            <w:proofErr w:type="spellStart"/>
            <w:r w:rsidRPr="004421D3">
              <w:rPr>
                <w:rFonts w:ascii="Times New Roman" w:hAnsi="Times New Roman" w:cs="Times New Roman"/>
                <w:b/>
                <w:bCs/>
                <w:sz w:val="20"/>
                <w:szCs w:val="20"/>
                <w:lang w:val="es-CL"/>
              </w:rPr>
              <w:t>value</w:t>
            </w:r>
            <w:proofErr w:type="spellEnd"/>
          </w:p>
        </w:tc>
        <w:tc>
          <w:tcPr>
            <w:tcW w:w="1138" w:type="dxa"/>
            <w:tcBorders>
              <w:top w:val="single" w:sz="4" w:space="0" w:color="auto"/>
              <w:left w:val="nil"/>
              <w:bottom w:val="single" w:sz="4" w:space="0" w:color="auto"/>
              <w:right w:val="nil"/>
            </w:tcBorders>
          </w:tcPr>
          <w:p w14:paraId="0364198A" w14:textId="2E850403" w:rsidR="005706A9" w:rsidRPr="004421D3" w:rsidRDefault="005706A9" w:rsidP="005706A9">
            <w:pPr>
              <w:spacing w:after="0" w:line="360" w:lineRule="auto"/>
              <w:rPr>
                <w:rFonts w:ascii="Times New Roman" w:hAnsi="Times New Roman" w:cs="Times New Roman"/>
                <w:b/>
                <w:bCs/>
                <w:sz w:val="20"/>
                <w:szCs w:val="20"/>
                <w:lang w:val="es-CL"/>
              </w:rPr>
            </w:pPr>
            <w:proofErr w:type="spellStart"/>
            <w:r w:rsidRPr="005706A9">
              <w:rPr>
                <w:rFonts w:ascii="Times New Roman" w:hAnsi="Times New Roman" w:cs="Times New Roman"/>
                <w:b/>
                <w:bCs/>
                <w:sz w:val="20"/>
                <w:szCs w:val="20"/>
                <w:lang w:val="es-CL"/>
              </w:rPr>
              <w:t>Relative</w:t>
            </w:r>
            <w:proofErr w:type="spellEnd"/>
            <w:r w:rsidRPr="005706A9">
              <w:rPr>
                <w:rFonts w:ascii="Times New Roman" w:hAnsi="Times New Roman" w:cs="Times New Roman"/>
                <w:b/>
                <w:bCs/>
                <w:sz w:val="20"/>
                <w:szCs w:val="20"/>
                <w:lang w:val="es-CL"/>
              </w:rPr>
              <w:t xml:space="preserve"> Effect (%)</w:t>
            </w:r>
          </w:p>
        </w:tc>
        <w:tc>
          <w:tcPr>
            <w:tcW w:w="843" w:type="dxa"/>
            <w:tcBorders>
              <w:top w:val="single" w:sz="4" w:space="0" w:color="auto"/>
              <w:left w:val="nil"/>
              <w:bottom w:val="single" w:sz="4" w:space="0" w:color="auto"/>
              <w:right w:val="nil"/>
            </w:tcBorders>
            <w:vAlign w:val="center"/>
          </w:tcPr>
          <w:p w14:paraId="4E0839C8" w14:textId="3A43F973" w:rsidR="005706A9" w:rsidRPr="004421D3" w:rsidRDefault="005706A9" w:rsidP="005706A9">
            <w:pPr>
              <w:spacing w:after="0" w:line="36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CI95%</w:t>
            </w:r>
          </w:p>
        </w:tc>
      </w:tr>
      <w:tr w:rsidR="002F5571" w:rsidRPr="004421D3" w14:paraId="0E9E1F05" w14:textId="2C9D8F97" w:rsidTr="002F5571">
        <w:trPr>
          <w:trHeight w:val="20"/>
          <w:jc w:val="center"/>
        </w:trPr>
        <w:tc>
          <w:tcPr>
            <w:tcW w:w="3780" w:type="dxa"/>
            <w:tcBorders>
              <w:top w:val="single" w:sz="4" w:space="0" w:color="auto"/>
              <w:left w:val="nil"/>
              <w:bottom w:val="nil"/>
              <w:right w:val="nil"/>
            </w:tcBorders>
            <w:shd w:val="clear" w:color="auto" w:fill="auto"/>
            <w:vAlign w:val="center"/>
          </w:tcPr>
          <w:p w14:paraId="778C4EBB" w14:textId="77777777" w:rsidR="002F5571" w:rsidRPr="004421D3" w:rsidRDefault="002F5571" w:rsidP="002F5571">
            <w:pPr>
              <w:spacing w:after="0" w:line="360" w:lineRule="auto"/>
              <w:rPr>
                <w:rFonts w:ascii="Times New Roman" w:hAnsi="Times New Roman" w:cs="Times New Roman"/>
                <w:sz w:val="20"/>
                <w:szCs w:val="20"/>
                <w:lang w:val="es-CL"/>
              </w:rPr>
            </w:pPr>
            <w:bookmarkStart w:id="329" w:name="_Hlk37605032"/>
            <w:r w:rsidRPr="004421D3">
              <w:rPr>
                <w:rFonts w:ascii="Times New Roman" w:hAnsi="Times New Roman" w:cs="Times New Roman"/>
                <w:sz w:val="20"/>
                <w:szCs w:val="20"/>
                <w:lang w:val="es-CL"/>
              </w:rPr>
              <w:t>Trauma</w:t>
            </w:r>
          </w:p>
          <w:p w14:paraId="5CB55B9C" w14:textId="6227C221" w:rsidR="002F5571" w:rsidRPr="004421D3" w:rsidRDefault="002F5571" w:rsidP="002F5571">
            <w:pPr>
              <w:spacing w:after="0" w:line="360" w:lineRule="auto"/>
              <w:rPr>
                <w:rFonts w:ascii="Times New Roman" w:hAnsi="Times New Roman" w:cs="Times New Roman"/>
                <w:sz w:val="20"/>
                <w:szCs w:val="20"/>
                <w:vertAlign w:val="superscript"/>
                <w:lang w:val="es-CL"/>
              </w:rPr>
            </w:pPr>
            <w:proofErr w:type="spellStart"/>
            <w:r w:rsidRPr="004421D3">
              <w:rPr>
                <w:rFonts w:ascii="Times New Roman" w:hAnsi="Times New Roman" w:cs="Times New Roman"/>
                <w:sz w:val="20"/>
                <w:szCs w:val="20"/>
                <w:lang w:val="es-CL"/>
              </w:rPr>
              <w:t>Hospitalizations</w:t>
            </w:r>
            <w:proofErr w:type="spellEnd"/>
            <w:r w:rsidRPr="004421D3">
              <w:rPr>
                <w:rFonts w:ascii="Times New Roman" w:hAnsi="Times New Roman" w:cs="Times New Roman"/>
                <w:sz w:val="20"/>
                <w:szCs w:val="20"/>
                <w:lang w:val="es-CL"/>
              </w:rPr>
              <w:t xml:space="preserve"> </w:t>
            </w:r>
            <w:r w:rsidRPr="004421D3">
              <w:rPr>
                <w:rFonts w:ascii="Times New Roman" w:hAnsi="Times New Roman" w:cs="Times New Roman"/>
                <w:sz w:val="20"/>
                <w:szCs w:val="20"/>
                <w:vertAlign w:val="superscript"/>
                <w:lang w:val="es-CL"/>
              </w:rPr>
              <w:t>a</w:t>
            </w:r>
            <w:r>
              <w:rPr>
                <w:rFonts w:ascii="Times New Roman" w:hAnsi="Times New Roman" w:cs="Times New Roman"/>
                <w:sz w:val="20"/>
                <w:szCs w:val="20"/>
                <w:vertAlign w:val="superscript"/>
                <w:lang w:val="es-CL"/>
              </w:rPr>
              <w:t>, e</w:t>
            </w:r>
          </w:p>
        </w:tc>
        <w:tc>
          <w:tcPr>
            <w:tcW w:w="868" w:type="dxa"/>
            <w:tcBorders>
              <w:top w:val="single" w:sz="4" w:space="0" w:color="auto"/>
              <w:left w:val="nil"/>
              <w:bottom w:val="nil"/>
              <w:right w:val="nil"/>
            </w:tcBorders>
            <w:shd w:val="clear" w:color="auto" w:fill="auto"/>
            <w:noWrap/>
            <w:vAlign w:val="center"/>
          </w:tcPr>
          <w:p w14:paraId="34885D4B" w14:textId="42042A43"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5.03</w:t>
            </w:r>
          </w:p>
        </w:tc>
        <w:tc>
          <w:tcPr>
            <w:tcW w:w="1063" w:type="dxa"/>
            <w:tcBorders>
              <w:top w:val="single" w:sz="4" w:space="0" w:color="auto"/>
              <w:left w:val="nil"/>
              <w:bottom w:val="nil"/>
              <w:right w:val="nil"/>
            </w:tcBorders>
            <w:shd w:val="clear" w:color="auto" w:fill="auto"/>
            <w:noWrap/>
            <w:vAlign w:val="center"/>
          </w:tcPr>
          <w:p w14:paraId="6E6FD61E" w14:textId="18258158"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-3.33,</w:t>
            </w:r>
            <w:r>
              <w:rPr>
                <w:rFonts w:ascii="Times New Roman" w:hAnsi="Times New Roman" w:cs="Times New Roman"/>
                <w:sz w:val="20"/>
                <w:szCs w:val="20"/>
              </w:rPr>
              <w:t xml:space="preserve"> </w:t>
            </w:r>
            <w:r w:rsidRPr="002F5571">
              <w:rPr>
                <w:rFonts w:ascii="Times New Roman" w:hAnsi="Times New Roman" w:cs="Times New Roman"/>
                <w:sz w:val="20"/>
                <w:szCs w:val="20"/>
              </w:rPr>
              <w:t>13.38</w:t>
            </w:r>
          </w:p>
        </w:tc>
        <w:tc>
          <w:tcPr>
            <w:tcW w:w="779" w:type="dxa"/>
            <w:tcBorders>
              <w:top w:val="single" w:sz="4" w:space="0" w:color="auto"/>
              <w:left w:val="nil"/>
              <w:bottom w:val="nil"/>
              <w:right w:val="nil"/>
            </w:tcBorders>
            <w:vAlign w:val="center"/>
          </w:tcPr>
          <w:p w14:paraId="68ED00EE" w14:textId="06B0294D"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w:t>
            </w:r>
            <w:r>
              <w:rPr>
                <w:rFonts w:ascii="Times New Roman" w:hAnsi="Times New Roman" w:cs="Times New Roman"/>
                <w:sz w:val="20"/>
                <w:szCs w:val="20"/>
                <w:lang w:val="es-CL"/>
              </w:rPr>
              <w:t>233</w:t>
            </w:r>
          </w:p>
        </w:tc>
        <w:tc>
          <w:tcPr>
            <w:tcW w:w="1138" w:type="dxa"/>
            <w:tcBorders>
              <w:top w:val="single" w:sz="4" w:space="0" w:color="auto"/>
              <w:left w:val="nil"/>
              <w:bottom w:val="nil"/>
              <w:right w:val="nil"/>
            </w:tcBorders>
            <w:vAlign w:val="center"/>
          </w:tcPr>
          <w:p w14:paraId="2412B530" w14:textId="3007579A" w:rsidR="002F5571" w:rsidRPr="00EC2027" w:rsidRDefault="00AC312E" w:rsidP="002F5571">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8.31</w:t>
            </w:r>
          </w:p>
        </w:tc>
        <w:tc>
          <w:tcPr>
            <w:tcW w:w="843" w:type="dxa"/>
            <w:tcBorders>
              <w:top w:val="single" w:sz="4" w:space="0" w:color="auto"/>
              <w:left w:val="nil"/>
              <w:bottom w:val="nil"/>
              <w:right w:val="nil"/>
            </w:tcBorders>
            <w:vAlign w:val="center"/>
          </w:tcPr>
          <w:p w14:paraId="339A56D8" w14:textId="2EFFAD78"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w:t>
            </w:r>
            <w:r w:rsidR="00AC312E">
              <w:rPr>
                <w:rFonts w:ascii="Times New Roman" w:hAnsi="Times New Roman" w:cs="Times New Roman"/>
                <w:sz w:val="20"/>
                <w:szCs w:val="20"/>
                <w:lang w:val="es-CL"/>
              </w:rPr>
              <w:t>5.49</w:t>
            </w:r>
            <w:r w:rsidRPr="00EC2027">
              <w:rPr>
                <w:rFonts w:ascii="Times New Roman" w:hAnsi="Times New Roman" w:cs="Times New Roman"/>
                <w:sz w:val="20"/>
                <w:szCs w:val="20"/>
                <w:lang w:val="es-CL"/>
              </w:rPr>
              <w:t>, 2</w:t>
            </w:r>
            <w:r w:rsidR="00AC312E">
              <w:rPr>
                <w:rFonts w:ascii="Times New Roman" w:hAnsi="Times New Roman" w:cs="Times New Roman"/>
                <w:sz w:val="20"/>
                <w:szCs w:val="20"/>
                <w:lang w:val="es-CL"/>
              </w:rPr>
              <w:t>2</w:t>
            </w:r>
            <w:r w:rsidRPr="00EC2027">
              <w:rPr>
                <w:rFonts w:ascii="Times New Roman" w:hAnsi="Times New Roman" w:cs="Times New Roman"/>
                <w:sz w:val="20"/>
                <w:szCs w:val="20"/>
                <w:lang w:val="es-CL"/>
              </w:rPr>
              <w:t>.</w:t>
            </w:r>
            <w:r w:rsidR="00AC312E">
              <w:rPr>
                <w:rFonts w:ascii="Times New Roman" w:hAnsi="Times New Roman" w:cs="Times New Roman"/>
                <w:sz w:val="20"/>
                <w:szCs w:val="20"/>
                <w:lang w:val="es-CL"/>
              </w:rPr>
              <w:t>11</w:t>
            </w:r>
          </w:p>
        </w:tc>
      </w:tr>
      <w:bookmarkEnd w:id="329"/>
      <w:tr w:rsidR="002F5571" w:rsidRPr="004421D3" w14:paraId="2E825FBB" w14:textId="43025EC8" w:rsidTr="002F5571">
        <w:trPr>
          <w:trHeight w:val="20"/>
          <w:jc w:val="center"/>
        </w:trPr>
        <w:tc>
          <w:tcPr>
            <w:tcW w:w="3780" w:type="dxa"/>
            <w:tcBorders>
              <w:top w:val="nil"/>
              <w:left w:val="nil"/>
              <w:bottom w:val="nil"/>
              <w:right w:val="nil"/>
            </w:tcBorders>
            <w:shd w:val="clear" w:color="auto" w:fill="auto"/>
            <w:vAlign w:val="center"/>
          </w:tcPr>
          <w:p w14:paraId="6318CD38" w14:textId="77777777" w:rsidR="002F5571" w:rsidRPr="004421D3" w:rsidRDefault="002F5571" w:rsidP="002F5571">
            <w:pPr>
              <w:spacing w:after="0" w:line="360" w:lineRule="auto"/>
              <w:rPr>
                <w:rFonts w:ascii="Times New Roman" w:hAnsi="Times New Roman" w:cs="Times New Roman"/>
                <w:sz w:val="20"/>
                <w:szCs w:val="20"/>
              </w:rPr>
            </w:pPr>
            <w:r w:rsidRPr="004421D3">
              <w:rPr>
                <w:rFonts w:ascii="Times New Roman" w:hAnsi="Times New Roman" w:cs="Times New Roman"/>
                <w:sz w:val="20"/>
                <w:szCs w:val="20"/>
              </w:rPr>
              <w:t>Respiratory</w:t>
            </w:r>
          </w:p>
          <w:p w14:paraId="4985C558" w14:textId="77777777"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Hospitalizations </w:t>
            </w:r>
            <w:r w:rsidRPr="004421D3">
              <w:rPr>
                <w:rFonts w:ascii="Times New Roman" w:hAnsi="Times New Roman" w:cs="Times New Roman"/>
                <w:sz w:val="20"/>
                <w:szCs w:val="20"/>
                <w:vertAlign w:val="superscript"/>
                <w:lang w:val="es-CL"/>
              </w:rPr>
              <w:t>a</w:t>
            </w:r>
          </w:p>
        </w:tc>
        <w:tc>
          <w:tcPr>
            <w:tcW w:w="868" w:type="dxa"/>
            <w:tcBorders>
              <w:top w:val="nil"/>
              <w:left w:val="nil"/>
              <w:bottom w:val="nil"/>
              <w:right w:val="nil"/>
            </w:tcBorders>
            <w:shd w:val="clear" w:color="auto" w:fill="auto"/>
            <w:noWrap/>
            <w:vAlign w:val="center"/>
          </w:tcPr>
          <w:p w14:paraId="2BF09F4E" w14:textId="1763BA4C"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-0.63</w:t>
            </w:r>
          </w:p>
        </w:tc>
        <w:tc>
          <w:tcPr>
            <w:tcW w:w="1063" w:type="dxa"/>
            <w:tcBorders>
              <w:top w:val="nil"/>
              <w:left w:val="nil"/>
              <w:bottom w:val="nil"/>
              <w:right w:val="nil"/>
            </w:tcBorders>
            <w:shd w:val="clear" w:color="auto" w:fill="auto"/>
            <w:noWrap/>
            <w:vAlign w:val="center"/>
          </w:tcPr>
          <w:p w14:paraId="491C411C" w14:textId="71DFBE32"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-4.93,</w:t>
            </w:r>
            <w:r>
              <w:rPr>
                <w:rFonts w:ascii="Times New Roman" w:hAnsi="Times New Roman" w:cs="Times New Roman"/>
                <w:sz w:val="20"/>
                <w:szCs w:val="20"/>
              </w:rPr>
              <w:t xml:space="preserve"> </w:t>
            </w:r>
            <w:r w:rsidRPr="002F5571">
              <w:rPr>
                <w:rFonts w:ascii="Times New Roman" w:hAnsi="Times New Roman" w:cs="Times New Roman"/>
                <w:sz w:val="20"/>
                <w:szCs w:val="20"/>
              </w:rPr>
              <w:t>3.67</w:t>
            </w:r>
          </w:p>
        </w:tc>
        <w:tc>
          <w:tcPr>
            <w:tcW w:w="779" w:type="dxa"/>
            <w:tcBorders>
              <w:top w:val="nil"/>
              <w:left w:val="nil"/>
              <w:bottom w:val="nil"/>
              <w:right w:val="nil"/>
            </w:tcBorders>
            <w:vAlign w:val="center"/>
          </w:tcPr>
          <w:p w14:paraId="051E74D6" w14:textId="4061D8D9"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w:t>
            </w:r>
            <w:r>
              <w:rPr>
                <w:rFonts w:ascii="Times New Roman" w:hAnsi="Times New Roman" w:cs="Times New Roman"/>
                <w:sz w:val="20"/>
                <w:szCs w:val="20"/>
                <w:lang w:val="es-CL"/>
              </w:rPr>
              <w:t>769</w:t>
            </w:r>
          </w:p>
        </w:tc>
        <w:tc>
          <w:tcPr>
            <w:tcW w:w="1138" w:type="dxa"/>
            <w:tcBorders>
              <w:top w:val="nil"/>
              <w:left w:val="nil"/>
              <w:bottom w:val="nil"/>
              <w:right w:val="nil"/>
            </w:tcBorders>
            <w:vAlign w:val="center"/>
          </w:tcPr>
          <w:p w14:paraId="150B373B" w14:textId="7DC81F19"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w:t>
            </w:r>
            <w:r>
              <w:rPr>
                <w:rFonts w:ascii="Times New Roman" w:hAnsi="Times New Roman" w:cs="Times New Roman"/>
                <w:sz w:val="20"/>
                <w:szCs w:val="20"/>
                <w:lang w:val="es-CL"/>
              </w:rPr>
              <w:t>3</w:t>
            </w:r>
            <w:r w:rsidRPr="00EC2027">
              <w:rPr>
                <w:rFonts w:ascii="Times New Roman" w:hAnsi="Times New Roman" w:cs="Times New Roman"/>
                <w:sz w:val="20"/>
                <w:szCs w:val="20"/>
                <w:lang w:val="es-CL"/>
              </w:rPr>
              <w:t>.</w:t>
            </w:r>
            <w:r>
              <w:rPr>
                <w:rFonts w:ascii="Times New Roman" w:hAnsi="Times New Roman" w:cs="Times New Roman"/>
                <w:sz w:val="20"/>
                <w:szCs w:val="20"/>
                <w:lang w:val="es-CL"/>
              </w:rPr>
              <w:t>10</w:t>
            </w:r>
          </w:p>
        </w:tc>
        <w:tc>
          <w:tcPr>
            <w:tcW w:w="843" w:type="dxa"/>
            <w:tcBorders>
              <w:top w:val="nil"/>
              <w:left w:val="nil"/>
              <w:bottom w:val="nil"/>
              <w:right w:val="nil"/>
            </w:tcBorders>
            <w:vAlign w:val="center"/>
          </w:tcPr>
          <w:p w14:paraId="4CFAEEFB" w14:textId="5A973928"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-2</w:t>
            </w:r>
            <w:r>
              <w:rPr>
                <w:rFonts w:ascii="Times New Roman" w:hAnsi="Times New Roman" w:cs="Times New Roman"/>
                <w:sz w:val="20"/>
                <w:szCs w:val="20"/>
                <w:lang w:val="es-CL"/>
              </w:rPr>
              <w:t>4</w:t>
            </w:r>
            <w:r w:rsidRPr="00EC2027">
              <w:rPr>
                <w:rFonts w:ascii="Times New Roman" w:hAnsi="Times New Roman" w:cs="Times New Roman"/>
                <w:sz w:val="20"/>
                <w:szCs w:val="20"/>
                <w:lang w:val="es-CL"/>
              </w:rPr>
              <w:t>.</w:t>
            </w:r>
            <w:r>
              <w:rPr>
                <w:rFonts w:ascii="Times New Roman" w:hAnsi="Times New Roman" w:cs="Times New Roman"/>
                <w:sz w:val="20"/>
                <w:szCs w:val="20"/>
                <w:lang w:val="es-CL"/>
              </w:rPr>
              <w:t>12</w:t>
            </w:r>
            <w:r w:rsidRPr="00EC2027">
              <w:rPr>
                <w:rFonts w:ascii="Times New Roman" w:hAnsi="Times New Roman" w:cs="Times New Roman"/>
                <w:sz w:val="20"/>
                <w:szCs w:val="20"/>
                <w:lang w:val="es-CL"/>
              </w:rPr>
              <w:t>, 1</w:t>
            </w:r>
            <w:r>
              <w:rPr>
                <w:rFonts w:ascii="Times New Roman" w:hAnsi="Times New Roman" w:cs="Times New Roman"/>
                <w:sz w:val="20"/>
                <w:szCs w:val="20"/>
                <w:lang w:val="es-CL"/>
              </w:rPr>
              <w:t>7</w:t>
            </w:r>
            <w:r w:rsidRPr="00EC2027">
              <w:rPr>
                <w:rFonts w:ascii="Times New Roman" w:hAnsi="Times New Roman" w:cs="Times New Roman"/>
                <w:sz w:val="20"/>
                <w:szCs w:val="20"/>
                <w:lang w:val="es-CL"/>
              </w:rPr>
              <w:t>.</w:t>
            </w:r>
            <w:r>
              <w:rPr>
                <w:rFonts w:ascii="Times New Roman" w:hAnsi="Times New Roman" w:cs="Times New Roman"/>
                <w:sz w:val="20"/>
                <w:szCs w:val="20"/>
                <w:lang w:val="es-CL"/>
              </w:rPr>
              <w:t>93</w:t>
            </w:r>
          </w:p>
        </w:tc>
      </w:tr>
      <w:tr w:rsidR="002F5571" w:rsidRPr="004421D3" w14:paraId="4AE65CE6" w14:textId="51AEE23B" w:rsidTr="002F5571">
        <w:trPr>
          <w:trHeight w:val="20"/>
          <w:jc w:val="center"/>
        </w:trPr>
        <w:tc>
          <w:tcPr>
            <w:tcW w:w="3780" w:type="dxa"/>
            <w:tcBorders>
              <w:top w:val="nil"/>
              <w:left w:val="nil"/>
              <w:bottom w:val="nil"/>
              <w:right w:val="nil"/>
            </w:tcBorders>
            <w:shd w:val="clear" w:color="auto" w:fill="auto"/>
            <w:vAlign w:val="center"/>
          </w:tcPr>
          <w:p w14:paraId="5A9F48D9" w14:textId="77777777" w:rsidR="002F5571" w:rsidRPr="004421D3" w:rsidRDefault="002F5571" w:rsidP="002F5571">
            <w:pPr>
              <w:spacing w:after="0" w:line="360" w:lineRule="auto"/>
              <w:rPr>
                <w:rFonts w:ascii="Times New Roman" w:hAnsi="Times New Roman" w:cs="Times New Roman"/>
                <w:sz w:val="20"/>
                <w:szCs w:val="20"/>
              </w:rPr>
            </w:pPr>
            <w:commentRangeStart w:id="330"/>
            <w:r w:rsidRPr="004421D3">
              <w:rPr>
                <w:rFonts w:ascii="Times New Roman" w:hAnsi="Times New Roman" w:cs="Times New Roman"/>
                <w:sz w:val="20"/>
                <w:szCs w:val="20"/>
              </w:rPr>
              <w:t>Trauma</w:t>
            </w:r>
          </w:p>
          <w:p w14:paraId="2BBA845A" w14:textId="77777777"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Consultations </w:t>
            </w:r>
            <w:r w:rsidRPr="004421D3">
              <w:rPr>
                <w:rFonts w:ascii="Times New Roman" w:hAnsi="Times New Roman" w:cs="Times New Roman"/>
                <w:sz w:val="20"/>
                <w:szCs w:val="20"/>
                <w:vertAlign w:val="superscript"/>
              </w:rPr>
              <w:t>b</w:t>
            </w:r>
            <w:commentRangeEnd w:id="330"/>
            <w:r w:rsidR="002407C2">
              <w:rPr>
                <w:rStyle w:val="Refdecomentario"/>
              </w:rPr>
              <w:commentReference w:id="330"/>
            </w:r>
          </w:p>
        </w:tc>
        <w:tc>
          <w:tcPr>
            <w:tcW w:w="868" w:type="dxa"/>
            <w:tcBorders>
              <w:top w:val="nil"/>
              <w:left w:val="nil"/>
              <w:bottom w:val="nil"/>
              <w:right w:val="nil"/>
            </w:tcBorders>
            <w:shd w:val="clear" w:color="auto" w:fill="auto"/>
            <w:noWrap/>
            <w:vAlign w:val="center"/>
          </w:tcPr>
          <w:p w14:paraId="2D742A2B" w14:textId="5C4B90E7"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-103.10</w:t>
            </w:r>
          </w:p>
        </w:tc>
        <w:tc>
          <w:tcPr>
            <w:tcW w:w="1063" w:type="dxa"/>
            <w:tcBorders>
              <w:top w:val="nil"/>
              <w:left w:val="nil"/>
              <w:bottom w:val="nil"/>
              <w:right w:val="nil"/>
            </w:tcBorders>
            <w:shd w:val="clear" w:color="auto" w:fill="auto"/>
            <w:noWrap/>
            <w:vAlign w:val="center"/>
          </w:tcPr>
          <w:p w14:paraId="5C82734F" w14:textId="5E54FF6D"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-177.91</w:t>
            </w:r>
            <w:r>
              <w:rPr>
                <w:rFonts w:ascii="Times New Roman" w:hAnsi="Times New Roman" w:cs="Times New Roman"/>
                <w:sz w:val="20"/>
                <w:szCs w:val="20"/>
              </w:rPr>
              <w:t>, -</w:t>
            </w:r>
            <w:r w:rsidRPr="002F5571">
              <w:rPr>
                <w:rFonts w:ascii="Times New Roman" w:hAnsi="Times New Roman" w:cs="Times New Roman"/>
                <w:sz w:val="20"/>
                <w:szCs w:val="20"/>
              </w:rPr>
              <w:t>28.30</w:t>
            </w:r>
          </w:p>
        </w:tc>
        <w:tc>
          <w:tcPr>
            <w:tcW w:w="779" w:type="dxa"/>
            <w:tcBorders>
              <w:top w:val="nil"/>
              <w:left w:val="nil"/>
              <w:bottom w:val="nil"/>
              <w:right w:val="nil"/>
            </w:tcBorders>
            <w:vAlign w:val="center"/>
          </w:tcPr>
          <w:p w14:paraId="4476D824" w14:textId="7914BF5E"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0.00</w:t>
            </w:r>
            <w:r>
              <w:rPr>
                <w:rFonts w:ascii="Times New Roman" w:hAnsi="Times New Roman" w:cs="Times New Roman"/>
                <w:sz w:val="20"/>
                <w:szCs w:val="20"/>
                <w:lang w:val="es-CL"/>
              </w:rPr>
              <w:t>8</w:t>
            </w:r>
          </w:p>
        </w:tc>
        <w:tc>
          <w:tcPr>
            <w:tcW w:w="1138" w:type="dxa"/>
            <w:tcBorders>
              <w:top w:val="nil"/>
              <w:left w:val="nil"/>
              <w:bottom w:val="nil"/>
              <w:right w:val="nil"/>
            </w:tcBorders>
            <w:vAlign w:val="center"/>
          </w:tcPr>
          <w:p w14:paraId="7CF8F584" w14:textId="753C931E"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w:t>
            </w:r>
            <w:r>
              <w:rPr>
                <w:rFonts w:ascii="Times New Roman" w:hAnsi="Times New Roman" w:cs="Times New Roman"/>
                <w:sz w:val="20"/>
                <w:szCs w:val="20"/>
                <w:lang w:val="es-CL"/>
              </w:rPr>
              <w:t>12</w:t>
            </w:r>
            <w:r w:rsidRPr="00EC2027">
              <w:rPr>
                <w:rFonts w:ascii="Times New Roman" w:hAnsi="Times New Roman" w:cs="Times New Roman"/>
                <w:sz w:val="20"/>
                <w:szCs w:val="20"/>
                <w:lang w:val="es-CL"/>
              </w:rPr>
              <w:t>.</w:t>
            </w:r>
            <w:r>
              <w:rPr>
                <w:rFonts w:ascii="Times New Roman" w:hAnsi="Times New Roman" w:cs="Times New Roman"/>
                <w:sz w:val="20"/>
                <w:szCs w:val="20"/>
                <w:lang w:val="es-CL"/>
              </w:rPr>
              <w:t>78</w:t>
            </w:r>
          </w:p>
        </w:tc>
        <w:tc>
          <w:tcPr>
            <w:tcW w:w="843" w:type="dxa"/>
            <w:tcBorders>
              <w:top w:val="nil"/>
              <w:left w:val="nil"/>
              <w:bottom w:val="nil"/>
              <w:right w:val="nil"/>
            </w:tcBorders>
            <w:vAlign w:val="center"/>
          </w:tcPr>
          <w:p w14:paraId="3D29E37A" w14:textId="13AD4C3E"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-22.</w:t>
            </w:r>
            <w:r>
              <w:rPr>
                <w:rFonts w:ascii="Times New Roman" w:hAnsi="Times New Roman" w:cs="Times New Roman"/>
                <w:sz w:val="20"/>
                <w:szCs w:val="20"/>
                <w:lang w:val="es-CL"/>
              </w:rPr>
              <w:t>05</w:t>
            </w:r>
            <w:r w:rsidRPr="00EC2027">
              <w:rPr>
                <w:rFonts w:ascii="Times New Roman" w:hAnsi="Times New Roman" w:cs="Times New Roman"/>
                <w:sz w:val="20"/>
                <w:szCs w:val="20"/>
                <w:lang w:val="es-CL"/>
              </w:rPr>
              <w:t>, -</w:t>
            </w:r>
            <w:r>
              <w:rPr>
                <w:rFonts w:ascii="Times New Roman" w:hAnsi="Times New Roman" w:cs="Times New Roman"/>
                <w:sz w:val="20"/>
                <w:szCs w:val="20"/>
                <w:lang w:val="es-CL"/>
              </w:rPr>
              <w:t>3</w:t>
            </w:r>
            <w:r w:rsidRPr="00EC2027">
              <w:rPr>
                <w:rFonts w:ascii="Times New Roman" w:hAnsi="Times New Roman" w:cs="Times New Roman"/>
                <w:sz w:val="20"/>
                <w:szCs w:val="20"/>
                <w:lang w:val="es-CL"/>
              </w:rPr>
              <w:t>.</w:t>
            </w:r>
            <w:r>
              <w:rPr>
                <w:rFonts w:ascii="Times New Roman" w:hAnsi="Times New Roman" w:cs="Times New Roman"/>
                <w:sz w:val="20"/>
                <w:szCs w:val="20"/>
                <w:lang w:val="es-CL"/>
              </w:rPr>
              <w:t>51</w:t>
            </w:r>
          </w:p>
        </w:tc>
      </w:tr>
      <w:tr w:rsidR="002F5571" w:rsidRPr="004421D3" w14:paraId="342E9E20" w14:textId="0B088455" w:rsidTr="002F5571">
        <w:trPr>
          <w:trHeight w:val="20"/>
          <w:jc w:val="center"/>
        </w:trPr>
        <w:tc>
          <w:tcPr>
            <w:tcW w:w="3780" w:type="dxa"/>
            <w:tcBorders>
              <w:top w:val="nil"/>
              <w:left w:val="nil"/>
              <w:bottom w:val="nil"/>
              <w:right w:val="nil"/>
            </w:tcBorders>
            <w:shd w:val="clear" w:color="auto" w:fill="auto"/>
            <w:vAlign w:val="center"/>
          </w:tcPr>
          <w:p w14:paraId="0286C2DE" w14:textId="77777777" w:rsidR="002F5571" w:rsidRPr="004421D3" w:rsidRDefault="002F5571" w:rsidP="002F5571">
            <w:pPr>
              <w:spacing w:after="0" w:line="360" w:lineRule="auto"/>
              <w:rPr>
                <w:rFonts w:ascii="Times New Roman" w:hAnsi="Times New Roman" w:cs="Times New Roman"/>
                <w:sz w:val="20"/>
                <w:szCs w:val="20"/>
              </w:rPr>
            </w:pPr>
            <w:r w:rsidRPr="004421D3">
              <w:rPr>
                <w:rFonts w:ascii="Times New Roman" w:hAnsi="Times New Roman" w:cs="Times New Roman"/>
                <w:sz w:val="20"/>
                <w:szCs w:val="20"/>
              </w:rPr>
              <w:t>Respiratory</w:t>
            </w:r>
          </w:p>
          <w:p w14:paraId="06EE73ED" w14:textId="77777777"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Consultations </w:t>
            </w:r>
            <w:r w:rsidRPr="004421D3">
              <w:rPr>
                <w:rFonts w:ascii="Times New Roman" w:hAnsi="Times New Roman" w:cs="Times New Roman"/>
                <w:sz w:val="20"/>
                <w:szCs w:val="20"/>
                <w:vertAlign w:val="superscript"/>
              </w:rPr>
              <w:t>b</w:t>
            </w:r>
          </w:p>
        </w:tc>
        <w:tc>
          <w:tcPr>
            <w:tcW w:w="868" w:type="dxa"/>
            <w:tcBorders>
              <w:top w:val="nil"/>
              <w:left w:val="nil"/>
              <w:bottom w:val="nil"/>
              <w:right w:val="nil"/>
            </w:tcBorders>
            <w:shd w:val="clear" w:color="auto" w:fill="auto"/>
            <w:noWrap/>
            <w:vAlign w:val="center"/>
          </w:tcPr>
          <w:p w14:paraId="04E20433" w14:textId="29C49F50"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-49.17</w:t>
            </w:r>
          </w:p>
        </w:tc>
        <w:tc>
          <w:tcPr>
            <w:tcW w:w="1063" w:type="dxa"/>
            <w:tcBorders>
              <w:top w:val="nil"/>
              <w:left w:val="nil"/>
              <w:bottom w:val="nil"/>
              <w:right w:val="nil"/>
            </w:tcBorders>
            <w:shd w:val="clear" w:color="auto" w:fill="auto"/>
            <w:noWrap/>
            <w:vAlign w:val="center"/>
          </w:tcPr>
          <w:p w14:paraId="6DC7CC5E" w14:textId="7DD7CE9D"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-79.68,</w:t>
            </w:r>
            <w:r>
              <w:rPr>
                <w:rFonts w:ascii="Times New Roman" w:hAnsi="Times New Roman" w:cs="Times New Roman"/>
                <w:sz w:val="20"/>
                <w:szCs w:val="20"/>
              </w:rPr>
              <w:t xml:space="preserve"> </w:t>
            </w:r>
            <w:r w:rsidRPr="002F5571">
              <w:rPr>
                <w:rFonts w:ascii="Times New Roman" w:hAnsi="Times New Roman" w:cs="Times New Roman"/>
                <w:sz w:val="20"/>
                <w:szCs w:val="20"/>
              </w:rPr>
              <w:t>-18.66</w:t>
            </w:r>
          </w:p>
        </w:tc>
        <w:tc>
          <w:tcPr>
            <w:tcW w:w="779" w:type="dxa"/>
            <w:tcBorders>
              <w:top w:val="nil"/>
              <w:left w:val="nil"/>
              <w:bottom w:val="nil"/>
              <w:right w:val="nil"/>
            </w:tcBorders>
            <w:vAlign w:val="center"/>
          </w:tcPr>
          <w:p w14:paraId="035C6299" w14:textId="3F4F3EBF"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0.002</w:t>
            </w:r>
          </w:p>
        </w:tc>
        <w:tc>
          <w:tcPr>
            <w:tcW w:w="1138" w:type="dxa"/>
            <w:tcBorders>
              <w:top w:val="nil"/>
              <w:left w:val="nil"/>
              <w:bottom w:val="nil"/>
              <w:right w:val="nil"/>
            </w:tcBorders>
            <w:vAlign w:val="center"/>
          </w:tcPr>
          <w:p w14:paraId="0C4C868A" w14:textId="74C7DE34"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-3</w:t>
            </w:r>
            <w:r>
              <w:rPr>
                <w:rFonts w:ascii="Times New Roman" w:hAnsi="Times New Roman" w:cs="Times New Roman"/>
                <w:sz w:val="20"/>
                <w:szCs w:val="20"/>
                <w:lang w:val="es-CL"/>
              </w:rPr>
              <w:t>1</w:t>
            </w:r>
            <w:r w:rsidRPr="00EC2027">
              <w:rPr>
                <w:rFonts w:ascii="Times New Roman" w:hAnsi="Times New Roman" w:cs="Times New Roman"/>
                <w:sz w:val="20"/>
                <w:szCs w:val="20"/>
                <w:lang w:val="es-CL"/>
              </w:rPr>
              <w:t>.</w:t>
            </w:r>
            <w:r>
              <w:rPr>
                <w:rFonts w:ascii="Times New Roman" w:hAnsi="Times New Roman" w:cs="Times New Roman"/>
                <w:sz w:val="20"/>
                <w:szCs w:val="20"/>
                <w:lang w:val="es-CL"/>
              </w:rPr>
              <w:t>79</w:t>
            </w:r>
          </w:p>
        </w:tc>
        <w:tc>
          <w:tcPr>
            <w:tcW w:w="843" w:type="dxa"/>
            <w:tcBorders>
              <w:top w:val="nil"/>
              <w:left w:val="nil"/>
              <w:bottom w:val="nil"/>
              <w:right w:val="nil"/>
            </w:tcBorders>
            <w:vAlign w:val="center"/>
          </w:tcPr>
          <w:p w14:paraId="60C96F84" w14:textId="2585A19B" w:rsidR="002F5571" w:rsidRPr="00EC2027" w:rsidRDefault="002F5571" w:rsidP="002F5571">
            <w:pPr>
              <w:spacing w:after="0" w:line="360" w:lineRule="auto"/>
              <w:jc w:val="center"/>
              <w:rPr>
                <w:rFonts w:ascii="Times New Roman" w:hAnsi="Times New Roman" w:cs="Times New Roman"/>
                <w:sz w:val="20"/>
                <w:szCs w:val="20"/>
                <w:lang w:val="es-CL"/>
              </w:rPr>
            </w:pPr>
            <w:r w:rsidRPr="00EC2027">
              <w:rPr>
                <w:rFonts w:ascii="Times New Roman" w:hAnsi="Times New Roman" w:cs="Times New Roman"/>
                <w:sz w:val="20"/>
                <w:szCs w:val="20"/>
                <w:lang w:val="es-CL"/>
              </w:rPr>
              <w:t>-51.5</w:t>
            </w:r>
            <w:r>
              <w:rPr>
                <w:rFonts w:ascii="Times New Roman" w:hAnsi="Times New Roman" w:cs="Times New Roman"/>
                <w:sz w:val="20"/>
                <w:szCs w:val="20"/>
                <w:lang w:val="es-CL"/>
              </w:rPr>
              <w:t>2</w:t>
            </w:r>
            <w:r w:rsidRPr="00EC2027">
              <w:rPr>
                <w:rFonts w:ascii="Times New Roman" w:hAnsi="Times New Roman" w:cs="Times New Roman"/>
                <w:sz w:val="20"/>
                <w:szCs w:val="20"/>
                <w:lang w:val="es-CL"/>
              </w:rPr>
              <w:t>, -12.</w:t>
            </w:r>
            <w:r>
              <w:rPr>
                <w:rFonts w:ascii="Times New Roman" w:hAnsi="Times New Roman" w:cs="Times New Roman"/>
                <w:sz w:val="20"/>
                <w:szCs w:val="20"/>
                <w:lang w:val="es-CL"/>
              </w:rPr>
              <w:t>07</w:t>
            </w:r>
          </w:p>
        </w:tc>
      </w:tr>
      <w:tr w:rsidR="002F5571" w:rsidRPr="004421D3" w14:paraId="590117B6" w14:textId="2AC81576" w:rsidTr="002F5571">
        <w:trPr>
          <w:trHeight w:val="20"/>
          <w:jc w:val="center"/>
        </w:trPr>
        <w:tc>
          <w:tcPr>
            <w:tcW w:w="3780" w:type="dxa"/>
            <w:tcBorders>
              <w:top w:val="nil"/>
              <w:left w:val="nil"/>
              <w:bottom w:val="nil"/>
              <w:right w:val="nil"/>
            </w:tcBorders>
            <w:shd w:val="clear" w:color="auto" w:fill="auto"/>
            <w:vAlign w:val="center"/>
          </w:tcPr>
          <w:p w14:paraId="7B750804" w14:textId="77777777" w:rsidR="002F5571" w:rsidRPr="004421D3" w:rsidRDefault="002F5571" w:rsidP="002F5571">
            <w:pPr>
              <w:spacing w:after="0" w:line="360" w:lineRule="auto"/>
              <w:rPr>
                <w:rFonts w:ascii="Times New Roman" w:hAnsi="Times New Roman" w:cs="Times New Roman"/>
                <w:sz w:val="20"/>
                <w:szCs w:val="20"/>
              </w:rPr>
            </w:pPr>
            <w:bookmarkStart w:id="331" w:name="_Hlk58186584"/>
            <w:r w:rsidRPr="004421D3">
              <w:rPr>
                <w:rFonts w:ascii="Times New Roman" w:hAnsi="Times New Roman" w:cs="Times New Roman"/>
                <w:sz w:val="20"/>
                <w:szCs w:val="20"/>
              </w:rPr>
              <w:t>Trauma Hospitalizations</w:t>
            </w:r>
          </w:p>
          <w:p w14:paraId="53C16BDA" w14:textId="70063988"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per </w:t>
            </w:r>
            <w:r>
              <w:rPr>
                <w:rFonts w:ascii="Times New Roman" w:hAnsi="Times New Roman" w:cs="Times New Roman"/>
                <w:sz w:val="20"/>
                <w:szCs w:val="20"/>
              </w:rPr>
              <w:t xml:space="preserve">Trauma </w:t>
            </w:r>
            <w:r w:rsidRPr="004421D3">
              <w:rPr>
                <w:rFonts w:ascii="Times New Roman" w:hAnsi="Times New Roman" w:cs="Times New Roman"/>
                <w:sz w:val="20"/>
                <w:szCs w:val="20"/>
              </w:rPr>
              <w:t xml:space="preserve">Consultations (x1,000) </w:t>
            </w:r>
            <w:r w:rsidRPr="004421D3">
              <w:rPr>
                <w:rFonts w:ascii="Times New Roman" w:hAnsi="Times New Roman" w:cs="Times New Roman"/>
                <w:sz w:val="20"/>
                <w:szCs w:val="20"/>
                <w:vertAlign w:val="superscript"/>
              </w:rPr>
              <w:t>c</w:t>
            </w:r>
          </w:p>
        </w:tc>
        <w:tc>
          <w:tcPr>
            <w:tcW w:w="868" w:type="dxa"/>
            <w:tcBorders>
              <w:top w:val="nil"/>
              <w:left w:val="nil"/>
              <w:bottom w:val="nil"/>
              <w:right w:val="nil"/>
            </w:tcBorders>
            <w:shd w:val="clear" w:color="auto" w:fill="auto"/>
            <w:noWrap/>
            <w:vAlign w:val="center"/>
          </w:tcPr>
          <w:p w14:paraId="3E536156" w14:textId="7720891D"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24.53</w:t>
            </w:r>
          </w:p>
        </w:tc>
        <w:tc>
          <w:tcPr>
            <w:tcW w:w="1063" w:type="dxa"/>
            <w:tcBorders>
              <w:top w:val="nil"/>
              <w:left w:val="nil"/>
              <w:bottom w:val="nil"/>
              <w:right w:val="nil"/>
            </w:tcBorders>
            <w:shd w:val="clear" w:color="auto" w:fill="auto"/>
            <w:noWrap/>
            <w:vAlign w:val="center"/>
          </w:tcPr>
          <w:p w14:paraId="1FCA0399" w14:textId="5B1E4AF4"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12.98,</w:t>
            </w:r>
            <w:r>
              <w:rPr>
                <w:rFonts w:ascii="Times New Roman" w:hAnsi="Times New Roman" w:cs="Times New Roman"/>
                <w:sz w:val="20"/>
                <w:szCs w:val="20"/>
              </w:rPr>
              <w:t xml:space="preserve"> </w:t>
            </w:r>
            <w:r w:rsidRPr="002F5571">
              <w:rPr>
                <w:rFonts w:ascii="Times New Roman" w:hAnsi="Times New Roman" w:cs="Times New Roman"/>
                <w:sz w:val="20"/>
                <w:szCs w:val="20"/>
              </w:rPr>
              <w:t>36.08</w:t>
            </w:r>
          </w:p>
        </w:tc>
        <w:tc>
          <w:tcPr>
            <w:tcW w:w="779" w:type="dxa"/>
            <w:tcBorders>
              <w:top w:val="nil"/>
              <w:left w:val="nil"/>
              <w:bottom w:val="nil"/>
              <w:right w:val="nil"/>
            </w:tcBorders>
            <w:vAlign w:val="center"/>
          </w:tcPr>
          <w:p w14:paraId="7EAA4FC2" w14:textId="53707517" w:rsidR="002F5571" w:rsidRPr="004421D3" w:rsidRDefault="002F5571" w:rsidP="002F5571">
            <w:pPr>
              <w:spacing w:after="0" w:line="360" w:lineRule="auto"/>
              <w:jc w:val="center"/>
              <w:rPr>
                <w:rFonts w:ascii="Times New Roman" w:hAnsi="Times New Roman" w:cs="Times New Roman"/>
                <w:sz w:val="20"/>
                <w:szCs w:val="20"/>
                <w:lang w:val="es-CL"/>
              </w:rPr>
            </w:pPr>
            <w:r w:rsidRPr="00E35BBA">
              <w:rPr>
                <w:rFonts w:ascii="Times New Roman" w:hAnsi="Times New Roman" w:cs="Times New Roman"/>
                <w:sz w:val="20"/>
                <w:szCs w:val="20"/>
                <w:lang w:val="es-CL"/>
              </w:rPr>
              <w:t>&lt;0.001</w:t>
            </w:r>
          </w:p>
        </w:tc>
        <w:tc>
          <w:tcPr>
            <w:tcW w:w="1138" w:type="dxa"/>
            <w:tcBorders>
              <w:top w:val="nil"/>
              <w:left w:val="nil"/>
              <w:bottom w:val="nil"/>
              <w:right w:val="nil"/>
            </w:tcBorders>
            <w:vAlign w:val="center"/>
          </w:tcPr>
          <w:p w14:paraId="0B406A43" w14:textId="5A91664D" w:rsidR="002F5571" w:rsidRPr="00E35BBA" w:rsidRDefault="002F5571" w:rsidP="002F5571">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32.06</w:t>
            </w:r>
          </w:p>
        </w:tc>
        <w:tc>
          <w:tcPr>
            <w:tcW w:w="843" w:type="dxa"/>
            <w:tcBorders>
              <w:top w:val="nil"/>
              <w:left w:val="nil"/>
              <w:bottom w:val="nil"/>
              <w:right w:val="nil"/>
            </w:tcBorders>
            <w:vAlign w:val="center"/>
          </w:tcPr>
          <w:p w14:paraId="58EC2908" w14:textId="57CEC0B8" w:rsidR="002F5571" w:rsidRPr="00E35BBA" w:rsidRDefault="002F5571" w:rsidP="002F5571">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16.97, 47.15</w:t>
            </w:r>
          </w:p>
        </w:tc>
      </w:tr>
      <w:bookmarkEnd w:id="331"/>
      <w:tr w:rsidR="002F5571" w:rsidRPr="004421D3" w14:paraId="7983C4B8" w14:textId="76EEF796" w:rsidTr="002F5571">
        <w:trPr>
          <w:trHeight w:val="20"/>
          <w:jc w:val="center"/>
        </w:trPr>
        <w:tc>
          <w:tcPr>
            <w:tcW w:w="3780" w:type="dxa"/>
            <w:tcBorders>
              <w:top w:val="nil"/>
              <w:left w:val="nil"/>
              <w:bottom w:val="single" w:sz="4" w:space="0" w:color="auto"/>
              <w:right w:val="nil"/>
            </w:tcBorders>
            <w:shd w:val="clear" w:color="auto" w:fill="auto"/>
            <w:vAlign w:val="center"/>
          </w:tcPr>
          <w:p w14:paraId="19F797A8" w14:textId="77777777" w:rsidR="002F5571" w:rsidRPr="004421D3" w:rsidRDefault="002F5571" w:rsidP="002F5571">
            <w:pPr>
              <w:spacing w:after="0" w:line="360" w:lineRule="auto"/>
              <w:rPr>
                <w:rFonts w:ascii="Times New Roman" w:hAnsi="Times New Roman" w:cs="Times New Roman"/>
                <w:sz w:val="20"/>
                <w:szCs w:val="20"/>
              </w:rPr>
            </w:pPr>
            <w:r w:rsidRPr="004421D3">
              <w:rPr>
                <w:rFonts w:ascii="Times New Roman" w:hAnsi="Times New Roman" w:cs="Times New Roman"/>
                <w:sz w:val="20"/>
                <w:szCs w:val="20"/>
              </w:rPr>
              <w:t>Respiratory Hospitalizations</w:t>
            </w:r>
          </w:p>
          <w:p w14:paraId="4A81C925" w14:textId="05346E76" w:rsidR="002F5571" w:rsidRPr="004421D3" w:rsidRDefault="002F5571" w:rsidP="002F5571">
            <w:pPr>
              <w:spacing w:after="0" w:line="36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 xml:space="preserve">per </w:t>
            </w:r>
            <w:r>
              <w:rPr>
                <w:rFonts w:ascii="Times New Roman" w:hAnsi="Times New Roman" w:cs="Times New Roman"/>
                <w:sz w:val="20"/>
                <w:szCs w:val="20"/>
              </w:rPr>
              <w:t xml:space="preserve">Trauma </w:t>
            </w:r>
            <w:r w:rsidRPr="004421D3">
              <w:rPr>
                <w:rFonts w:ascii="Times New Roman" w:hAnsi="Times New Roman" w:cs="Times New Roman"/>
                <w:sz w:val="20"/>
                <w:szCs w:val="20"/>
              </w:rPr>
              <w:t xml:space="preserve">Consultations (x1000) </w:t>
            </w:r>
            <w:r w:rsidRPr="004421D3">
              <w:rPr>
                <w:rFonts w:ascii="Times New Roman" w:hAnsi="Times New Roman" w:cs="Times New Roman"/>
                <w:sz w:val="20"/>
                <w:szCs w:val="20"/>
                <w:vertAlign w:val="superscript"/>
              </w:rPr>
              <w:t>c</w:t>
            </w:r>
          </w:p>
        </w:tc>
        <w:tc>
          <w:tcPr>
            <w:tcW w:w="868" w:type="dxa"/>
            <w:tcBorders>
              <w:top w:val="nil"/>
              <w:left w:val="nil"/>
              <w:bottom w:val="single" w:sz="4" w:space="0" w:color="auto"/>
              <w:right w:val="nil"/>
            </w:tcBorders>
            <w:shd w:val="clear" w:color="auto" w:fill="auto"/>
            <w:noWrap/>
            <w:vAlign w:val="center"/>
          </w:tcPr>
          <w:p w14:paraId="700E645C" w14:textId="3639218F" w:rsidR="002F5571" w:rsidRPr="004421D3"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lang w:val="es-CL"/>
              </w:rPr>
              <w:t>72.84</w:t>
            </w:r>
          </w:p>
        </w:tc>
        <w:tc>
          <w:tcPr>
            <w:tcW w:w="1063" w:type="dxa"/>
            <w:tcBorders>
              <w:top w:val="nil"/>
              <w:left w:val="nil"/>
              <w:bottom w:val="single" w:sz="4" w:space="0" w:color="auto"/>
              <w:right w:val="nil"/>
            </w:tcBorders>
            <w:shd w:val="clear" w:color="auto" w:fill="auto"/>
            <w:noWrap/>
            <w:vAlign w:val="center"/>
          </w:tcPr>
          <w:p w14:paraId="732D080B" w14:textId="342E5E77" w:rsidR="002F5571" w:rsidRPr="002F5571" w:rsidRDefault="002F5571" w:rsidP="002F5571">
            <w:pPr>
              <w:spacing w:after="0" w:line="360" w:lineRule="auto"/>
              <w:jc w:val="center"/>
              <w:rPr>
                <w:rFonts w:ascii="Times New Roman" w:hAnsi="Times New Roman" w:cs="Times New Roman"/>
                <w:sz w:val="20"/>
                <w:szCs w:val="20"/>
                <w:lang w:val="es-CL"/>
              </w:rPr>
            </w:pPr>
            <w:r w:rsidRPr="002F5571">
              <w:rPr>
                <w:rFonts w:ascii="Times New Roman" w:hAnsi="Times New Roman" w:cs="Times New Roman"/>
                <w:sz w:val="20"/>
                <w:szCs w:val="20"/>
              </w:rPr>
              <w:t>38.82,</w:t>
            </w:r>
            <w:r>
              <w:rPr>
                <w:rFonts w:ascii="Times New Roman" w:hAnsi="Times New Roman" w:cs="Times New Roman"/>
                <w:sz w:val="20"/>
                <w:szCs w:val="20"/>
              </w:rPr>
              <w:t xml:space="preserve"> </w:t>
            </w:r>
            <w:r w:rsidRPr="002F5571">
              <w:rPr>
                <w:rFonts w:ascii="Times New Roman" w:hAnsi="Times New Roman" w:cs="Times New Roman"/>
                <w:sz w:val="20"/>
                <w:szCs w:val="20"/>
              </w:rPr>
              <w:t>106.86</w:t>
            </w:r>
          </w:p>
        </w:tc>
        <w:tc>
          <w:tcPr>
            <w:tcW w:w="779" w:type="dxa"/>
            <w:tcBorders>
              <w:top w:val="nil"/>
              <w:left w:val="nil"/>
              <w:bottom w:val="single" w:sz="4" w:space="0" w:color="auto"/>
              <w:right w:val="nil"/>
            </w:tcBorders>
            <w:vAlign w:val="center"/>
          </w:tcPr>
          <w:p w14:paraId="7882DF16" w14:textId="40D2DA10" w:rsidR="002F5571" w:rsidRPr="004421D3" w:rsidRDefault="002F5571" w:rsidP="002F5571">
            <w:pPr>
              <w:spacing w:after="0" w:line="360" w:lineRule="auto"/>
              <w:jc w:val="center"/>
              <w:rPr>
                <w:rFonts w:ascii="Times New Roman" w:hAnsi="Times New Roman" w:cs="Times New Roman"/>
                <w:sz w:val="20"/>
                <w:szCs w:val="20"/>
                <w:lang w:val="es-CL"/>
              </w:rPr>
            </w:pPr>
            <w:r w:rsidRPr="00E35BBA">
              <w:rPr>
                <w:rFonts w:ascii="Times New Roman" w:hAnsi="Times New Roman" w:cs="Times New Roman"/>
                <w:sz w:val="20"/>
                <w:szCs w:val="20"/>
                <w:lang w:val="es-CL"/>
              </w:rPr>
              <w:t>&lt;0.001</w:t>
            </w:r>
          </w:p>
        </w:tc>
        <w:tc>
          <w:tcPr>
            <w:tcW w:w="1138" w:type="dxa"/>
            <w:tcBorders>
              <w:top w:val="nil"/>
              <w:left w:val="nil"/>
              <w:bottom w:val="single" w:sz="4" w:space="0" w:color="auto"/>
              <w:right w:val="nil"/>
            </w:tcBorders>
            <w:vAlign w:val="center"/>
          </w:tcPr>
          <w:p w14:paraId="4CB981F1" w14:textId="251EE377" w:rsidR="002F5571" w:rsidRPr="00E35BBA" w:rsidRDefault="002F5571" w:rsidP="002F5571">
            <w:pPr>
              <w:spacing w:after="0" w:line="360" w:lineRule="auto"/>
              <w:jc w:val="center"/>
              <w:rPr>
                <w:rFonts w:ascii="Times New Roman" w:hAnsi="Times New Roman" w:cs="Times New Roman"/>
                <w:sz w:val="20"/>
                <w:szCs w:val="20"/>
                <w:lang w:val="es-CL"/>
              </w:rPr>
            </w:pPr>
            <w:r>
              <w:rPr>
                <w:rFonts w:ascii="Times New Roman" w:hAnsi="Times New Roman" w:cs="Times New Roman"/>
                <w:sz w:val="20"/>
                <w:szCs w:val="20"/>
                <w:lang w:val="es-CL"/>
              </w:rPr>
              <w:t>52.93</w:t>
            </w:r>
          </w:p>
        </w:tc>
        <w:tc>
          <w:tcPr>
            <w:tcW w:w="843" w:type="dxa"/>
            <w:tcBorders>
              <w:top w:val="nil"/>
              <w:left w:val="nil"/>
              <w:bottom w:val="single" w:sz="4" w:space="0" w:color="auto"/>
              <w:right w:val="nil"/>
            </w:tcBorders>
            <w:vAlign w:val="center"/>
          </w:tcPr>
          <w:p w14:paraId="489D33F9" w14:textId="5A1AB75B" w:rsidR="002F5571" w:rsidRPr="00E35BBA" w:rsidRDefault="002F5571" w:rsidP="002F5571">
            <w:pPr>
              <w:spacing w:after="0" w:line="360" w:lineRule="auto"/>
              <w:jc w:val="center"/>
              <w:rPr>
                <w:rFonts w:ascii="Times New Roman" w:hAnsi="Times New Roman" w:cs="Times New Roman"/>
                <w:sz w:val="20"/>
                <w:szCs w:val="20"/>
                <w:lang w:val="es-CL"/>
              </w:rPr>
            </w:pPr>
            <w:bookmarkStart w:id="332" w:name="_Hlk58186543"/>
            <w:r>
              <w:rPr>
                <w:rFonts w:ascii="Times New Roman" w:hAnsi="Times New Roman" w:cs="Times New Roman"/>
                <w:sz w:val="20"/>
                <w:szCs w:val="20"/>
                <w:lang w:val="es-CL"/>
              </w:rPr>
              <w:t>28.21, 77.</w:t>
            </w:r>
            <w:bookmarkEnd w:id="332"/>
            <w:r>
              <w:rPr>
                <w:rFonts w:ascii="Times New Roman" w:hAnsi="Times New Roman" w:cs="Times New Roman"/>
                <w:sz w:val="20"/>
                <w:szCs w:val="20"/>
                <w:lang w:val="es-CL"/>
              </w:rPr>
              <w:t>64</w:t>
            </w:r>
          </w:p>
        </w:tc>
      </w:tr>
    </w:tbl>
    <w:p w14:paraId="6EECDB53" w14:textId="12A0FC1F" w:rsidR="004421D3" w:rsidRPr="00D47360" w:rsidRDefault="004421D3" w:rsidP="00AB55A9">
      <w:pPr>
        <w:spacing w:line="360" w:lineRule="auto"/>
        <w:ind w:left="708"/>
        <w:rPr>
          <w:rFonts w:ascii="Times New Roman" w:hAnsi="Times New Roman" w:cs="Times New Roman"/>
          <w:iCs/>
          <w:sz w:val="20"/>
          <w:szCs w:val="20"/>
        </w:rPr>
      </w:pPr>
      <w:r w:rsidRPr="00D47360">
        <w:rPr>
          <w:rFonts w:ascii="Times New Roman" w:hAnsi="Times New Roman" w:cs="Times New Roman"/>
          <w:iCs/>
          <w:sz w:val="20"/>
          <w:szCs w:val="20"/>
        </w:rPr>
        <w:t xml:space="preserve">Note: Each model included a fixed effect for years. </w:t>
      </w:r>
      <w:bookmarkStart w:id="333" w:name="_Hlk20445195"/>
      <w:r w:rsidRPr="00D47360">
        <w:rPr>
          <w:rFonts w:ascii="Times New Roman" w:hAnsi="Times New Roman" w:cs="Times New Roman"/>
          <w:iCs/>
          <w:sz w:val="20"/>
          <w:szCs w:val="20"/>
        </w:rPr>
        <w:t xml:space="preserve">Models also included the following time-varying covariates: </w:t>
      </w:r>
      <w:bookmarkEnd w:id="333"/>
      <w:r w:rsidRPr="00D47360">
        <w:rPr>
          <w:rFonts w:ascii="Times New Roman" w:hAnsi="Times New Roman" w:cs="Times New Roman"/>
          <w:iCs/>
          <w:sz w:val="20"/>
          <w:szCs w:val="20"/>
        </w:rPr>
        <w:t>(a) Circulatory Hospitalizations, (b) Circulatory Consultations, and (c) Circulatory Hospitalizations per Consultations (x1,000)</w:t>
      </w:r>
      <w:r w:rsidR="00F53775" w:rsidRPr="00D47360">
        <w:rPr>
          <w:rFonts w:ascii="Times New Roman" w:hAnsi="Times New Roman" w:cs="Times New Roman"/>
          <w:iCs/>
          <w:sz w:val="20"/>
          <w:szCs w:val="20"/>
        </w:rPr>
        <w:t>;</w:t>
      </w:r>
      <w:r w:rsidR="00F53775" w:rsidRPr="00D47360">
        <w:rPr>
          <w:rFonts w:ascii="Times New Roman" w:hAnsi="Times New Roman" w:cs="Times New Roman"/>
          <w:iCs/>
          <w:sz w:val="20"/>
          <w:szCs w:val="20"/>
        </w:rPr>
        <w:br/>
        <w:t>(e) Seasonal effects were included using a sine and cosine term to represent the months</w:t>
      </w:r>
      <w:r w:rsidR="00971777" w:rsidRPr="00D47360">
        <w:rPr>
          <w:rFonts w:ascii="Times New Roman" w:hAnsi="Times New Roman" w:cs="Times New Roman"/>
          <w:iCs/>
          <w:sz w:val="20"/>
          <w:szCs w:val="20"/>
        </w:rPr>
        <w:t>.</w:t>
      </w:r>
    </w:p>
    <w:p w14:paraId="13494A03" w14:textId="1F129FE6" w:rsidR="004421D3" w:rsidRPr="004421D3" w:rsidRDefault="004421D3" w:rsidP="004421D3">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rPr>
        <w:t>As seen in</w:t>
      </w:r>
      <w:r w:rsidRPr="00EC2C08">
        <w:rPr>
          <w:rFonts w:ascii="Times New Roman" w:hAnsi="Times New Roman" w:cs="Times New Roman"/>
          <w:sz w:val="20"/>
          <w:szCs w:val="20"/>
        </w:rPr>
        <w:t xml:space="preserve"> </w:t>
      </w:r>
      <w:r w:rsidR="00EC2C08" w:rsidRPr="00EC2C08">
        <w:rPr>
          <w:rFonts w:ascii="Times New Roman" w:hAnsi="Times New Roman" w:cs="Times New Roman"/>
          <w:iCs/>
          <w:sz w:val="20"/>
          <w:szCs w:val="20"/>
        </w:rPr>
        <w:t>Supplemental Table 3</w:t>
      </w:r>
      <w:r w:rsidRPr="004421D3">
        <w:rPr>
          <w:rFonts w:ascii="Times New Roman" w:hAnsi="Times New Roman" w:cs="Times New Roman"/>
          <w:sz w:val="20"/>
          <w:szCs w:val="20"/>
        </w:rPr>
        <w:t xml:space="preserve">, we found </w:t>
      </w:r>
      <w:r w:rsidR="005706A9">
        <w:rPr>
          <w:rFonts w:ascii="Times New Roman" w:hAnsi="Times New Roman" w:cs="Times New Roman"/>
          <w:sz w:val="20"/>
          <w:szCs w:val="20"/>
        </w:rPr>
        <w:t>Trauma Hospitalizations did not show statistically significant differences even though it showed the same trend of increment posterior to social protests. For Respiratory Hospitalizations, we found no statistical differences. Notably</w:t>
      </w:r>
      <w:r w:rsidRPr="004421D3">
        <w:rPr>
          <w:rFonts w:ascii="Times New Roman" w:hAnsi="Times New Roman" w:cs="Times New Roman"/>
          <w:sz w:val="20"/>
          <w:szCs w:val="20"/>
        </w:rPr>
        <w:t xml:space="preserve">, we found an association between </w:t>
      </w:r>
      <w:r w:rsidR="005706A9">
        <w:rPr>
          <w:rFonts w:ascii="Times New Roman" w:hAnsi="Times New Roman" w:cs="Times New Roman"/>
          <w:sz w:val="20"/>
          <w:szCs w:val="20"/>
        </w:rPr>
        <w:t xml:space="preserve">trauma and </w:t>
      </w:r>
      <w:r w:rsidRPr="004421D3">
        <w:rPr>
          <w:rFonts w:ascii="Times New Roman" w:hAnsi="Times New Roman" w:cs="Times New Roman"/>
          <w:sz w:val="20"/>
          <w:szCs w:val="20"/>
        </w:rPr>
        <w:t xml:space="preserve">respiratory consultations and social protests, </w:t>
      </w:r>
      <w:r>
        <w:rPr>
          <w:rFonts w:ascii="Times New Roman" w:hAnsi="Times New Roman" w:cs="Times New Roman"/>
          <w:sz w:val="20"/>
          <w:szCs w:val="20"/>
        </w:rPr>
        <w:t xml:space="preserve">which </w:t>
      </w:r>
      <w:r w:rsidRPr="004421D3">
        <w:rPr>
          <w:rFonts w:ascii="Times New Roman" w:hAnsi="Times New Roman" w:cs="Times New Roman"/>
          <w:sz w:val="20"/>
          <w:szCs w:val="20"/>
        </w:rPr>
        <w:t xml:space="preserve">were associated with a significant decrease in the number of respiratory consultations; </w:t>
      </w:r>
      <w:r w:rsidR="005706A9">
        <w:rPr>
          <w:rFonts w:ascii="Times New Roman" w:hAnsi="Times New Roman" w:cs="Times New Roman"/>
          <w:sz w:val="20"/>
          <w:szCs w:val="20"/>
        </w:rPr>
        <w:t>these</w:t>
      </w:r>
      <w:r w:rsidRPr="004421D3">
        <w:rPr>
          <w:rFonts w:ascii="Times New Roman" w:hAnsi="Times New Roman" w:cs="Times New Roman"/>
          <w:sz w:val="20"/>
          <w:szCs w:val="20"/>
        </w:rPr>
        <w:t xml:space="preserve"> decrease</w:t>
      </w:r>
      <w:r w:rsidR="005706A9">
        <w:rPr>
          <w:rFonts w:ascii="Times New Roman" w:hAnsi="Times New Roman" w:cs="Times New Roman"/>
          <w:sz w:val="20"/>
          <w:szCs w:val="20"/>
        </w:rPr>
        <w:t>s</w:t>
      </w:r>
      <w:r w:rsidRPr="004421D3">
        <w:rPr>
          <w:rFonts w:ascii="Times New Roman" w:hAnsi="Times New Roman" w:cs="Times New Roman"/>
          <w:sz w:val="20"/>
          <w:szCs w:val="20"/>
        </w:rPr>
        <w:t xml:space="preserve"> </w:t>
      </w:r>
      <w:r w:rsidR="005706A9">
        <w:rPr>
          <w:rFonts w:ascii="Times New Roman" w:hAnsi="Times New Roman" w:cs="Times New Roman"/>
          <w:sz w:val="20"/>
          <w:szCs w:val="20"/>
        </w:rPr>
        <w:t xml:space="preserve">were </w:t>
      </w:r>
      <w:r w:rsidRPr="004421D3">
        <w:rPr>
          <w:rFonts w:ascii="Times New Roman" w:hAnsi="Times New Roman" w:cs="Times New Roman"/>
          <w:sz w:val="20"/>
          <w:szCs w:val="20"/>
        </w:rPr>
        <w:t>not statistically significant in our primary analysis using the Bayesian Time Series Analysis.</w:t>
      </w:r>
    </w:p>
    <w:p w14:paraId="7DA919F2" w14:textId="4A93A9ED" w:rsidR="00F53775" w:rsidRDefault="004421D3" w:rsidP="004421D3">
      <w:pPr>
        <w:spacing w:line="360" w:lineRule="auto"/>
        <w:ind w:firstLine="708"/>
        <w:rPr>
          <w:rFonts w:ascii="Times New Roman" w:hAnsi="Times New Roman" w:cs="Times New Roman"/>
          <w:sz w:val="20"/>
          <w:szCs w:val="20"/>
        </w:rPr>
      </w:pPr>
      <w:r w:rsidRPr="004421D3">
        <w:rPr>
          <w:rFonts w:ascii="Times New Roman" w:hAnsi="Times New Roman" w:cs="Times New Roman"/>
          <w:sz w:val="20"/>
          <w:szCs w:val="20"/>
          <w:lang w:val="en"/>
        </w:rPr>
        <w:t>Two main issues may explain the discrepanc</w:t>
      </w:r>
      <w:r w:rsidR="005706A9">
        <w:rPr>
          <w:rFonts w:ascii="Times New Roman" w:hAnsi="Times New Roman" w:cs="Times New Roman"/>
          <w:sz w:val="20"/>
          <w:szCs w:val="20"/>
          <w:lang w:val="en"/>
        </w:rPr>
        <w:t>ies</w:t>
      </w:r>
      <w:r w:rsidRPr="004421D3">
        <w:rPr>
          <w:rFonts w:ascii="Times New Roman" w:hAnsi="Times New Roman" w:cs="Times New Roman"/>
          <w:sz w:val="20"/>
          <w:szCs w:val="20"/>
          <w:lang w:val="en"/>
        </w:rPr>
        <w:t xml:space="preserve"> in the significance of respiratory consultations between the two methods. First, the difference-in-difference model </w:t>
      </w:r>
      <w:r w:rsidRPr="004421D3">
        <w:rPr>
          <w:rFonts w:ascii="Times New Roman" w:hAnsi="Times New Roman" w:cs="Times New Roman"/>
          <w:sz w:val="20"/>
          <w:szCs w:val="20"/>
        </w:rPr>
        <w:t>does not account for potential unobserved confounders over time</w:t>
      </w:r>
      <w:r w:rsidRPr="004421D3">
        <w:rPr>
          <w:rFonts w:ascii="Times New Roman" w:hAnsi="Times New Roman" w:cs="Times New Roman"/>
          <w:sz w:val="20"/>
          <w:szCs w:val="20"/>
          <w:lang w:val="en"/>
        </w:rPr>
        <w:t xml:space="preserve">. Second, </w:t>
      </w:r>
      <w:r w:rsidRPr="004421D3">
        <w:rPr>
          <w:rFonts w:ascii="Times New Roman" w:hAnsi="Times New Roman" w:cs="Times New Roman"/>
          <w:sz w:val="20"/>
          <w:szCs w:val="20"/>
        </w:rPr>
        <w:t xml:space="preserve">the Bayesian Time-Series Analysis can capture more complexities than the difference-in-difference approach. Therefore, it uses more stringent criteria to qualify a coefficient as a statistically significant change in </w:t>
      </w:r>
      <w:r w:rsidR="005706A9">
        <w:rPr>
          <w:rFonts w:ascii="Times New Roman" w:hAnsi="Times New Roman" w:cs="Times New Roman"/>
          <w:sz w:val="20"/>
          <w:szCs w:val="20"/>
        </w:rPr>
        <w:t xml:space="preserve">trauma and </w:t>
      </w:r>
      <w:r w:rsidRPr="004421D3">
        <w:rPr>
          <w:rFonts w:ascii="Times New Roman" w:hAnsi="Times New Roman" w:cs="Times New Roman"/>
          <w:sz w:val="20"/>
          <w:szCs w:val="20"/>
        </w:rPr>
        <w:t>respiratory consultations.</w:t>
      </w:r>
    </w:p>
    <w:p w14:paraId="040F3B91" w14:textId="460EF70A" w:rsidR="00D47360" w:rsidRPr="00D47360" w:rsidRDefault="00F53775">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3F9CA42A" w14:textId="77777777" w:rsidR="00D47360" w:rsidRDefault="00D47360">
      <w:pPr>
        <w:spacing w:after="0" w:line="240" w:lineRule="auto"/>
        <w:rPr>
          <w:rFonts w:ascii="Times New Roman" w:hAnsi="Times New Roman" w:cs="Times New Roman"/>
          <w:b/>
          <w:bCs/>
          <w:sz w:val="20"/>
          <w:szCs w:val="20"/>
        </w:rPr>
      </w:pPr>
    </w:p>
    <w:p w14:paraId="7E8D0E7A" w14:textId="1EDC49FD" w:rsidR="00542C1B" w:rsidRPr="009975C4" w:rsidRDefault="00542C1B">
      <w:pPr>
        <w:spacing w:line="360" w:lineRule="auto"/>
        <w:rPr>
          <w:rFonts w:ascii="Times New Roman" w:hAnsi="Times New Roman" w:cs="Times New Roman"/>
          <w:b/>
          <w:bCs/>
          <w:sz w:val="20"/>
          <w:szCs w:val="20"/>
          <w:lang w:val="es-CL"/>
          <w:rPrChange w:id="334" w:author="Andrés González Santa Cruz" w:date="2021-01-17T23:41:00Z">
            <w:rPr>
              <w:rFonts w:ascii="Times New Roman" w:hAnsi="Times New Roman" w:cs="Times New Roman"/>
              <w:b/>
              <w:bCs/>
              <w:sz w:val="20"/>
              <w:szCs w:val="20"/>
            </w:rPr>
          </w:rPrChange>
        </w:rPr>
      </w:pPr>
      <w:proofErr w:type="spellStart"/>
      <w:r w:rsidRPr="009975C4">
        <w:rPr>
          <w:rFonts w:ascii="Times New Roman" w:hAnsi="Times New Roman" w:cs="Times New Roman"/>
          <w:b/>
          <w:bCs/>
          <w:sz w:val="20"/>
          <w:szCs w:val="20"/>
          <w:lang w:val="es-CL"/>
          <w:rPrChange w:id="335" w:author="Andrés González Santa Cruz" w:date="2021-01-17T23:41:00Z">
            <w:rPr>
              <w:rFonts w:ascii="Times New Roman" w:hAnsi="Times New Roman" w:cs="Times New Roman"/>
              <w:b/>
              <w:bCs/>
              <w:sz w:val="20"/>
              <w:szCs w:val="20"/>
            </w:rPr>
          </w:rPrChange>
        </w:rPr>
        <w:t>References</w:t>
      </w:r>
      <w:proofErr w:type="spellEnd"/>
    </w:p>
    <w:p w14:paraId="0ED6D7F6" w14:textId="52A949F9" w:rsidR="0003521D" w:rsidRPr="0003521D" w:rsidRDefault="00411D93" w:rsidP="0003521D">
      <w:pPr>
        <w:pStyle w:val="EndNoteBibliography"/>
        <w:spacing w:after="0"/>
      </w:pPr>
      <w:r>
        <w:rPr>
          <w:rFonts w:ascii="Times New Roman" w:hAnsi="Times New Roman" w:cs="Times New Roman"/>
          <w:b/>
          <w:bCs/>
          <w:sz w:val="20"/>
          <w:szCs w:val="20"/>
        </w:rPr>
        <w:fldChar w:fldCharType="begin"/>
      </w:r>
      <w:r w:rsidRPr="009975C4">
        <w:rPr>
          <w:rFonts w:ascii="Times New Roman" w:hAnsi="Times New Roman" w:cs="Times New Roman"/>
          <w:b/>
          <w:bCs/>
          <w:sz w:val="20"/>
          <w:szCs w:val="20"/>
          <w:lang w:val="es-CL"/>
          <w:rPrChange w:id="336" w:author="Andrés González Santa Cruz" w:date="2021-01-17T23:41:00Z">
            <w:rPr>
              <w:rFonts w:ascii="Times New Roman" w:hAnsi="Times New Roman" w:cs="Times New Roman"/>
              <w:b/>
              <w:bCs/>
              <w:sz w:val="20"/>
              <w:szCs w:val="20"/>
            </w:rPr>
          </w:rPrChange>
        </w:rPr>
        <w:instrText xml:space="preserve"> ADDIN EN.REFLIST </w:instrText>
      </w:r>
      <w:r>
        <w:rPr>
          <w:rFonts w:ascii="Times New Roman" w:hAnsi="Times New Roman" w:cs="Times New Roman"/>
          <w:b/>
          <w:bCs/>
          <w:sz w:val="20"/>
          <w:szCs w:val="20"/>
        </w:rPr>
        <w:fldChar w:fldCharType="separate"/>
      </w:r>
      <w:r w:rsidR="0003521D" w:rsidRPr="009975C4">
        <w:rPr>
          <w:lang w:val="es-CL"/>
          <w:rPrChange w:id="337" w:author="Andrés González Santa Cruz" w:date="2021-01-17T23:41:00Z">
            <w:rPr/>
          </w:rPrChange>
        </w:rPr>
        <w:t>1.</w:t>
      </w:r>
      <w:r w:rsidR="0003521D" w:rsidRPr="009975C4">
        <w:rPr>
          <w:lang w:val="es-CL"/>
          <w:rPrChange w:id="338" w:author="Andrés González Santa Cruz" w:date="2021-01-17T23:41:00Z">
            <w:rPr/>
          </w:rPrChange>
        </w:rPr>
        <w:tab/>
        <w:t xml:space="preserve">Ministerio de Transportes y Telecomunicaciones [@MTTChile]. "Segun informó el Panel de Expertos del Transporte Público, a partir de este domingo las tarifas de @metrodesantiago , @Trencentral  y los buses de @Red_Movilidad se incrementarán." </w:t>
      </w:r>
      <w:r w:rsidR="0003521D" w:rsidRPr="0003521D">
        <w:t xml:space="preserve">2019, October 04 [Available from: </w:t>
      </w:r>
      <w:hyperlink r:id="rId18" w:history="1">
        <w:r w:rsidR="0003521D" w:rsidRPr="0003521D">
          <w:rPr>
            <w:rStyle w:val="Hipervnculo"/>
          </w:rPr>
          <w:t>https://twitter.com/MTTChile/status/1180268266067025922</w:t>
        </w:r>
      </w:hyperlink>
      <w:r w:rsidR="0003521D" w:rsidRPr="0003521D">
        <w:t>.</w:t>
      </w:r>
    </w:p>
    <w:p w14:paraId="0504C2DB" w14:textId="3EA91347" w:rsidR="0003521D" w:rsidRPr="0003521D" w:rsidRDefault="0003521D" w:rsidP="0003521D">
      <w:pPr>
        <w:pStyle w:val="EndNoteBibliography"/>
        <w:spacing w:after="0"/>
      </w:pPr>
      <w:r w:rsidRPr="0003521D">
        <w:t>2.</w:t>
      </w:r>
      <w:r w:rsidRPr="0003521D">
        <w:tab/>
        <w:t xml:space="preserve">Holland A. Chile’s streets are filled with protests. How did a 4 percent fare hike set off such rage? : The Washington Post; 2019, November 01 [Available from: </w:t>
      </w:r>
      <w:hyperlink r:id="rId19" w:history="1">
        <w:r w:rsidRPr="0003521D">
          <w:rPr>
            <w:rStyle w:val="Hipervnculo"/>
          </w:rPr>
          <w:t>https://www.washingtonpost.com/politics/2019/11/01/chiles-streets-are-fire-with-protests-how-did-percent-fare-hike-set-off-such-rage/</w:t>
        </w:r>
      </w:hyperlink>
      <w:r w:rsidRPr="0003521D">
        <w:t>.</w:t>
      </w:r>
    </w:p>
    <w:p w14:paraId="1FF1D9C7" w14:textId="2F0CDDE4" w:rsidR="0003521D" w:rsidRPr="0003521D" w:rsidRDefault="0003521D" w:rsidP="0003521D">
      <w:pPr>
        <w:pStyle w:val="EndNoteBibliography"/>
        <w:spacing w:after="0"/>
      </w:pPr>
      <w:r w:rsidRPr="0003521D">
        <w:t>3.</w:t>
      </w:r>
      <w:r w:rsidRPr="0003521D">
        <w:tab/>
        <w:t xml:space="preserve">Peoples Dispatch. Chilean students hop turnstiles in protest against transportation fare increase. Peoples Dispatch [Internet]. 2019 Jan 21, 2020. Available from: </w:t>
      </w:r>
      <w:hyperlink r:id="rId20" w:history="1">
        <w:r w:rsidRPr="0003521D">
          <w:rPr>
            <w:rStyle w:val="Hipervnculo"/>
          </w:rPr>
          <w:t>https://peoplesdispatch.org/2019/10/16/chilean-students-hop-turnstiles-in-protest-against-transportation-fare-increase/</w:t>
        </w:r>
      </w:hyperlink>
      <w:r w:rsidRPr="0003521D">
        <w:t>.</w:t>
      </w:r>
    </w:p>
    <w:p w14:paraId="2B3C4271" w14:textId="349B1308" w:rsidR="0003521D" w:rsidRPr="0003521D" w:rsidRDefault="0003521D" w:rsidP="0003521D">
      <w:pPr>
        <w:pStyle w:val="EndNoteBibliography"/>
        <w:spacing w:after="0"/>
      </w:pPr>
      <w:r w:rsidRPr="0003521D">
        <w:t>4.</w:t>
      </w:r>
      <w:r w:rsidRPr="0003521D">
        <w:tab/>
        <w:t xml:space="preserve">Ciudadanía Inteligente. Chronology on Chile’s inequality crisis n.d. [Available from: </w:t>
      </w:r>
      <w:hyperlink r:id="rId21" w:history="1">
        <w:r w:rsidRPr="0003521D">
          <w:rPr>
            <w:rStyle w:val="Hipervnculo"/>
          </w:rPr>
          <w:t>https://ciudadaniai.org/en/chile.html</w:t>
        </w:r>
      </w:hyperlink>
      <w:r w:rsidRPr="0003521D">
        <w:t>.</w:t>
      </w:r>
    </w:p>
    <w:p w14:paraId="0DB1D6E4" w14:textId="49B4C16A" w:rsidR="0003521D" w:rsidRPr="0003521D" w:rsidRDefault="0003521D" w:rsidP="0003521D">
      <w:pPr>
        <w:pStyle w:val="EndNoteBibliography"/>
        <w:spacing w:after="0"/>
      </w:pPr>
      <w:r w:rsidRPr="0003521D">
        <w:t>5.</w:t>
      </w:r>
      <w:r w:rsidRPr="0003521D">
        <w:tab/>
        <w:t xml:space="preserve">BBC. Chile protests: Unrest in Santiago over metro fare increase: BBC News; 2019, October 19 [Available from: </w:t>
      </w:r>
      <w:hyperlink r:id="rId22" w:history="1">
        <w:r w:rsidRPr="0003521D">
          <w:rPr>
            <w:rStyle w:val="Hipervnculo"/>
          </w:rPr>
          <w:t>https://www.bbc.com/news/world-latin-america-50106743</w:t>
        </w:r>
      </w:hyperlink>
      <w:r w:rsidRPr="0003521D">
        <w:t>.</w:t>
      </w:r>
    </w:p>
    <w:p w14:paraId="65C0E93B" w14:textId="61B299CB" w:rsidR="0003521D" w:rsidRPr="0003521D" w:rsidRDefault="0003521D" w:rsidP="0003521D">
      <w:pPr>
        <w:pStyle w:val="EndNoteBibliography"/>
        <w:spacing w:after="0"/>
      </w:pPr>
      <w:r w:rsidRPr="0003521D">
        <w:t>6.</w:t>
      </w:r>
      <w:r w:rsidRPr="0003521D">
        <w:tab/>
        <w:t xml:space="preserve">Lara E. Chile crisis: 7 dead, curfew imposed in 14 cities as Government tries to face riots, looting, arson: Bío-Bío Chile; 2019, October 20 [Available from: </w:t>
      </w:r>
      <w:hyperlink r:id="rId23" w:history="1">
        <w:r w:rsidRPr="0003521D">
          <w:rPr>
            <w:rStyle w:val="Hipervnculo"/>
          </w:rPr>
          <w:t>https://www.biobiochile.cl/noticias/biobiochile-english/english-chile/2019/10/20/chile-crisis-7-dead-curfew-imposed-in-14-cities-as-government-tries-to-face-riots-looting-arson.shtml</w:t>
        </w:r>
      </w:hyperlink>
      <w:r w:rsidRPr="0003521D">
        <w:t>.</w:t>
      </w:r>
    </w:p>
    <w:p w14:paraId="07B0DBCB" w14:textId="14C84076" w:rsidR="0003521D" w:rsidRPr="0003521D" w:rsidRDefault="0003521D" w:rsidP="0003521D">
      <w:pPr>
        <w:pStyle w:val="EndNoteBibliography"/>
        <w:spacing w:after="0"/>
      </w:pPr>
      <w:r w:rsidRPr="0003521D">
        <w:t>7.</w:t>
      </w:r>
      <w:r w:rsidRPr="0003521D">
        <w:tab/>
        <w:t xml:space="preserve">Krygier R, Bartlett J. Chile is the latest Latin American country to erupt in violent protest. Here’s why.: The Washington Post; 2019, October 21 [Available from: </w:t>
      </w:r>
      <w:hyperlink r:id="rId24" w:history="1">
        <w:r w:rsidRPr="0003521D">
          <w:rPr>
            <w:rStyle w:val="Hipervnculo"/>
          </w:rPr>
          <w:t>https://www.washingtonpost.com/world/the_americas/chile-is-the-latest-latin-american-country-to-erupt-in-violent-protest-heres-why/2019/10/21/6331d278-f382-11e9-b2d2-1f37c9d82dbb_story.html</w:t>
        </w:r>
      </w:hyperlink>
      <w:r w:rsidRPr="0003521D">
        <w:t>.</w:t>
      </w:r>
    </w:p>
    <w:p w14:paraId="7A7FA346" w14:textId="58A5EF09" w:rsidR="0003521D" w:rsidRPr="009975C4" w:rsidRDefault="0003521D" w:rsidP="0003521D">
      <w:pPr>
        <w:pStyle w:val="EndNoteBibliography"/>
        <w:spacing w:after="0"/>
        <w:rPr>
          <w:lang w:val="es-CL"/>
          <w:rPrChange w:id="339" w:author="Andrés González Santa Cruz" w:date="2021-01-17T23:41:00Z">
            <w:rPr/>
          </w:rPrChange>
        </w:rPr>
      </w:pPr>
      <w:r w:rsidRPr="0003521D">
        <w:t>8.</w:t>
      </w:r>
      <w:r w:rsidRPr="0003521D">
        <w:tab/>
        <w:t xml:space="preserve">Reuters. Chilean state of emergency extended around country after deadly riots. </w:t>
      </w:r>
      <w:r w:rsidRPr="009975C4">
        <w:rPr>
          <w:lang w:val="es-CL"/>
          <w:rPrChange w:id="340" w:author="Andrés González Santa Cruz" w:date="2021-01-17T23:41:00Z">
            <w:rPr/>
          </w:rPrChange>
        </w:rPr>
        <w:t xml:space="preserve">France 24 [Internet]. 2019 Jan 21, 2020. Available from: </w:t>
      </w:r>
      <w:r w:rsidR="009975C4">
        <w:fldChar w:fldCharType="begin"/>
      </w:r>
      <w:r w:rsidR="009975C4" w:rsidRPr="009975C4">
        <w:rPr>
          <w:lang w:val="es-CL"/>
          <w:rPrChange w:id="341" w:author="Andrés González Santa Cruz" w:date="2021-01-17T23:41:00Z">
            <w:rPr/>
          </w:rPrChange>
        </w:rPr>
        <w:instrText xml:space="preserve"> HYPERLINK "https://www.france24.com/en/20191021-chi</w:instrText>
      </w:r>
      <w:r w:rsidR="009975C4" w:rsidRPr="009975C4">
        <w:rPr>
          <w:lang w:val="es-CL"/>
          <w:rPrChange w:id="342" w:author="Andrés González Santa Cruz" w:date="2021-01-17T23:41:00Z">
            <w:rPr/>
          </w:rPrChange>
        </w:rPr>
        <w:instrText xml:space="preserve">le-extends-state-of-emergency-around-country-after-deadly-riots-1" </w:instrText>
      </w:r>
      <w:r w:rsidR="009975C4">
        <w:fldChar w:fldCharType="separate"/>
      </w:r>
      <w:r w:rsidRPr="009975C4">
        <w:rPr>
          <w:rStyle w:val="Hipervnculo"/>
          <w:lang w:val="es-CL"/>
          <w:rPrChange w:id="343" w:author="Andrés González Santa Cruz" w:date="2021-01-17T23:41:00Z">
            <w:rPr>
              <w:rStyle w:val="Hipervnculo"/>
            </w:rPr>
          </w:rPrChange>
        </w:rPr>
        <w:t>https://www.france24.com/en/20191021-chile-extends-state-of-emergency-around-country-after-deadly-riots-1</w:t>
      </w:r>
      <w:r w:rsidR="009975C4">
        <w:rPr>
          <w:rStyle w:val="Hipervnculo"/>
        </w:rPr>
        <w:fldChar w:fldCharType="end"/>
      </w:r>
      <w:r w:rsidRPr="009975C4">
        <w:rPr>
          <w:lang w:val="es-CL"/>
          <w:rPrChange w:id="344" w:author="Andrés González Santa Cruz" w:date="2021-01-17T23:41:00Z">
            <w:rPr/>
          </w:rPrChange>
        </w:rPr>
        <w:t>.</w:t>
      </w:r>
    </w:p>
    <w:p w14:paraId="28E03E16" w14:textId="47024E20" w:rsidR="0003521D" w:rsidRPr="0003521D" w:rsidRDefault="0003521D" w:rsidP="0003521D">
      <w:pPr>
        <w:pStyle w:val="EndNoteBibliography"/>
        <w:spacing w:after="0"/>
      </w:pPr>
      <w:r w:rsidRPr="009975C4">
        <w:rPr>
          <w:lang w:val="es-CL"/>
          <w:rPrChange w:id="345" w:author="Andrés González Santa Cruz" w:date="2021-01-17T23:41:00Z">
            <w:rPr/>
          </w:rPrChange>
        </w:rPr>
        <w:t>9.</w:t>
      </w:r>
      <w:r w:rsidRPr="009975C4">
        <w:rPr>
          <w:lang w:val="es-CL"/>
          <w:rPrChange w:id="346" w:author="Andrés González Santa Cruz" w:date="2021-01-17T23:41:00Z">
            <w:rPr/>
          </w:rPrChange>
        </w:rPr>
        <w:tab/>
        <w:t xml:space="preserve">T13. INDH anuncia querellas por "violencia policial" y denuncia casos de desnudamientos2019 Jan 21, 2020. </w:t>
      </w:r>
      <w:r w:rsidRPr="0003521D">
        <w:t xml:space="preserve">Available from: </w:t>
      </w:r>
      <w:hyperlink r:id="rId25" w:history="1">
        <w:r w:rsidRPr="0003521D">
          <w:rPr>
            <w:rStyle w:val="Hipervnculo"/>
          </w:rPr>
          <w:t>https://www.t13.cl/noticia/nacional/indh-anuncia-querellas-violencia-policial-y-denuncia-caso-desnudamientos</w:t>
        </w:r>
      </w:hyperlink>
      <w:r w:rsidRPr="0003521D">
        <w:t>.</w:t>
      </w:r>
    </w:p>
    <w:p w14:paraId="739127DB" w14:textId="05FF084C" w:rsidR="0003521D" w:rsidRPr="0003521D" w:rsidRDefault="0003521D" w:rsidP="0003521D">
      <w:pPr>
        <w:pStyle w:val="EndNoteBibliography"/>
        <w:spacing w:after="0"/>
      </w:pPr>
      <w:r w:rsidRPr="0003521D">
        <w:t>10.</w:t>
      </w:r>
      <w:r w:rsidRPr="0003521D">
        <w:tab/>
        <w:t xml:space="preserve">Bonnefoy P, Krauss C. Chile Unrest Spreads, With 15 Deaths Reported in Violence2019 Jan 21, 2020. Available from: </w:t>
      </w:r>
      <w:hyperlink r:id="rId26" w:history="1">
        <w:r w:rsidRPr="0003521D">
          <w:rPr>
            <w:rStyle w:val="Hipervnculo"/>
          </w:rPr>
          <w:t>https://www.nytimes.com/2019/10/20/world/americas/chile-protests-riots.html</w:t>
        </w:r>
      </w:hyperlink>
      <w:r w:rsidRPr="0003521D">
        <w:t>.</w:t>
      </w:r>
    </w:p>
    <w:p w14:paraId="3F9DD2AB" w14:textId="43EF2F1B" w:rsidR="0003521D" w:rsidRPr="0003521D" w:rsidRDefault="0003521D" w:rsidP="0003521D">
      <w:pPr>
        <w:pStyle w:val="EndNoteBibliography"/>
        <w:spacing w:after="0"/>
      </w:pPr>
      <w:r w:rsidRPr="0003521D">
        <w:t>11.</w:t>
      </w:r>
      <w:r w:rsidRPr="0003521D">
        <w:tab/>
        <w:t xml:space="preserve">Chesterman B. Chile president announces social measures to stem street violence: Yahoo News; 2019, October 23 [2021, January 14]. Available from: </w:t>
      </w:r>
      <w:hyperlink r:id="rId27" w:history="1">
        <w:r w:rsidRPr="0003521D">
          <w:rPr>
            <w:rStyle w:val="Hipervnculo"/>
          </w:rPr>
          <w:t>https://sg.news.yahoo.com/chile-president-announces-social-measures-stem-street-violence-033315790.html</w:t>
        </w:r>
      </w:hyperlink>
      <w:r w:rsidRPr="0003521D">
        <w:t>.</w:t>
      </w:r>
    </w:p>
    <w:p w14:paraId="15384A7F" w14:textId="5754BDAC" w:rsidR="0003521D" w:rsidRPr="009975C4" w:rsidRDefault="0003521D" w:rsidP="0003521D">
      <w:pPr>
        <w:pStyle w:val="EndNoteBibliography"/>
        <w:spacing w:after="0"/>
        <w:rPr>
          <w:lang w:val="es-CL"/>
          <w:rPrChange w:id="347" w:author="Andrés González Santa Cruz" w:date="2021-01-17T23:41:00Z">
            <w:rPr/>
          </w:rPrChange>
        </w:rPr>
      </w:pPr>
      <w:r w:rsidRPr="0003521D">
        <w:t>12.</w:t>
      </w:r>
      <w:r w:rsidRPr="0003521D">
        <w:tab/>
        <w:t xml:space="preserve">Sherwood D, Ramos Miranda N. Chile's response to Piñera's reforms: A strike and more protests. </w:t>
      </w:r>
      <w:r w:rsidRPr="009975C4">
        <w:rPr>
          <w:lang w:val="es-CL"/>
          <w:rPrChange w:id="348" w:author="Andrés González Santa Cruz" w:date="2021-01-17T23:41:00Z">
            <w:rPr/>
          </w:rPrChange>
        </w:rPr>
        <w:t xml:space="preserve">Reuters [Internet]. 2019 Jan 21, 2020. Available from: </w:t>
      </w:r>
      <w:r w:rsidR="009975C4">
        <w:fldChar w:fldCharType="begin"/>
      </w:r>
      <w:r w:rsidR="009975C4" w:rsidRPr="009975C4">
        <w:rPr>
          <w:lang w:val="es-CL"/>
          <w:rPrChange w:id="349" w:author="Andrés González Santa Cruz" w:date="2021-01-17T23:41:00Z">
            <w:rPr/>
          </w:rPrChange>
        </w:rPr>
        <w:instrText xml:space="preserve"> HYPERLINK "https://www.reuters.com/article/us-chile-protests/chiles-response-to-pineras-reforms-a-strike-and-more-protests-idUSKBN1X21O0" </w:instrText>
      </w:r>
      <w:r w:rsidR="009975C4">
        <w:fldChar w:fldCharType="separate"/>
      </w:r>
      <w:r w:rsidRPr="009975C4">
        <w:rPr>
          <w:rStyle w:val="Hipervnculo"/>
          <w:lang w:val="es-CL"/>
          <w:rPrChange w:id="350" w:author="Andrés González Santa Cruz" w:date="2021-01-17T23:41:00Z">
            <w:rPr>
              <w:rStyle w:val="Hipervnculo"/>
            </w:rPr>
          </w:rPrChange>
        </w:rPr>
        <w:t>https://www.reuters.com/article/us-chile-protests/chiles-response-to-pineras-reforms-a-strike-and-more-protests-idUSKBN1X21O0</w:t>
      </w:r>
      <w:r w:rsidR="009975C4">
        <w:rPr>
          <w:rStyle w:val="Hipervnculo"/>
        </w:rPr>
        <w:fldChar w:fldCharType="end"/>
      </w:r>
      <w:r w:rsidRPr="009975C4">
        <w:rPr>
          <w:lang w:val="es-CL"/>
          <w:rPrChange w:id="351" w:author="Andrés González Santa Cruz" w:date="2021-01-17T23:41:00Z">
            <w:rPr/>
          </w:rPrChange>
        </w:rPr>
        <w:t>.</w:t>
      </w:r>
    </w:p>
    <w:p w14:paraId="36F16A73" w14:textId="42FB78EF" w:rsidR="0003521D" w:rsidRPr="0003521D" w:rsidRDefault="0003521D" w:rsidP="0003521D">
      <w:pPr>
        <w:pStyle w:val="EndNoteBibliography"/>
        <w:spacing w:after="0"/>
      </w:pPr>
      <w:r w:rsidRPr="009975C4">
        <w:rPr>
          <w:lang w:val="es-CL"/>
          <w:rPrChange w:id="352" w:author="Andrés González Santa Cruz" w:date="2021-01-17T23:41:00Z">
            <w:rPr/>
          </w:rPrChange>
        </w:rPr>
        <w:t>13.</w:t>
      </w:r>
      <w:r w:rsidRPr="009975C4">
        <w:rPr>
          <w:lang w:val="es-CL"/>
          <w:rPrChange w:id="353" w:author="Andrés González Santa Cruz" w:date="2021-01-17T23:41:00Z">
            <w:rPr/>
          </w:rPrChange>
        </w:rPr>
        <w:tab/>
        <w:t xml:space="preserve">Abarca V. Víctimas de trauma ocular tienen entre 12 a 62 años y 87% son hombres. </w:t>
      </w:r>
      <w:r w:rsidRPr="0003521D">
        <w:t xml:space="preserve">Radio La Clave [Internet]. 2019 Jan 21, 2020. Available from: </w:t>
      </w:r>
      <w:hyperlink r:id="rId28" w:history="1">
        <w:r w:rsidRPr="0003521D">
          <w:rPr>
            <w:rStyle w:val="Hipervnculo"/>
          </w:rPr>
          <w:t>https://radiolaclave.cl/politica/victimas-de-trauma-ocular-tienen-entre-12-a-62-anos-y-87-son-hombres/</w:t>
        </w:r>
      </w:hyperlink>
      <w:r w:rsidRPr="0003521D">
        <w:t>.</w:t>
      </w:r>
    </w:p>
    <w:p w14:paraId="5FB8965D" w14:textId="2FBD4BCB" w:rsidR="0003521D" w:rsidRPr="0003521D" w:rsidRDefault="0003521D" w:rsidP="0003521D">
      <w:pPr>
        <w:pStyle w:val="EndNoteBibliography"/>
        <w:spacing w:after="0"/>
      </w:pPr>
      <w:r w:rsidRPr="0003521D">
        <w:t>14.</w:t>
      </w:r>
      <w:r w:rsidRPr="0003521D">
        <w:tab/>
        <w:t xml:space="preserve">Deutsche Welle. Chile general strike goes ahead despite Piñera reforms. Deutsche Welle [Internet]. 2019 Jan 21, 2020. Available from: </w:t>
      </w:r>
      <w:hyperlink r:id="rId29" w:history="1">
        <w:r w:rsidRPr="0003521D">
          <w:rPr>
            <w:rStyle w:val="Hipervnculo"/>
          </w:rPr>
          <w:t>https://www.dw.com/en/chile-general-strike-goes-ahead-despite-pinera-reforms/a-50958823</w:t>
        </w:r>
      </w:hyperlink>
      <w:r w:rsidRPr="0003521D">
        <w:t>.</w:t>
      </w:r>
    </w:p>
    <w:p w14:paraId="4A2A4B37" w14:textId="5B2D8470" w:rsidR="0003521D" w:rsidRPr="0003521D" w:rsidRDefault="0003521D" w:rsidP="0003521D">
      <w:pPr>
        <w:pStyle w:val="EndNoteBibliography"/>
        <w:spacing w:after="0"/>
      </w:pPr>
      <w:r w:rsidRPr="0003521D">
        <w:t>15.</w:t>
      </w:r>
      <w:r w:rsidRPr="0003521D">
        <w:tab/>
        <w:t xml:space="preserve">BBC. Chile protests: One million join peaceful march for reform: BBC; 2019, October 26 [Available from: </w:t>
      </w:r>
      <w:hyperlink r:id="rId30" w:history="1">
        <w:r w:rsidRPr="0003521D">
          <w:rPr>
            <w:rStyle w:val="Hipervnculo"/>
          </w:rPr>
          <w:t>https://www.bbc.com/news/world-latin-america-50191746</w:t>
        </w:r>
      </w:hyperlink>
      <w:r w:rsidRPr="0003521D">
        <w:t>.</w:t>
      </w:r>
    </w:p>
    <w:p w14:paraId="6618ABAC" w14:textId="3E010251" w:rsidR="0003521D" w:rsidRPr="0003521D" w:rsidRDefault="0003521D" w:rsidP="0003521D">
      <w:pPr>
        <w:pStyle w:val="EndNoteBibliography"/>
        <w:spacing w:after="0"/>
      </w:pPr>
      <w:r w:rsidRPr="0003521D">
        <w:t>16.</w:t>
      </w:r>
      <w:r w:rsidRPr="0003521D">
        <w:tab/>
        <w:t xml:space="preserve">Poblete J. Chile lifts curfew a day after massive protests. Los Angeles Times [Internet]. 2019 Jan 21, 2020. Available from: </w:t>
      </w:r>
      <w:hyperlink r:id="rId31" w:history="1">
        <w:r w:rsidRPr="0003521D">
          <w:rPr>
            <w:rStyle w:val="Hipervnculo"/>
          </w:rPr>
          <w:t>https://www.latimes.com/world-nation/story/2019-10-26/chile-lifts-curfew-a-day-after-massive-protests</w:t>
        </w:r>
      </w:hyperlink>
      <w:r w:rsidRPr="0003521D">
        <w:t>.</w:t>
      </w:r>
    </w:p>
    <w:p w14:paraId="2EA4109E" w14:textId="4E806215" w:rsidR="0003521D" w:rsidRPr="009975C4" w:rsidRDefault="0003521D" w:rsidP="0003521D">
      <w:pPr>
        <w:pStyle w:val="EndNoteBibliography"/>
        <w:spacing w:after="0"/>
        <w:rPr>
          <w:lang w:val="es-CL"/>
          <w:rPrChange w:id="354" w:author="Andrés González Santa Cruz" w:date="2021-01-17T23:41:00Z">
            <w:rPr/>
          </w:rPrChange>
        </w:rPr>
      </w:pPr>
      <w:r w:rsidRPr="0003521D">
        <w:t>17.</w:t>
      </w:r>
      <w:r w:rsidRPr="0003521D">
        <w:tab/>
        <w:t xml:space="preserve">AFP. Chile president to lift State of Emergency at midnight, protests continue. </w:t>
      </w:r>
      <w:r w:rsidRPr="009975C4">
        <w:rPr>
          <w:lang w:val="es-CL"/>
          <w:rPrChange w:id="355" w:author="Andrés González Santa Cruz" w:date="2021-01-17T23:41:00Z">
            <w:rPr/>
          </w:rPrChange>
        </w:rPr>
        <w:t xml:space="preserve">TRT World [Internet]. 2019 Jan 21, 2020. Available from: </w:t>
      </w:r>
      <w:r w:rsidR="009975C4">
        <w:fldChar w:fldCharType="begin"/>
      </w:r>
      <w:r w:rsidR="009975C4" w:rsidRPr="009975C4">
        <w:rPr>
          <w:lang w:val="es-CL"/>
          <w:rPrChange w:id="356" w:author="Andrés González Santa Cruz" w:date="2021-01-17T23:41:00Z">
            <w:rPr/>
          </w:rPrChange>
        </w:rPr>
        <w:instrText xml:space="preserve"> HYPERLINK "https://www.t</w:instrText>
      </w:r>
      <w:r w:rsidR="009975C4" w:rsidRPr="009975C4">
        <w:rPr>
          <w:lang w:val="es-CL"/>
          <w:rPrChange w:id="357" w:author="Andrés González Santa Cruz" w:date="2021-01-17T23:41:00Z">
            <w:rPr/>
          </w:rPrChange>
        </w:rPr>
        <w:instrText xml:space="preserve">rtworld.com/americas/chile-president-to-lift-state-of-emergency-at-midnight-protests-continue-30880" </w:instrText>
      </w:r>
      <w:r w:rsidR="009975C4">
        <w:fldChar w:fldCharType="separate"/>
      </w:r>
      <w:r w:rsidRPr="009975C4">
        <w:rPr>
          <w:rStyle w:val="Hipervnculo"/>
          <w:lang w:val="es-CL"/>
          <w:rPrChange w:id="358" w:author="Andrés González Santa Cruz" w:date="2021-01-17T23:41:00Z">
            <w:rPr>
              <w:rStyle w:val="Hipervnculo"/>
            </w:rPr>
          </w:rPrChange>
        </w:rPr>
        <w:t>https://www.trtworld.com/americas/chile-president-to-lift-state-of-emergency-at-midnight-protests-continue-30880</w:t>
      </w:r>
      <w:r w:rsidR="009975C4">
        <w:rPr>
          <w:rStyle w:val="Hipervnculo"/>
        </w:rPr>
        <w:fldChar w:fldCharType="end"/>
      </w:r>
      <w:r w:rsidRPr="009975C4">
        <w:rPr>
          <w:lang w:val="es-CL"/>
          <w:rPrChange w:id="359" w:author="Andrés González Santa Cruz" w:date="2021-01-17T23:41:00Z">
            <w:rPr/>
          </w:rPrChange>
        </w:rPr>
        <w:t>.</w:t>
      </w:r>
    </w:p>
    <w:p w14:paraId="650AB688" w14:textId="0B41A47E" w:rsidR="0003521D" w:rsidRPr="0003521D" w:rsidRDefault="0003521D" w:rsidP="0003521D">
      <w:pPr>
        <w:pStyle w:val="EndNoteBibliography"/>
        <w:spacing w:after="0"/>
      </w:pPr>
      <w:r w:rsidRPr="009975C4">
        <w:rPr>
          <w:lang w:val="es-CL"/>
          <w:rPrChange w:id="360" w:author="Andrés González Santa Cruz" w:date="2021-01-17T23:41:00Z">
            <w:rPr/>
          </w:rPrChange>
        </w:rPr>
        <w:t>18.</w:t>
      </w:r>
      <w:r w:rsidRPr="009975C4">
        <w:rPr>
          <w:lang w:val="es-CL"/>
          <w:rPrChange w:id="361" w:author="Andrés González Santa Cruz" w:date="2021-01-17T23:41:00Z">
            <w:rPr/>
          </w:rPrChange>
        </w:rPr>
        <w:tab/>
        <w:t xml:space="preserve">Colegio Médico. Colegio Médico de Chile y SOCHIOF solicitan suspender uso de balines por parte de Carabineros y FF.AA.2019 Jan 21, 2020. </w:t>
      </w:r>
      <w:r w:rsidRPr="0003521D">
        <w:t xml:space="preserve">Available from: </w:t>
      </w:r>
      <w:hyperlink r:id="rId32" w:history="1">
        <w:r w:rsidRPr="0003521D">
          <w:rPr>
            <w:rStyle w:val="Hipervnculo"/>
          </w:rPr>
          <w:t>http://www.colegiomedico.cl/colegio-medico-de-chile-y-sochiof-solicitan-suspender-uso-de-balines-por-parte-de-carabineros-y-ff-aa/</w:t>
        </w:r>
      </w:hyperlink>
      <w:r w:rsidRPr="0003521D">
        <w:t>.</w:t>
      </w:r>
    </w:p>
    <w:p w14:paraId="509CF61F" w14:textId="51671C21" w:rsidR="0003521D" w:rsidRPr="0003521D" w:rsidRDefault="0003521D" w:rsidP="0003521D">
      <w:pPr>
        <w:pStyle w:val="EndNoteBibliography"/>
        <w:spacing w:after="0"/>
      </w:pPr>
      <w:r w:rsidRPr="0003521D">
        <w:t>19.</w:t>
      </w:r>
      <w:r w:rsidRPr="0003521D">
        <w:tab/>
        <w:t xml:space="preserve">BBC. Chile's Piñera moves eight ministers after protests. BBC [Internet]. 2019 Jan 21, 2020. Available from: </w:t>
      </w:r>
      <w:hyperlink r:id="rId33" w:history="1">
        <w:r w:rsidRPr="0003521D">
          <w:rPr>
            <w:rStyle w:val="Hipervnculo"/>
          </w:rPr>
          <w:t>https://www.bbc.com/news/world-latin-america-50207883</w:t>
        </w:r>
      </w:hyperlink>
      <w:r w:rsidRPr="0003521D">
        <w:t>.</w:t>
      </w:r>
    </w:p>
    <w:p w14:paraId="4572C808" w14:textId="3EA32AEC" w:rsidR="0003521D" w:rsidRPr="0003521D" w:rsidRDefault="0003521D" w:rsidP="0003521D">
      <w:pPr>
        <w:pStyle w:val="EndNoteBibliography"/>
        <w:spacing w:after="0"/>
      </w:pPr>
      <w:r w:rsidRPr="0003521D">
        <w:t>20.</w:t>
      </w:r>
      <w:r w:rsidRPr="0003521D">
        <w:tab/>
        <w:t xml:space="preserve">Phillips T, Watts J, Franklin J. Chilean president cancels Apec and climate summits amid wave of unrest 2019, October 30 [Available from: </w:t>
      </w:r>
      <w:hyperlink r:id="rId34" w:history="1">
        <w:r w:rsidRPr="0003521D">
          <w:rPr>
            <w:rStyle w:val="Hipervnculo"/>
          </w:rPr>
          <w:t>https://www.theguardian.com/world/2019/oct/30/chile-protests-president-sebastian-pinera-protest-unrest</w:t>
        </w:r>
      </w:hyperlink>
      <w:r w:rsidRPr="0003521D">
        <w:t>.</w:t>
      </w:r>
    </w:p>
    <w:p w14:paraId="3F401B8C" w14:textId="60061301" w:rsidR="0003521D" w:rsidRPr="0003521D" w:rsidRDefault="0003521D" w:rsidP="0003521D">
      <w:pPr>
        <w:pStyle w:val="EndNoteBibliography"/>
        <w:spacing w:after="0"/>
      </w:pPr>
      <w:r w:rsidRPr="0003521D">
        <w:t>21.</w:t>
      </w:r>
      <w:r w:rsidRPr="0003521D">
        <w:tab/>
        <w:t xml:space="preserve">Sepulveda M, Wissenstein M. Thousands march in Chile protest after summit cancellations: FOX 44 News; 2019, October 31 [Available from: </w:t>
      </w:r>
      <w:hyperlink r:id="rId35" w:history="1">
        <w:r w:rsidRPr="0003521D">
          <w:rPr>
            <w:rStyle w:val="Hipervnculo"/>
          </w:rPr>
          <w:t>https://www.fox44news.com/news/thousands-march-in-chile-protest-after-summit-cancellations/</w:t>
        </w:r>
      </w:hyperlink>
      <w:r w:rsidRPr="0003521D">
        <w:t>.</w:t>
      </w:r>
    </w:p>
    <w:p w14:paraId="79C67EE3" w14:textId="20818B81" w:rsidR="0003521D" w:rsidRPr="0003521D" w:rsidRDefault="0003521D" w:rsidP="0003521D">
      <w:pPr>
        <w:pStyle w:val="EndNoteBibliography"/>
        <w:spacing w:after="0"/>
      </w:pPr>
      <w:r w:rsidRPr="0003521D">
        <w:t>22.</w:t>
      </w:r>
      <w:r w:rsidRPr="0003521D">
        <w:tab/>
        <w:t xml:space="preserve">Deutsche Welle. Chile to clamp down on violence during protests. Deutsche Welle [Internet]. 2019 Jan 21, 2020. Available from: </w:t>
      </w:r>
      <w:hyperlink r:id="rId36" w:history="1">
        <w:r w:rsidRPr="0003521D">
          <w:rPr>
            <w:rStyle w:val="Hipervnculo"/>
          </w:rPr>
          <w:t>https://www.dw.com/en/chile-to-clamp-down-on-violence-during-protests/a-51158133</w:t>
        </w:r>
      </w:hyperlink>
      <w:r w:rsidRPr="0003521D">
        <w:t>.</w:t>
      </w:r>
    </w:p>
    <w:p w14:paraId="1C9597C5" w14:textId="0F3EF586" w:rsidR="0003521D" w:rsidRPr="0003521D" w:rsidRDefault="0003521D" w:rsidP="0003521D">
      <w:pPr>
        <w:pStyle w:val="EndNoteBibliography"/>
        <w:spacing w:after="0"/>
      </w:pPr>
      <w:r w:rsidRPr="0003521D">
        <w:t>23.</w:t>
      </w:r>
      <w:r w:rsidRPr="0003521D">
        <w:tab/>
        <w:t xml:space="preserve">Welle D. Chile: Protesters burn university, loot church: Deutsche Welle; 2019, November 09 [Available from: </w:t>
      </w:r>
      <w:hyperlink r:id="rId37" w:history="1">
        <w:r w:rsidRPr="0003521D">
          <w:rPr>
            <w:rStyle w:val="Hipervnculo"/>
          </w:rPr>
          <w:t>https://p.dw.com/p/3Sjav</w:t>
        </w:r>
      </w:hyperlink>
      <w:r w:rsidRPr="0003521D">
        <w:t>.</w:t>
      </w:r>
    </w:p>
    <w:p w14:paraId="2F522880" w14:textId="557FA3D0" w:rsidR="0003521D" w:rsidRPr="0003521D" w:rsidRDefault="0003521D" w:rsidP="0003521D">
      <w:pPr>
        <w:pStyle w:val="EndNoteBibliography"/>
        <w:spacing w:after="0"/>
      </w:pPr>
      <w:r w:rsidRPr="0003521D">
        <w:t>24.</w:t>
      </w:r>
      <w:r w:rsidRPr="0003521D">
        <w:tab/>
        <w:t xml:space="preserve">McDonald B. A Bullet to the Eye Is the Price of Protesting in Chile. New York Times [Internet]. 2019 Jan 21, 2020. Available from: </w:t>
      </w:r>
      <w:hyperlink r:id="rId38" w:history="1">
        <w:r w:rsidRPr="0003521D">
          <w:rPr>
            <w:rStyle w:val="Hipervnculo"/>
          </w:rPr>
          <w:t>https://www.nytimes.com/2019/11/19/world/americas/chile-protests-eye-injuries.html</w:t>
        </w:r>
      </w:hyperlink>
      <w:r w:rsidRPr="0003521D">
        <w:t>.</w:t>
      </w:r>
    </w:p>
    <w:p w14:paraId="6C14F731" w14:textId="6A017E92" w:rsidR="0003521D" w:rsidRPr="009975C4" w:rsidRDefault="0003521D" w:rsidP="0003521D">
      <w:pPr>
        <w:pStyle w:val="EndNoteBibliography"/>
        <w:spacing w:after="0"/>
        <w:rPr>
          <w:lang w:val="es-CL"/>
          <w:rPrChange w:id="362" w:author="Andrés González Santa Cruz" w:date="2021-01-17T23:42:00Z">
            <w:rPr/>
          </w:rPrChange>
        </w:rPr>
      </w:pPr>
      <w:r w:rsidRPr="0003521D">
        <w:t>25.</w:t>
      </w:r>
      <w:r w:rsidRPr="0003521D">
        <w:tab/>
        <w:t xml:space="preserve">Bonnefoy P. Chile’s President Says He Will Support a New Constitution. </w:t>
      </w:r>
      <w:r w:rsidRPr="009975C4">
        <w:rPr>
          <w:lang w:val="es-CL"/>
          <w:rPrChange w:id="363" w:author="Andrés González Santa Cruz" w:date="2021-01-17T23:42:00Z">
            <w:rPr/>
          </w:rPrChange>
        </w:rPr>
        <w:t xml:space="preserve">New York Times [Internet]. 2019 Jan 21, 2020. Available from: </w:t>
      </w:r>
      <w:r w:rsidR="009975C4">
        <w:fldChar w:fldCharType="begin"/>
      </w:r>
      <w:r w:rsidR="009975C4" w:rsidRPr="009975C4">
        <w:rPr>
          <w:lang w:val="es-CL"/>
          <w:rPrChange w:id="364" w:author="Andrés González Santa Cruz" w:date="2021-01-17T23:42:00Z">
            <w:rPr/>
          </w:rPrChange>
        </w:rPr>
        <w:instrText xml:space="preserve"> HYPERLINK "https://www.nytimes.com/2019/11/11/world/americas/chile-protests-new-constitution.html" </w:instrText>
      </w:r>
      <w:r w:rsidR="009975C4">
        <w:fldChar w:fldCharType="separate"/>
      </w:r>
      <w:r w:rsidRPr="009975C4">
        <w:rPr>
          <w:rStyle w:val="Hipervnculo"/>
          <w:lang w:val="es-CL"/>
          <w:rPrChange w:id="365" w:author="Andrés González Santa Cruz" w:date="2021-01-17T23:42:00Z">
            <w:rPr>
              <w:rStyle w:val="Hipervnculo"/>
            </w:rPr>
          </w:rPrChange>
        </w:rPr>
        <w:t>https://www.nytimes.com/2019/11/11/world/americas/chile-protests-new-constitution.html</w:t>
      </w:r>
      <w:r w:rsidR="009975C4">
        <w:rPr>
          <w:rStyle w:val="Hipervnculo"/>
        </w:rPr>
        <w:fldChar w:fldCharType="end"/>
      </w:r>
      <w:r w:rsidRPr="009975C4">
        <w:rPr>
          <w:lang w:val="es-CL"/>
          <w:rPrChange w:id="366" w:author="Andrés González Santa Cruz" w:date="2021-01-17T23:42:00Z">
            <w:rPr/>
          </w:rPrChange>
        </w:rPr>
        <w:t>.</w:t>
      </w:r>
    </w:p>
    <w:p w14:paraId="13D36673" w14:textId="5A2BC293" w:rsidR="0003521D" w:rsidRPr="0003521D" w:rsidRDefault="0003521D" w:rsidP="0003521D">
      <w:pPr>
        <w:pStyle w:val="EndNoteBibliography"/>
        <w:spacing w:after="0"/>
      </w:pPr>
      <w:r w:rsidRPr="009975C4">
        <w:rPr>
          <w:lang w:val="es-CL"/>
          <w:rPrChange w:id="367" w:author="Andrés González Santa Cruz" w:date="2021-01-17T23:42:00Z">
            <w:rPr/>
          </w:rPrChange>
        </w:rPr>
        <w:t>26.</w:t>
      </w:r>
      <w:r w:rsidRPr="009975C4">
        <w:rPr>
          <w:lang w:val="es-CL"/>
          <w:rPrChange w:id="368" w:author="Andrés González Santa Cruz" w:date="2021-01-17T23:42:00Z">
            <w:rPr/>
          </w:rPrChange>
        </w:rPr>
        <w:tab/>
        <w:t xml:space="preserve">Cooperativa R. Director de Carabineros ordenó "uso acotado" de la escopeta antidisturbios en manifestaciones. </w:t>
      </w:r>
      <w:r w:rsidRPr="0003521D">
        <w:t xml:space="preserve">Radio Cooperativa [Internet]. 2019 Jan 21, 2020. Available from: </w:t>
      </w:r>
      <w:hyperlink r:id="rId39" w:history="1">
        <w:r w:rsidRPr="0003521D">
          <w:rPr>
            <w:rStyle w:val="Hipervnculo"/>
          </w:rPr>
          <w:t>https://www.cooperativa.cl/noticias/pais/manifestaciones/director-de-carabineros-ordeno-uso-acotado-de-la-escopeta/2019-11-10/191354.html</w:t>
        </w:r>
      </w:hyperlink>
      <w:r w:rsidRPr="0003521D">
        <w:t>.</w:t>
      </w:r>
    </w:p>
    <w:p w14:paraId="46CD91A4" w14:textId="54836A0F" w:rsidR="0003521D" w:rsidRPr="009975C4" w:rsidRDefault="0003521D" w:rsidP="0003521D">
      <w:pPr>
        <w:pStyle w:val="EndNoteBibliography"/>
        <w:spacing w:after="0"/>
        <w:rPr>
          <w:lang w:val="es-CL"/>
          <w:rPrChange w:id="369" w:author="Andrés González Santa Cruz" w:date="2021-01-17T23:42:00Z">
            <w:rPr/>
          </w:rPrChange>
        </w:rPr>
      </w:pPr>
      <w:r w:rsidRPr="0003521D">
        <w:t>27.</w:t>
      </w:r>
      <w:r w:rsidRPr="0003521D">
        <w:tab/>
        <w:t xml:space="preserve">Krygier R. Chile to hold referendum on new constitution. The Washington Post [Internet]. 2019 Jan 21, 2020. </w:t>
      </w:r>
      <w:r w:rsidRPr="009975C4">
        <w:rPr>
          <w:lang w:val="es-CL"/>
          <w:rPrChange w:id="370" w:author="Andrés González Santa Cruz" w:date="2021-01-17T23:42:00Z">
            <w:rPr/>
          </w:rPrChange>
        </w:rPr>
        <w:t xml:space="preserve">Available from: </w:t>
      </w:r>
      <w:r w:rsidR="009975C4">
        <w:fldChar w:fldCharType="begin"/>
      </w:r>
      <w:r w:rsidR="009975C4" w:rsidRPr="009975C4">
        <w:rPr>
          <w:lang w:val="es-CL"/>
          <w:rPrChange w:id="371" w:author="Andrés González Santa Cruz" w:date="2021-01-17T23:42:00Z">
            <w:rPr/>
          </w:rPrChange>
        </w:rPr>
        <w:instrText xml:space="preserve"> HYPERLINK "https://www.washingtonpost.com/world/the_americas/chile-to-hold-referendum-on-new-constitution/2019/11/15/ef973a9c-07b8-11ea-ae28-7d1898012861_story.html" </w:instrText>
      </w:r>
      <w:r w:rsidR="009975C4">
        <w:fldChar w:fldCharType="separate"/>
      </w:r>
      <w:r w:rsidRPr="009975C4">
        <w:rPr>
          <w:rStyle w:val="Hipervnculo"/>
          <w:lang w:val="es-CL"/>
          <w:rPrChange w:id="372" w:author="Andrés González Santa Cruz" w:date="2021-01-17T23:42:00Z">
            <w:rPr>
              <w:rStyle w:val="Hipervnculo"/>
            </w:rPr>
          </w:rPrChange>
        </w:rPr>
        <w:t>https://www.washingtonpost.com/world/the_americas/chile-to-hold-referendum-on-new-constitution/2019/11/15/ef973a9c-07b8-11ea-ae28-7d1898012861_story.html</w:t>
      </w:r>
      <w:r w:rsidR="009975C4">
        <w:rPr>
          <w:rStyle w:val="Hipervnculo"/>
        </w:rPr>
        <w:fldChar w:fldCharType="end"/>
      </w:r>
      <w:r w:rsidRPr="009975C4">
        <w:rPr>
          <w:lang w:val="es-CL"/>
          <w:rPrChange w:id="373" w:author="Andrés González Santa Cruz" w:date="2021-01-17T23:42:00Z">
            <w:rPr/>
          </w:rPrChange>
        </w:rPr>
        <w:t>.</w:t>
      </w:r>
    </w:p>
    <w:p w14:paraId="4F83C5D9" w14:textId="72F496BC" w:rsidR="0003521D" w:rsidRPr="0003521D" w:rsidRDefault="0003521D" w:rsidP="0003521D">
      <w:pPr>
        <w:pStyle w:val="EndNoteBibliography"/>
        <w:spacing w:after="0"/>
      </w:pPr>
      <w:r w:rsidRPr="009975C4">
        <w:rPr>
          <w:lang w:val="es-CL"/>
          <w:rPrChange w:id="374" w:author="Andrés González Santa Cruz" w:date="2021-01-17T23:42:00Z">
            <w:rPr/>
          </w:rPrChange>
        </w:rPr>
        <w:t>28.</w:t>
      </w:r>
      <w:r w:rsidRPr="009975C4">
        <w:rPr>
          <w:lang w:val="es-CL"/>
          <w:rPrChange w:id="375" w:author="Andrés González Santa Cruz" w:date="2021-01-17T23:42:00Z">
            <w:rPr/>
          </w:rPrChange>
        </w:rPr>
        <w:tab/>
        <w:t xml:space="preserve">Jorquera P, Palma R. Estudio de perdigón. Informe final (UTO) 15/11/2019. Departamento de Ingeniería Mecánica, Facultad de Ciencias Físicas y Matemáticas, Universidad de Chile [Internet]. </w:t>
      </w:r>
      <w:r w:rsidRPr="0003521D">
        <w:t xml:space="preserve">2019 Jan 21, 2020. Available from: </w:t>
      </w:r>
      <w:hyperlink r:id="rId40" w:history="1">
        <w:r w:rsidRPr="0003521D">
          <w:rPr>
            <w:rStyle w:val="Hipervnculo"/>
          </w:rPr>
          <w:t>http://ingenieria.uchile.cl/noticias/159269/perdigones-usados-por-carabineros-contienen-80-de-metales</w:t>
        </w:r>
      </w:hyperlink>
      <w:r w:rsidRPr="0003521D">
        <w:t>.</w:t>
      </w:r>
    </w:p>
    <w:p w14:paraId="47727F1A" w14:textId="200FA3B1" w:rsidR="0003521D" w:rsidRPr="0003521D" w:rsidRDefault="0003521D" w:rsidP="0003521D">
      <w:pPr>
        <w:pStyle w:val="EndNoteBibliography"/>
        <w:spacing w:after="0"/>
      </w:pPr>
      <w:r w:rsidRPr="0003521D">
        <w:t>29.</w:t>
      </w:r>
      <w:r w:rsidRPr="0003521D">
        <w:tab/>
        <w:t xml:space="preserve">Laing A. Chile's police chief suspends use of rubber bullets. Reuters [Internet]. 2019 Jan 21, 2020. Available from: </w:t>
      </w:r>
      <w:hyperlink r:id="rId41" w:history="1">
        <w:r w:rsidRPr="0003521D">
          <w:rPr>
            <w:rStyle w:val="Hipervnculo"/>
          </w:rPr>
          <w:t>https://www.reuters.com/article/us-chile-protests/chiles-police-chief-suspends-use-of-rubber-bullets-idUSKBN1XU09J</w:t>
        </w:r>
      </w:hyperlink>
      <w:r w:rsidRPr="0003521D">
        <w:t>.</w:t>
      </w:r>
    </w:p>
    <w:p w14:paraId="2E9A7916" w14:textId="019223B9" w:rsidR="0003521D" w:rsidRPr="0003521D" w:rsidRDefault="0003521D" w:rsidP="0003521D">
      <w:pPr>
        <w:pStyle w:val="EndNoteBibliography"/>
        <w:spacing w:after="0"/>
      </w:pPr>
      <w:r w:rsidRPr="0003521D">
        <w:t>30.</w:t>
      </w:r>
      <w:r w:rsidRPr="0003521D">
        <w:tab/>
        <w:t xml:space="preserve">Charner F. Beaten and blinded, Chile's protesters face "policy of punishment," says Amnesty International: CNN; 2019, November 22 [Available from: </w:t>
      </w:r>
      <w:hyperlink r:id="rId42" w:history="1">
        <w:r w:rsidRPr="0003521D">
          <w:rPr>
            <w:rStyle w:val="Hipervnculo"/>
          </w:rPr>
          <w:t>https://edition.cnn.com/2019/11/22/world/amnesty-report-chile-protest-charner-intl/index.html</w:t>
        </w:r>
      </w:hyperlink>
      <w:r w:rsidRPr="0003521D">
        <w:t>.</w:t>
      </w:r>
    </w:p>
    <w:p w14:paraId="3EE6F1E5" w14:textId="5E96079E" w:rsidR="0003521D" w:rsidRPr="0003521D" w:rsidRDefault="0003521D" w:rsidP="0003521D">
      <w:pPr>
        <w:pStyle w:val="EndNoteBibliography"/>
        <w:spacing w:after="0"/>
      </w:pPr>
      <w:r w:rsidRPr="0003521D">
        <w:t>31.</w:t>
      </w:r>
      <w:r w:rsidRPr="0003521D">
        <w:tab/>
        <w:t xml:space="preserve">Deutsche Welle. Chile protests: 'Serious' human rights violations by police, says HRW: Deutsche Welle; 2019, November 27 [Available from: </w:t>
      </w:r>
      <w:hyperlink r:id="rId43" w:history="1">
        <w:r w:rsidRPr="0003521D">
          <w:rPr>
            <w:rStyle w:val="Hipervnculo"/>
          </w:rPr>
          <w:t>https://p.dw.com/p/3ToXB</w:t>
        </w:r>
      </w:hyperlink>
      <w:r w:rsidRPr="0003521D">
        <w:t>.</w:t>
      </w:r>
    </w:p>
    <w:p w14:paraId="16E7677A" w14:textId="7DA18BF3" w:rsidR="0003521D" w:rsidRPr="0003521D" w:rsidRDefault="0003521D" w:rsidP="0003521D">
      <w:pPr>
        <w:pStyle w:val="EndNoteBibliography"/>
        <w:spacing w:after="0"/>
      </w:pPr>
      <w:r w:rsidRPr="0003521D">
        <w:t>32.</w:t>
      </w:r>
      <w:r w:rsidRPr="0003521D">
        <w:tab/>
        <w:t xml:space="preserve">Human Rights Investigations Lab for the Americas , Human Rights Center. Human Rights Crisis in Chile: A Digital Inquiry: UC Santa Cruz &amp; UC Berkeley; 2020, October 13 [Available from: </w:t>
      </w:r>
      <w:hyperlink r:id="rId44" w:history="1">
        <w:r w:rsidRPr="0003521D">
          <w:rPr>
            <w:rStyle w:val="Hipervnculo"/>
          </w:rPr>
          <w:t>https://storymaps.arcgis.com/stories/1ee6a10615944aeab3be4fce51c03989</w:t>
        </w:r>
      </w:hyperlink>
      <w:r w:rsidRPr="0003521D">
        <w:t>.</w:t>
      </w:r>
    </w:p>
    <w:p w14:paraId="58553F92" w14:textId="5E289825" w:rsidR="0003521D" w:rsidRPr="0003521D" w:rsidRDefault="0003521D" w:rsidP="0003521D">
      <w:pPr>
        <w:pStyle w:val="EndNoteBibliography"/>
        <w:spacing w:after="0"/>
      </w:pPr>
      <w:r w:rsidRPr="0003521D">
        <w:t>33.</w:t>
      </w:r>
      <w:r w:rsidRPr="0003521D">
        <w:tab/>
        <w:t xml:space="preserve">ABC News. UN calls for Chile to prosecute police over human rights violations against protesters 2019, December 14 [Available from: </w:t>
      </w:r>
      <w:hyperlink r:id="rId45" w:history="1">
        <w:r w:rsidRPr="0003521D">
          <w:rPr>
            <w:rStyle w:val="Hipervnculo"/>
          </w:rPr>
          <w:t>https://www.abc.net.au/news/2019-12-14/un-says-chile-police-committed-human-rights-violations/11800610</w:t>
        </w:r>
      </w:hyperlink>
      <w:r w:rsidRPr="0003521D">
        <w:t>.</w:t>
      </w:r>
    </w:p>
    <w:p w14:paraId="52F8D510" w14:textId="77777777" w:rsidR="0003521D" w:rsidRPr="0003521D" w:rsidRDefault="0003521D" w:rsidP="0003521D">
      <w:pPr>
        <w:pStyle w:val="EndNoteBibliography"/>
        <w:spacing w:after="0"/>
      </w:pPr>
      <w:r w:rsidRPr="0003521D">
        <w:t>34.</w:t>
      </w:r>
      <w:r w:rsidRPr="0003521D">
        <w:tab/>
        <w:t>Scott SL, Varian HR. Predicting the present with bayesian structural time series. International Journal of Mathematical Modelling and Numerical Optimisation. 2014;5(1-2):4-23.</w:t>
      </w:r>
    </w:p>
    <w:p w14:paraId="7BE2F338" w14:textId="77777777" w:rsidR="0003521D" w:rsidRPr="009975C4" w:rsidRDefault="0003521D" w:rsidP="0003521D">
      <w:pPr>
        <w:pStyle w:val="EndNoteBibliography"/>
        <w:spacing w:after="0"/>
        <w:rPr>
          <w:lang w:val="es-CL"/>
          <w:rPrChange w:id="376" w:author="Andrés González Santa Cruz" w:date="2021-01-17T23:42:00Z">
            <w:rPr/>
          </w:rPrChange>
        </w:rPr>
      </w:pPr>
      <w:r w:rsidRPr="0003521D">
        <w:t>35.</w:t>
      </w:r>
      <w:r w:rsidRPr="0003521D">
        <w:tab/>
        <w:t xml:space="preserve">Brodersen KH, Gallusser F, Koehler J, Remy N, Scott SL. Inferring causal impact using Bayesian structural time-series models. </w:t>
      </w:r>
      <w:r w:rsidRPr="009975C4">
        <w:rPr>
          <w:lang w:val="es-CL"/>
          <w:rPrChange w:id="377" w:author="Andrés González Santa Cruz" w:date="2021-01-17T23:42:00Z">
            <w:rPr/>
          </w:rPrChange>
        </w:rPr>
        <w:t>Ann Appl Stat. 2015;9(1):247-74.</w:t>
      </w:r>
    </w:p>
    <w:p w14:paraId="0BDE1AF1" w14:textId="77777777" w:rsidR="0003521D" w:rsidRPr="0003521D" w:rsidRDefault="0003521D" w:rsidP="0003521D">
      <w:pPr>
        <w:pStyle w:val="EndNoteBibliography"/>
        <w:spacing w:after="0"/>
      </w:pPr>
      <w:r w:rsidRPr="009975C4">
        <w:rPr>
          <w:lang w:val="es-CL"/>
          <w:rPrChange w:id="378" w:author="Andrés González Santa Cruz" w:date="2021-01-17T23:42:00Z">
            <w:rPr/>
          </w:rPrChange>
        </w:rPr>
        <w:t>36.</w:t>
      </w:r>
      <w:r w:rsidRPr="009975C4">
        <w:rPr>
          <w:lang w:val="es-CL"/>
          <w:rPrChange w:id="379" w:author="Andrés González Santa Cruz" w:date="2021-01-17T23:42:00Z">
            <w:rPr/>
          </w:rPrChange>
        </w:rPr>
        <w:tab/>
        <w:t xml:space="preserve">Pinilla J, Negrín M, González-López-Valcárcel B, Vázquez-Polo F-J. </w:t>
      </w:r>
      <w:r w:rsidRPr="0003521D">
        <w:t>Using a Bayesian Structural Time–Series Model to Infer the Causal Impact on Cigarette Sales of Partial and Total Bans on Public Smoking. Jahrbücher für Nationalökonomie und Statistik. 2018;238(5):423.</w:t>
      </w:r>
    </w:p>
    <w:p w14:paraId="6E32D4E1" w14:textId="77777777" w:rsidR="0003521D" w:rsidRPr="0003521D" w:rsidRDefault="0003521D" w:rsidP="0003521D">
      <w:pPr>
        <w:pStyle w:val="EndNoteBibliography"/>
        <w:spacing w:after="0"/>
      </w:pPr>
      <w:r w:rsidRPr="0003521D">
        <w:t>37.</w:t>
      </w:r>
      <w:r w:rsidRPr="0003521D">
        <w:tab/>
        <w:t>Harvey AC, Trimbur TM, Van Dijk HK. Trends and cycles in economic time series: A Bayesian approach. Journal of Econometrics. 2007;140(2):618-49.</w:t>
      </w:r>
    </w:p>
    <w:p w14:paraId="00740A89" w14:textId="77777777" w:rsidR="0003521D" w:rsidRPr="0003521D" w:rsidRDefault="0003521D" w:rsidP="0003521D">
      <w:pPr>
        <w:pStyle w:val="EndNoteBibliography"/>
        <w:spacing w:after="0"/>
      </w:pPr>
      <w:r w:rsidRPr="0003521D">
        <w:t>38.</w:t>
      </w:r>
      <w:r w:rsidRPr="0003521D">
        <w:tab/>
        <w:t>Koopman SJ, Durbin J. Time series analysis of non-Gaussian observations based on state space models from both classical and Bayesian perspectives. (With discussion). Journal of the Royal Statistical Society Series B. 2000;62:3-56.</w:t>
      </w:r>
    </w:p>
    <w:p w14:paraId="62DE3ABF" w14:textId="77777777" w:rsidR="0003521D" w:rsidRPr="0003521D" w:rsidRDefault="0003521D" w:rsidP="0003521D">
      <w:pPr>
        <w:pStyle w:val="EndNoteBibliography"/>
        <w:spacing w:after="0"/>
      </w:pPr>
      <w:r w:rsidRPr="0003521D">
        <w:t>39.</w:t>
      </w:r>
      <w:r w:rsidRPr="0003521D">
        <w:tab/>
        <w:t>Scott SL. bsts: Bayesian Structural Time Series. R package version 0.9.5 ed2020.</w:t>
      </w:r>
    </w:p>
    <w:p w14:paraId="377A5944" w14:textId="77777777" w:rsidR="0003521D" w:rsidRPr="0003521D" w:rsidRDefault="0003521D" w:rsidP="0003521D">
      <w:pPr>
        <w:pStyle w:val="EndNoteBibliography"/>
        <w:spacing w:after="0"/>
      </w:pPr>
      <w:r w:rsidRPr="0003521D">
        <w:t>40.</w:t>
      </w:r>
      <w:r w:rsidRPr="0003521D">
        <w:tab/>
        <w:t>Fragoso TM, Bertoli W, Louzada F. Bayesian Model Averaging: A Systematic Review and Conceptual Classification. International Statistical Review. 2018;86(1):1-28.</w:t>
      </w:r>
    </w:p>
    <w:p w14:paraId="20C7D09B" w14:textId="77777777" w:rsidR="0003521D" w:rsidRPr="0003521D" w:rsidRDefault="0003521D" w:rsidP="0003521D">
      <w:pPr>
        <w:pStyle w:val="EndNoteBibliography"/>
        <w:spacing w:after="0"/>
      </w:pPr>
      <w:r w:rsidRPr="0003521D">
        <w:t>41.</w:t>
      </w:r>
      <w:r w:rsidRPr="0003521D">
        <w:tab/>
        <w:t>Keele L. The Statistics of Causal Inference: A View from Political Methodology. Political Analysis. 2015;23(3):313-35.</w:t>
      </w:r>
    </w:p>
    <w:p w14:paraId="3F7EE6AE" w14:textId="77777777" w:rsidR="0003521D" w:rsidRPr="0003521D" w:rsidRDefault="0003521D" w:rsidP="0003521D">
      <w:pPr>
        <w:pStyle w:val="EndNoteBibliography"/>
        <w:spacing w:after="0"/>
      </w:pPr>
      <w:r w:rsidRPr="0003521D">
        <w:t>42.</w:t>
      </w:r>
      <w:r w:rsidRPr="0003521D">
        <w:tab/>
        <w:t>Driscoll J, Kraay AC. Consistent covariance matrix estimation with spatially dependent data. Rev Econ Stat. 1998;80:549-60.</w:t>
      </w:r>
    </w:p>
    <w:p w14:paraId="770C8A0A" w14:textId="77777777" w:rsidR="0003521D" w:rsidRPr="0003521D" w:rsidRDefault="0003521D" w:rsidP="0003521D">
      <w:pPr>
        <w:pStyle w:val="EndNoteBibliography"/>
        <w:spacing w:after="0"/>
      </w:pPr>
      <w:r w:rsidRPr="0003521D">
        <w:t>43.</w:t>
      </w:r>
      <w:r w:rsidRPr="0003521D">
        <w:tab/>
        <w:t>Hoechle D. Robust Standard Errors for Panel Regressions With Cross-Sectional Dependence. Stata Journal. 2007;7:281-312.</w:t>
      </w:r>
    </w:p>
    <w:p w14:paraId="42E66FE0" w14:textId="77777777" w:rsidR="0003521D" w:rsidRPr="0003521D" w:rsidRDefault="0003521D" w:rsidP="0003521D">
      <w:pPr>
        <w:pStyle w:val="EndNoteBibliography"/>
      </w:pPr>
      <w:r w:rsidRPr="0003521D">
        <w:t>44.</w:t>
      </w:r>
      <w:r w:rsidRPr="0003521D">
        <w:tab/>
        <w:t>StataCorp. Stata Statistical Software. In: LLC. S, editor. TX: College Station; 2019.</w:t>
      </w:r>
    </w:p>
    <w:p w14:paraId="53BDD19A" w14:textId="37188656" w:rsidR="004421D3" w:rsidRPr="00542C1B" w:rsidRDefault="00411D93">
      <w:pPr>
        <w:spacing w:line="360" w:lineRule="auto"/>
        <w:rPr>
          <w:rFonts w:ascii="Times New Roman" w:hAnsi="Times New Roman" w:cs="Times New Roman"/>
          <w:b/>
          <w:bCs/>
          <w:sz w:val="20"/>
          <w:szCs w:val="20"/>
        </w:rPr>
      </w:pPr>
      <w:r>
        <w:rPr>
          <w:rFonts w:ascii="Times New Roman" w:hAnsi="Times New Roman" w:cs="Times New Roman"/>
          <w:b/>
          <w:bCs/>
          <w:sz w:val="20"/>
          <w:szCs w:val="20"/>
        </w:rPr>
        <w:fldChar w:fldCharType="end"/>
      </w:r>
    </w:p>
    <w:sectPr w:rsidR="004421D3" w:rsidRPr="00542C1B" w:rsidSect="005B232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és González Santa Cruz" w:date="2021-01-14T23:03:00Z" w:initials="AGSC">
    <w:p w14:paraId="7F68E126" w14:textId="221A1507" w:rsidR="00AE0536" w:rsidRDefault="00AE0536">
      <w:pPr>
        <w:pStyle w:val="Textocomentario"/>
      </w:pPr>
      <w:r>
        <w:rPr>
          <w:rStyle w:val="Refdecomentario"/>
        </w:rPr>
        <w:annotationRef/>
      </w:r>
      <w:proofErr w:type="spellStart"/>
      <w:r>
        <w:t>I m</w:t>
      </w:r>
      <w:proofErr w:type="spellEnd"/>
      <w:r>
        <w:t xml:space="preserve"> not quite sure if I have the references libraries of Thomas to incorporate these sources</w:t>
      </w:r>
    </w:p>
  </w:comment>
  <w:comment w:id="82" w:author="Andrés González Santa Cruz" w:date="2021-01-16T16:40:00Z" w:initials="AGSC">
    <w:p w14:paraId="6C5F8474" w14:textId="266E26F2" w:rsidR="00084595" w:rsidRDefault="00084595">
      <w:pPr>
        <w:pStyle w:val="Textocomentario"/>
      </w:pPr>
      <w:r>
        <w:rPr>
          <w:rStyle w:val="Refdecomentario"/>
        </w:rPr>
        <w:annotationRef/>
      </w:r>
      <w:r w:rsidRPr="00084595">
        <w:t>https://www.theguardian.com/world/2019/oct/25/chile-protests-congress-valparaiso-police</w:t>
      </w:r>
    </w:p>
  </w:comment>
  <w:comment w:id="131" w:author="Andrés González Santa Cruz" w:date="2021-01-15T21:22:00Z" w:initials="AGSC">
    <w:p w14:paraId="0826F213" w14:textId="03E49195" w:rsidR="00AE0536" w:rsidRDefault="00AE0536">
      <w:pPr>
        <w:pStyle w:val="Textocomentario"/>
      </w:pPr>
      <w:r>
        <w:rPr>
          <w:rStyle w:val="Refdecomentario"/>
        </w:rPr>
        <w:annotationRef/>
      </w:r>
      <w:r w:rsidRPr="00AE0536">
        <w:t>https://edition.cnn.com/2019/11/15/americas/chile-congress-constitution-protests-intl-hnk/index.html</w:t>
      </w:r>
    </w:p>
  </w:comment>
  <w:comment w:id="132" w:author="Andrés González Santa Cruz" w:date="2021-01-15T21:22:00Z" w:initials="AGSC">
    <w:p w14:paraId="72B1B580" w14:textId="3C197409" w:rsidR="00AE0536" w:rsidRPr="00084595" w:rsidRDefault="00AE0536">
      <w:pPr>
        <w:pStyle w:val="Textocomentario"/>
        <w:rPr>
          <w:lang w:val="es-CL"/>
        </w:rPr>
      </w:pPr>
      <w:r>
        <w:rPr>
          <w:rStyle w:val="Refdecomentario"/>
        </w:rPr>
        <w:annotationRef/>
      </w:r>
      <w:r w:rsidRPr="00084595">
        <w:rPr>
          <w:lang w:val="es-CL"/>
        </w:rPr>
        <w:t xml:space="preserve">Sacar </w:t>
      </w:r>
      <w:proofErr w:type="spellStart"/>
      <w:r w:rsidRPr="00084595">
        <w:rPr>
          <w:lang w:val="es-CL"/>
        </w:rPr>
        <w:t>Krygier</w:t>
      </w:r>
      <w:proofErr w:type="spellEnd"/>
    </w:p>
  </w:comment>
  <w:comment w:id="147" w:author="Andrés González Santa Cruz" w:date="2021-01-16T16:07:00Z" w:initials="AGSC">
    <w:p w14:paraId="6C6AF3E2" w14:textId="068D6A2A" w:rsidR="00084595" w:rsidRPr="00084595" w:rsidRDefault="00084595">
      <w:pPr>
        <w:pStyle w:val="Textocomentario"/>
        <w:rPr>
          <w:lang w:val="es-CL"/>
        </w:rPr>
      </w:pPr>
      <w:r>
        <w:rPr>
          <w:rStyle w:val="Refdecomentario"/>
        </w:rPr>
        <w:annotationRef/>
      </w:r>
      <w:r w:rsidRPr="00084595">
        <w:rPr>
          <w:lang w:val="es-CL"/>
        </w:rPr>
        <w:t>https://www.hrw.org/news/2019/11/26/chile-police-reforms-needed-wake-protests</w:t>
      </w:r>
    </w:p>
  </w:comment>
  <w:comment w:id="148" w:author="Andrés González Santa Cruz" w:date="2021-01-16T16:47:00Z" w:initials="AGSC">
    <w:p w14:paraId="47174CF7" w14:textId="63F08C73" w:rsidR="00084595" w:rsidRPr="00084595" w:rsidRDefault="00084595">
      <w:pPr>
        <w:pStyle w:val="Textocomentario"/>
        <w:rPr>
          <w:lang w:val="es-CL"/>
        </w:rPr>
      </w:pPr>
      <w:r>
        <w:rPr>
          <w:rStyle w:val="Refdecomentario"/>
        </w:rPr>
        <w:annotationRef/>
      </w:r>
    </w:p>
  </w:comment>
  <w:comment w:id="151" w:author="Andrés González Santa Cruz" w:date="2021-01-16T17:26:00Z" w:initials="AGSC">
    <w:p w14:paraId="0B91FD71" w14:textId="1CB0C17C" w:rsidR="00084595" w:rsidRPr="00084595" w:rsidRDefault="00084595">
      <w:pPr>
        <w:pStyle w:val="Textocomentario"/>
        <w:rPr>
          <w:lang w:val="es-CL"/>
        </w:rPr>
      </w:pPr>
      <w:r>
        <w:rPr>
          <w:rStyle w:val="Refdecomentario"/>
        </w:rPr>
        <w:annotationRef/>
      </w:r>
      <w:r w:rsidRPr="00084595">
        <w:rPr>
          <w:lang w:val="es-CL"/>
        </w:rPr>
        <w:t>https://www.amnesty.org/en/latest/news/2019/11/chile-responsable-politica-deliberada-para-danar-manifestantes/</w:t>
      </w:r>
    </w:p>
  </w:comment>
  <w:comment w:id="161" w:author="Andrés González Santa Cruz" w:date="2021-01-16T16:59:00Z" w:initials="AGSC">
    <w:p w14:paraId="5727150E" w14:textId="2972244D" w:rsidR="00084595" w:rsidRPr="009975C4" w:rsidRDefault="00084595">
      <w:pPr>
        <w:pStyle w:val="Textocomentario"/>
        <w:rPr>
          <w:lang w:val="es-CL"/>
        </w:rPr>
      </w:pPr>
      <w:r w:rsidRPr="00084595">
        <w:rPr>
          <w:rStyle w:val="Refdecomentario"/>
          <w:highlight w:val="yellow"/>
        </w:rPr>
        <w:annotationRef/>
      </w:r>
      <w:r w:rsidRPr="009975C4">
        <w:rPr>
          <w:highlight w:val="yellow"/>
          <w:lang w:val="es-CL"/>
        </w:rPr>
        <w:t>CITAR</w:t>
      </w:r>
    </w:p>
  </w:comment>
  <w:comment w:id="182" w:author="Andrés González Santa Cruz" w:date="2021-01-16T16:39:00Z" w:initials="AGSC">
    <w:p w14:paraId="7979B0FD" w14:textId="53E3FCA1" w:rsidR="00084595" w:rsidRPr="009975C4" w:rsidRDefault="00084595">
      <w:pPr>
        <w:pStyle w:val="Textocomentario"/>
        <w:rPr>
          <w:lang w:val="es-CL"/>
        </w:rPr>
      </w:pPr>
      <w:r>
        <w:rPr>
          <w:rStyle w:val="Refdecomentario"/>
        </w:rPr>
        <w:annotationRef/>
      </w:r>
      <w:r w:rsidRPr="009975C4">
        <w:rPr>
          <w:lang w:val="es-CL"/>
        </w:rPr>
        <w:t>https://www.hrw.org/news/2019/11/26/chile-police-reforms-needed-wake-protests</w:t>
      </w:r>
    </w:p>
  </w:comment>
  <w:comment w:id="212" w:author="Andrés González Santa Cruz" w:date="2021-01-16T16:47:00Z" w:initials="AGSC">
    <w:p w14:paraId="1F60AE52" w14:textId="2D998D59" w:rsidR="00084595" w:rsidRPr="00084595" w:rsidRDefault="00084595">
      <w:pPr>
        <w:pStyle w:val="Textocomentario"/>
        <w:rPr>
          <w:lang w:val="es-CL"/>
        </w:rPr>
      </w:pPr>
      <w:r>
        <w:rPr>
          <w:rStyle w:val="Refdecomentario"/>
        </w:rPr>
        <w:annotationRef/>
      </w:r>
      <w:r w:rsidRPr="00084595">
        <w:rPr>
          <w:lang w:val="es-CL"/>
        </w:rPr>
        <w:t>https://www.ohchr.org/Documents/Countries/CL/Report_Chile_2019_EN.pdf</w:t>
      </w:r>
    </w:p>
  </w:comment>
  <w:comment w:id="323" w:author="Alvaro Castillo Carniglia | U.Mayor" w:date="2020-10-29T09:27:00Z" w:initials="ACC|U">
    <w:p w14:paraId="6444897E" w14:textId="77777777" w:rsidR="00AE0536" w:rsidRPr="004421D3" w:rsidRDefault="00AE0536" w:rsidP="00542C1B">
      <w:pPr>
        <w:pStyle w:val="Textocomentario"/>
      </w:pPr>
      <w:r>
        <w:rPr>
          <w:rStyle w:val="Refdecomentario"/>
        </w:rPr>
        <w:annotationRef/>
      </w:r>
      <w:r w:rsidRPr="004421D3">
        <w:t>Explain why</w:t>
      </w:r>
    </w:p>
  </w:comment>
  <w:comment w:id="324" w:author="Alvaro Castillo Carniglia | U.Mayor" w:date="2020-10-29T09:27:00Z" w:initials="ACC|U">
    <w:p w14:paraId="345BA63A" w14:textId="77777777" w:rsidR="00AE0536" w:rsidRDefault="00AE0536" w:rsidP="00542C1B">
      <w:pPr>
        <w:pStyle w:val="Textocomentario"/>
      </w:pPr>
      <w:r>
        <w:rPr>
          <w:rStyle w:val="Refdecomentario"/>
        </w:rPr>
        <w:annotationRef/>
      </w:r>
      <w:r>
        <w:t>What is this and why we end up using dynamic framework</w:t>
      </w:r>
    </w:p>
  </w:comment>
  <w:comment w:id="325" w:author="Andrés González Santa Cruz" w:date="2020-10-29T14:35:00Z" w:initials="AGSC">
    <w:p w14:paraId="3B04D7C9" w14:textId="77777777" w:rsidR="00AE0536" w:rsidRDefault="00AE0536" w:rsidP="00542C1B">
      <w:pPr>
        <w:pStyle w:val="Textocomentario"/>
      </w:pPr>
      <w:r>
        <w:rPr>
          <w:rStyle w:val="Refdecomentario"/>
        </w:rPr>
        <w:annotationRef/>
      </w:r>
      <w:r>
        <w:t>They are used mainly for regressions with a small number of predictor variables</w:t>
      </w:r>
    </w:p>
    <w:p w14:paraId="43D71642" w14:textId="77777777" w:rsidR="00AE0536" w:rsidRDefault="009975C4" w:rsidP="00542C1B">
      <w:pPr>
        <w:pStyle w:val="Textocomentario"/>
        <w:rPr>
          <w:b/>
          <w:bCs/>
        </w:rPr>
      </w:pPr>
      <w:hyperlink r:id="rId1" w:history="1">
        <w:r w:rsidR="00AE0536" w:rsidRPr="000C52D9">
          <w:rPr>
            <w:rStyle w:val="Hipervnculo"/>
            <w:b/>
            <w:bCs/>
          </w:rPr>
          <w:t>http://www.unofficialgoogledatascience.com/2017/07/fitting-bayesian-structural-time-series.html</w:t>
        </w:r>
      </w:hyperlink>
    </w:p>
    <w:p w14:paraId="2D7DAC75" w14:textId="77777777" w:rsidR="00AE0536" w:rsidRDefault="00AE0536" w:rsidP="00542C1B">
      <w:pPr>
        <w:pStyle w:val="Textocomentario"/>
        <w:rPr>
          <w:b/>
          <w:bCs/>
        </w:rPr>
      </w:pPr>
    </w:p>
    <w:p w14:paraId="494DCD1C" w14:textId="77777777" w:rsidR="00AE0536" w:rsidRPr="00560BCB" w:rsidRDefault="00AE0536" w:rsidP="00542C1B">
      <w:pPr>
        <w:pStyle w:val="Textocomentario"/>
      </w:pPr>
      <w:r>
        <w:t>It is a way to relax the assumption of stability (relationship between covariates and treated remained stable throughout the pre and post-period)</w:t>
      </w:r>
      <w:r>
        <w:br/>
        <w:t xml:space="preserve">INFERRING CAUSAL IMPACT USING BAYESIAN STRUCTURAL TIME-SERIES MODELS, </w:t>
      </w:r>
      <w:proofErr w:type="spellStart"/>
      <w:r>
        <w:t>Brodersen</w:t>
      </w:r>
      <w:proofErr w:type="spellEnd"/>
      <w:r>
        <w:t>, et al. (2015)</w:t>
      </w:r>
    </w:p>
  </w:comment>
  <w:comment w:id="330" w:author="Andrés González Santa Cruz" w:date="2020-12-07T20:27:00Z" w:initials="AGSC">
    <w:p w14:paraId="4CFE9D16" w14:textId="2668B862" w:rsidR="00AE0536" w:rsidRPr="002407C2" w:rsidRDefault="00AE0536">
      <w:pPr>
        <w:pStyle w:val="Textocomentario"/>
      </w:pPr>
      <w:r>
        <w:rPr>
          <w:rStyle w:val="Refdecomentario"/>
        </w:rPr>
        <w:annotationRef/>
      </w:r>
      <w:r>
        <w:t>The overall model obtained p=</w:t>
      </w:r>
      <w:r w:rsidRPr="002407C2">
        <w:rPr>
          <w:rFonts w:ascii="Calibri" w:hAnsi="Calibri" w:cs="Calibri"/>
          <w:color w:val="000000"/>
        </w:rPr>
        <w:t xml:space="preserve"> 0.134</w:t>
      </w:r>
      <w:r>
        <w:rPr>
          <w:rFonts w:ascii="Calibri" w:hAnsi="Calibri" w:cs="Calibri"/>
          <w:color w:val="000000"/>
        </w:rPr>
        <w:t xml:space="preserve">, does this still make it valid for </w:t>
      </w:r>
      <w:proofErr w:type="gramStart"/>
      <w:r>
        <w:rPr>
          <w:rFonts w:ascii="Calibri" w:hAnsi="Calibri" w:cs="Calibri"/>
          <w:color w:val="000000"/>
        </w:rPr>
        <w:t>interpretations?,</w:t>
      </w:r>
      <w:proofErr w:type="gramEnd"/>
      <w:r>
        <w:rPr>
          <w:rFonts w:ascii="Calibri" w:hAnsi="Calibri" w:cs="Calibri"/>
          <w:color w:val="000000"/>
        </w:rPr>
        <w:t xml:space="preserve"> should I report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68E126" w15:done="0"/>
  <w15:commentEx w15:paraId="6C5F8474" w15:done="0"/>
  <w15:commentEx w15:paraId="0826F213" w15:done="0"/>
  <w15:commentEx w15:paraId="72B1B580" w15:paraIdParent="0826F213" w15:done="0"/>
  <w15:commentEx w15:paraId="6C6AF3E2" w15:done="0"/>
  <w15:commentEx w15:paraId="47174CF7" w15:paraIdParent="6C6AF3E2" w15:done="0"/>
  <w15:commentEx w15:paraId="0B91FD71" w15:done="0"/>
  <w15:commentEx w15:paraId="5727150E" w15:done="0"/>
  <w15:commentEx w15:paraId="7979B0FD" w15:done="0"/>
  <w15:commentEx w15:paraId="1F60AE52" w15:done="0"/>
  <w15:commentEx w15:paraId="6444897E" w15:done="0"/>
  <w15:commentEx w15:paraId="345BA63A" w15:done="0"/>
  <w15:commentEx w15:paraId="494DCD1C" w15:paraIdParent="345BA63A" w15:done="0"/>
  <w15:commentEx w15:paraId="4CFE9D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B4C2E" w16cex:dateUtc="2021-01-15T02:03:00Z"/>
  <w16cex:commentExtensible w16cex:durableId="23AD956E" w16cex:dateUtc="2021-01-16T19:40:00Z"/>
  <w16cex:commentExtensible w16cex:durableId="23AC861E" w16cex:dateUtc="2021-01-16T00:22:00Z"/>
  <w16cex:commentExtensible w16cex:durableId="23AC8622" w16cex:dateUtc="2021-01-16T00:22:00Z"/>
  <w16cex:commentExtensible w16cex:durableId="23AD8DC7" w16cex:dateUtc="2021-01-16T19:07:00Z"/>
  <w16cex:commentExtensible w16cex:durableId="23AD9713" w16cex:dateUtc="2021-01-16T19:47:00Z"/>
  <w16cex:commentExtensible w16cex:durableId="23ADA04E" w16cex:dateUtc="2021-01-16T20:26:00Z"/>
  <w16cex:commentExtensible w16cex:durableId="23AD99DB" w16cex:dateUtc="2021-01-16T19:59:00Z"/>
  <w16cex:commentExtensible w16cex:durableId="23AD9529" w16cex:dateUtc="2021-01-16T19:39:00Z"/>
  <w16cex:commentExtensible w16cex:durableId="23AD9729" w16cex:dateUtc="2021-01-16T19:47:00Z"/>
  <w16cex:commentExtensible w16cex:durableId="234A9EBB" w16cex:dateUtc="2020-10-29T12:27:00Z"/>
  <w16cex:commentExtensible w16cex:durableId="2345098D" w16cex:dateUtc="2020-10-29T12:27:00Z"/>
  <w16cex:commentExtensible w16cex:durableId="234551B0" w16cex:dateUtc="2020-10-29T17:35:00Z"/>
  <w16cex:commentExtensible w16cex:durableId="23790EC8" w16cex:dateUtc="2020-12-0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68E126" w16cid:durableId="23AB4C2E"/>
  <w16cid:commentId w16cid:paraId="6C5F8474" w16cid:durableId="23AD956E"/>
  <w16cid:commentId w16cid:paraId="0826F213" w16cid:durableId="23AC861E"/>
  <w16cid:commentId w16cid:paraId="72B1B580" w16cid:durableId="23AC8622"/>
  <w16cid:commentId w16cid:paraId="6C6AF3E2" w16cid:durableId="23AD8DC7"/>
  <w16cid:commentId w16cid:paraId="47174CF7" w16cid:durableId="23AD9713"/>
  <w16cid:commentId w16cid:paraId="0B91FD71" w16cid:durableId="23ADA04E"/>
  <w16cid:commentId w16cid:paraId="5727150E" w16cid:durableId="23AD99DB"/>
  <w16cid:commentId w16cid:paraId="7979B0FD" w16cid:durableId="23AD9529"/>
  <w16cid:commentId w16cid:paraId="1F60AE52" w16cid:durableId="23AD9729"/>
  <w16cid:commentId w16cid:paraId="6444897E" w16cid:durableId="234A9EBB"/>
  <w16cid:commentId w16cid:paraId="345BA63A" w16cid:durableId="2345098D"/>
  <w16cid:commentId w16cid:paraId="494DCD1C" w16cid:durableId="234551B0"/>
  <w16cid:commentId w16cid:paraId="4CFE9D16" w16cid:durableId="23790E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444FBA"/>
    <w:multiLevelType w:val="hybridMultilevel"/>
    <w:tmpl w:val="9BB4DD0A"/>
    <w:lvl w:ilvl="0" w:tplc="040A0001">
      <w:start w:val="1"/>
      <w:numFmt w:val="bullet"/>
      <w:lvlText w:val=""/>
      <w:lvlJc w:val="left"/>
      <w:pPr>
        <w:ind w:left="768" w:hanging="360"/>
      </w:pPr>
      <w:rPr>
        <w:rFonts w:ascii="Symbol" w:hAnsi="Symbol" w:hint="default"/>
      </w:rPr>
    </w:lvl>
    <w:lvl w:ilvl="1" w:tplc="040A0003" w:tentative="1">
      <w:start w:val="1"/>
      <w:numFmt w:val="bullet"/>
      <w:lvlText w:val="o"/>
      <w:lvlJc w:val="left"/>
      <w:pPr>
        <w:ind w:left="1488" w:hanging="360"/>
      </w:pPr>
      <w:rPr>
        <w:rFonts w:ascii="Courier New" w:hAnsi="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1" w15:restartNumberingAfterBreak="0">
    <w:nsid w:val="57C02F9E"/>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AE115E3"/>
    <w:multiLevelType w:val="hybridMultilevel"/>
    <w:tmpl w:val="9FA06D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és González Santa Cruz">
    <w15:presenceInfo w15:providerId="Windows Live" w15:userId="0f261097151cd0dc"/>
  </w15:person>
  <w15:person w15:author="Alvaro Castillo Carniglia | U.Mayor">
    <w15:presenceInfo w15:providerId="AD" w15:userId="S::alvaro.castilloc@umayor.cl::9e1dbde5-be20-44f3-bdb5-367d2f6ece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MLEwNDSyNDY2NjFV0lEKTi0uzszPAymwqAUAKEKLVCwAAAA="/>
    <w:docVar w:name="EN.Layout" w:val="&lt;ENLayout&gt;&lt;Style&gt;Vancouver&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zseaxacpxtd5esttl5ptxbp9ffvfp00vav&quot;&gt;Civil Unrest Chile October 2019&lt;record-ids&gt;&lt;item&gt;1&lt;/item&gt;&lt;item&gt;2&lt;/item&gt;&lt;item&gt;4&lt;/item&gt;&lt;item&gt;6&lt;/item&gt;&lt;item&gt;7&lt;/item&gt;&lt;item&gt;11&lt;/item&gt;&lt;item&gt;15&lt;/item&gt;&lt;item&gt;45&lt;/item&gt;&lt;item&gt;46&lt;/item&gt;&lt;item&gt;47&lt;/item&gt;&lt;item&gt;48&lt;/item&gt;&lt;item&gt;56&lt;/item&gt;&lt;item&gt;57&lt;/item&gt;&lt;item&gt;58&lt;/item&gt;&lt;item&gt;59&lt;/item&gt;&lt;item&gt;60&lt;/item&gt;&lt;item&gt;61&lt;/item&gt;&lt;item&gt;62&lt;/item&gt;&lt;item&gt;63&lt;/item&gt;&lt;item&gt;64&lt;/item&gt;&lt;item&gt;65&lt;/item&gt;&lt;item&gt;66&lt;/item&gt;&lt;item&gt;67&lt;/item&gt;&lt;item&gt;69&lt;/item&gt;&lt;item&gt;70&lt;/item&gt;&lt;item&gt;71&lt;/item&gt;&lt;/record-ids&gt;&lt;/item&gt;&lt;/Libraries&gt;"/>
  </w:docVars>
  <w:rsids>
    <w:rsidRoot w:val="00542C1B"/>
    <w:rsid w:val="0003521D"/>
    <w:rsid w:val="00050DAF"/>
    <w:rsid w:val="00084595"/>
    <w:rsid w:val="000D0632"/>
    <w:rsid w:val="00105BEF"/>
    <w:rsid w:val="001C0A03"/>
    <w:rsid w:val="001D0854"/>
    <w:rsid w:val="0020125B"/>
    <w:rsid w:val="0022081B"/>
    <w:rsid w:val="002407C2"/>
    <w:rsid w:val="002F5571"/>
    <w:rsid w:val="003202F3"/>
    <w:rsid w:val="00411D93"/>
    <w:rsid w:val="004421D3"/>
    <w:rsid w:val="00455D9C"/>
    <w:rsid w:val="004727F9"/>
    <w:rsid w:val="00542C1B"/>
    <w:rsid w:val="005706A9"/>
    <w:rsid w:val="005B2321"/>
    <w:rsid w:val="00677333"/>
    <w:rsid w:val="00680274"/>
    <w:rsid w:val="007228C4"/>
    <w:rsid w:val="00742A8A"/>
    <w:rsid w:val="007A02CE"/>
    <w:rsid w:val="007F6C7B"/>
    <w:rsid w:val="00896A57"/>
    <w:rsid w:val="00954FA9"/>
    <w:rsid w:val="00971777"/>
    <w:rsid w:val="009975C4"/>
    <w:rsid w:val="009A2ED0"/>
    <w:rsid w:val="00AB55A9"/>
    <w:rsid w:val="00AC312E"/>
    <w:rsid w:val="00AE0536"/>
    <w:rsid w:val="00B0100C"/>
    <w:rsid w:val="00CF2F26"/>
    <w:rsid w:val="00CF418D"/>
    <w:rsid w:val="00D47360"/>
    <w:rsid w:val="00E35BBA"/>
    <w:rsid w:val="00E9310D"/>
    <w:rsid w:val="00EC2027"/>
    <w:rsid w:val="00EC2C08"/>
    <w:rsid w:val="00ED1732"/>
    <w:rsid w:val="00F53775"/>
    <w:rsid w:val="00F801F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434"/>
  <w15:chartTrackingRefBased/>
  <w15:docId w15:val="{596BD3DD-DD6F-994C-BD42-C134E564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0"/>
    <w:pPr>
      <w:spacing w:after="120" w:line="276" w:lineRule="auto"/>
    </w:pPr>
    <w:rPr>
      <w:rFonts w:ascii="Georgia" w:hAnsi="Georg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ar"/>
    <w:rsid w:val="00411D93"/>
    <w:pPr>
      <w:spacing w:after="0"/>
      <w:jc w:val="center"/>
    </w:pPr>
    <w:rPr>
      <w:noProof/>
    </w:rPr>
  </w:style>
  <w:style w:type="character" w:customStyle="1" w:styleId="EndNoteBibliographyTitleCar">
    <w:name w:val="EndNote Bibliography Title Car"/>
    <w:basedOn w:val="Fuentedeprrafopredeter"/>
    <w:link w:val="EndNoteBibliographyTitle"/>
    <w:rsid w:val="00411D93"/>
    <w:rPr>
      <w:rFonts w:ascii="Georgia" w:hAnsi="Georgia"/>
      <w:noProof/>
      <w:sz w:val="22"/>
      <w:lang w:val="en-US"/>
    </w:rPr>
  </w:style>
  <w:style w:type="paragraph" w:customStyle="1" w:styleId="EndNoteBibliography">
    <w:name w:val="EndNote Bibliography"/>
    <w:basedOn w:val="Normal"/>
    <w:link w:val="EndNoteBibliographyCar"/>
    <w:rsid w:val="00411D93"/>
    <w:pPr>
      <w:spacing w:line="240" w:lineRule="auto"/>
    </w:pPr>
    <w:rPr>
      <w:noProof/>
    </w:rPr>
  </w:style>
  <w:style w:type="character" w:customStyle="1" w:styleId="EndNoteBibliographyCar">
    <w:name w:val="EndNote Bibliography Car"/>
    <w:basedOn w:val="Fuentedeprrafopredeter"/>
    <w:link w:val="EndNoteBibliography"/>
    <w:rsid w:val="00411D93"/>
    <w:rPr>
      <w:rFonts w:ascii="Georgia" w:hAnsi="Georgia"/>
      <w:noProof/>
      <w:sz w:val="22"/>
      <w:lang w:val="en-US"/>
    </w:rPr>
  </w:style>
  <w:style w:type="character" w:styleId="Mencinsinresolver">
    <w:name w:val="Unresolved Mention"/>
    <w:basedOn w:val="Fuentedeprrafopredeter"/>
    <w:uiPriority w:val="99"/>
    <w:semiHidden/>
    <w:unhideWhenUsed/>
    <w:rsid w:val="00411D93"/>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971777"/>
    <w:rPr>
      <w:b/>
      <w:bCs/>
    </w:rPr>
  </w:style>
  <w:style w:type="character" w:customStyle="1" w:styleId="AsuntodelcomentarioCar">
    <w:name w:val="Asunto del comentario Car"/>
    <w:basedOn w:val="TextocomentarioCar"/>
    <w:link w:val="Asuntodelcomentario"/>
    <w:uiPriority w:val="99"/>
    <w:semiHidden/>
    <w:rsid w:val="00971777"/>
    <w:rPr>
      <w:rFonts w:ascii="Georgia" w:hAnsi="Georgia"/>
      <w:b/>
      <w:bCs/>
      <w:sz w:val="20"/>
      <w:szCs w:val="20"/>
      <w:lang w:val="en-US"/>
    </w:rPr>
  </w:style>
  <w:style w:type="paragraph" w:styleId="Prrafodelista">
    <w:name w:val="List Paragraph"/>
    <w:basedOn w:val="Normal"/>
    <w:uiPriority w:val="34"/>
    <w:qFormat/>
    <w:rsid w:val="00997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66093">
      <w:bodyDiv w:val="1"/>
      <w:marLeft w:val="0"/>
      <w:marRight w:val="0"/>
      <w:marTop w:val="0"/>
      <w:marBottom w:val="0"/>
      <w:divBdr>
        <w:top w:val="none" w:sz="0" w:space="0" w:color="auto"/>
        <w:left w:val="none" w:sz="0" w:space="0" w:color="auto"/>
        <w:bottom w:val="none" w:sz="0" w:space="0" w:color="auto"/>
        <w:right w:val="none" w:sz="0" w:space="0" w:color="auto"/>
      </w:divBdr>
    </w:div>
    <w:div w:id="869219153">
      <w:bodyDiv w:val="1"/>
      <w:marLeft w:val="0"/>
      <w:marRight w:val="0"/>
      <w:marTop w:val="0"/>
      <w:marBottom w:val="0"/>
      <w:divBdr>
        <w:top w:val="none" w:sz="0" w:space="0" w:color="auto"/>
        <w:left w:val="none" w:sz="0" w:space="0" w:color="auto"/>
        <w:bottom w:val="none" w:sz="0" w:space="0" w:color="auto"/>
        <w:right w:val="none" w:sz="0" w:space="0" w:color="auto"/>
      </w:divBdr>
    </w:div>
    <w:div w:id="1353385042">
      <w:bodyDiv w:val="1"/>
      <w:marLeft w:val="0"/>
      <w:marRight w:val="0"/>
      <w:marTop w:val="0"/>
      <w:marBottom w:val="0"/>
      <w:divBdr>
        <w:top w:val="none" w:sz="0" w:space="0" w:color="auto"/>
        <w:left w:val="none" w:sz="0" w:space="0" w:color="auto"/>
        <w:bottom w:val="none" w:sz="0" w:space="0" w:color="auto"/>
        <w:right w:val="none" w:sz="0" w:space="0" w:color="auto"/>
      </w:divBdr>
    </w:div>
    <w:div w:id="18902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unofficialgoogledatascience.com/2017/07/fitting-bayesian-structural-time-serie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s://twitter.com/MTTChile/status/1180268266067025922" TargetMode="External"/><Relationship Id="rId26" Type="http://schemas.openxmlformats.org/officeDocument/2006/relationships/hyperlink" Target="https://www.nytimes.com/2019/10/20/world/americas/chile-protests-riots.html" TargetMode="External"/><Relationship Id="rId39" Type="http://schemas.openxmlformats.org/officeDocument/2006/relationships/hyperlink" Target="https://www.cooperativa.cl/noticias/pais/manifestaciones/director-de-carabineros-ordeno-uso-acotado-de-la-escopeta/2019-11-10/191354.html" TargetMode="External"/><Relationship Id="rId21" Type="http://schemas.openxmlformats.org/officeDocument/2006/relationships/hyperlink" Target="https://ciudadaniai.org/en/chile.html" TargetMode="External"/><Relationship Id="rId34" Type="http://schemas.openxmlformats.org/officeDocument/2006/relationships/hyperlink" Target="https://www.theguardian.com/world/2019/oct/30/chile-protests-president-sebastian-pinera-protest-unrest" TargetMode="External"/><Relationship Id="rId42" Type="http://schemas.openxmlformats.org/officeDocument/2006/relationships/hyperlink" Target="https://edition.cnn.com/2019/11/22/world/amnesty-report-chile-protest-charner-intl/index.html" TargetMode="External"/><Relationship Id="rId47" Type="http://schemas.microsoft.com/office/2011/relationships/people" Target="peop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8.emf"/><Relationship Id="rId29" Type="http://schemas.openxmlformats.org/officeDocument/2006/relationships/hyperlink" Target="https://www.dw.com/en/chile-general-strike-goes-ahead-despite-pinera-reforms/a-5095882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24" Type="http://schemas.openxmlformats.org/officeDocument/2006/relationships/hyperlink" Target="https://www.washingtonpost.com/world/the_americas/chile-is-the-latest-latin-american-country-to-erupt-in-violent-protest-heres-why/2019/10/21/6331d278-f382-11e9-b2d2-1f37c9d82dbb_story.html" TargetMode="External"/><Relationship Id="rId32" Type="http://schemas.openxmlformats.org/officeDocument/2006/relationships/hyperlink" Target="http://www.colegiomedico.cl/colegio-medico-de-chile-y-sochiof-solicitan-suspender-uso-de-balines-por-parte-de-carabineros-y-ff-aa/" TargetMode="External"/><Relationship Id="rId37" Type="http://schemas.openxmlformats.org/officeDocument/2006/relationships/hyperlink" Target="https://p.dw.com/p/3Sjav" TargetMode="External"/><Relationship Id="rId40" Type="http://schemas.openxmlformats.org/officeDocument/2006/relationships/hyperlink" Target="http://ingenieria.uchile.cl/noticias/159269/perdigones-usados-por-carabineros-contienen-80-de-metales" TargetMode="External"/><Relationship Id="rId45" Type="http://schemas.openxmlformats.org/officeDocument/2006/relationships/hyperlink" Target="https://www.abc.net.au/news/2019-12-14/un-says-chile-police-committed-human-rights-violations/11800610" TargetMode="External"/><Relationship Id="rId5" Type="http://schemas.openxmlformats.org/officeDocument/2006/relationships/comments" Target="comments.xml"/><Relationship Id="rId15" Type="http://schemas.openxmlformats.org/officeDocument/2006/relationships/image" Target="media/image7.emf"/><Relationship Id="rId23" Type="http://schemas.openxmlformats.org/officeDocument/2006/relationships/hyperlink" Target="https://www.biobiochile.cl/noticias/biobiochile-english/english-chile/2019/10/20/chile-crisis-7-dead-curfew-imposed-in-14-cities-as-government-tries-to-face-riots-looting-arson.shtml" TargetMode="External"/><Relationship Id="rId28" Type="http://schemas.openxmlformats.org/officeDocument/2006/relationships/hyperlink" Target="https://radiolaclave.cl/politica/victimas-de-trauma-ocular-tienen-entre-12-a-62-anos-y-87-son-hombres/" TargetMode="External"/><Relationship Id="rId36" Type="http://schemas.openxmlformats.org/officeDocument/2006/relationships/hyperlink" Target="https://www.dw.com/en/chile-to-clamp-down-on-violence-during-protests/a-51158133" TargetMode="External"/><Relationship Id="rId10" Type="http://schemas.openxmlformats.org/officeDocument/2006/relationships/image" Target="media/image2.emf"/><Relationship Id="rId19" Type="http://schemas.openxmlformats.org/officeDocument/2006/relationships/hyperlink" Target="https://www.washingtonpost.com/politics/2019/11/01/chiles-streets-are-fire-with-protests-how-did-percent-fare-hike-set-off-such-rage/" TargetMode="External"/><Relationship Id="rId31" Type="http://schemas.openxmlformats.org/officeDocument/2006/relationships/hyperlink" Target="https://www.latimes.com/world-nation/story/2019-10-26/chile-lifts-curfew-a-day-after-massive-protests" TargetMode="External"/><Relationship Id="rId44" Type="http://schemas.openxmlformats.org/officeDocument/2006/relationships/hyperlink" Target="https://storymaps.arcgis.com/stories/1ee6a10615944aeab3be4fce51c03989"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yperlink" Target="https://www.bbc.com/news/world-latin-america-50106743" TargetMode="External"/><Relationship Id="rId27" Type="http://schemas.openxmlformats.org/officeDocument/2006/relationships/hyperlink" Target="https://sg.news.yahoo.com/chile-president-announces-social-measures-stem-street-violence-033315790.html" TargetMode="External"/><Relationship Id="rId30" Type="http://schemas.openxmlformats.org/officeDocument/2006/relationships/hyperlink" Target="https://www.bbc.com/news/world-latin-america-50191746" TargetMode="External"/><Relationship Id="rId35" Type="http://schemas.openxmlformats.org/officeDocument/2006/relationships/hyperlink" Target="https://www.fox44news.com/news/thousands-march-in-chile-protest-after-summit-cancellations/" TargetMode="External"/><Relationship Id="rId43" Type="http://schemas.openxmlformats.org/officeDocument/2006/relationships/hyperlink" Target="https://p.dw.com/p/3ToXB" TargetMode="External"/><Relationship Id="rId48" Type="http://schemas.openxmlformats.org/officeDocument/2006/relationships/theme" Target="theme/theme1.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s://www.t13.cl/noticia/nacional/indh-anuncia-querellas-violencia-policial-y-denuncia-caso-desnudamientos" TargetMode="External"/><Relationship Id="rId33" Type="http://schemas.openxmlformats.org/officeDocument/2006/relationships/hyperlink" Target="https://www.bbc.com/news/world-latin-america-50207883" TargetMode="External"/><Relationship Id="rId38" Type="http://schemas.openxmlformats.org/officeDocument/2006/relationships/hyperlink" Target="https://www.nytimes.com/2019/11/19/world/americas/chile-protests-eye-injuries.html" TargetMode="External"/><Relationship Id="rId46" Type="http://schemas.openxmlformats.org/officeDocument/2006/relationships/fontTable" Target="fontTable.xml"/><Relationship Id="rId20" Type="http://schemas.openxmlformats.org/officeDocument/2006/relationships/hyperlink" Target="https://peoplesdispatch.org/2019/10/16/chilean-students-hop-turnstiles-in-protest-against-transportation-fare-increase/" TargetMode="External"/><Relationship Id="rId41" Type="http://schemas.openxmlformats.org/officeDocument/2006/relationships/hyperlink" Target="https://www.reuters.com/article/us-chile-protests/chiles-police-chief-suspends-use-of-rubber-bullets-idUSKBN1XU09J"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11687</Words>
  <Characters>64280</Characters>
  <Application>Microsoft Office Word</Application>
  <DocSecurity>0</DocSecurity>
  <Lines>535</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Andrés González Santa Cruz</cp:lastModifiedBy>
  <cp:revision>2</cp:revision>
  <dcterms:created xsi:type="dcterms:W3CDTF">2021-01-18T02:43:00Z</dcterms:created>
  <dcterms:modified xsi:type="dcterms:W3CDTF">2021-01-18T02:43:00Z</dcterms:modified>
</cp:coreProperties>
</file>