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01C82" w14:textId="147392D4" w:rsidR="001374B1" w:rsidRPr="00207E13" w:rsidRDefault="001374B1" w:rsidP="00C9270C">
      <w:pPr>
        <w:pStyle w:val="Ttulo"/>
        <w:spacing w:line="240" w:lineRule="auto"/>
        <w:rPr>
          <w:rFonts w:ascii="Times New Roman" w:hAnsi="Times New Roman" w:cs="Times New Roman"/>
          <w:b/>
          <w:bCs/>
          <w:sz w:val="28"/>
          <w:szCs w:val="28"/>
          <w:rPrChange w:id="0" w:author="Abraham Isaac Jacob Gajardo Cortez (masterin)" w:date="2020-10-19T20:43:00Z">
            <w:rPr>
              <w:rFonts w:ascii="Times New Roman" w:hAnsi="Times New Roman" w:cs="Times New Roman"/>
              <w:sz w:val="28"/>
              <w:szCs w:val="28"/>
            </w:rPr>
          </w:rPrChange>
        </w:rPr>
      </w:pPr>
      <w:r w:rsidRPr="00207E13">
        <w:rPr>
          <w:rFonts w:ascii="Times New Roman" w:hAnsi="Times New Roman" w:cs="Times New Roman"/>
          <w:b/>
          <w:bCs/>
          <w:sz w:val="28"/>
          <w:szCs w:val="28"/>
          <w:rPrChange w:id="1" w:author="Abraham Isaac Jacob Gajardo Cortez (masterin)" w:date="2020-10-19T20:43:00Z">
            <w:rPr>
              <w:rFonts w:ascii="Times New Roman" w:hAnsi="Times New Roman" w:cs="Times New Roman"/>
              <w:sz w:val="28"/>
              <w:szCs w:val="28"/>
            </w:rPr>
          </w:rPrChange>
        </w:rPr>
        <w:t xml:space="preserve">Effects of 2019’s Social Protests on </w:t>
      </w:r>
      <w:ins w:id="2" w:author="Abraham Isaac Jacob Gajardo Cortez (masterin)" w:date="2020-10-19T09:28:00Z">
        <w:r w:rsidR="00716620" w:rsidRPr="00207E13">
          <w:rPr>
            <w:rFonts w:ascii="Times New Roman" w:hAnsi="Times New Roman" w:cs="Times New Roman"/>
            <w:b/>
            <w:bCs/>
            <w:sz w:val="28"/>
            <w:szCs w:val="28"/>
            <w:rPrChange w:id="3" w:author="Abraham Isaac Jacob Gajardo Cortez (masterin)" w:date="2020-10-19T20:43:00Z">
              <w:rPr>
                <w:rFonts w:ascii="Times New Roman" w:hAnsi="Times New Roman" w:cs="Times New Roman"/>
                <w:sz w:val="28"/>
                <w:szCs w:val="28"/>
              </w:rPr>
            </w:rPrChange>
          </w:rPr>
          <w:t xml:space="preserve">Emergency </w:t>
        </w:r>
      </w:ins>
      <w:r w:rsidRPr="00207E13">
        <w:rPr>
          <w:rFonts w:ascii="Times New Roman" w:hAnsi="Times New Roman" w:cs="Times New Roman"/>
          <w:b/>
          <w:bCs/>
          <w:sz w:val="28"/>
          <w:szCs w:val="28"/>
          <w:rPrChange w:id="4" w:author="Abraham Isaac Jacob Gajardo Cortez (masterin)" w:date="2020-10-19T20:43:00Z">
            <w:rPr>
              <w:rFonts w:ascii="Times New Roman" w:hAnsi="Times New Roman" w:cs="Times New Roman"/>
              <w:sz w:val="28"/>
              <w:szCs w:val="28"/>
            </w:rPr>
          </w:rPrChange>
        </w:rPr>
        <w:t>Health S</w:t>
      </w:r>
      <w:r w:rsidR="00102626" w:rsidRPr="00207E13">
        <w:rPr>
          <w:rFonts w:ascii="Times New Roman" w:hAnsi="Times New Roman" w:cs="Times New Roman"/>
          <w:b/>
          <w:bCs/>
          <w:sz w:val="28"/>
          <w:szCs w:val="28"/>
          <w:rPrChange w:id="5" w:author="Abraham Isaac Jacob Gajardo Cortez (masterin)" w:date="2020-10-19T20:43:00Z">
            <w:rPr>
              <w:rFonts w:ascii="Times New Roman" w:hAnsi="Times New Roman" w:cs="Times New Roman"/>
              <w:sz w:val="28"/>
              <w:szCs w:val="28"/>
            </w:rPr>
          </w:rPrChange>
        </w:rPr>
        <w:t>ervices</w:t>
      </w:r>
      <w:r w:rsidRPr="00207E13">
        <w:rPr>
          <w:rFonts w:ascii="Times New Roman" w:hAnsi="Times New Roman" w:cs="Times New Roman"/>
          <w:b/>
          <w:bCs/>
          <w:sz w:val="28"/>
          <w:szCs w:val="28"/>
          <w:rPrChange w:id="6" w:author="Abraham Isaac Jacob Gajardo Cortez (masterin)" w:date="2020-10-19T20:43:00Z">
            <w:rPr>
              <w:rFonts w:ascii="Times New Roman" w:hAnsi="Times New Roman" w:cs="Times New Roman"/>
              <w:sz w:val="28"/>
              <w:szCs w:val="28"/>
            </w:rPr>
          </w:rPrChange>
        </w:rPr>
        <w:t xml:space="preserve"> Utilization </w:t>
      </w:r>
      <w:ins w:id="7" w:author="Abraham Isaac Jacob Gajardo Cortez (masterin)" w:date="2020-10-18T21:06:00Z">
        <w:r w:rsidR="00D25B6B" w:rsidRPr="00207E13">
          <w:rPr>
            <w:rFonts w:ascii="Times New Roman" w:hAnsi="Times New Roman" w:cs="Times New Roman"/>
            <w:b/>
            <w:bCs/>
            <w:sz w:val="28"/>
            <w:szCs w:val="28"/>
            <w:rPrChange w:id="8" w:author="Abraham Isaac Jacob Gajardo Cortez (masterin)" w:date="2020-10-19T20:43:00Z">
              <w:rPr>
                <w:rFonts w:ascii="Times New Roman" w:hAnsi="Times New Roman" w:cs="Times New Roman"/>
                <w:sz w:val="28"/>
                <w:szCs w:val="28"/>
              </w:rPr>
            </w:rPrChange>
          </w:rPr>
          <w:t xml:space="preserve">and </w:t>
        </w:r>
      </w:ins>
      <w:ins w:id="9" w:author="Abraham Isaac Jacob Gajardo Cortez (masterin)" w:date="2020-10-18T21:08:00Z">
        <w:r w:rsidR="00D25B6B" w:rsidRPr="00207E13">
          <w:rPr>
            <w:rFonts w:ascii="Times New Roman" w:hAnsi="Times New Roman" w:cs="Times New Roman"/>
            <w:b/>
            <w:bCs/>
            <w:sz w:val="28"/>
            <w:szCs w:val="28"/>
            <w:rPrChange w:id="10" w:author="Abraham Isaac Jacob Gajardo Cortez (masterin)" w:date="2020-10-19T20:43:00Z">
              <w:rPr>
                <w:rFonts w:ascii="Times New Roman" w:hAnsi="Times New Roman" w:cs="Times New Roman"/>
                <w:sz w:val="28"/>
                <w:szCs w:val="28"/>
              </w:rPr>
            </w:rPrChange>
          </w:rPr>
          <w:t>P</w:t>
        </w:r>
      </w:ins>
      <w:ins w:id="11" w:author="Abraham Isaac Jacob Gajardo Cortez (masterin)" w:date="2020-10-18T21:07:00Z">
        <w:r w:rsidR="00D25B6B" w:rsidRPr="00207E13">
          <w:rPr>
            <w:rFonts w:ascii="Times New Roman" w:hAnsi="Times New Roman" w:cs="Times New Roman"/>
            <w:b/>
            <w:bCs/>
            <w:sz w:val="28"/>
            <w:szCs w:val="28"/>
            <w:rPrChange w:id="12" w:author="Abraham Isaac Jacob Gajardo Cortez (masterin)" w:date="2020-10-19T20:43:00Z">
              <w:rPr>
                <w:rFonts w:ascii="Times New Roman" w:hAnsi="Times New Roman" w:cs="Times New Roman"/>
                <w:sz w:val="28"/>
                <w:szCs w:val="28"/>
              </w:rPr>
            </w:rPrChange>
          </w:rPr>
          <w:t>atients’</w:t>
        </w:r>
      </w:ins>
      <w:ins w:id="13" w:author="Abraham Isaac Jacob Gajardo Cortez (masterin)" w:date="2020-10-18T21:06:00Z">
        <w:r w:rsidR="00D25B6B" w:rsidRPr="00207E13">
          <w:rPr>
            <w:rFonts w:ascii="Times New Roman" w:hAnsi="Times New Roman" w:cs="Times New Roman"/>
            <w:b/>
            <w:bCs/>
            <w:sz w:val="28"/>
            <w:szCs w:val="28"/>
            <w:rPrChange w:id="14" w:author="Abraham Isaac Jacob Gajardo Cortez (masterin)" w:date="2020-10-19T20:43:00Z">
              <w:rPr>
                <w:rFonts w:ascii="Times New Roman" w:hAnsi="Times New Roman" w:cs="Times New Roman"/>
                <w:sz w:val="28"/>
                <w:szCs w:val="28"/>
              </w:rPr>
            </w:rPrChange>
          </w:rPr>
          <w:t xml:space="preserve"> </w:t>
        </w:r>
      </w:ins>
      <w:ins w:id="15" w:author="Abraham Isaac Jacob Gajardo Cortez (masterin)" w:date="2020-10-18T21:08:00Z">
        <w:r w:rsidR="00D25B6B" w:rsidRPr="00207E13">
          <w:rPr>
            <w:rFonts w:ascii="Times New Roman" w:hAnsi="Times New Roman" w:cs="Times New Roman"/>
            <w:b/>
            <w:bCs/>
            <w:sz w:val="28"/>
            <w:szCs w:val="28"/>
            <w:rPrChange w:id="16" w:author="Abraham Isaac Jacob Gajardo Cortez (masterin)" w:date="2020-10-19T20:43:00Z">
              <w:rPr>
                <w:rFonts w:ascii="Times New Roman" w:hAnsi="Times New Roman" w:cs="Times New Roman"/>
                <w:sz w:val="28"/>
                <w:szCs w:val="28"/>
              </w:rPr>
            </w:rPrChange>
          </w:rPr>
          <w:t>S</w:t>
        </w:r>
      </w:ins>
      <w:ins w:id="17" w:author="Abraham Isaac Jacob Gajardo Cortez (masterin)" w:date="2020-10-18T21:06:00Z">
        <w:r w:rsidR="00D25B6B" w:rsidRPr="00207E13">
          <w:rPr>
            <w:rFonts w:ascii="Times New Roman" w:hAnsi="Times New Roman" w:cs="Times New Roman"/>
            <w:b/>
            <w:bCs/>
            <w:sz w:val="28"/>
            <w:szCs w:val="28"/>
            <w:rPrChange w:id="18" w:author="Abraham Isaac Jacob Gajardo Cortez (masterin)" w:date="2020-10-19T20:43:00Z">
              <w:rPr>
                <w:rFonts w:ascii="Times New Roman" w:hAnsi="Times New Roman" w:cs="Times New Roman"/>
                <w:sz w:val="28"/>
                <w:szCs w:val="28"/>
              </w:rPr>
            </w:rPrChange>
          </w:rPr>
          <w:t xml:space="preserve">everity </w:t>
        </w:r>
      </w:ins>
      <w:r w:rsidRPr="00207E13">
        <w:rPr>
          <w:rFonts w:ascii="Times New Roman" w:hAnsi="Times New Roman" w:cs="Times New Roman"/>
          <w:b/>
          <w:bCs/>
          <w:sz w:val="28"/>
          <w:szCs w:val="28"/>
          <w:rPrChange w:id="19" w:author="Abraham Isaac Jacob Gajardo Cortez (masterin)" w:date="2020-10-19T20:43:00Z">
            <w:rPr>
              <w:rFonts w:ascii="Times New Roman" w:hAnsi="Times New Roman" w:cs="Times New Roman"/>
              <w:sz w:val="28"/>
              <w:szCs w:val="28"/>
            </w:rPr>
          </w:rPrChange>
        </w:rPr>
        <w:t>in Santiago, Chile</w:t>
      </w:r>
    </w:p>
    <w:p w14:paraId="1C3DDBE5" w14:textId="77777777" w:rsidR="00207E13" w:rsidRDefault="00207E13" w:rsidP="00C9270C">
      <w:pPr>
        <w:pStyle w:val="Ttulo1"/>
        <w:spacing w:line="240" w:lineRule="auto"/>
        <w:rPr>
          <w:ins w:id="20" w:author="Abraham Isaac Jacob Gajardo Cortez (masterin)" w:date="2020-10-19T20:43:00Z"/>
          <w:rFonts w:ascii="Times New Roman" w:hAnsi="Times New Roman" w:cs="Times New Roman"/>
        </w:rPr>
      </w:pPr>
    </w:p>
    <w:p w14:paraId="42F81EEB" w14:textId="1CA20AFD" w:rsidR="003E3177" w:rsidRPr="00780329" w:rsidRDefault="00F231D4" w:rsidP="00C9270C">
      <w:pPr>
        <w:pStyle w:val="Ttulo1"/>
        <w:spacing w:line="240" w:lineRule="auto"/>
        <w:rPr>
          <w:rFonts w:ascii="Times New Roman" w:hAnsi="Times New Roman" w:cs="Times New Roman"/>
        </w:rPr>
      </w:pPr>
      <w:r w:rsidRPr="00780329">
        <w:rPr>
          <w:rFonts w:ascii="Times New Roman" w:hAnsi="Times New Roman" w:cs="Times New Roman"/>
        </w:rPr>
        <w:t>Abstract</w:t>
      </w:r>
    </w:p>
    <w:p w14:paraId="0A3BF9D4" w14:textId="00369D18" w:rsidR="00D25B6B" w:rsidRDefault="00D07DB3" w:rsidP="00C9270C">
      <w:pPr>
        <w:spacing w:line="240" w:lineRule="auto"/>
        <w:jc w:val="both"/>
        <w:rPr>
          <w:ins w:id="21" w:author="Abraham Isaac Jacob Gajardo Cortez (masterin)" w:date="2020-10-18T21:06:00Z"/>
          <w:rFonts w:ascii="Times New Roman" w:hAnsi="Times New Roman" w:cs="Times New Roman"/>
        </w:rPr>
      </w:pPr>
      <w:r w:rsidRPr="00780329">
        <w:rPr>
          <w:rFonts w:ascii="Times New Roman" w:hAnsi="Times New Roman" w:cs="Times New Roman"/>
        </w:rPr>
        <w:t>On October 18</w:t>
      </w:r>
      <w:r w:rsidRPr="00780329">
        <w:rPr>
          <w:rFonts w:ascii="Times New Roman" w:hAnsi="Times New Roman" w:cs="Times New Roman"/>
          <w:vertAlign w:val="superscript"/>
        </w:rPr>
        <w:t>th</w:t>
      </w:r>
      <w:r w:rsidRPr="00780329">
        <w:rPr>
          <w:rFonts w:ascii="Times New Roman" w:hAnsi="Times New Roman" w:cs="Times New Roman"/>
        </w:rPr>
        <w:t xml:space="preserve">, 2019, protestors gathered across Chile to call for </w:t>
      </w:r>
      <w:ins w:id="22" w:author="Abraham Isaac Jacob Gajardo Cortez (masterin)" w:date="2020-10-18T21:03:00Z">
        <w:r w:rsidR="00C13BA3">
          <w:rPr>
            <w:rFonts w:ascii="Times New Roman" w:hAnsi="Times New Roman" w:cs="Times New Roman"/>
          </w:rPr>
          <w:t xml:space="preserve">social </w:t>
        </w:r>
      </w:ins>
      <w:r w:rsidRPr="00780329">
        <w:rPr>
          <w:rFonts w:ascii="Times New Roman" w:hAnsi="Times New Roman" w:cs="Times New Roman"/>
        </w:rPr>
        <w:t>equality</w:t>
      </w:r>
      <w:ins w:id="23" w:author="Abraham Isaac Jacob Gajardo Cortez (masterin)" w:date="2020-10-18T21:03:00Z">
        <w:r w:rsidR="00C13BA3">
          <w:rPr>
            <w:rFonts w:ascii="Times New Roman" w:hAnsi="Times New Roman" w:cs="Times New Roman"/>
          </w:rPr>
          <w:t xml:space="preserve">. </w:t>
        </w:r>
      </w:ins>
      <w:del w:id="24" w:author="Abraham Isaac Jacob Gajardo Cortez (masterin)" w:date="2020-10-18T21:03:00Z">
        <w:r w:rsidRPr="00780329" w:rsidDel="00C13BA3">
          <w:rPr>
            <w:rFonts w:ascii="Times New Roman" w:hAnsi="Times New Roman" w:cs="Times New Roman"/>
          </w:rPr>
          <w:delText xml:space="preserve"> and demand a new constitution. </w:delText>
        </w:r>
      </w:del>
      <w:r w:rsidRPr="00780329">
        <w:rPr>
          <w:rFonts w:ascii="Times New Roman" w:hAnsi="Times New Roman" w:cs="Times New Roman"/>
        </w:rPr>
        <w:t xml:space="preserve">The government responded by declaring a state of emergency and deploying the Chilean </w:t>
      </w:r>
      <w:ins w:id="25" w:author="Abraham Isaac Jacob Gajardo Cortez (masterin)" w:date="2020-10-18T21:03:00Z">
        <w:r w:rsidR="00C13BA3">
          <w:rPr>
            <w:rFonts w:ascii="Times New Roman" w:hAnsi="Times New Roman" w:cs="Times New Roman"/>
          </w:rPr>
          <w:t xml:space="preserve">army and </w:t>
        </w:r>
      </w:ins>
      <w:r w:rsidRPr="00780329">
        <w:rPr>
          <w:rFonts w:ascii="Times New Roman" w:hAnsi="Times New Roman" w:cs="Times New Roman"/>
        </w:rPr>
        <w:t>police, who utilized anti-riot shotguns and tear gas for crowd control. Despite the notorious impact of social protests on peoples’ lives, there is little scientific evidence of their broader health effects</w:t>
      </w:r>
      <w:del w:id="26" w:author="Abraham Isaac Jacob Gajardo Cortez (masterin)" w:date="2020-10-18T21:04:00Z">
        <w:r w:rsidRPr="00780329" w:rsidDel="00D25B6B">
          <w:rPr>
            <w:rFonts w:ascii="Times New Roman" w:hAnsi="Times New Roman" w:cs="Times New Roman"/>
          </w:rPr>
          <w:delText>, and most of what we know comes from non-scientific media coverage.</w:delText>
        </w:r>
      </w:del>
      <w:ins w:id="27" w:author="Abraham Isaac Jacob Gajardo Cortez (masterin)" w:date="2020-10-18T21:04:00Z">
        <w:r w:rsidR="00D25B6B">
          <w:rPr>
            <w:rFonts w:ascii="Times New Roman" w:hAnsi="Times New Roman" w:cs="Times New Roman"/>
          </w:rPr>
          <w:t xml:space="preserve">. </w:t>
        </w:r>
      </w:ins>
      <w:r w:rsidRPr="00780329">
        <w:rPr>
          <w:rFonts w:ascii="Times New Roman" w:hAnsi="Times New Roman" w:cs="Times New Roman"/>
        </w:rPr>
        <w:t xml:space="preserve"> </w:t>
      </w:r>
      <w:ins w:id="28" w:author="Abraham Isaac Jacob Gajardo Cortez (masterin)" w:date="2020-10-18T21:05:00Z">
        <w:r w:rsidR="00D25B6B">
          <w:rPr>
            <w:rFonts w:ascii="Times New Roman" w:hAnsi="Times New Roman" w:cs="Times New Roman"/>
            <w:color w:val="000000"/>
            <w:szCs w:val="22"/>
          </w:rPr>
          <w:t>T</w:t>
        </w:r>
        <w:r w:rsidR="00D25B6B" w:rsidRPr="00780329">
          <w:rPr>
            <w:rFonts w:ascii="Times New Roman" w:hAnsi="Times New Roman" w:cs="Times New Roman"/>
            <w:color w:val="000000"/>
            <w:szCs w:val="22"/>
          </w:rPr>
          <w:t xml:space="preserve">his study aims to quantify the effects of the October 2019 Chilean protests on </w:t>
        </w:r>
      </w:ins>
      <w:ins w:id="29" w:author="Abraham Isaac Jacob Gajardo Cortez (masterin)" w:date="2020-10-19T09:31:00Z">
        <w:r w:rsidR="00716620">
          <w:rPr>
            <w:rFonts w:ascii="Times New Roman" w:hAnsi="Times New Roman" w:cs="Times New Roman"/>
            <w:color w:val="000000"/>
            <w:szCs w:val="22"/>
          </w:rPr>
          <w:t xml:space="preserve">emergency </w:t>
        </w:r>
      </w:ins>
      <w:ins w:id="30" w:author="Abraham Isaac Jacob Gajardo Cortez (masterin)" w:date="2020-10-18T21:05:00Z">
        <w:r w:rsidR="00D25B6B" w:rsidRPr="00780329">
          <w:rPr>
            <w:rFonts w:ascii="Times New Roman" w:hAnsi="Times New Roman" w:cs="Times New Roman"/>
            <w:color w:val="000000"/>
            <w:szCs w:val="22"/>
          </w:rPr>
          <w:t xml:space="preserve">health system services utilization </w:t>
        </w:r>
        <w:r w:rsidR="00D25B6B">
          <w:rPr>
            <w:rFonts w:ascii="Times New Roman" w:hAnsi="Times New Roman" w:cs="Times New Roman"/>
            <w:color w:val="000000"/>
            <w:szCs w:val="22"/>
          </w:rPr>
          <w:t xml:space="preserve">and inpatient admission rates </w:t>
        </w:r>
        <w:r w:rsidR="00D25B6B" w:rsidRPr="00780329">
          <w:rPr>
            <w:rFonts w:ascii="Times New Roman" w:hAnsi="Times New Roman" w:cs="Times New Roman"/>
            <w:color w:val="000000"/>
            <w:szCs w:val="22"/>
          </w:rPr>
          <w:t xml:space="preserve">using </w:t>
        </w:r>
        <w:r w:rsidR="00D25B6B">
          <w:rPr>
            <w:rFonts w:ascii="Times New Roman" w:hAnsi="Times New Roman" w:cs="Times New Roman"/>
            <w:color w:val="000000"/>
            <w:szCs w:val="22"/>
          </w:rPr>
          <w:t>ED public data.</w:t>
        </w:r>
      </w:ins>
      <w:del w:id="31" w:author="Abraham Isaac Jacob Gajardo Cortez (masterin)" w:date="2020-10-18T21:05:00Z">
        <w:r w:rsidRPr="00780329" w:rsidDel="00D25B6B">
          <w:rPr>
            <w:rFonts w:ascii="Times New Roman" w:hAnsi="Times New Roman" w:cs="Times New Roman"/>
          </w:rPr>
          <w:delText>This project aimed to quantify the effects of the October 2019 Chilean protests on patient utilization of health system services using emergency consultation data in the Santiago metropolitan region.</w:delText>
        </w:r>
      </w:del>
      <w:r w:rsidRPr="00780329">
        <w:rPr>
          <w:rFonts w:ascii="Times New Roman" w:hAnsi="Times New Roman" w:cs="Times New Roman"/>
        </w:rPr>
        <w:t xml:space="preserve"> </w:t>
      </w:r>
    </w:p>
    <w:p w14:paraId="2BF44195" w14:textId="77777777" w:rsidR="00D25B6B" w:rsidRDefault="00D25B6B" w:rsidP="00C9270C">
      <w:pPr>
        <w:spacing w:line="240" w:lineRule="auto"/>
        <w:jc w:val="both"/>
        <w:rPr>
          <w:ins w:id="32" w:author="Abraham Isaac Jacob Gajardo Cortez (masterin)" w:date="2020-10-18T21:06:00Z"/>
          <w:rFonts w:ascii="Times New Roman" w:hAnsi="Times New Roman" w:cs="Times New Roman"/>
        </w:rPr>
      </w:pPr>
    </w:p>
    <w:p w14:paraId="6BF6BC4A" w14:textId="34A40DEE" w:rsidR="00716620" w:rsidRPr="00207E13" w:rsidRDefault="00716620" w:rsidP="00C9270C">
      <w:pPr>
        <w:spacing w:line="240" w:lineRule="auto"/>
        <w:jc w:val="both"/>
        <w:rPr>
          <w:ins w:id="33" w:author="Abraham Isaac Jacob Gajardo Cortez (masterin)" w:date="2020-10-19T09:31:00Z"/>
          <w:rFonts w:ascii="Times New Roman" w:hAnsi="Times New Roman" w:cs="Times New Roman"/>
          <w:b/>
          <w:bCs/>
          <w:rPrChange w:id="34" w:author="Abraham Isaac Jacob Gajardo Cortez (masterin)" w:date="2020-10-19T20:43:00Z">
            <w:rPr>
              <w:ins w:id="35" w:author="Abraham Isaac Jacob Gajardo Cortez (masterin)" w:date="2020-10-19T09:31:00Z"/>
              <w:rFonts w:ascii="Times New Roman" w:hAnsi="Times New Roman" w:cs="Times New Roman"/>
            </w:rPr>
          </w:rPrChange>
        </w:rPr>
      </w:pPr>
      <w:commentRangeStart w:id="36"/>
      <w:ins w:id="37" w:author="Abraham Isaac Jacob Gajardo Cortez (masterin)" w:date="2020-10-19T09:30:00Z">
        <w:r w:rsidRPr="00207E13">
          <w:rPr>
            <w:rFonts w:ascii="Times New Roman" w:hAnsi="Times New Roman" w:cs="Times New Roman"/>
            <w:b/>
            <w:bCs/>
            <w:highlight w:val="yellow"/>
            <w:rPrChange w:id="38" w:author="Abraham Isaac Jacob Gajardo Cortez (masterin)" w:date="2020-10-19T20:43:00Z">
              <w:rPr>
                <w:rFonts w:ascii="Times New Roman" w:hAnsi="Times New Roman" w:cs="Times New Roman"/>
              </w:rPr>
            </w:rPrChange>
          </w:rPr>
          <w:t>The next sho</w:t>
        </w:r>
      </w:ins>
      <w:ins w:id="39" w:author="Abraham Isaac Jacob Gajardo Cortez (masterin)" w:date="2020-10-19T09:31:00Z">
        <w:r w:rsidRPr="00207E13">
          <w:rPr>
            <w:rFonts w:ascii="Times New Roman" w:hAnsi="Times New Roman" w:cs="Times New Roman"/>
            <w:b/>
            <w:bCs/>
            <w:highlight w:val="yellow"/>
            <w:rPrChange w:id="40" w:author="Abraham Isaac Jacob Gajardo Cortez (masterin)" w:date="2020-10-19T20:43:00Z">
              <w:rPr>
                <w:rFonts w:ascii="Times New Roman" w:hAnsi="Times New Roman" w:cs="Times New Roman"/>
              </w:rPr>
            </w:rPrChange>
          </w:rPr>
          <w:t>uld be edited with the new methods and results</w:t>
        </w:r>
      </w:ins>
    </w:p>
    <w:p w14:paraId="29CAE029" w14:textId="4C8D8366" w:rsidR="00D07DB3" w:rsidRPr="00D25B6B" w:rsidRDefault="00D07DB3" w:rsidP="00C9270C">
      <w:pPr>
        <w:spacing w:line="240" w:lineRule="auto"/>
        <w:jc w:val="both"/>
        <w:rPr>
          <w:rFonts w:ascii="Times New Roman" w:hAnsi="Times New Roman" w:cs="Times New Roman"/>
          <w:color w:val="000000"/>
          <w:szCs w:val="22"/>
          <w:rPrChange w:id="41" w:author="Abraham Isaac Jacob Gajardo Cortez (masterin)" w:date="2020-10-18T21:05:00Z">
            <w:rPr>
              <w:rFonts w:ascii="Times New Roman" w:hAnsi="Times New Roman" w:cs="Times New Roman"/>
            </w:rPr>
          </w:rPrChange>
        </w:rPr>
      </w:pPr>
      <w:r w:rsidRPr="00780329">
        <w:rPr>
          <w:rFonts w:ascii="Times New Roman" w:hAnsi="Times New Roman" w:cs="Times New Roman"/>
        </w:rPr>
        <w:t xml:space="preserve">Public data was pulled from the Chilean Ministry of Health and refined to isolate cases from age 15-64 within </w:t>
      </w:r>
      <w:del w:id="42" w:author="Abraham Isaac Jacob Gajardo Cortez (masterin)" w:date="2020-10-18T21:05:00Z">
        <w:r w:rsidRPr="00780329" w:rsidDel="00D25B6B">
          <w:rPr>
            <w:rFonts w:ascii="Times New Roman" w:hAnsi="Times New Roman" w:cs="Times New Roman"/>
          </w:rPr>
          <w:delText xml:space="preserve">1 and </w:delText>
        </w:r>
      </w:del>
      <w:r w:rsidRPr="00780329">
        <w:rPr>
          <w:rFonts w:ascii="Times New Roman" w:hAnsi="Times New Roman" w:cs="Times New Roman"/>
        </w:rPr>
        <w:t xml:space="preserve">3 kilometers of the protest focal point. A negative binomial model was fitted from 2015–2018 to forecast what would have happened in the absence of October’s social protests regarding trauma and respiratory cases. Predictions were compared to actual cases using t-tests and Mann-Whitney tests. Although increases in all trauma and respiratory cases were hypothesized, preliminary results varied. After October 18, trauma consultations within 1km </w:t>
      </w:r>
      <w:r w:rsidR="00DD6CA4" w:rsidRPr="00780329">
        <w:rPr>
          <w:rFonts w:ascii="Times New Roman" w:hAnsi="Times New Roman" w:cs="Times New Roman"/>
        </w:rPr>
        <w:t>were</w:t>
      </w:r>
      <w:r w:rsidRPr="00780329">
        <w:rPr>
          <w:rFonts w:ascii="Times New Roman" w:hAnsi="Times New Roman" w:cs="Times New Roman"/>
        </w:rPr>
        <w:t xml:space="preserve"> 19.7% </w:t>
      </w:r>
      <w:r w:rsidR="00DD6CA4" w:rsidRPr="00780329">
        <w:rPr>
          <w:rFonts w:ascii="Times New Roman" w:hAnsi="Times New Roman" w:cs="Times New Roman"/>
        </w:rPr>
        <w:t xml:space="preserve">lower than predicted </w:t>
      </w:r>
      <w:r w:rsidRPr="00780329">
        <w:rPr>
          <w:rFonts w:ascii="Times New Roman" w:hAnsi="Times New Roman" w:cs="Times New Roman"/>
        </w:rPr>
        <w:t xml:space="preserve">while hospitalizations </w:t>
      </w:r>
      <w:r w:rsidR="00DD6CA4" w:rsidRPr="00780329">
        <w:rPr>
          <w:rFonts w:ascii="Times New Roman" w:hAnsi="Times New Roman" w:cs="Times New Roman"/>
        </w:rPr>
        <w:t>were</w:t>
      </w:r>
      <w:r w:rsidRPr="00780329">
        <w:rPr>
          <w:rFonts w:ascii="Times New Roman" w:hAnsi="Times New Roman" w:cs="Times New Roman"/>
        </w:rPr>
        <w:t xml:space="preserve"> 30.</w:t>
      </w:r>
      <w:r w:rsidR="009C7FE5" w:rsidRPr="00780329">
        <w:rPr>
          <w:rFonts w:ascii="Times New Roman" w:hAnsi="Times New Roman" w:cs="Times New Roman"/>
        </w:rPr>
        <w:t>5</w:t>
      </w:r>
      <w:r w:rsidRPr="00780329">
        <w:rPr>
          <w:rFonts w:ascii="Times New Roman" w:hAnsi="Times New Roman" w:cs="Times New Roman"/>
        </w:rPr>
        <w:t>%</w:t>
      </w:r>
      <w:r w:rsidR="00DD6CA4" w:rsidRPr="00780329">
        <w:rPr>
          <w:rFonts w:ascii="Times New Roman" w:hAnsi="Times New Roman" w:cs="Times New Roman"/>
        </w:rPr>
        <w:t xml:space="preserve"> higher</w:t>
      </w:r>
      <w:r w:rsidRPr="00780329">
        <w:rPr>
          <w:rFonts w:ascii="Times New Roman" w:hAnsi="Times New Roman" w:cs="Times New Roman"/>
        </w:rPr>
        <w:t xml:space="preserve">. Respiratory consultations and hospitalizations </w:t>
      </w:r>
      <w:r w:rsidR="00DD6CA4" w:rsidRPr="00780329">
        <w:rPr>
          <w:rFonts w:ascii="Times New Roman" w:hAnsi="Times New Roman" w:cs="Times New Roman"/>
        </w:rPr>
        <w:t>were not significantly different</w:t>
      </w:r>
      <w:r w:rsidRPr="00780329">
        <w:rPr>
          <w:rFonts w:ascii="Times New Roman" w:hAnsi="Times New Roman" w:cs="Times New Roman"/>
        </w:rPr>
        <w:t>.</w:t>
      </w:r>
      <w:r w:rsidR="00DD6CA4" w:rsidRPr="00780329">
        <w:rPr>
          <w:rFonts w:ascii="Times New Roman" w:hAnsi="Times New Roman" w:cs="Times New Roman"/>
        </w:rPr>
        <w:t xml:space="preserve"> Within 3km, trauma hospitalizations were </w:t>
      </w:r>
      <w:r w:rsidR="00AE2C8B" w:rsidRPr="00780329">
        <w:rPr>
          <w:rFonts w:ascii="Times New Roman" w:hAnsi="Times New Roman" w:cs="Times New Roman"/>
        </w:rPr>
        <w:t xml:space="preserve">32.3% </w:t>
      </w:r>
      <w:r w:rsidR="00DD6CA4" w:rsidRPr="00780329">
        <w:rPr>
          <w:rFonts w:ascii="Times New Roman" w:hAnsi="Times New Roman" w:cs="Times New Roman"/>
        </w:rPr>
        <w:t xml:space="preserve">higher than predicted, respiratory consultations were </w:t>
      </w:r>
      <w:r w:rsidR="00D80B22" w:rsidRPr="00780329">
        <w:rPr>
          <w:rFonts w:ascii="Times New Roman" w:hAnsi="Times New Roman" w:cs="Times New Roman"/>
        </w:rPr>
        <w:t>21.</w:t>
      </w:r>
      <w:r w:rsidR="009C7FE5" w:rsidRPr="00780329">
        <w:rPr>
          <w:rFonts w:ascii="Times New Roman" w:hAnsi="Times New Roman" w:cs="Times New Roman"/>
        </w:rPr>
        <w:t>5</w:t>
      </w:r>
      <w:r w:rsidR="00D80B22" w:rsidRPr="00780329">
        <w:rPr>
          <w:rFonts w:ascii="Times New Roman" w:hAnsi="Times New Roman" w:cs="Times New Roman"/>
        </w:rPr>
        <w:t xml:space="preserve">% </w:t>
      </w:r>
      <w:r w:rsidR="00DD6CA4" w:rsidRPr="00780329">
        <w:rPr>
          <w:rFonts w:ascii="Times New Roman" w:hAnsi="Times New Roman" w:cs="Times New Roman"/>
        </w:rPr>
        <w:t xml:space="preserve">lower, and respiratory hospitalizations were </w:t>
      </w:r>
      <w:r w:rsidR="00D80B22" w:rsidRPr="00780329">
        <w:rPr>
          <w:rFonts w:ascii="Times New Roman" w:hAnsi="Times New Roman" w:cs="Times New Roman"/>
        </w:rPr>
        <w:t xml:space="preserve">55.9% </w:t>
      </w:r>
      <w:r w:rsidR="00DD6CA4" w:rsidRPr="00780329">
        <w:rPr>
          <w:rFonts w:ascii="Times New Roman" w:hAnsi="Times New Roman" w:cs="Times New Roman"/>
        </w:rPr>
        <w:t>higher. Trauma consultations were not significantly different.</w:t>
      </w:r>
      <w:r w:rsidRPr="00780329">
        <w:rPr>
          <w:rFonts w:ascii="Times New Roman" w:hAnsi="Times New Roman" w:cs="Times New Roman"/>
        </w:rPr>
        <w:t xml:space="preserve"> </w:t>
      </w:r>
      <w:r w:rsidR="002F7242" w:rsidRPr="00780329">
        <w:rPr>
          <w:rFonts w:ascii="Times New Roman" w:hAnsi="Times New Roman" w:cs="Times New Roman"/>
        </w:rPr>
        <w:t>The results demonstrate</w:t>
      </w:r>
      <w:r w:rsidRPr="00780329">
        <w:rPr>
          <w:rFonts w:ascii="Times New Roman" w:hAnsi="Times New Roman" w:cs="Times New Roman"/>
        </w:rPr>
        <w:t xml:space="preserve"> that shifts in patient utilization of emergency services occurred in response to widespread social protests</w:t>
      </w:r>
      <w:r w:rsidR="00DD6CA4" w:rsidRPr="00780329">
        <w:rPr>
          <w:rFonts w:ascii="Times New Roman" w:hAnsi="Times New Roman" w:cs="Times New Roman"/>
        </w:rPr>
        <w:t>, with consultations generally lower than predicted and hospitalizations higher than predicted</w:t>
      </w:r>
      <w:r w:rsidR="002F7242" w:rsidRPr="00780329">
        <w:rPr>
          <w:rFonts w:ascii="Times New Roman" w:hAnsi="Times New Roman" w:cs="Times New Roman"/>
        </w:rPr>
        <w:t>. This study suggests there was</w:t>
      </w:r>
      <w:r w:rsidR="00DD782B" w:rsidRPr="00780329">
        <w:rPr>
          <w:rFonts w:ascii="Times New Roman" w:hAnsi="Times New Roman" w:cs="Times New Roman"/>
        </w:rPr>
        <w:t xml:space="preserve"> a reduction in emergency services utilization and an increase in the severity of cases that actually presented</w:t>
      </w:r>
      <w:r w:rsidR="003411D0" w:rsidRPr="00780329">
        <w:rPr>
          <w:rFonts w:ascii="Times New Roman" w:hAnsi="Times New Roman" w:cs="Times New Roman"/>
        </w:rPr>
        <w:t xml:space="preserve"> to health services</w:t>
      </w:r>
      <w:r w:rsidR="002F7242" w:rsidRPr="00780329">
        <w:rPr>
          <w:rFonts w:ascii="Times New Roman" w:hAnsi="Times New Roman" w:cs="Times New Roman"/>
        </w:rPr>
        <w:t xml:space="preserve"> following the onset of the October 2019 Chilean protests</w:t>
      </w:r>
      <w:r w:rsidR="00DD782B" w:rsidRPr="00780329">
        <w:rPr>
          <w:rFonts w:ascii="Times New Roman" w:hAnsi="Times New Roman" w:cs="Times New Roman"/>
        </w:rPr>
        <w:t>.</w:t>
      </w:r>
      <w:commentRangeEnd w:id="36"/>
      <w:r w:rsidR="00D25B6B">
        <w:rPr>
          <w:rStyle w:val="Refdecomentario"/>
        </w:rPr>
        <w:commentReference w:id="36"/>
      </w:r>
    </w:p>
    <w:p w14:paraId="4B38FD03" w14:textId="491D4144" w:rsidR="00207E13" w:rsidRDefault="00207E13" w:rsidP="00C9270C">
      <w:pPr>
        <w:pStyle w:val="Ttulo1"/>
        <w:spacing w:line="240" w:lineRule="auto"/>
        <w:jc w:val="both"/>
        <w:rPr>
          <w:ins w:id="43" w:author="Abraham Isaac Jacob Gajardo Cortez (masterin)" w:date="2020-10-19T20:44:00Z"/>
          <w:rFonts w:ascii="Times New Roman" w:hAnsi="Times New Roman" w:cs="Times New Roman"/>
        </w:rPr>
      </w:pPr>
    </w:p>
    <w:p w14:paraId="33842387" w14:textId="6FDB3F6E" w:rsidR="00F231D4" w:rsidRPr="00780329" w:rsidRDefault="00F231D4" w:rsidP="00C9270C">
      <w:pPr>
        <w:pStyle w:val="Ttulo1"/>
        <w:spacing w:line="240" w:lineRule="auto"/>
        <w:jc w:val="both"/>
        <w:rPr>
          <w:rFonts w:ascii="Times New Roman" w:hAnsi="Times New Roman" w:cs="Times New Roman"/>
        </w:rPr>
      </w:pPr>
      <w:r w:rsidRPr="00780329">
        <w:rPr>
          <w:rFonts w:ascii="Times New Roman" w:hAnsi="Times New Roman" w:cs="Times New Roman"/>
        </w:rPr>
        <w:t>Introduction</w:t>
      </w:r>
    </w:p>
    <w:p w14:paraId="2167F509" w14:textId="73824643" w:rsidR="004C167A" w:rsidRDefault="00122D50" w:rsidP="004C167A">
      <w:pPr>
        <w:spacing w:line="240" w:lineRule="auto"/>
        <w:jc w:val="both"/>
        <w:rPr>
          <w:ins w:id="44" w:author="Abraham Isaac Jacob Gajardo Cortez (masterin)" w:date="2020-10-18T20:08:00Z"/>
          <w:rFonts w:ascii="Times New Roman" w:eastAsia="Times New Roman" w:hAnsi="Times New Roman" w:cs="Times New Roman"/>
          <w:szCs w:val="22"/>
        </w:rPr>
      </w:pPr>
      <w:del w:id="45" w:author="Abraham Isaac Jacob Gajardo Cortez (masterin)" w:date="2020-10-18T19:51:00Z">
        <w:r w:rsidRPr="00780329" w:rsidDel="000E7E46">
          <w:rPr>
            <w:rFonts w:ascii="Times New Roman" w:eastAsia="Times New Roman" w:hAnsi="Times New Roman" w:cs="Times New Roman"/>
            <w:szCs w:val="22"/>
          </w:rPr>
          <w:delText>From the 1960s Civil Rights Movement in the United States to the Arab Spring in the early 2010s,</w:delText>
        </w:r>
      </w:del>
      <w:ins w:id="46" w:author="Abraham Isaac Jacob Gajardo Cortez (masterin)" w:date="2020-10-18T19:51:00Z">
        <w:r w:rsidR="000E7E46">
          <w:rPr>
            <w:rFonts w:ascii="Times New Roman" w:eastAsia="Times New Roman" w:hAnsi="Times New Roman" w:cs="Times New Roman"/>
            <w:szCs w:val="22"/>
          </w:rPr>
          <w:t>Along its history</w:t>
        </w:r>
      </w:ins>
      <w:r w:rsidRPr="00780329">
        <w:rPr>
          <w:rFonts w:ascii="Times New Roman" w:eastAsia="Times New Roman" w:hAnsi="Times New Roman" w:cs="Times New Roman"/>
          <w:szCs w:val="22"/>
        </w:rPr>
        <w:t xml:space="preserve"> the world has continually </w:t>
      </w:r>
      <w:proofErr w:type="gramStart"/>
      <w:r w:rsidRPr="00780329">
        <w:rPr>
          <w:rFonts w:ascii="Times New Roman" w:eastAsia="Times New Roman" w:hAnsi="Times New Roman" w:cs="Times New Roman"/>
          <w:szCs w:val="22"/>
        </w:rPr>
        <w:t>bared</w:t>
      </w:r>
      <w:proofErr w:type="gramEnd"/>
      <w:r w:rsidRPr="00780329">
        <w:rPr>
          <w:rFonts w:ascii="Times New Roman" w:eastAsia="Times New Roman" w:hAnsi="Times New Roman" w:cs="Times New Roman"/>
          <w:szCs w:val="22"/>
        </w:rPr>
        <w:t xml:space="preserve"> </w:t>
      </w:r>
      <w:del w:id="47" w:author="Abraham Isaac Jacob Gajardo Cortez (masterin)" w:date="2020-10-18T19:51:00Z">
        <w:r w:rsidRPr="00780329" w:rsidDel="000E7E46">
          <w:rPr>
            <w:rFonts w:ascii="Times New Roman" w:eastAsia="Times New Roman" w:hAnsi="Times New Roman" w:cs="Times New Roman"/>
            <w:szCs w:val="22"/>
          </w:rPr>
          <w:delText xml:space="preserve">witness </w:delText>
        </w:r>
      </w:del>
      <w:r w:rsidRPr="00780329">
        <w:rPr>
          <w:rFonts w:ascii="Times New Roman" w:eastAsia="Times New Roman" w:hAnsi="Times New Roman" w:cs="Times New Roman"/>
          <w:szCs w:val="22"/>
        </w:rPr>
        <w:t>to social movements and civil unrest on the local, national, and global levels</w:t>
      </w:r>
      <w:ins w:id="48" w:author="Abraham Isaac Jacob Gajardo Cortez (masterin)" w:date="2020-10-19T15:44:00Z">
        <w:r w:rsidR="0029690D">
          <w:rPr>
            <w:rFonts w:ascii="Times New Roman" w:eastAsia="Times New Roman" w:hAnsi="Times New Roman" w:cs="Times New Roman"/>
            <w:szCs w:val="22"/>
          </w:rPr>
          <w:t xml:space="preserve"> </w:t>
        </w:r>
      </w:ins>
      <w:ins w:id="49" w:author="Abraham Isaac Jacob Gajardo Cortez (masterin)" w:date="2020-10-19T16:23:00Z">
        <w:r w:rsidR="000F0A62">
          <w:rPr>
            <w:rFonts w:ascii="Times New Roman" w:eastAsia="Times New Roman" w:hAnsi="Times New Roman" w:cs="Times New Roman"/>
            <w:szCs w:val="22"/>
          </w:rPr>
          <w:t>[1, 2]</w:t>
        </w:r>
      </w:ins>
      <w:del w:id="50" w:author="Abraham Isaac Jacob Gajardo Cortez (masterin)" w:date="2020-10-19T15:44:00Z">
        <w:r w:rsidRPr="00780329" w:rsidDel="0029690D">
          <w:rPr>
            <w:rFonts w:ascii="Times New Roman" w:eastAsia="Times New Roman" w:hAnsi="Times New Roman" w:cs="Times New Roman"/>
            <w:szCs w:val="22"/>
          </w:rPr>
          <w:delText>.</w:delText>
        </w:r>
        <w:r w:rsidRPr="00780329" w:rsidDel="0029690D">
          <w:rPr>
            <w:rFonts w:ascii="Times New Roman" w:eastAsia="Times New Roman" w:hAnsi="Times New Roman" w:cs="Times New Roman"/>
            <w:szCs w:val="22"/>
            <w:vertAlign w:val="superscript"/>
          </w:rPr>
          <w:delText>5</w:delText>
        </w:r>
      </w:del>
      <w:del w:id="51" w:author="Abraham Isaac Jacob Gajardo Cortez (masterin)" w:date="2020-10-19T16:23:00Z">
        <w:r w:rsidRPr="00780329" w:rsidDel="000F0A62">
          <w:rPr>
            <w:rFonts w:ascii="Times New Roman" w:eastAsia="Times New Roman" w:hAnsi="Times New Roman" w:cs="Times New Roman"/>
            <w:szCs w:val="22"/>
            <w:vertAlign w:val="superscript"/>
          </w:rPr>
          <w:delText>,</w:delText>
        </w:r>
      </w:del>
      <w:del w:id="52" w:author="Abraham Isaac Jacob Gajardo Cortez (masterin)" w:date="2020-10-19T15:44:00Z">
        <w:r w:rsidRPr="00780329" w:rsidDel="0029690D">
          <w:rPr>
            <w:rFonts w:ascii="Times New Roman" w:eastAsia="Times New Roman" w:hAnsi="Times New Roman" w:cs="Times New Roman"/>
            <w:szCs w:val="22"/>
            <w:vertAlign w:val="superscript"/>
          </w:rPr>
          <w:delText>6</w:delText>
        </w:r>
      </w:del>
      <w:ins w:id="53" w:author="Abraham Isaac Jacob Gajardo Cortez (masterin)" w:date="2020-10-19T15:44:00Z">
        <w:r w:rsidR="0029690D">
          <w:rPr>
            <w:rFonts w:ascii="Times New Roman" w:eastAsia="Times New Roman" w:hAnsi="Times New Roman" w:cs="Times New Roman"/>
            <w:szCs w:val="22"/>
          </w:rPr>
          <w:t xml:space="preserve">. </w:t>
        </w:r>
      </w:ins>
      <w:del w:id="54" w:author="Abraham Isaac Jacob Gajardo Cortez (masterin)" w:date="2020-10-19T15:44:00Z">
        <w:r w:rsidRPr="00780329" w:rsidDel="0029690D">
          <w:rPr>
            <w:rFonts w:ascii="Times New Roman" w:eastAsia="Times New Roman" w:hAnsi="Times New Roman" w:cs="Times New Roman"/>
            <w:szCs w:val="22"/>
          </w:rPr>
          <w:delText xml:space="preserve"> </w:delText>
        </w:r>
      </w:del>
      <w:r w:rsidRPr="00780329">
        <w:rPr>
          <w:rFonts w:ascii="Times New Roman" w:eastAsia="Times New Roman" w:hAnsi="Times New Roman" w:cs="Times New Roman"/>
          <w:szCs w:val="22"/>
        </w:rPr>
        <w:t>Social movements are organized efforts by a group (or groups) of people working toward a common goa</w:t>
      </w:r>
      <w:ins w:id="55" w:author="Abraham Isaac Jacob Gajardo Cortez (masterin)" w:date="2020-10-19T16:23:00Z">
        <w:r w:rsidR="000F0A62">
          <w:rPr>
            <w:rFonts w:ascii="Times New Roman" w:eastAsia="Times New Roman" w:hAnsi="Times New Roman" w:cs="Times New Roman"/>
            <w:szCs w:val="22"/>
          </w:rPr>
          <w:t>l [3-5]</w:t>
        </w:r>
      </w:ins>
      <w:del w:id="56" w:author="Abraham Isaac Jacob Gajardo Cortez (masterin)" w:date="2020-10-19T16:23:00Z">
        <w:r w:rsidRPr="00780329" w:rsidDel="000F0A62">
          <w:rPr>
            <w:rFonts w:ascii="Times New Roman" w:eastAsia="Times New Roman" w:hAnsi="Times New Roman" w:cs="Times New Roman"/>
            <w:szCs w:val="22"/>
          </w:rPr>
          <w:delText>l</w:delText>
        </w:r>
      </w:del>
      <w:del w:id="57" w:author="Abraham Isaac Jacob Gajardo Cortez (masterin)" w:date="2020-10-19T16:16:00Z">
        <w:r w:rsidRPr="00780329" w:rsidDel="004B32E0">
          <w:rPr>
            <w:rFonts w:ascii="Times New Roman" w:eastAsia="Times New Roman" w:hAnsi="Times New Roman" w:cs="Times New Roman"/>
            <w:szCs w:val="22"/>
          </w:rPr>
          <w:delText>.</w:delText>
        </w:r>
        <w:r w:rsidRPr="00780329" w:rsidDel="004B32E0">
          <w:rPr>
            <w:rFonts w:ascii="Times New Roman" w:eastAsia="Times New Roman" w:hAnsi="Times New Roman" w:cs="Times New Roman"/>
            <w:szCs w:val="22"/>
            <w:vertAlign w:val="superscript"/>
          </w:rPr>
          <w:delText>7,8,9</w:delText>
        </w:r>
      </w:del>
      <w:ins w:id="58" w:author="Abraham Isaac Jacob Gajardo Cortez (masterin)" w:date="2020-10-19T16:16:00Z">
        <w:r w:rsidR="004B32E0">
          <w:rPr>
            <w:rFonts w:ascii="Times New Roman" w:eastAsia="Times New Roman" w:hAnsi="Times New Roman" w:cs="Times New Roman"/>
            <w:szCs w:val="22"/>
          </w:rPr>
          <w:t xml:space="preserve">. </w:t>
        </w:r>
      </w:ins>
      <w:del w:id="59" w:author="Abraham Isaac Jacob Gajardo Cortez (masterin)" w:date="2020-10-19T16:16:00Z">
        <w:r w:rsidRPr="00780329" w:rsidDel="004B32E0">
          <w:rPr>
            <w:rFonts w:ascii="Times New Roman" w:eastAsia="Times New Roman" w:hAnsi="Times New Roman" w:cs="Times New Roman"/>
            <w:szCs w:val="22"/>
          </w:rPr>
          <w:delText xml:space="preserve"> </w:delText>
        </w:r>
      </w:del>
      <w:moveToRangeStart w:id="60" w:author="Abraham Isaac Jacob Gajardo Cortez (masterin)" w:date="2020-10-18T20:07:00Z" w:name="move53944093"/>
      <w:moveTo w:id="61" w:author="Abraham Isaac Jacob Gajardo Cortez (masterin)" w:date="2020-10-18T20:07:00Z">
        <w:r w:rsidR="004C167A" w:rsidRPr="00780329">
          <w:rPr>
            <w:rFonts w:ascii="Times New Roman" w:eastAsia="Times New Roman" w:hAnsi="Times New Roman" w:cs="Times New Roman"/>
            <w:szCs w:val="22"/>
          </w:rPr>
          <w:t>During social movements, participants may intentionally cause public disturbance that violates the law - an act known as civil unrest</w:t>
        </w:r>
      </w:moveTo>
      <w:ins w:id="62" w:author="Abraham Isaac Jacob Gajardo Cortez (masterin)" w:date="2020-10-19T16:23:00Z">
        <w:r w:rsidR="000F0A62">
          <w:rPr>
            <w:rFonts w:ascii="Times New Roman" w:eastAsia="Times New Roman" w:hAnsi="Times New Roman" w:cs="Times New Roman"/>
            <w:szCs w:val="22"/>
          </w:rPr>
          <w:t xml:space="preserve"> [6]</w:t>
        </w:r>
      </w:ins>
      <w:moveTo w:id="63" w:author="Abraham Isaac Jacob Gajardo Cortez (masterin)" w:date="2020-10-18T20:07:00Z">
        <w:del w:id="64" w:author="Abraham Isaac Jacob Gajardo Cortez (masterin)" w:date="2020-10-19T16:18:00Z">
          <w:r w:rsidR="004C167A" w:rsidRPr="00780329" w:rsidDel="004B32E0">
            <w:rPr>
              <w:rFonts w:ascii="Times New Roman" w:eastAsia="Times New Roman" w:hAnsi="Times New Roman" w:cs="Times New Roman"/>
              <w:szCs w:val="22"/>
            </w:rPr>
            <w:delText>.</w:delText>
          </w:r>
        </w:del>
      </w:moveTo>
      <w:ins w:id="65" w:author="Abraham Isaac Jacob Gajardo Cortez (masterin)" w:date="2020-10-19T16:23:00Z">
        <w:r w:rsidR="000F0A62" w:rsidRPr="00780329" w:rsidDel="004B32E0">
          <w:rPr>
            <w:rFonts w:ascii="Times New Roman" w:eastAsia="Times New Roman" w:hAnsi="Times New Roman" w:cs="Times New Roman"/>
            <w:szCs w:val="22"/>
            <w:vertAlign w:val="superscript"/>
          </w:rPr>
          <w:t xml:space="preserve"> </w:t>
        </w:r>
      </w:ins>
      <w:moveTo w:id="66" w:author="Abraham Isaac Jacob Gajardo Cortez (masterin)" w:date="2020-10-18T20:07:00Z">
        <w:del w:id="67" w:author="Abraham Isaac Jacob Gajardo Cortez (masterin)" w:date="2020-10-19T16:18:00Z">
          <w:r w:rsidR="004C167A" w:rsidRPr="00780329" w:rsidDel="004B32E0">
            <w:rPr>
              <w:rFonts w:ascii="Times New Roman" w:eastAsia="Times New Roman" w:hAnsi="Times New Roman" w:cs="Times New Roman"/>
              <w:szCs w:val="22"/>
              <w:vertAlign w:val="superscript"/>
            </w:rPr>
            <w:delText>12</w:delText>
          </w:r>
        </w:del>
      </w:moveTo>
      <w:ins w:id="68" w:author="Abraham Isaac Jacob Gajardo Cortez (masterin)" w:date="2020-10-19T16:18:00Z">
        <w:r w:rsidR="004B32E0">
          <w:rPr>
            <w:rFonts w:ascii="Times New Roman" w:eastAsia="Times New Roman" w:hAnsi="Times New Roman" w:cs="Times New Roman"/>
            <w:szCs w:val="22"/>
          </w:rPr>
          <w:t xml:space="preserve">. </w:t>
        </w:r>
      </w:ins>
      <w:moveTo w:id="69" w:author="Abraham Isaac Jacob Gajardo Cortez (masterin)" w:date="2020-10-18T20:07:00Z">
        <w:del w:id="70" w:author="Abraham Isaac Jacob Gajardo Cortez (masterin)" w:date="2020-10-19T16:18:00Z">
          <w:r w:rsidR="004C167A" w:rsidRPr="00780329" w:rsidDel="004B32E0">
            <w:rPr>
              <w:rFonts w:ascii="Times New Roman" w:eastAsia="Times New Roman" w:hAnsi="Times New Roman" w:cs="Times New Roman"/>
              <w:szCs w:val="22"/>
            </w:rPr>
            <w:delText xml:space="preserve"> </w:delText>
          </w:r>
        </w:del>
      </w:moveTo>
      <w:ins w:id="71" w:author="Abraham Isaac Jacob Gajardo Cortez (masterin)" w:date="2020-10-18T20:08:00Z">
        <w:r w:rsidR="004C167A">
          <w:rPr>
            <w:rFonts w:ascii="Times New Roman" w:eastAsia="Times New Roman" w:hAnsi="Times New Roman" w:cs="Times New Roman"/>
            <w:szCs w:val="22"/>
          </w:rPr>
          <w:t>In Chile,</w:t>
        </w:r>
        <w:r w:rsidR="004C167A" w:rsidRPr="00780329">
          <w:rPr>
            <w:rFonts w:ascii="Times New Roman" w:eastAsia="Times New Roman" w:hAnsi="Times New Roman" w:cs="Times New Roman"/>
            <w:szCs w:val="22"/>
          </w:rPr>
          <w:t xml:space="preserve"> protests of October 2019 were rooted in historical injustices and </w:t>
        </w:r>
        <w:r w:rsidR="004C167A">
          <w:rPr>
            <w:rFonts w:ascii="Times New Roman" w:eastAsia="Times New Roman" w:hAnsi="Times New Roman" w:cs="Times New Roman"/>
            <w:szCs w:val="22"/>
          </w:rPr>
          <w:t>social in</w:t>
        </w:r>
        <w:r w:rsidR="004C167A" w:rsidRPr="00780329">
          <w:rPr>
            <w:rFonts w:ascii="Times New Roman" w:eastAsia="Times New Roman" w:hAnsi="Times New Roman" w:cs="Times New Roman"/>
            <w:szCs w:val="22"/>
          </w:rPr>
          <w:t>equality.</w:t>
        </w:r>
        <w:r w:rsidR="004C167A">
          <w:rPr>
            <w:rFonts w:ascii="Times New Roman" w:eastAsia="Times New Roman" w:hAnsi="Times New Roman" w:cs="Times New Roman"/>
            <w:szCs w:val="22"/>
          </w:rPr>
          <w:t xml:space="preserve"> The p</w:t>
        </w:r>
        <w:r w:rsidR="004C167A" w:rsidRPr="00780329">
          <w:rPr>
            <w:rFonts w:ascii="Times New Roman" w:eastAsia="Times New Roman" w:hAnsi="Times New Roman" w:cs="Times New Roman"/>
            <w:szCs w:val="22"/>
          </w:rPr>
          <w:t xml:space="preserve">rotestors </w:t>
        </w:r>
        <w:r w:rsidR="004C167A">
          <w:rPr>
            <w:rFonts w:ascii="Times New Roman" w:eastAsia="Times New Roman" w:hAnsi="Times New Roman" w:cs="Times New Roman"/>
            <w:szCs w:val="22"/>
          </w:rPr>
          <w:t>were calling</w:t>
        </w:r>
        <w:r w:rsidR="004C167A" w:rsidRPr="00780329">
          <w:rPr>
            <w:rFonts w:ascii="Times New Roman" w:eastAsia="Times New Roman" w:hAnsi="Times New Roman" w:cs="Times New Roman"/>
            <w:szCs w:val="22"/>
          </w:rPr>
          <w:t xml:space="preserve"> for structural changes related to </w:t>
        </w:r>
        <w:r w:rsidR="004C167A">
          <w:rPr>
            <w:rFonts w:ascii="Times New Roman" w:eastAsia="Times New Roman" w:hAnsi="Times New Roman" w:cs="Times New Roman"/>
            <w:szCs w:val="22"/>
          </w:rPr>
          <w:t>wealth distribution</w:t>
        </w:r>
        <w:r w:rsidR="004C167A" w:rsidRPr="00780329">
          <w:rPr>
            <w:rFonts w:ascii="Times New Roman" w:eastAsia="Times New Roman" w:hAnsi="Times New Roman" w:cs="Times New Roman"/>
            <w:szCs w:val="22"/>
          </w:rPr>
          <w:t>, rising costs of living</w:t>
        </w:r>
        <w:r w:rsidR="004C167A">
          <w:rPr>
            <w:rFonts w:ascii="Times New Roman" w:eastAsia="Times New Roman" w:hAnsi="Times New Roman" w:cs="Times New Roman"/>
            <w:szCs w:val="22"/>
          </w:rPr>
          <w:t xml:space="preserve">, </w:t>
        </w:r>
        <w:r w:rsidR="004C167A" w:rsidRPr="00780329">
          <w:rPr>
            <w:rFonts w:ascii="Times New Roman" w:eastAsia="Times New Roman" w:hAnsi="Times New Roman" w:cs="Times New Roman"/>
            <w:szCs w:val="22"/>
          </w:rPr>
          <w:t xml:space="preserve">stagnant wages, </w:t>
        </w:r>
        <w:r w:rsidR="004C167A">
          <w:rPr>
            <w:rFonts w:ascii="Times New Roman" w:eastAsia="Times New Roman" w:hAnsi="Times New Roman" w:cs="Times New Roman"/>
            <w:szCs w:val="22"/>
          </w:rPr>
          <w:t xml:space="preserve">access and quality of </w:t>
        </w:r>
      </w:ins>
      <w:ins w:id="72" w:author="Abraham Isaac Jacob Gajardo Cortez (masterin)" w:date="2020-10-19T09:32:00Z">
        <w:r w:rsidR="00716620">
          <w:rPr>
            <w:rFonts w:ascii="Times New Roman" w:eastAsia="Times New Roman" w:hAnsi="Times New Roman" w:cs="Times New Roman"/>
            <w:szCs w:val="22"/>
          </w:rPr>
          <w:t>basic public</w:t>
        </w:r>
      </w:ins>
      <w:ins w:id="73" w:author="Abraham Isaac Jacob Gajardo Cortez (masterin)" w:date="2020-10-18T20:08:00Z">
        <w:r w:rsidR="004C167A">
          <w:rPr>
            <w:rFonts w:ascii="Times New Roman" w:eastAsia="Times New Roman" w:hAnsi="Times New Roman" w:cs="Times New Roman"/>
            <w:szCs w:val="22"/>
          </w:rPr>
          <w:t xml:space="preserve"> services (health, education, transport, justice system), and retirement pensions</w:t>
        </w:r>
        <w:r w:rsidR="004C167A" w:rsidRPr="009F1DCF">
          <w:rPr>
            <w:rFonts w:ascii="Times New Roman" w:eastAsia="Times New Roman" w:hAnsi="Times New Roman" w:cs="Times New Roman"/>
            <w:szCs w:val="22"/>
          </w:rPr>
          <w:t>, among others [</w:t>
        </w:r>
      </w:ins>
      <w:ins w:id="74" w:author="Abraham Isaac Jacob Gajardo Cortez (masterin)" w:date="2020-10-19T16:23:00Z">
        <w:r w:rsidR="000F0A62">
          <w:rPr>
            <w:rFonts w:ascii="Times New Roman" w:eastAsia="Times New Roman" w:hAnsi="Times New Roman" w:cs="Times New Roman"/>
            <w:szCs w:val="22"/>
          </w:rPr>
          <w:t>7, 8</w:t>
        </w:r>
      </w:ins>
      <w:ins w:id="75" w:author="Abraham Isaac Jacob Gajardo Cortez (masterin)" w:date="2020-10-18T20:08:00Z">
        <w:r w:rsidR="004C167A" w:rsidRPr="009F1DCF">
          <w:rPr>
            <w:rFonts w:ascii="Times New Roman" w:eastAsia="Times New Roman" w:hAnsi="Times New Roman" w:cs="Times New Roman"/>
            <w:szCs w:val="22"/>
          </w:rPr>
          <w:t>].</w:t>
        </w:r>
        <w:r w:rsidR="004C167A">
          <w:rPr>
            <w:rFonts w:ascii="Times New Roman" w:eastAsia="Times New Roman" w:hAnsi="Times New Roman" w:cs="Times New Roman"/>
            <w:szCs w:val="22"/>
          </w:rPr>
          <w:t xml:space="preserve"> Without an organized leadership, this social movement</w:t>
        </w:r>
        <w:r w:rsidR="004C167A" w:rsidRPr="00780329">
          <w:rPr>
            <w:rFonts w:ascii="Times New Roman" w:eastAsia="Times New Roman" w:hAnsi="Times New Roman" w:cs="Times New Roman"/>
            <w:szCs w:val="22"/>
          </w:rPr>
          <w:t xml:space="preserve"> featured high attendance rates and </w:t>
        </w:r>
        <w:r w:rsidR="004C167A">
          <w:rPr>
            <w:rFonts w:ascii="Times New Roman" w:eastAsia="Times New Roman" w:hAnsi="Times New Roman" w:cs="Times New Roman"/>
            <w:szCs w:val="22"/>
          </w:rPr>
          <w:t xml:space="preserve">a </w:t>
        </w:r>
        <w:r w:rsidR="004C167A" w:rsidRPr="00780329">
          <w:rPr>
            <w:rFonts w:ascii="Times New Roman" w:eastAsia="Times New Roman" w:hAnsi="Times New Roman" w:cs="Times New Roman"/>
            <w:szCs w:val="22"/>
          </w:rPr>
          <w:t xml:space="preserve">strong national </w:t>
        </w:r>
        <w:del w:id="76" w:author="Andrés González Santa Cruz" w:date="2020-10-20T11:28:00Z">
          <w:r w:rsidR="004C167A" w:rsidRPr="00780329" w:rsidDel="0049497C">
            <w:rPr>
              <w:rFonts w:ascii="Times New Roman" w:eastAsia="Times New Roman" w:hAnsi="Times New Roman" w:cs="Times New Roman"/>
              <w:szCs w:val="22"/>
            </w:rPr>
            <w:delText>support</w:delText>
          </w:r>
        </w:del>
      </w:ins>
      <w:ins w:id="77" w:author="Abraham Isaac Jacob Gajardo Cortez (masterin)" w:date="2020-10-19T16:24:00Z">
        <w:del w:id="78" w:author="Andrés González Santa Cruz" w:date="2020-10-20T11:28:00Z">
          <w:r w:rsidR="000F0A62" w:rsidDel="0049497C">
            <w:rPr>
              <w:rFonts w:ascii="Times New Roman" w:eastAsia="Times New Roman" w:hAnsi="Times New Roman" w:cs="Times New Roman"/>
              <w:szCs w:val="22"/>
            </w:rPr>
            <w:delText xml:space="preserve"> </w:delText>
          </w:r>
        </w:del>
      </w:ins>
      <w:ins w:id="79" w:author="Abraham Isaac Jacob Gajardo Cortez (masterin)" w:date="2020-10-18T20:08:00Z">
        <w:del w:id="80" w:author="Andrés González Santa Cruz" w:date="2020-10-20T11:28:00Z">
          <w:r w:rsidR="004C167A" w:rsidDel="0049497C">
            <w:rPr>
              <w:rFonts w:ascii="Times New Roman" w:eastAsia="Times New Roman" w:hAnsi="Times New Roman" w:cs="Times New Roman"/>
              <w:szCs w:val="22"/>
            </w:rPr>
            <w:delText>.</w:delText>
          </w:r>
        </w:del>
      </w:ins>
      <w:ins w:id="81" w:author="Andrés González Santa Cruz" w:date="2020-10-20T11:28:00Z">
        <w:r w:rsidR="0049497C" w:rsidRPr="00780329">
          <w:rPr>
            <w:rFonts w:ascii="Times New Roman" w:eastAsia="Times New Roman" w:hAnsi="Times New Roman" w:cs="Times New Roman"/>
            <w:szCs w:val="22"/>
          </w:rPr>
          <w:t>support</w:t>
        </w:r>
        <w:r w:rsidR="0049497C">
          <w:rPr>
            <w:rFonts w:ascii="Times New Roman" w:eastAsia="Times New Roman" w:hAnsi="Times New Roman" w:cs="Times New Roman"/>
            <w:szCs w:val="22"/>
          </w:rPr>
          <w:t>.</w:t>
        </w:r>
      </w:ins>
      <w:ins w:id="82" w:author="Abraham Isaac Jacob Gajardo Cortez (masterin)" w:date="2020-10-18T20:08:00Z">
        <w:r w:rsidR="004C167A">
          <w:rPr>
            <w:rFonts w:ascii="Times New Roman" w:eastAsia="Times New Roman" w:hAnsi="Times New Roman" w:cs="Times New Roman"/>
            <w:szCs w:val="22"/>
          </w:rPr>
          <w:t xml:space="preserve"> However, civil unrest collaterally occurred which leads the government to declare</w:t>
        </w:r>
        <w:r w:rsidR="004C167A" w:rsidRPr="00780329">
          <w:rPr>
            <w:rFonts w:ascii="Times New Roman" w:eastAsia="Times New Roman" w:hAnsi="Times New Roman" w:cs="Times New Roman"/>
            <w:szCs w:val="22"/>
          </w:rPr>
          <w:t xml:space="preserve"> </w:t>
        </w:r>
        <w:r w:rsidR="004C167A" w:rsidRPr="00780329">
          <w:rPr>
            <w:rFonts w:ascii="Times New Roman" w:eastAsia="Times New Roman" w:hAnsi="Times New Roman" w:cs="Times New Roman"/>
            <w:szCs w:val="22"/>
          </w:rPr>
          <w:lastRenderedPageBreak/>
          <w:t>a state of emergency</w:t>
        </w:r>
        <w:r w:rsidR="004C167A">
          <w:rPr>
            <w:rFonts w:ascii="Times New Roman" w:eastAsia="Times New Roman" w:hAnsi="Times New Roman" w:cs="Times New Roman"/>
            <w:szCs w:val="22"/>
          </w:rPr>
          <w:t xml:space="preserve"> characterized by restricted mobility together with armed soldiers and policemen to control street disturbs </w:t>
        </w:r>
        <w:r w:rsidR="004C167A" w:rsidRPr="000F0A62">
          <w:rPr>
            <w:rFonts w:ascii="Times New Roman" w:eastAsia="Times New Roman" w:hAnsi="Times New Roman" w:cs="Times New Roman"/>
            <w:szCs w:val="22"/>
          </w:rPr>
          <w:t>[</w:t>
        </w:r>
      </w:ins>
      <w:ins w:id="83" w:author="Abraham Isaac Jacob Gajardo Cortez (masterin)" w:date="2020-10-19T16:28:00Z">
        <w:r w:rsidR="000F0A62" w:rsidRPr="000F0A62">
          <w:rPr>
            <w:rFonts w:ascii="Times New Roman" w:eastAsia="Times New Roman" w:hAnsi="Times New Roman" w:cs="Times New Roman"/>
            <w:szCs w:val="22"/>
          </w:rPr>
          <w:t>9</w:t>
        </w:r>
      </w:ins>
      <w:ins w:id="84" w:author="Abraham Isaac Jacob Gajardo Cortez (masterin)" w:date="2020-10-19T16:29:00Z">
        <w:r w:rsidR="000F0A62">
          <w:rPr>
            <w:rFonts w:ascii="Times New Roman" w:eastAsia="Times New Roman" w:hAnsi="Times New Roman" w:cs="Times New Roman"/>
            <w:szCs w:val="22"/>
          </w:rPr>
          <w:t>, 10</w:t>
        </w:r>
      </w:ins>
      <w:ins w:id="85" w:author="Abraham Isaac Jacob Gajardo Cortez (masterin)" w:date="2020-10-18T20:08:00Z">
        <w:r w:rsidR="004C167A" w:rsidRPr="000F0A62">
          <w:rPr>
            <w:rFonts w:ascii="Times New Roman" w:eastAsia="Times New Roman" w:hAnsi="Times New Roman" w:cs="Times New Roman"/>
            <w:szCs w:val="22"/>
          </w:rPr>
          <w:t>].</w:t>
        </w:r>
      </w:ins>
    </w:p>
    <w:p w14:paraId="250E5859" w14:textId="49F4FC3A" w:rsidR="004C167A" w:rsidRDefault="004C167A" w:rsidP="004C167A">
      <w:pPr>
        <w:spacing w:line="240" w:lineRule="auto"/>
        <w:jc w:val="both"/>
        <w:rPr>
          <w:ins w:id="86" w:author="Abraham Isaac Jacob Gajardo Cortez (masterin)" w:date="2020-10-18T20:11:00Z"/>
          <w:rFonts w:ascii="Times New Roman" w:eastAsia="Times New Roman" w:hAnsi="Times New Roman" w:cs="Times New Roman"/>
          <w:szCs w:val="22"/>
        </w:rPr>
      </w:pPr>
      <w:moveTo w:id="87" w:author="Abraham Isaac Jacob Gajardo Cortez (masterin)" w:date="2020-10-18T20:07:00Z">
        <w:del w:id="88" w:author="Abraham Isaac Jacob Gajardo Cortez (masterin)" w:date="2020-10-18T20:08:00Z">
          <w:r w:rsidRPr="00780329" w:rsidDel="004C167A">
            <w:rPr>
              <w:rFonts w:ascii="Times New Roman" w:eastAsia="Times New Roman" w:hAnsi="Times New Roman" w:cs="Times New Roman"/>
              <w:szCs w:val="22"/>
            </w:rPr>
            <w:delText>Participants can become hostile toward authority and may engage in violent or destructive actions that can have significant direct and indirect health effects on local populations.</w:delText>
          </w:r>
          <w:r w:rsidRPr="00780329" w:rsidDel="004C167A">
            <w:rPr>
              <w:rFonts w:ascii="Times New Roman" w:eastAsia="Times New Roman" w:hAnsi="Times New Roman" w:cs="Times New Roman"/>
              <w:szCs w:val="22"/>
              <w:vertAlign w:val="superscript"/>
            </w:rPr>
            <w:delText>13,14,15</w:delText>
          </w:r>
        </w:del>
      </w:moveTo>
    </w:p>
    <w:p w14:paraId="367891EE" w14:textId="21C9B883" w:rsidR="004C167A" w:rsidRPr="00780329" w:rsidDel="00E20940" w:rsidRDefault="004C167A" w:rsidP="004C167A">
      <w:pPr>
        <w:spacing w:line="240" w:lineRule="auto"/>
        <w:jc w:val="both"/>
        <w:rPr>
          <w:del w:id="89" w:author="Abraham Isaac Jacob Gajardo Cortez (masterin)" w:date="2020-10-18T20:13:00Z"/>
          <w:moveTo w:id="90" w:author="Abraham Isaac Jacob Gajardo Cortez (masterin)" w:date="2020-10-18T20:07:00Z"/>
          <w:rFonts w:ascii="Times New Roman" w:eastAsia="Times New Roman" w:hAnsi="Times New Roman" w:cs="Times New Roman"/>
          <w:szCs w:val="22"/>
        </w:rPr>
      </w:pPr>
      <w:ins w:id="91" w:author="Abraham Isaac Jacob Gajardo Cortez (masterin)" w:date="2020-10-18T20:12:00Z">
        <w:r>
          <w:rPr>
            <w:rFonts w:ascii="Times New Roman" w:eastAsia="Times New Roman" w:hAnsi="Times New Roman" w:cs="Times New Roman"/>
            <w:szCs w:val="22"/>
          </w:rPr>
          <w:t xml:space="preserve">Whereas it is well known that social movements have </w:t>
        </w:r>
      </w:ins>
      <w:ins w:id="92" w:author="Abraham Isaac Jacob Gajardo Cortez (masterin)" w:date="2020-10-19T17:14:00Z">
        <w:r w:rsidR="00E55A79">
          <w:rPr>
            <w:rFonts w:ascii="Times New Roman" w:eastAsia="Times New Roman" w:hAnsi="Times New Roman" w:cs="Times New Roman"/>
            <w:szCs w:val="22"/>
          </w:rPr>
          <w:t xml:space="preserve">an </w:t>
        </w:r>
      </w:ins>
      <w:ins w:id="93" w:author="Abraham Isaac Jacob Gajardo Cortez (masterin)" w:date="2020-10-18T20:12:00Z">
        <w:r>
          <w:rPr>
            <w:rFonts w:ascii="Times New Roman" w:eastAsia="Times New Roman" w:hAnsi="Times New Roman" w:cs="Times New Roman"/>
            <w:szCs w:val="22"/>
          </w:rPr>
          <w:t xml:space="preserve">indirect impact on health, their </w:t>
        </w:r>
      </w:ins>
      <w:ins w:id="94" w:author="Abraham Isaac Jacob Gajardo Cortez (masterin)" w:date="2020-10-19T17:06:00Z">
        <w:r w:rsidR="00E55A79">
          <w:rPr>
            <w:rFonts w:ascii="Times New Roman" w:eastAsia="Times New Roman" w:hAnsi="Times New Roman" w:cs="Times New Roman"/>
            <w:szCs w:val="22"/>
          </w:rPr>
          <w:t xml:space="preserve">short-term </w:t>
        </w:r>
      </w:ins>
      <w:ins w:id="95" w:author="Abraham Isaac Jacob Gajardo Cortez (masterin)" w:date="2020-10-18T20:12:00Z">
        <w:r>
          <w:rPr>
            <w:rFonts w:ascii="Times New Roman" w:eastAsia="Times New Roman" w:hAnsi="Times New Roman" w:cs="Times New Roman"/>
            <w:szCs w:val="22"/>
          </w:rPr>
          <w:t xml:space="preserve">effect on health services utilization is less understood. </w:t>
        </w:r>
      </w:ins>
    </w:p>
    <w:moveToRangeEnd w:id="60"/>
    <w:p w14:paraId="287826B3" w14:textId="0F59419F" w:rsidR="004C167A" w:rsidRPr="00780329" w:rsidDel="00E20940" w:rsidRDefault="00122D50" w:rsidP="00C9270C">
      <w:pPr>
        <w:spacing w:line="240" w:lineRule="auto"/>
        <w:jc w:val="both"/>
        <w:rPr>
          <w:del w:id="96" w:author="Abraham Isaac Jacob Gajardo Cortez (masterin)" w:date="2020-10-18T20:13:00Z"/>
          <w:rFonts w:ascii="Times New Roman" w:eastAsia="Times New Roman" w:hAnsi="Times New Roman" w:cs="Times New Roman"/>
          <w:szCs w:val="22"/>
        </w:rPr>
      </w:pPr>
      <w:del w:id="97" w:author="Abraham Isaac Jacob Gajardo Cortez (masterin)" w:date="2020-10-18T20:13:00Z">
        <w:r w:rsidRPr="00780329" w:rsidDel="00E20940">
          <w:rPr>
            <w:rFonts w:ascii="Times New Roman" w:eastAsia="Times New Roman" w:hAnsi="Times New Roman" w:cs="Times New Roman"/>
            <w:szCs w:val="22"/>
          </w:rPr>
          <w:delText>Although the literature is far from a consensus, a social movement must have a common goal, joint action or effort against an antagonist, and some degree of organization and temporal continuity.</w:delText>
        </w:r>
        <w:r w:rsidRPr="00780329" w:rsidDel="00E20940">
          <w:rPr>
            <w:rFonts w:ascii="Times New Roman" w:eastAsia="Times New Roman" w:hAnsi="Times New Roman" w:cs="Times New Roman"/>
            <w:szCs w:val="22"/>
            <w:vertAlign w:val="superscript"/>
          </w:rPr>
          <w:delText>9</w:delText>
        </w:r>
        <w:r w:rsidRPr="00780329" w:rsidDel="00E20940">
          <w:rPr>
            <w:rFonts w:ascii="Times New Roman" w:eastAsia="Times New Roman" w:hAnsi="Times New Roman" w:cs="Times New Roman"/>
            <w:szCs w:val="22"/>
          </w:rPr>
          <w:delText xml:space="preserve"> These movements usually begin with an initiating event that sparks widespread discontent, such as the killing of George Floyd in Minneapolis, Minnesota in 2020 and the subway fare hike in Santiago, Chile in October 2019.</w:delText>
        </w:r>
        <w:r w:rsidRPr="00780329" w:rsidDel="00E20940">
          <w:rPr>
            <w:rFonts w:ascii="Times New Roman" w:eastAsia="Times New Roman" w:hAnsi="Times New Roman" w:cs="Times New Roman"/>
            <w:szCs w:val="22"/>
            <w:vertAlign w:val="superscript"/>
          </w:rPr>
          <w:delText>10,11,2</w:delText>
        </w:r>
        <w:r w:rsidRPr="00780329" w:rsidDel="00E20940">
          <w:rPr>
            <w:rFonts w:ascii="Times New Roman" w:eastAsia="Times New Roman" w:hAnsi="Times New Roman" w:cs="Times New Roman"/>
            <w:szCs w:val="22"/>
          </w:rPr>
          <w:delText xml:space="preserve"> Unorganized groups then join together into collective action to push for long-lasting change. Social movements typically end in success, failure, repression, co-optation, or establishment in the mainstream.</w:delText>
        </w:r>
        <w:r w:rsidRPr="00780329" w:rsidDel="00E20940">
          <w:rPr>
            <w:rFonts w:ascii="Times New Roman" w:eastAsia="Times New Roman" w:hAnsi="Times New Roman" w:cs="Times New Roman"/>
            <w:szCs w:val="22"/>
            <w:vertAlign w:val="superscript"/>
          </w:rPr>
          <w:delText>10</w:delText>
        </w:r>
      </w:del>
    </w:p>
    <w:p w14:paraId="74C03A92" w14:textId="5D9A60B4" w:rsidR="00122D50" w:rsidRPr="00780329" w:rsidDel="00E20940" w:rsidRDefault="00122D50" w:rsidP="00C9270C">
      <w:pPr>
        <w:spacing w:line="240" w:lineRule="auto"/>
        <w:jc w:val="both"/>
        <w:rPr>
          <w:del w:id="98" w:author="Abraham Isaac Jacob Gajardo Cortez (masterin)" w:date="2020-10-18T20:13:00Z"/>
          <w:moveFrom w:id="99" w:author="Abraham Isaac Jacob Gajardo Cortez (masterin)" w:date="2020-10-18T20:07:00Z"/>
          <w:rFonts w:ascii="Times New Roman" w:eastAsia="Times New Roman" w:hAnsi="Times New Roman" w:cs="Times New Roman"/>
          <w:szCs w:val="22"/>
        </w:rPr>
      </w:pPr>
      <w:moveFromRangeStart w:id="100" w:author="Abraham Isaac Jacob Gajardo Cortez (masterin)" w:date="2020-10-18T20:07:00Z" w:name="move53944093"/>
      <w:moveFrom w:id="101" w:author="Abraham Isaac Jacob Gajardo Cortez (masterin)" w:date="2020-10-18T20:07:00Z">
        <w:del w:id="102" w:author="Abraham Isaac Jacob Gajardo Cortez (masterin)" w:date="2020-10-18T20:13:00Z">
          <w:r w:rsidRPr="00780329" w:rsidDel="00E20940">
            <w:rPr>
              <w:rFonts w:ascii="Times New Roman" w:eastAsia="Times New Roman" w:hAnsi="Times New Roman" w:cs="Times New Roman"/>
              <w:szCs w:val="22"/>
            </w:rPr>
            <w:delText>During social movements, participants may intentionally cause public disturbance that violates the law - an act known as civil unrest.</w:delText>
          </w:r>
          <w:r w:rsidRPr="00780329" w:rsidDel="00E20940">
            <w:rPr>
              <w:rFonts w:ascii="Times New Roman" w:eastAsia="Times New Roman" w:hAnsi="Times New Roman" w:cs="Times New Roman"/>
              <w:szCs w:val="22"/>
              <w:vertAlign w:val="superscript"/>
            </w:rPr>
            <w:delText>12</w:delText>
          </w:r>
          <w:r w:rsidRPr="00780329" w:rsidDel="00E20940">
            <w:rPr>
              <w:rFonts w:ascii="Times New Roman" w:eastAsia="Times New Roman" w:hAnsi="Times New Roman" w:cs="Times New Roman"/>
              <w:szCs w:val="22"/>
            </w:rPr>
            <w:delText xml:space="preserve"> Participants can become hostile toward authority and may engage in violent or destructive actions that can have significant direct and indirect health effects on local populations.</w:delText>
          </w:r>
          <w:r w:rsidRPr="00780329" w:rsidDel="00E20940">
            <w:rPr>
              <w:rFonts w:ascii="Times New Roman" w:eastAsia="Times New Roman" w:hAnsi="Times New Roman" w:cs="Times New Roman"/>
              <w:szCs w:val="22"/>
              <w:vertAlign w:val="superscript"/>
            </w:rPr>
            <w:delText>13,14,15</w:delText>
          </w:r>
        </w:del>
      </w:moveFrom>
    </w:p>
    <w:moveFromRangeEnd w:id="100"/>
    <w:p w14:paraId="0D93E250" w14:textId="53129304" w:rsidR="00122D50" w:rsidRPr="00780329" w:rsidDel="00E20940" w:rsidRDefault="00122D50" w:rsidP="00C9270C">
      <w:pPr>
        <w:spacing w:line="240" w:lineRule="auto"/>
        <w:jc w:val="both"/>
        <w:rPr>
          <w:del w:id="103" w:author="Abraham Isaac Jacob Gajardo Cortez (masterin)" w:date="2020-10-18T20:13:00Z"/>
          <w:rFonts w:ascii="Times New Roman" w:eastAsia="Times New Roman" w:hAnsi="Times New Roman" w:cs="Times New Roman"/>
          <w:b/>
          <w:i/>
          <w:szCs w:val="22"/>
        </w:rPr>
      </w:pPr>
      <w:del w:id="104" w:author="Abraham Isaac Jacob Gajardo Cortez (masterin)" w:date="2020-10-18T20:13:00Z">
        <w:r w:rsidRPr="00780329" w:rsidDel="00E20940">
          <w:rPr>
            <w:rFonts w:ascii="Times New Roman" w:eastAsia="Times New Roman" w:hAnsi="Times New Roman" w:cs="Times New Roman"/>
            <w:b/>
            <w:i/>
            <w:szCs w:val="22"/>
          </w:rPr>
          <w:delText>Health effects of civil unrest</w:delText>
        </w:r>
      </w:del>
    </w:p>
    <w:p w14:paraId="10AEB323" w14:textId="0F43183E" w:rsidR="00122D50" w:rsidRDefault="00822BC9" w:rsidP="00C9270C">
      <w:pPr>
        <w:spacing w:line="240" w:lineRule="auto"/>
        <w:jc w:val="both"/>
        <w:rPr>
          <w:ins w:id="105" w:author="Abraham Isaac Jacob Gajardo Cortez (masterin)" w:date="2020-10-18T20:11:00Z"/>
          <w:rFonts w:ascii="Times New Roman" w:eastAsia="Times New Roman" w:hAnsi="Times New Roman" w:cs="Times New Roman"/>
          <w:szCs w:val="22"/>
        </w:rPr>
      </w:pPr>
      <w:r w:rsidRPr="00780329">
        <w:rPr>
          <w:rFonts w:ascii="Times New Roman" w:eastAsia="Times New Roman" w:hAnsi="Times New Roman" w:cs="Times New Roman"/>
          <w:szCs w:val="22"/>
        </w:rPr>
        <w:t>Much of the current</w:t>
      </w:r>
      <w:r w:rsidR="00122D50" w:rsidRPr="00780329">
        <w:rPr>
          <w:rFonts w:ascii="Times New Roman" w:eastAsia="Times New Roman" w:hAnsi="Times New Roman" w:cs="Times New Roman"/>
          <w:szCs w:val="22"/>
        </w:rPr>
        <w:t xml:space="preserve"> research linking social movements and health have focused on indirect effects of protest, demonstration, and civil unrest. For </w:t>
      </w:r>
      <w:del w:id="106" w:author="Abraham Isaac Jacob Gajardo Cortez (masterin)" w:date="2020-10-18T20:13:00Z">
        <w:r w:rsidR="00122D50" w:rsidRPr="00780329" w:rsidDel="00E20940">
          <w:rPr>
            <w:rFonts w:ascii="Times New Roman" w:eastAsia="Times New Roman" w:hAnsi="Times New Roman" w:cs="Times New Roman"/>
            <w:szCs w:val="22"/>
          </w:rPr>
          <w:delText>example</w:delText>
        </w:r>
      </w:del>
      <w:ins w:id="107" w:author="Abraham Isaac Jacob Gajardo Cortez (masterin)" w:date="2020-10-18T20:13:00Z">
        <w:r w:rsidR="00E20940">
          <w:rPr>
            <w:rFonts w:ascii="Times New Roman" w:eastAsia="Times New Roman" w:hAnsi="Times New Roman" w:cs="Times New Roman"/>
            <w:szCs w:val="22"/>
          </w:rPr>
          <w:t>instance</w:t>
        </w:r>
      </w:ins>
      <w:r w:rsidR="00122D50" w:rsidRPr="00780329">
        <w:rPr>
          <w:rFonts w:ascii="Times New Roman" w:eastAsia="Times New Roman" w:hAnsi="Times New Roman" w:cs="Times New Roman"/>
          <w:szCs w:val="22"/>
        </w:rPr>
        <w:t xml:space="preserve">, </w:t>
      </w:r>
      <w:ins w:id="108" w:author="Abraham Isaac Jacob Gajardo Cortez (masterin)" w:date="2020-10-19T17:19:00Z">
        <w:r w:rsidR="00E55A79">
          <w:rPr>
            <w:rFonts w:ascii="Times New Roman" w:eastAsia="Times New Roman" w:hAnsi="Times New Roman" w:cs="Times New Roman"/>
            <w:szCs w:val="22"/>
          </w:rPr>
          <w:t xml:space="preserve">civil unrest </w:t>
        </w:r>
      </w:ins>
      <w:ins w:id="109" w:author="Abraham Isaac Jacob Gajardo Cortez (masterin)" w:date="2020-10-19T17:21:00Z">
        <w:r w:rsidR="00A24529">
          <w:rPr>
            <w:rFonts w:ascii="Times New Roman" w:eastAsia="Times New Roman" w:hAnsi="Times New Roman" w:cs="Times New Roman"/>
            <w:szCs w:val="22"/>
          </w:rPr>
          <w:t>and violence expos</w:t>
        </w:r>
      </w:ins>
      <w:ins w:id="110" w:author="Abraham Isaac Jacob Gajardo Cortez (masterin)" w:date="2020-10-19T17:26:00Z">
        <w:r w:rsidR="00A24529">
          <w:rPr>
            <w:rFonts w:ascii="Times New Roman" w:eastAsia="Times New Roman" w:hAnsi="Times New Roman" w:cs="Times New Roman"/>
            <w:szCs w:val="22"/>
          </w:rPr>
          <w:t>e</w:t>
        </w:r>
      </w:ins>
      <w:ins w:id="111" w:author="Abraham Isaac Jacob Gajardo Cortez (masterin)" w:date="2020-10-19T17:21:00Z">
        <w:r w:rsidR="00A24529">
          <w:rPr>
            <w:rFonts w:ascii="Times New Roman" w:eastAsia="Times New Roman" w:hAnsi="Times New Roman" w:cs="Times New Roman"/>
            <w:szCs w:val="22"/>
          </w:rPr>
          <w:t xml:space="preserve"> </w:t>
        </w:r>
      </w:ins>
      <w:ins w:id="112" w:author="Abraham Isaac Jacob Gajardo Cortez (masterin)" w:date="2020-10-19T17:24:00Z">
        <w:r w:rsidR="00A24529">
          <w:rPr>
            <w:rFonts w:ascii="Times New Roman" w:eastAsia="Times New Roman" w:hAnsi="Times New Roman" w:cs="Times New Roman"/>
            <w:szCs w:val="22"/>
          </w:rPr>
          <w:t>p</w:t>
        </w:r>
      </w:ins>
      <w:ins w:id="113" w:author="Abraham Isaac Jacob Gajardo Cortez (masterin)" w:date="2020-10-19T17:26:00Z">
        <w:r w:rsidR="00A24529">
          <w:rPr>
            <w:rFonts w:ascii="Times New Roman" w:eastAsia="Times New Roman" w:hAnsi="Times New Roman" w:cs="Times New Roman"/>
            <w:szCs w:val="22"/>
          </w:rPr>
          <w:t>eople</w:t>
        </w:r>
      </w:ins>
      <w:ins w:id="114" w:author="Abraham Isaac Jacob Gajardo Cortez (masterin)" w:date="2020-10-19T17:21:00Z">
        <w:r w:rsidR="00A24529">
          <w:rPr>
            <w:rFonts w:ascii="Times New Roman" w:eastAsia="Times New Roman" w:hAnsi="Times New Roman" w:cs="Times New Roman"/>
            <w:szCs w:val="22"/>
          </w:rPr>
          <w:t xml:space="preserve"> to stress</w:t>
        </w:r>
      </w:ins>
      <w:ins w:id="115" w:author="Abraham Isaac Jacob Gajardo Cortez (masterin)" w:date="2020-10-19T17:19:00Z">
        <w:r w:rsidR="00A24529">
          <w:rPr>
            <w:rFonts w:ascii="Times New Roman" w:eastAsia="Times New Roman" w:hAnsi="Times New Roman" w:cs="Times New Roman"/>
            <w:szCs w:val="22"/>
          </w:rPr>
          <w:t xml:space="preserve"> that </w:t>
        </w:r>
      </w:ins>
      <w:ins w:id="116" w:author="Abraham Isaac Jacob Gajardo Cortez (masterin)" w:date="2020-10-19T17:20:00Z">
        <w:r w:rsidR="00A24529">
          <w:rPr>
            <w:rFonts w:ascii="Times New Roman" w:eastAsia="Times New Roman" w:hAnsi="Times New Roman" w:cs="Times New Roman"/>
            <w:szCs w:val="22"/>
          </w:rPr>
          <w:t xml:space="preserve">would contribute to </w:t>
        </w:r>
      </w:ins>
      <w:ins w:id="117" w:author="Abraham Isaac Jacob Gajardo Cortez (masterin)" w:date="2020-10-19T17:25:00Z">
        <w:r w:rsidR="00A24529">
          <w:rPr>
            <w:rFonts w:ascii="Times New Roman" w:eastAsia="Times New Roman" w:hAnsi="Times New Roman" w:cs="Times New Roman"/>
            <w:szCs w:val="22"/>
          </w:rPr>
          <w:t xml:space="preserve">mental </w:t>
        </w:r>
      </w:ins>
      <w:ins w:id="118" w:author="Abraham Isaac Jacob Gajardo Cortez (masterin)" w:date="2020-10-19T17:26:00Z">
        <w:r w:rsidR="00A24529">
          <w:rPr>
            <w:rFonts w:ascii="Times New Roman" w:eastAsia="Times New Roman" w:hAnsi="Times New Roman" w:cs="Times New Roman"/>
            <w:szCs w:val="22"/>
          </w:rPr>
          <w:t>health problems</w:t>
        </w:r>
      </w:ins>
      <w:ins w:id="119" w:author="Abraham Isaac Jacob Gajardo Cortez (masterin)" w:date="2020-10-19T17:22:00Z">
        <w:r w:rsidR="00A24529">
          <w:rPr>
            <w:rFonts w:ascii="Times New Roman" w:eastAsia="Times New Roman" w:hAnsi="Times New Roman" w:cs="Times New Roman"/>
            <w:szCs w:val="22"/>
          </w:rPr>
          <w:t xml:space="preserve"> [</w:t>
        </w:r>
      </w:ins>
      <w:ins w:id="120" w:author="Abraham Isaac Jacob Gajardo Cortez (masterin)" w:date="2020-10-19T17:31:00Z">
        <w:r w:rsidR="00A24529">
          <w:rPr>
            <w:rFonts w:ascii="Times New Roman" w:eastAsia="Times New Roman" w:hAnsi="Times New Roman" w:cs="Times New Roman"/>
            <w:szCs w:val="22"/>
          </w:rPr>
          <w:t xml:space="preserve">11, </w:t>
        </w:r>
      </w:ins>
      <w:ins w:id="121" w:author="Abraham Isaac Jacob Gajardo Cortez (masterin)" w:date="2020-10-19T17:32:00Z">
        <w:r w:rsidR="00A24529">
          <w:rPr>
            <w:rFonts w:ascii="Times New Roman" w:eastAsia="Times New Roman" w:hAnsi="Times New Roman" w:cs="Times New Roman"/>
            <w:szCs w:val="22"/>
          </w:rPr>
          <w:t>12]</w:t>
        </w:r>
      </w:ins>
      <w:ins w:id="122" w:author="Abraham Isaac Jacob Gajardo Cortez (masterin)" w:date="2020-10-19T17:20:00Z">
        <w:r w:rsidR="00A24529">
          <w:rPr>
            <w:rFonts w:ascii="Times New Roman" w:eastAsia="Times New Roman" w:hAnsi="Times New Roman" w:cs="Times New Roman"/>
            <w:szCs w:val="22"/>
          </w:rPr>
          <w:t xml:space="preserve">.  </w:t>
        </w:r>
      </w:ins>
      <w:ins w:id="123" w:author="Abraham Isaac Jacob Gajardo Cortez (masterin)" w:date="2020-10-19T17:32:00Z">
        <w:r w:rsidR="00A24529">
          <w:rPr>
            <w:rFonts w:ascii="Times New Roman" w:eastAsia="Times New Roman" w:hAnsi="Times New Roman" w:cs="Times New Roman"/>
            <w:szCs w:val="22"/>
          </w:rPr>
          <w:t xml:space="preserve">Similarly, </w:t>
        </w:r>
      </w:ins>
      <w:r w:rsidR="00122D50" w:rsidRPr="00780329">
        <w:rPr>
          <w:rFonts w:ascii="Times New Roman" w:eastAsia="Times New Roman" w:hAnsi="Times New Roman" w:cs="Times New Roman"/>
          <w:szCs w:val="22"/>
        </w:rPr>
        <w:t xml:space="preserve">the shutdown of city streets, </w:t>
      </w:r>
      <w:del w:id="124" w:author="Abraham Isaac Jacob Gajardo Cortez (masterin)" w:date="2020-10-19T17:36:00Z">
        <w:r w:rsidR="00122D50" w:rsidRPr="00780329" w:rsidDel="000874CE">
          <w:rPr>
            <w:rFonts w:ascii="Times New Roman" w:eastAsia="Times New Roman" w:hAnsi="Times New Roman" w:cs="Times New Roman"/>
            <w:szCs w:val="22"/>
          </w:rPr>
          <w:delText xml:space="preserve">reductions in tourism, and </w:delText>
        </w:r>
      </w:del>
      <w:r w:rsidR="00122D50" w:rsidRPr="00780329">
        <w:rPr>
          <w:rFonts w:ascii="Times New Roman" w:eastAsia="Times New Roman" w:hAnsi="Times New Roman" w:cs="Times New Roman"/>
          <w:szCs w:val="22"/>
        </w:rPr>
        <w:t xml:space="preserve">disruption of public transportation </w:t>
      </w:r>
      <w:ins w:id="125" w:author="Abraham Isaac Jacob Gajardo Cortez (masterin)" w:date="2020-10-19T17:36:00Z">
        <w:r w:rsidR="000874CE">
          <w:rPr>
            <w:rFonts w:ascii="Times New Roman" w:eastAsia="Times New Roman" w:hAnsi="Times New Roman" w:cs="Times New Roman"/>
            <w:szCs w:val="22"/>
          </w:rPr>
          <w:t xml:space="preserve">and damage </w:t>
        </w:r>
      </w:ins>
      <w:ins w:id="126" w:author="Abraham Isaac Jacob Gajardo Cortez (masterin)" w:date="2020-10-19T17:37:00Z">
        <w:r w:rsidR="000874CE">
          <w:rPr>
            <w:rFonts w:ascii="Times New Roman" w:eastAsia="Times New Roman" w:hAnsi="Times New Roman" w:cs="Times New Roman"/>
            <w:szCs w:val="22"/>
          </w:rPr>
          <w:t xml:space="preserve">to infrastructure could also </w:t>
        </w:r>
      </w:ins>
      <w:del w:id="127" w:author="Abraham Isaac Jacob Gajardo Cortez (masterin)" w:date="2020-10-19T17:37:00Z">
        <w:r w:rsidR="00122D50" w:rsidRPr="00780329" w:rsidDel="000874CE">
          <w:rPr>
            <w:rFonts w:ascii="Times New Roman" w:eastAsia="Times New Roman" w:hAnsi="Times New Roman" w:cs="Times New Roman"/>
            <w:szCs w:val="22"/>
          </w:rPr>
          <w:delText>can all affect the economy, which in turn can produce severe public health threats to local residents, such as food insecurity</w:delText>
        </w:r>
        <w:r w:rsidR="00DD6746" w:rsidRPr="00780329" w:rsidDel="000874CE">
          <w:rPr>
            <w:rFonts w:ascii="Times New Roman" w:eastAsia="Times New Roman" w:hAnsi="Times New Roman" w:cs="Times New Roman"/>
            <w:szCs w:val="22"/>
          </w:rPr>
          <w:delText xml:space="preserve"> or</w:delText>
        </w:r>
        <w:r w:rsidR="00122D50" w:rsidRPr="00780329" w:rsidDel="000874CE">
          <w:rPr>
            <w:rFonts w:ascii="Times New Roman" w:eastAsia="Times New Roman" w:hAnsi="Times New Roman" w:cs="Times New Roman"/>
            <w:szCs w:val="22"/>
          </w:rPr>
          <w:delText xml:space="preserve"> a deterioration of hygiene condition</w:delText>
        </w:r>
      </w:del>
      <w:del w:id="128" w:author="Abraham Isaac Jacob Gajardo Cortez (masterin)" w:date="2020-10-18T20:14:00Z">
        <w:r w:rsidR="00122D50" w:rsidRPr="00780329" w:rsidDel="00E20940">
          <w:rPr>
            <w:rFonts w:ascii="Times New Roman" w:eastAsia="Times New Roman" w:hAnsi="Times New Roman" w:cs="Times New Roman"/>
            <w:szCs w:val="22"/>
          </w:rPr>
          <w:delText>.</w:delText>
        </w:r>
      </w:del>
      <w:del w:id="129" w:author="Abraham Isaac Jacob Gajardo Cortez (masterin)" w:date="2020-10-19T17:37:00Z">
        <w:r w:rsidR="00122D50" w:rsidRPr="00780329" w:rsidDel="000874CE">
          <w:rPr>
            <w:rFonts w:ascii="Times New Roman" w:eastAsia="Times New Roman" w:hAnsi="Times New Roman" w:cs="Times New Roman"/>
            <w:szCs w:val="22"/>
            <w:vertAlign w:val="superscript"/>
          </w:rPr>
          <w:delText>13,14,15</w:delText>
        </w:r>
      </w:del>
      <w:ins w:id="130" w:author="Abraham Isaac Jacob Gajardo Cortez (masterin)" w:date="2020-10-19T17:37:00Z">
        <w:r w:rsidR="000874CE">
          <w:rPr>
            <w:rFonts w:ascii="Times New Roman" w:eastAsia="Times New Roman" w:hAnsi="Times New Roman" w:cs="Times New Roman"/>
            <w:szCs w:val="22"/>
          </w:rPr>
          <w:t>affect health services [</w:t>
        </w:r>
      </w:ins>
      <w:ins w:id="131" w:author="Abraham Isaac Jacob Gajardo Cortez (masterin)" w:date="2020-10-19T17:38:00Z">
        <w:r w:rsidR="000874CE">
          <w:rPr>
            <w:rFonts w:ascii="Times New Roman" w:eastAsia="Times New Roman" w:hAnsi="Times New Roman" w:cs="Times New Roman"/>
            <w:szCs w:val="22"/>
          </w:rPr>
          <w:t>13</w:t>
        </w:r>
      </w:ins>
      <w:ins w:id="132" w:author="Abraham Isaac Jacob Gajardo Cortez (masterin)" w:date="2020-10-19T20:29:00Z">
        <w:r w:rsidR="00661A84">
          <w:rPr>
            <w:rFonts w:ascii="Times New Roman" w:eastAsia="Times New Roman" w:hAnsi="Times New Roman" w:cs="Times New Roman"/>
            <w:szCs w:val="22"/>
          </w:rPr>
          <w:t xml:space="preserve"> – </w:t>
        </w:r>
      </w:ins>
      <w:ins w:id="133" w:author="Abraham Isaac Jacob Gajardo Cortez (masterin)" w:date="2020-10-19T17:38:00Z">
        <w:r w:rsidR="000874CE">
          <w:rPr>
            <w:rFonts w:ascii="Times New Roman" w:eastAsia="Times New Roman" w:hAnsi="Times New Roman" w:cs="Times New Roman"/>
            <w:szCs w:val="22"/>
          </w:rPr>
          <w:t>1</w:t>
        </w:r>
      </w:ins>
      <w:ins w:id="134" w:author="Abraham Isaac Jacob Gajardo Cortez (masterin)" w:date="2020-10-19T20:29:00Z">
        <w:r w:rsidR="00661A84">
          <w:rPr>
            <w:rFonts w:ascii="Times New Roman" w:eastAsia="Times New Roman" w:hAnsi="Times New Roman" w:cs="Times New Roman"/>
            <w:szCs w:val="22"/>
          </w:rPr>
          <w:t>5</w:t>
        </w:r>
      </w:ins>
      <w:ins w:id="135" w:author="Abraham Isaac Jacob Gajardo Cortez (masterin)" w:date="2020-10-19T17:38:00Z">
        <w:r w:rsidR="000874CE">
          <w:rPr>
            <w:rFonts w:ascii="Times New Roman" w:eastAsia="Times New Roman" w:hAnsi="Times New Roman" w:cs="Times New Roman"/>
            <w:szCs w:val="22"/>
          </w:rPr>
          <w:t>]</w:t>
        </w:r>
      </w:ins>
      <w:ins w:id="136" w:author="Abraham Isaac Jacob Gajardo Cortez (masterin)" w:date="2020-10-18T20:14:00Z">
        <w:r w:rsidR="00E20940">
          <w:rPr>
            <w:rFonts w:ascii="Times New Roman" w:eastAsia="Times New Roman" w:hAnsi="Times New Roman" w:cs="Times New Roman"/>
            <w:szCs w:val="22"/>
          </w:rPr>
          <w:t xml:space="preserve">. </w:t>
        </w:r>
      </w:ins>
      <w:del w:id="137" w:author="Abraham Isaac Jacob Gajardo Cortez (masterin)" w:date="2020-10-18T20:14:00Z">
        <w:r w:rsidR="00122D50" w:rsidRPr="00780329" w:rsidDel="00E20940">
          <w:rPr>
            <w:rFonts w:ascii="Times New Roman" w:eastAsia="Times New Roman" w:hAnsi="Times New Roman" w:cs="Times New Roman"/>
            <w:szCs w:val="22"/>
          </w:rPr>
          <w:delText xml:space="preserve"> </w:delText>
        </w:r>
      </w:del>
      <w:r w:rsidR="00DD6746" w:rsidRPr="00780329">
        <w:rPr>
          <w:rFonts w:ascii="Times New Roman" w:eastAsia="Times New Roman" w:hAnsi="Times New Roman" w:cs="Times New Roman"/>
          <w:szCs w:val="22"/>
        </w:rPr>
        <w:t xml:space="preserve">Although there is </w:t>
      </w:r>
      <w:del w:id="138" w:author="Abraham Isaac Jacob Gajardo Cortez (masterin)" w:date="2020-10-18T20:14:00Z">
        <w:r w:rsidR="00DD6746" w:rsidRPr="00780329" w:rsidDel="00E20940">
          <w:rPr>
            <w:rFonts w:ascii="Times New Roman" w:eastAsia="Times New Roman" w:hAnsi="Times New Roman" w:cs="Times New Roman"/>
            <w:szCs w:val="22"/>
          </w:rPr>
          <w:delText xml:space="preserve">little </w:delText>
        </w:r>
      </w:del>
      <w:ins w:id="139" w:author="Abraham Isaac Jacob Gajardo Cortez (masterin)" w:date="2020-10-19T18:31:00Z">
        <w:r w:rsidR="008A5BD2">
          <w:rPr>
            <w:rFonts w:ascii="Times New Roman" w:eastAsia="Times New Roman" w:hAnsi="Times New Roman" w:cs="Times New Roman"/>
            <w:szCs w:val="22"/>
          </w:rPr>
          <w:t>lack</w:t>
        </w:r>
      </w:ins>
      <w:ins w:id="140" w:author="Abraham Isaac Jacob Gajardo Cortez (masterin)" w:date="2020-10-18T20:14:00Z">
        <w:r w:rsidR="00E20940" w:rsidRPr="00780329">
          <w:rPr>
            <w:rFonts w:ascii="Times New Roman" w:eastAsia="Times New Roman" w:hAnsi="Times New Roman" w:cs="Times New Roman"/>
            <w:szCs w:val="22"/>
          </w:rPr>
          <w:t xml:space="preserve"> </w:t>
        </w:r>
      </w:ins>
      <w:r w:rsidR="00DD6746" w:rsidRPr="00780329">
        <w:rPr>
          <w:rFonts w:ascii="Times New Roman" w:eastAsia="Times New Roman" w:hAnsi="Times New Roman" w:cs="Times New Roman"/>
          <w:szCs w:val="22"/>
        </w:rPr>
        <w:t xml:space="preserve">current evidence, </w:t>
      </w:r>
      <w:del w:id="141" w:author="Abraham Isaac Jacob Gajardo Cortez (masterin)" w:date="2020-10-19T17:39:00Z">
        <w:r w:rsidR="00DD6746" w:rsidRPr="00780329" w:rsidDel="000874CE">
          <w:rPr>
            <w:rFonts w:ascii="Times New Roman" w:eastAsia="Times New Roman" w:hAnsi="Times New Roman" w:cs="Times New Roman"/>
            <w:szCs w:val="22"/>
          </w:rPr>
          <w:delText xml:space="preserve">the </w:delText>
        </w:r>
      </w:del>
      <w:ins w:id="142" w:author="Abraham Isaac Jacob Gajardo Cortez (masterin)" w:date="2020-10-19T17:39:00Z">
        <w:r w:rsidR="000874CE">
          <w:rPr>
            <w:rFonts w:ascii="Times New Roman" w:eastAsia="Times New Roman" w:hAnsi="Times New Roman" w:cs="Times New Roman"/>
            <w:szCs w:val="22"/>
          </w:rPr>
          <w:t>transportation issues</w:t>
        </w:r>
      </w:ins>
      <w:ins w:id="143" w:author="Abraham Isaac Jacob Gajardo Cortez (masterin)" w:date="2020-10-18T20:15:00Z">
        <w:r w:rsidR="00E20940" w:rsidRPr="00780329">
          <w:rPr>
            <w:rFonts w:ascii="Times New Roman" w:eastAsia="Times New Roman" w:hAnsi="Times New Roman" w:cs="Times New Roman"/>
            <w:szCs w:val="22"/>
          </w:rPr>
          <w:t xml:space="preserve"> </w:t>
        </w:r>
        <w:r w:rsidR="00E20940">
          <w:rPr>
            <w:rFonts w:ascii="Times New Roman" w:eastAsia="Times New Roman" w:hAnsi="Times New Roman" w:cs="Times New Roman"/>
            <w:szCs w:val="22"/>
          </w:rPr>
          <w:t>and social insecurity</w:t>
        </w:r>
        <w:r w:rsidR="00E20940" w:rsidRPr="00780329">
          <w:rPr>
            <w:rFonts w:ascii="Times New Roman" w:eastAsia="Times New Roman" w:hAnsi="Times New Roman" w:cs="Times New Roman"/>
            <w:szCs w:val="22"/>
          </w:rPr>
          <w:t xml:space="preserve"> </w:t>
        </w:r>
      </w:ins>
      <w:del w:id="144" w:author="Abraham Isaac Jacob Gajardo Cortez (masterin)" w:date="2020-10-18T20:15:00Z">
        <w:r w:rsidR="00DD6746" w:rsidRPr="00780329" w:rsidDel="00E20940">
          <w:rPr>
            <w:rFonts w:ascii="Times New Roman" w:eastAsia="Times New Roman" w:hAnsi="Times New Roman" w:cs="Times New Roman"/>
            <w:szCs w:val="22"/>
          </w:rPr>
          <w:delText xml:space="preserve">onset of violence or </w:delText>
        </w:r>
        <w:r w:rsidR="008B7331" w:rsidRPr="00780329" w:rsidDel="00E20940">
          <w:rPr>
            <w:rFonts w:ascii="Times New Roman" w:eastAsia="Times New Roman" w:hAnsi="Times New Roman" w:cs="Times New Roman"/>
            <w:szCs w:val="22"/>
          </w:rPr>
          <w:delText>the</w:delText>
        </w:r>
        <w:r w:rsidR="00DD6746" w:rsidRPr="00780329" w:rsidDel="00E20940">
          <w:rPr>
            <w:rFonts w:ascii="Times New Roman" w:eastAsia="Times New Roman" w:hAnsi="Times New Roman" w:cs="Times New Roman"/>
            <w:szCs w:val="22"/>
          </w:rPr>
          <w:delText xml:space="preserve"> disruption</w:delText>
        </w:r>
        <w:r w:rsidR="008B7331" w:rsidRPr="00780329" w:rsidDel="00E20940">
          <w:rPr>
            <w:rFonts w:ascii="Times New Roman" w:eastAsia="Times New Roman" w:hAnsi="Times New Roman" w:cs="Times New Roman"/>
            <w:szCs w:val="22"/>
          </w:rPr>
          <w:delText xml:space="preserve"> of public transportation</w:delText>
        </w:r>
        <w:r w:rsidR="0019377D" w:rsidRPr="00780329" w:rsidDel="00E20940">
          <w:rPr>
            <w:rFonts w:ascii="Times New Roman" w:eastAsia="Times New Roman" w:hAnsi="Times New Roman" w:cs="Times New Roman"/>
            <w:szCs w:val="22"/>
          </w:rPr>
          <w:delText xml:space="preserve"> </w:delText>
        </w:r>
      </w:del>
      <w:r w:rsidR="0019377D" w:rsidRPr="00780329">
        <w:rPr>
          <w:rFonts w:ascii="Times New Roman" w:eastAsia="Times New Roman" w:hAnsi="Times New Roman" w:cs="Times New Roman"/>
          <w:szCs w:val="22"/>
        </w:rPr>
        <w:t>during periods of civil unrest</w:t>
      </w:r>
      <w:r w:rsidR="00DD6746" w:rsidRPr="00780329">
        <w:rPr>
          <w:rFonts w:ascii="Times New Roman" w:eastAsia="Times New Roman" w:hAnsi="Times New Roman" w:cs="Times New Roman"/>
          <w:szCs w:val="22"/>
        </w:rPr>
        <w:t xml:space="preserve"> </w:t>
      </w:r>
      <w:r w:rsidR="005556DD" w:rsidRPr="00780329">
        <w:rPr>
          <w:rFonts w:ascii="Times New Roman" w:eastAsia="Times New Roman" w:hAnsi="Times New Roman" w:cs="Times New Roman"/>
          <w:szCs w:val="22"/>
        </w:rPr>
        <w:t>may</w:t>
      </w:r>
      <w:r w:rsidR="00DD6746" w:rsidRPr="00780329">
        <w:rPr>
          <w:rFonts w:ascii="Times New Roman" w:eastAsia="Times New Roman" w:hAnsi="Times New Roman" w:cs="Times New Roman"/>
          <w:szCs w:val="22"/>
        </w:rPr>
        <w:t xml:space="preserve"> also </w:t>
      </w:r>
      <w:ins w:id="145" w:author="Abraham Isaac Jacob Gajardo Cortez (masterin)" w:date="2020-10-18T20:15:00Z">
        <w:r w:rsidR="00E20940" w:rsidRPr="00780329">
          <w:rPr>
            <w:rFonts w:ascii="Times New Roman" w:eastAsia="Times New Roman" w:hAnsi="Times New Roman" w:cs="Times New Roman"/>
            <w:szCs w:val="22"/>
          </w:rPr>
          <w:t>r</w:t>
        </w:r>
        <w:r w:rsidR="00E20940">
          <w:rPr>
            <w:rFonts w:ascii="Times New Roman" w:eastAsia="Times New Roman" w:hAnsi="Times New Roman" w:cs="Times New Roman"/>
            <w:szCs w:val="22"/>
          </w:rPr>
          <w:t>estrict</w:t>
        </w:r>
      </w:ins>
      <w:del w:id="146" w:author="Abraham Isaac Jacob Gajardo Cortez (masterin)" w:date="2020-10-18T20:15:00Z">
        <w:r w:rsidR="00DD6746" w:rsidRPr="00780329" w:rsidDel="00E20940">
          <w:rPr>
            <w:rFonts w:ascii="Times New Roman" w:eastAsia="Times New Roman" w:hAnsi="Times New Roman" w:cs="Times New Roman"/>
            <w:szCs w:val="22"/>
          </w:rPr>
          <w:delText>cause restricted</w:delText>
        </w:r>
      </w:del>
      <w:r w:rsidR="00DD6746" w:rsidRPr="00780329">
        <w:rPr>
          <w:rFonts w:ascii="Times New Roman" w:eastAsia="Times New Roman" w:hAnsi="Times New Roman" w:cs="Times New Roman"/>
          <w:szCs w:val="22"/>
        </w:rPr>
        <w:t xml:space="preserve"> </w:t>
      </w:r>
      <w:ins w:id="147" w:author="Abraham Isaac Jacob Gajardo Cortez (masterin)" w:date="2020-10-19T17:39:00Z">
        <w:r w:rsidR="000874CE">
          <w:rPr>
            <w:rFonts w:ascii="Times New Roman" w:eastAsia="Times New Roman" w:hAnsi="Times New Roman" w:cs="Times New Roman"/>
            <w:szCs w:val="22"/>
          </w:rPr>
          <w:t>patients</w:t>
        </w:r>
      </w:ins>
      <w:ins w:id="148" w:author="Abraham Isaac Jacob Gajardo Cortez (masterin)" w:date="2020-10-19T17:40:00Z">
        <w:r w:rsidR="000874CE">
          <w:rPr>
            <w:rFonts w:ascii="Times New Roman" w:eastAsia="Times New Roman" w:hAnsi="Times New Roman" w:cs="Times New Roman"/>
            <w:szCs w:val="22"/>
          </w:rPr>
          <w:t xml:space="preserve">’ </w:t>
        </w:r>
      </w:ins>
      <w:r w:rsidR="00DD6746" w:rsidRPr="00780329">
        <w:rPr>
          <w:rFonts w:ascii="Times New Roman" w:eastAsia="Times New Roman" w:hAnsi="Times New Roman" w:cs="Times New Roman"/>
          <w:szCs w:val="22"/>
        </w:rPr>
        <w:t>access to health services</w:t>
      </w:r>
      <w:ins w:id="149" w:author="Abraham Isaac Jacob Gajardo Cortez (masterin)" w:date="2020-10-19T20:27:00Z">
        <w:r w:rsidR="00661A84">
          <w:rPr>
            <w:rFonts w:ascii="Times New Roman" w:eastAsia="Times New Roman" w:hAnsi="Times New Roman" w:cs="Times New Roman"/>
            <w:szCs w:val="22"/>
          </w:rPr>
          <w:t xml:space="preserve"> </w:t>
        </w:r>
      </w:ins>
      <w:ins w:id="150" w:author="Abraham Isaac Jacob Gajardo Cortez (masterin)" w:date="2020-10-19T20:29:00Z">
        <w:r w:rsidR="00661A84">
          <w:rPr>
            <w:rFonts w:ascii="Times New Roman" w:eastAsia="Times New Roman" w:hAnsi="Times New Roman" w:cs="Times New Roman"/>
            <w:szCs w:val="22"/>
          </w:rPr>
          <w:t>[15]</w:t>
        </w:r>
      </w:ins>
      <w:r w:rsidR="0048137F" w:rsidRPr="00780329">
        <w:rPr>
          <w:rFonts w:ascii="Times New Roman" w:eastAsia="Times New Roman" w:hAnsi="Times New Roman" w:cs="Times New Roman"/>
          <w:szCs w:val="22"/>
        </w:rPr>
        <w:t>.</w:t>
      </w:r>
      <w:ins w:id="151" w:author="Abraham Isaac Jacob Gajardo Cortez (masterin)" w:date="2020-10-18T20:15:00Z">
        <w:r w:rsidR="00E20940">
          <w:rPr>
            <w:rFonts w:ascii="Times New Roman" w:eastAsia="Times New Roman" w:hAnsi="Times New Roman" w:cs="Times New Roman"/>
            <w:szCs w:val="22"/>
          </w:rPr>
          <w:t xml:space="preserve"> </w:t>
        </w:r>
      </w:ins>
      <w:ins w:id="152" w:author="Abraham Isaac Jacob Gajardo Cortez (masterin)" w:date="2020-10-19T18:33:00Z">
        <w:r w:rsidR="008A5BD2">
          <w:rPr>
            <w:rFonts w:ascii="Times New Roman" w:eastAsia="Times New Roman" w:hAnsi="Times New Roman" w:cs="Times New Roman"/>
            <w:szCs w:val="22"/>
          </w:rPr>
          <w:t>E</w:t>
        </w:r>
      </w:ins>
      <w:ins w:id="153" w:author="Abraham Isaac Jacob Gajardo Cortez (masterin)" w:date="2020-10-18T20:15:00Z">
        <w:r w:rsidR="00E20940">
          <w:rPr>
            <w:rFonts w:ascii="Times New Roman" w:eastAsia="Times New Roman" w:hAnsi="Times New Roman" w:cs="Times New Roman"/>
            <w:szCs w:val="22"/>
          </w:rPr>
          <w:t xml:space="preserve">mergency departments (ED) consultations are </w:t>
        </w:r>
      </w:ins>
      <w:ins w:id="154" w:author="Abraham Isaac Jacob Gajardo Cortez (masterin)" w:date="2020-10-19T18:28:00Z">
        <w:r w:rsidR="008A5BD2">
          <w:rPr>
            <w:rFonts w:ascii="Times New Roman" w:eastAsia="Times New Roman" w:hAnsi="Times New Roman" w:cs="Times New Roman"/>
            <w:szCs w:val="22"/>
          </w:rPr>
          <w:t>influenced</w:t>
        </w:r>
      </w:ins>
      <w:ins w:id="155" w:author="Abraham Isaac Jacob Gajardo Cortez (masterin)" w:date="2020-10-18T20:15:00Z">
        <w:r w:rsidR="00E20940">
          <w:rPr>
            <w:rFonts w:ascii="Times New Roman" w:eastAsia="Times New Roman" w:hAnsi="Times New Roman" w:cs="Times New Roman"/>
            <w:szCs w:val="22"/>
          </w:rPr>
          <w:t xml:space="preserve"> by access </w:t>
        </w:r>
      </w:ins>
      <w:ins w:id="156" w:author="Abraham Isaac Jacob Gajardo Cortez (masterin)" w:date="2020-10-19T18:31:00Z">
        <w:r w:rsidR="008A5BD2">
          <w:rPr>
            <w:rFonts w:ascii="Times New Roman" w:eastAsia="Times New Roman" w:hAnsi="Times New Roman" w:cs="Times New Roman"/>
            <w:szCs w:val="22"/>
          </w:rPr>
          <w:t>barriers</w:t>
        </w:r>
      </w:ins>
      <w:ins w:id="157" w:author="Abraham Isaac Jacob Gajardo Cortez (masterin)" w:date="2020-10-18T20:15:00Z">
        <w:r w:rsidR="00E20940">
          <w:rPr>
            <w:rFonts w:ascii="Times New Roman" w:eastAsia="Times New Roman" w:hAnsi="Times New Roman" w:cs="Times New Roman"/>
            <w:szCs w:val="22"/>
          </w:rPr>
          <w:t xml:space="preserve"> [</w:t>
        </w:r>
      </w:ins>
      <w:ins w:id="158" w:author="Abraham Isaac Jacob Gajardo Cortez (masterin)" w:date="2020-10-19T20:00:00Z">
        <w:r w:rsidR="00B342AB">
          <w:rPr>
            <w:rFonts w:ascii="Times New Roman" w:eastAsia="Times New Roman" w:hAnsi="Times New Roman" w:cs="Times New Roman"/>
            <w:szCs w:val="22"/>
          </w:rPr>
          <w:t>1</w:t>
        </w:r>
      </w:ins>
      <w:ins w:id="159" w:author="Abraham Isaac Jacob Gajardo Cortez (masterin)" w:date="2020-10-19T20:31:00Z">
        <w:r w:rsidR="00661A84">
          <w:rPr>
            <w:rFonts w:ascii="Times New Roman" w:eastAsia="Times New Roman" w:hAnsi="Times New Roman" w:cs="Times New Roman"/>
            <w:szCs w:val="22"/>
          </w:rPr>
          <w:t>6</w:t>
        </w:r>
      </w:ins>
      <w:ins w:id="160" w:author="Abraham Isaac Jacob Gajardo Cortez (masterin)" w:date="2020-10-19T20:13:00Z">
        <w:r w:rsidR="00B342AB">
          <w:rPr>
            <w:rFonts w:ascii="Times New Roman" w:eastAsia="Times New Roman" w:hAnsi="Times New Roman" w:cs="Times New Roman"/>
            <w:szCs w:val="22"/>
          </w:rPr>
          <w:t xml:space="preserve"> - </w:t>
        </w:r>
      </w:ins>
      <w:ins w:id="161" w:author="Abraham Isaac Jacob Gajardo Cortez (masterin)" w:date="2020-10-19T20:09:00Z">
        <w:r w:rsidR="00B342AB">
          <w:rPr>
            <w:rFonts w:ascii="Times New Roman" w:eastAsia="Times New Roman" w:hAnsi="Times New Roman" w:cs="Times New Roman"/>
            <w:szCs w:val="22"/>
          </w:rPr>
          <w:t>1</w:t>
        </w:r>
      </w:ins>
      <w:ins w:id="162" w:author="Abraham Isaac Jacob Gajardo Cortez (masterin)" w:date="2020-10-19T20:31:00Z">
        <w:r w:rsidR="00661A84">
          <w:rPr>
            <w:rFonts w:ascii="Times New Roman" w:eastAsia="Times New Roman" w:hAnsi="Times New Roman" w:cs="Times New Roman"/>
            <w:szCs w:val="22"/>
          </w:rPr>
          <w:t>8</w:t>
        </w:r>
      </w:ins>
      <w:ins w:id="163" w:author="Abraham Isaac Jacob Gajardo Cortez (masterin)" w:date="2020-10-18T20:15:00Z">
        <w:r w:rsidR="00E20940" w:rsidRPr="008A5BD2">
          <w:rPr>
            <w:rFonts w:ascii="Times New Roman" w:eastAsia="Times New Roman" w:hAnsi="Times New Roman" w:cs="Times New Roman"/>
            <w:szCs w:val="22"/>
          </w:rPr>
          <w:t>]</w:t>
        </w:r>
      </w:ins>
      <w:ins w:id="164" w:author="Abraham Isaac Jacob Gajardo Cortez (masterin)" w:date="2020-10-19T18:33:00Z">
        <w:r w:rsidR="008A5BD2" w:rsidRPr="008A5BD2">
          <w:rPr>
            <w:rFonts w:ascii="Times New Roman" w:eastAsia="Times New Roman" w:hAnsi="Times New Roman" w:cs="Times New Roman"/>
            <w:szCs w:val="22"/>
            <w:rPrChange w:id="165" w:author="Abraham Isaac Jacob Gajardo Cortez (masterin)" w:date="2020-10-19T18:34:00Z">
              <w:rPr>
                <w:rFonts w:ascii="Times New Roman" w:eastAsia="Times New Roman" w:hAnsi="Times New Roman" w:cs="Times New Roman"/>
                <w:szCs w:val="22"/>
                <w:highlight w:val="yellow"/>
              </w:rPr>
            </w:rPrChange>
          </w:rPr>
          <w:t xml:space="preserve"> and serve </w:t>
        </w:r>
      </w:ins>
      <w:ins w:id="166" w:author="Abraham Isaac Jacob Gajardo Cortez (masterin)" w:date="2020-10-19T19:59:00Z">
        <w:r w:rsidR="00B342AB">
          <w:rPr>
            <w:rFonts w:ascii="Times New Roman" w:eastAsia="Times New Roman" w:hAnsi="Times New Roman" w:cs="Times New Roman"/>
            <w:szCs w:val="22"/>
          </w:rPr>
          <w:t>as a</w:t>
        </w:r>
      </w:ins>
      <w:ins w:id="167" w:author="Abraham Isaac Jacob Gajardo Cortez (masterin)" w:date="2020-10-19T18:33:00Z">
        <w:r w:rsidR="008A5BD2" w:rsidRPr="008A5BD2">
          <w:rPr>
            <w:rFonts w:ascii="Times New Roman" w:eastAsia="Times New Roman" w:hAnsi="Times New Roman" w:cs="Times New Roman"/>
            <w:szCs w:val="22"/>
            <w:rPrChange w:id="168" w:author="Abraham Isaac Jacob Gajardo Cortez (masterin)" w:date="2020-10-19T18:34:00Z">
              <w:rPr>
                <w:rFonts w:ascii="Times New Roman" w:eastAsia="Times New Roman" w:hAnsi="Times New Roman" w:cs="Times New Roman"/>
                <w:szCs w:val="22"/>
                <w:highlight w:val="yellow"/>
              </w:rPr>
            </w:rPrChange>
          </w:rPr>
          <w:t xml:space="preserve"> measure </w:t>
        </w:r>
      </w:ins>
      <w:ins w:id="169" w:author="Abraham Isaac Jacob Gajardo Cortez (masterin)" w:date="2020-10-19T20:00:00Z">
        <w:r w:rsidR="00B342AB">
          <w:rPr>
            <w:rFonts w:ascii="Times New Roman" w:eastAsia="Times New Roman" w:hAnsi="Times New Roman" w:cs="Times New Roman"/>
            <w:szCs w:val="22"/>
          </w:rPr>
          <w:t xml:space="preserve">of </w:t>
        </w:r>
      </w:ins>
      <w:ins w:id="170" w:author="Abraham Isaac Jacob Gajardo Cortez (masterin)" w:date="2020-10-19T18:33:00Z">
        <w:r w:rsidR="008A5BD2" w:rsidRPr="008A5BD2">
          <w:rPr>
            <w:rFonts w:ascii="Times New Roman" w:eastAsia="Times New Roman" w:hAnsi="Times New Roman" w:cs="Times New Roman"/>
            <w:szCs w:val="22"/>
            <w:rPrChange w:id="171" w:author="Abraham Isaac Jacob Gajardo Cortez (masterin)" w:date="2020-10-19T18:34:00Z">
              <w:rPr>
                <w:rFonts w:ascii="Times New Roman" w:eastAsia="Times New Roman" w:hAnsi="Times New Roman" w:cs="Times New Roman"/>
                <w:szCs w:val="22"/>
                <w:highlight w:val="yellow"/>
              </w:rPr>
            </w:rPrChange>
          </w:rPr>
          <w:t>health service</w:t>
        </w:r>
      </w:ins>
      <w:ins w:id="172" w:author="Abraham Isaac Jacob Gajardo Cortez (masterin)" w:date="2020-10-19T18:34:00Z">
        <w:r w:rsidR="008A5BD2" w:rsidRPr="008A5BD2">
          <w:rPr>
            <w:rFonts w:ascii="Times New Roman" w:eastAsia="Times New Roman" w:hAnsi="Times New Roman" w:cs="Times New Roman"/>
            <w:szCs w:val="22"/>
            <w:rPrChange w:id="173" w:author="Abraham Isaac Jacob Gajardo Cortez (masterin)" w:date="2020-10-19T18:34:00Z">
              <w:rPr>
                <w:rFonts w:ascii="Times New Roman" w:eastAsia="Times New Roman" w:hAnsi="Times New Roman" w:cs="Times New Roman"/>
                <w:szCs w:val="22"/>
                <w:highlight w:val="yellow"/>
              </w:rPr>
            </w:rPrChange>
          </w:rPr>
          <w:t xml:space="preserve"> </w:t>
        </w:r>
        <w:r w:rsidR="008A5BD2" w:rsidRPr="00F77103">
          <w:rPr>
            <w:rFonts w:ascii="Times New Roman" w:eastAsia="Times New Roman" w:hAnsi="Times New Roman" w:cs="Times New Roman"/>
            <w:szCs w:val="22"/>
            <w:rPrChange w:id="174" w:author="Abraham Isaac Jacob Gajardo Cortez (masterin)" w:date="2020-10-19T20:14:00Z">
              <w:rPr>
                <w:rFonts w:ascii="Times New Roman" w:eastAsia="Times New Roman" w:hAnsi="Times New Roman" w:cs="Times New Roman"/>
                <w:szCs w:val="22"/>
                <w:highlight w:val="yellow"/>
              </w:rPr>
            </w:rPrChange>
          </w:rPr>
          <w:t>utilization</w:t>
        </w:r>
      </w:ins>
      <w:ins w:id="175" w:author="Abraham Isaac Jacob Gajardo Cortez (masterin)" w:date="2020-10-18T20:15:00Z">
        <w:r w:rsidR="00E20940" w:rsidRPr="00F77103">
          <w:rPr>
            <w:rFonts w:ascii="Times New Roman" w:eastAsia="Times New Roman" w:hAnsi="Times New Roman" w:cs="Times New Roman"/>
            <w:szCs w:val="22"/>
          </w:rPr>
          <w:t>. Nev</w:t>
        </w:r>
        <w:r w:rsidR="00E20940">
          <w:rPr>
            <w:rFonts w:ascii="Times New Roman" w:eastAsia="Times New Roman" w:hAnsi="Times New Roman" w:cs="Times New Roman"/>
            <w:szCs w:val="22"/>
          </w:rPr>
          <w:t>ertheless, how social movements and civil unrest affect emergency departments consultations is unknown.</w:t>
        </w:r>
      </w:ins>
    </w:p>
    <w:p w14:paraId="7AD49511" w14:textId="77777777" w:rsidR="004C167A" w:rsidRPr="00780329" w:rsidRDefault="004C167A" w:rsidP="00C9270C">
      <w:pPr>
        <w:spacing w:line="240" w:lineRule="auto"/>
        <w:jc w:val="both"/>
        <w:rPr>
          <w:rFonts w:ascii="Times New Roman" w:eastAsia="Times New Roman" w:hAnsi="Times New Roman" w:cs="Times New Roman"/>
          <w:szCs w:val="22"/>
        </w:rPr>
      </w:pPr>
    </w:p>
    <w:p w14:paraId="1BEF564B" w14:textId="220EA776" w:rsidR="00E20940" w:rsidRDefault="00E20940" w:rsidP="00E20940">
      <w:pPr>
        <w:spacing w:line="240" w:lineRule="auto"/>
        <w:jc w:val="both"/>
        <w:rPr>
          <w:ins w:id="176" w:author="Abraham Isaac Jacob Gajardo Cortez (masterin)" w:date="2020-10-18T20:20:00Z"/>
          <w:rFonts w:ascii="Times New Roman" w:eastAsia="Times New Roman" w:hAnsi="Times New Roman" w:cs="Times New Roman"/>
          <w:szCs w:val="22"/>
        </w:rPr>
      </w:pPr>
      <w:ins w:id="177" w:author="Abraham Isaac Jacob Gajardo Cortez (masterin)" w:date="2020-10-18T20:18:00Z">
        <w:r>
          <w:rPr>
            <w:rFonts w:ascii="Times New Roman" w:eastAsia="Times New Roman" w:hAnsi="Times New Roman" w:cs="Times New Roman"/>
            <w:szCs w:val="22"/>
          </w:rPr>
          <w:t>On the other hand, crowd control techniques could also have adverse effects on health</w:t>
        </w:r>
      </w:ins>
      <w:ins w:id="178" w:author="Abraham Isaac Jacob Gajardo Cortez (masterin)" w:date="2020-10-19T20:21:00Z">
        <w:r w:rsidR="00F77103">
          <w:rPr>
            <w:rFonts w:ascii="Times New Roman" w:eastAsia="Times New Roman" w:hAnsi="Times New Roman" w:cs="Times New Roman"/>
            <w:szCs w:val="22"/>
          </w:rPr>
          <w:t xml:space="preserve"> [1</w:t>
        </w:r>
      </w:ins>
      <w:ins w:id="179" w:author="Abraham Isaac Jacob Gajardo Cortez (masterin)" w:date="2020-10-19T20:31:00Z">
        <w:r w:rsidR="00661A84">
          <w:rPr>
            <w:rFonts w:ascii="Times New Roman" w:eastAsia="Times New Roman" w:hAnsi="Times New Roman" w:cs="Times New Roman"/>
            <w:szCs w:val="22"/>
          </w:rPr>
          <w:t>9</w:t>
        </w:r>
      </w:ins>
      <w:ins w:id="180" w:author="Abraham Isaac Jacob Gajardo Cortez (masterin)" w:date="2020-10-19T20:21:00Z">
        <w:r w:rsidR="00F77103">
          <w:rPr>
            <w:rFonts w:ascii="Times New Roman" w:eastAsia="Times New Roman" w:hAnsi="Times New Roman" w:cs="Times New Roman"/>
            <w:szCs w:val="22"/>
          </w:rPr>
          <w:t>]</w:t>
        </w:r>
      </w:ins>
      <w:ins w:id="181" w:author="Abraham Isaac Jacob Gajardo Cortez (masterin)" w:date="2020-10-18T20:18:00Z">
        <w:r>
          <w:rPr>
            <w:rFonts w:ascii="Times New Roman" w:eastAsia="Times New Roman" w:hAnsi="Times New Roman" w:cs="Times New Roman"/>
            <w:szCs w:val="22"/>
          </w:rPr>
          <w:t>.</w:t>
        </w:r>
      </w:ins>
      <w:del w:id="182" w:author="Abraham Isaac Jacob Gajardo Cortez (masterin)" w:date="2020-10-18T20:18:00Z">
        <w:r w:rsidR="00E230CC" w:rsidRPr="00780329" w:rsidDel="00E20940">
          <w:rPr>
            <w:rFonts w:ascii="Times New Roman" w:eastAsia="Times New Roman" w:hAnsi="Times New Roman" w:cs="Times New Roman"/>
            <w:szCs w:val="22"/>
          </w:rPr>
          <w:delText xml:space="preserve">Evidence of the direct health effects of civil unrests are even more noticeable in media coverage. </w:delText>
        </w:r>
        <w:r w:rsidR="00122D50" w:rsidRPr="00780329" w:rsidDel="00E20940">
          <w:rPr>
            <w:rFonts w:ascii="Times New Roman" w:eastAsia="Times New Roman" w:hAnsi="Times New Roman" w:cs="Times New Roman"/>
            <w:szCs w:val="22"/>
          </w:rPr>
          <w:delText>Crowd control methods during protests such</w:delText>
        </w:r>
      </w:del>
      <w:r w:rsidR="00122D50" w:rsidRPr="00780329">
        <w:rPr>
          <w:rFonts w:ascii="Times New Roman" w:eastAsia="Times New Roman" w:hAnsi="Times New Roman" w:cs="Times New Roman"/>
          <w:szCs w:val="22"/>
        </w:rPr>
        <w:t xml:space="preserve"> </w:t>
      </w:r>
      <w:ins w:id="183" w:author="Abraham Isaac Jacob Gajardo Cortez (masterin)" w:date="2020-10-18T20:18:00Z">
        <w:r>
          <w:rPr>
            <w:rFonts w:ascii="Times New Roman" w:eastAsia="Times New Roman" w:hAnsi="Times New Roman" w:cs="Times New Roman"/>
            <w:szCs w:val="22"/>
          </w:rPr>
          <w:t>R</w:t>
        </w:r>
      </w:ins>
      <w:del w:id="184" w:author="Abraham Isaac Jacob Gajardo Cortez (masterin)" w:date="2020-10-18T20:18:00Z">
        <w:r w:rsidR="00122D50" w:rsidRPr="00780329" w:rsidDel="00E20940">
          <w:rPr>
            <w:rFonts w:ascii="Times New Roman" w:eastAsia="Times New Roman" w:hAnsi="Times New Roman" w:cs="Times New Roman"/>
            <w:szCs w:val="22"/>
          </w:rPr>
          <w:delText>r</w:delText>
        </w:r>
      </w:del>
      <w:r w:rsidR="00122D50" w:rsidRPr="00780329">
        <w:rPr>
          <w:rFonts w:ascii="Times New Roman" w:eastAsia="Times New Roman" w:hAnsi="Times New Roman" w:cs="Times New Roman"/>
          <w:szCs w:val="22"/>
        </w:rPr>
        <w:t>ubber bullets have been cited to cause eye injuries, lacerations, contusions, and hematomas</w:t>
      </w:r>
      <w:ins w:id="185" w:author="Abraham Isaac Jacob Gajardo Cortez (masterin)" w:date="2020-10-19T20:22:00Z">
        <w:r w:rsidR="00F77103">
          <w:rPr>
            <w:rFonts w:ascii="Times New Roman" w:eastAsia="Times New Roman" w:hAnsi="Times New Roman" w:cs="Times New Roman"/>
            <w:szCs w:val="22"/>
          </w:rPr>
          <w:t xml:space="preserve"> [</w:t>
        </w:r>
      </w:ins>
      <w:ins w:id="186" w:author="Abraham Isaac Jacob Gajardo Cortez (masterin)" w:date="2020-10-19T20:31:00Z">
        <w:r w:rsidR="00661A84">
          <w:rPr>
            <w:rFonts w:ascii="Times New Roman" w:eastAsia="Times New Roman" w:hAnsi="Times New Roman" w:cs="Times New Roman"/>
            <w:szCs w:val="22"/>
          </w:rPr>
          <w:t>20</w:t>
        </w:r>
      </w:ins>
      <w:ins w:id="187" w:author="Abraham Isaac Jacob Gajardo Cortez (masterin)" w:date="2020-10-19T20:22:00Z">
        <w:r w:rsidR="00F77103">
          <w:rPr>
            <w:rFonts w:ascii="Times New Roman" w:eastAsia="Times New Roman" w:hAnsi="Times New Roman" w:cs="Times New Roman"/>
            <w:szCs w:val="22"/>
          </w:rPr>
          <w:t xml:space="preserve"> – 2</w:t>
        </w:r>
      </w:ins>
      <w:ins w:id="188" w:author="Abraham Isaac Jacob Gajardo Cortez (masterin)" w:date="2020-10-19T20:31:00Z">
        <w:r w:rsidR="00661A84">
          <w:rPr>
            <w:rFonts w:ascii="Times New Roman" w:eastAsia="Times New Roman" w:hAnsi="Times New Roman" w:cs="Times New Roman"/>
            <w:szCs w:val="22"/>
          </w:rPr>
          <w:t>3</w:t>
        </w:r>
      </w:ins>
      <w:ins w:id="189" w:author="Abraham Isaac Jacob Gajardo Cortez (masterin)" w:date="2020-10-19T20:22:00Z">
        <w:r w:rsidR="00F77103">
          <w:rPr>
            <w:rFonts w:ascii="Times New Roman" w:eastAsia="Times New Roman" w:hAnsi="Times New Roman" w:cs="Times New Roman"/>
            <w:szCs w:val="22"/>
          </w:rPr>
          <w:t>].</w:t>
        </w:r>
      </w:ins>
      <w:del w:id="190" w:author="Abraham Isaac Jacob Gajardo Cortez (masterin)" w:date="2020-10-19T20:22:00Z">
        <w:r w:rsidR="00122D50" w:rsidRPr="00780329" w:rsidDel="00F77103">
          <w:rPr>
            <w:rFonts w:ascii="Times New Roman" w:eastAsia="Times New Roman" w:hAnsi="Times New Roman" w:cs="Times New Roman"/>
            <w:szCs w:val="22"/>
          </w:rPr>
          <w:delText>.</w:delText>
        </w:r>
        <w:r w:rsidR="00122D50" w:rsidRPr="00780329" w:rsidDel="00F77103">
          <w:rPr>
            <w:rFonts w:ascii="Times New Roman" w:eastAsia="Times New Roman" w:hAnsi="Times New Roman" w:cs="Times New Roman"/>
            <w:szCs w:val="22"/>
            <w:vertAlign w:val="superscript"/>
          </w:rPr>
          <w:delText>16,17,18</w:delText>
        </w:r>
        <w:r w:rsidR="009C4B91" w:rsidRPr="00780329" w:rsidDel="00F77103">
          <w:rPr>
            <w:rFonts w:ascii="Times New Roman" w:eastAsia="Times New Roman" w:hAnsi="Times New Roman" w:cs="Times New Roman"/>
            <w:szCs w:val="22"/>
            <w:vertAlign w:val="superscript"/>
          </w:rPr>
          <w:delText>,27</w:delText>
        </w:r>
      </w:del>
      <w:r w:rsidR="00122D50" w:rsidRPr="00780329">
        <w:rPr>
          <w:rFonts w:ascii="Times New Roman" w:eastAsia="Times New Roman" w:hAnsi="Times New Roman" w:cs="Times New Roman"/>
          <w:szCs w:val="22"/>
        </w:rPr>
        <w:t xml:space="preserve"> Burns and physical blows from batons, bottles, bricks, boots, and other objects also account for physical injury during protests</w:t>
      </w:r>
      <w:del w:id="191" w:author="Abraham Isaac Jacob Gajardo Cortez (masterin)" w:date="2020-10-19T20:23:00Z">
        <w:r w:rsidR="00122D50" w:rsidRPr="00780329" w:rsidDel="00F77103">
          <w:rPr>
            <w:rFonts w:ascii="Times New Roman" w:eastAsia="Times New Roman" w:hAnsi="Times New Roman" w:cs="Times New Roman"/>
            <w:szCs w:val="22"/>
          </w:rPr>
          <w:delText>.</w:delText>
        </w:r>
        <w:r w:rsidR="00122D50" w:rsidRPr="00780329" w:rsidDel="00F77103">
          <w:rPr>
            <w:rFonts w:ascii="Times New Roman" w:eastAsia="Times New Roman" w:hAnsi="Times New Roman" w:cs="Times New Roman"/>
            <w:szCs w:val="22"/>
            <w:vertAlign w:val="superscript"/>
          </w:rPr>
          <w:delText>17</w:delText>
        </w:r>
      </w:del>
      <w:ins w:id="192" w:author="Abraham Isaac Jacob Gajardo Cortez (masterin)" w:date="2020-10-19T20:23:00Z">
        <w:r w:rsidR="00F77103">
          <w:rPr>
            <w:rFonts w:ascii="Times New Roman" w:eastAsia="Times New Roman" w:hAnsi="Times New Roman" w:cs="Times New Roman"/>
            <w:szCs w:val="22"/>
          </w:rPr>
          <w:t xml:space="preserve"> [1</w:t>
        </w:r>
      </w:ins>
      <w:ins w:id="193" w:author="Abraham Isaac Jacob Gajardo Cortez (masterin)" w:date="2020-10-19T20:32:00Z">
        <w:r w:rsidR="00661A84">
          <w:rPr>
            <w:rFonts w:ascii="Times New Roman" w:eastAsia="Times New Roman" w:hAnsi="Times New Roman" w:cs="Times New Roman"/>
            <w:szCs w:val="22"/>
          </w:rPr>
          <w:t>9</w:t>
        </w:r>
      </w:ins>
      <w:ins w:id="194" w:author="Abraham Isaac Jacob Gajardo Cortez (masterin)" w:date="2020-10-19T20:23:00Z">
        <w:r w:rsidR="00F77103">
          <w:rPr>
            <w:rFonts w:ascii="Times New Roman" w:eastAsia="Times New Roman" w:hAnsi="Times New Roman" w:cs="Times New Roman"/>
            <w:szCs w:val="22"/>
          </w:rPr>
          <w:t>, 2</w:t>
        </w:r>
      </w:ins>
      <w:ins w:id="195" w:author="Abraham Isaac Jacob Gajardo Cortez (masterin)" w:date="2020-10-19T20:32:00Z">
        <w:r w:rsidR="00661A84">
          <w:rPr>
            <w:rFonts w:ascii="Times New Roman" w:eastAsia="Times New Roman" w:hAnsi="Times New Roman" w:cs="Times New Roman"/>
            <w:szCs w:val="22"/>
          </w:rPr>
          <w:t>2</w:t>
        </w:r>
      </w:ins>
      <w:ins w:id="196" w:author="Abraham Isaac Jacob Gajardo Cortez (masterin)" w:date="2020-10-19T20:23:00Z">
        <w:r w:rsidR="00F77103">
          <w:rPr>
            <w:rFonts w:ascii="Times New Roman" w:eastAsia="Times New Roman" w:hAnsi="Times New Roman" w:cs="Times New Roman"/>
            <w:szCs w:val="22"/>
          </w:rPr>
          <w:t xml:space="preserve">]. </w:t>
        </w:r>
      </w:ins>
      <w:del w:id="197" w:author="Abraham Isaac Jacob Gajardo Cortez (masterin)" w:date="2020-10-19T20:23:00Z">
        <w:r w:rsidR="00122D50" w:rsidRPr="00780329" w:rsidDel="00F77103">
          <w:rPr>
            <w:rFonts w:ascii="Times New Roman" w:eastAsia="Times New Roman" w:hAnsi="Times New Roman" w:cs="Times New Roman"/>
            <w:szCs w:val="22"/>
          </w:rPr>
          <w:delText xml:space="preserve"> </w:delText>
        </w:r>
      </w:del>
      <w:r w:rsidR="00122D50" w:rsidRPr="00780329">
        <w:rPr>
          <w:rFonts w:ascii="Times New Roman" w:eastAsia="Times New Roman" w:hAnsi="Times New Roman" w:cs="Times New Roman"/>
          <w:szCs w:val="22"/>
        </w:rPr>
        <w:t xml:space="preserve">Of similar consequence, the use of tear gases –a subset of riot control agents that cause tears, eye pain, and difficulty keeping the eyes open– </w:t>
      </w:r>
      <w:ins w:id="198" w:author="Abraham Isaac Jacob Gajardo Cortez (masterin)" w:date="2020-10-18T20:19:00Z">
        <w:r>
          <w:rPr>
            <w:rFonts w:ascii="Times New Roman" w:eastAsia="Times New Roman" w:hAnsi="Times New Roman" w:cs="Times New Roman"/>
            <w:szCs w:val="22"/>
          </w:rPr>
          <w:t>has been associated to short and long-term effects on the respiratory system</w:t>
        </w:r>
      </w:ins>
      <w:ins w:id="199" w:author="Abraham Isaac Jacob Gajardo Cortez (masterin)" w:date="2020-10-19T20:25:00Z">
        <w:r w:rsidR="00661A84">
          <w:rPr>
            <w:rFonts w:ascii="Times New Roman" w:eastAsia="Times New Roman" w:hAnsi="Times New Roman" w:cs="Times New Roman"/>
            <w:szCs w:val="22"/>
          </w:rPr>
          <w:t xml:space="preserve"> [</w:t>
        </w:r>
      </w:ins>
      <w:ins w:id="200" w:author="Abraham Isaac Jacob Gajardo Cortez (masterin)" w:date="2020-10-19T20:33:00Z">
        <w:r w:rsidR="00661A84">
          <w:rPr>
            <w:rFonts w:ascii="Times New Roman" w:eastAsia="Times New Roman" w:hAnsi="Times New Roman" w:cs="Times New Roman"/>
            <w:szCs w:val="22"/>
          </w:rPr>
          <w:t xml:space="preserve">15, </w:t>
        </w:r>
      </w:ins>
      <w:ins w:id="201" w:author="Abraham Isaac Jacob Gajardo Cortez (masterin)" w:date="2020-10-19T20:25:00Z">
        <w:r w:rsidR="00661A84">
          <w:rPr>
            <w:rFonts w:ascii="Times New Roman" w:eastAsia="Times New Roman" w:hAnsi="Times New Roman" w:cs="Times New Roman"/>
            <w:szCs w:val="22"/>
          </w:rPr>
          <w:t>1</w:t>
        </w:r>
      </w:ins>
      <w:ins w:id="202" w:author="Abraham Isaac Jacob Gajardo Cortez (masterin)" w:date="2020-10-19T20:32:00Z">
        <w:r w:rsidR="00661A84">
          <w:rPr>
            <w:rFonts w:ascii="Times New Roman" w:eastAsia="Times New Roman" w:hAnsi="Times New Roman" w:cs="Times New Roman"/>
            <w:szCs w:val="22"/>
          </w:rPr>
          <w:t>9</w:t>
        </w:r>
      </w:ins>
      <w:ins w:id="203" w:author="Abraham Isaac Jacob Gajardo Cortez (masterin)" w:date="2020-10-19T20:25:00Z">
        <w:r w:rsidR="00661A84">
          <w:rPr>
            <w:rFonts w:ascii="Times New Roman" w:eastAsia="Times New Roman" w:hAnsi="Times New Roman" w:cs="Times New Roman"/>
            <w:szCs w:val="22"/>
          </w:rPr>
          <w:t>, 2</w:t>
        </w:r>
      </w:ins>
      <w:ins w:id="204" w:author="Abraham Isaac Jacob Gajardo Cortez (masterin)" w:date="2020-10-19T20:32:00Z">
        <w:r w:rsidR="00661A84">
          <w:rPr>
            <w:rFonts w:ascii="Times New Roman" w:eastAsia="Times New Roman" w:hAnsi="Times New Roman" w:cs="Times New Roman"/>
            <w:szCs w:val="22"/>
          </w:rPr>
          <w:t>4</w:t>
        </w:r>
      </w:ins>
      <w:ins w:id="205" w:author="Abraham Isaac Jacob Gajardo Cortez (masterin)" w:date="2020-10-19T20:25:00Z">
        <w:r w:rsidR="00661A84">
          <w:rPr>
            <w:rFonts w:ascii="Times New Roman" w:eastAsia="Times New Roman" w:hAnsi="Times New Roman" w:cs="Times New Roman"/>
            <w:szCs w:val="22"/>
          </w:rPr>
          <w:t xml:space="preserve"> – 2</w:t>
        </w:r>
      </w:ins>
      <w:ins w:id="206" w:author="Abraham Isaac Jacob Gajardo Cortez (masterin)" w:date="2020-10-19T20:32:00Z">
        <w:r w:rsidR="00661A84">
          <w:rPr>
            <w:rFonts w:ascii="Times New Roman" w:eastAsia="Times New Roman" w:hAnsi="Times New Roman" w:cs="Times New Roman"/>
            <w:szCs w:val="22"/>
          </w:rPr>
          <w:t>6</w:t>
        </w:r>
      </w:ins>
      <w:ins w:id="207" w:author="Abraham Isaac Jacob Gajardo Cortez (masterin)" w:date="2020-10-19T20:25:00Z">
        <w:r w:rsidR="00661A84">
          <w:rPr>
            <w:rFonts w:ascii="Times New Roman" w:eastAsia="Times New Roman" w:hAnsi="Times New Roman" w:cs="Times New Roman"/>
            <w:szCs w:val="22"/>
          </w:rPr>
          <w:t>]</w:t>
        </w:r>
      </w:ins>
      <w:ins w:id="208" w:author="Abraham Isaac Jacob Gajardo Cortez (masterin)" w:date="2020-10-18T20:19:00Z">
        <w:r w:rsidRPr="00780329" w:rsidDel="00E20940">
          <w:rPr>
            <w:rFonts w:ascii="Times New Roman" w:eastAsia="Times New Roman" w:hAnsi="Times New Roman" w:cs="Times New Roman"/>
            <w:szCs w:val="22"/>
          </w:rPr>
          <w:t xml:space="preserve"> </w:t>
        </w:r>
      </w:ins>
      <w:del w:id="209" w:author="Abraham Isaac Jacob Gajardo Cortez (masterin)" w:date="2020-10-18T20:19:00Z">
        <w:r w:rsidR="00122D50" w:rsidRPr="00780329" w:rsidDel="00E20940">
          <w:rPr>
            <w:rFonts w:ascii="Times New Roman" w:eastAsia="Times New Roman" w:hAnsi="Times New Roman" w:cs="Times New Roman"/>
            <w:szCs w:val="22"/>
          </w:rPr>
          <w:delText>are suggested to have the capacity to cause both short- and long-term negative health consequences on those affected.</w:delText>
        </w:r>
      </w:del>
      <w:del w:id="210" w:author="Abraham Isaac Jacob Gajardo Cortez (masterin)" w:date="2020-10-19T20:26:00Z">
        <w:r w:rsidR="00122D50" w:rsidRPr="00780329" w:rsidDel="00661A84">
          <w:rPr>
            <w:rFonts w:ascii="Times New Roman" w:eastAsia="Times New Roman" w:hAnsi="Times New Roman" w:cs="Times New Roman"/>
            <w:szCs w:val="22"/>
            <w:vertAlign w:val="superscript"/>
          </w:rPr>
          <w:delText>19,20,21</w:delText>
        </w:r>
      </w:del>
      <w:del w:id="211" w:author="Abraham Isaac Jacob Gajardo Cortez (masterin)" w:date="2020-10-18T20:19:00Z">
        <w:r w:rsidR="00122D50" w:rsidRPr="00780329" w:rsidDel="00E20940">
          <w:rPr>
            <w:rFonts w:ascii="Times New Roman" w:eastAsia="Times New Roman" w:hAnsi="Times New Roman" w:cs="Times New Roman"/>
            <w:szCs w:val="22"/>
          </w:rPr>
          <w:delText xml:space="preserve"> </w:delText>
        </w:r>
      </w:del>
      <w:ins w:id="212" w:author="Abraham Isaac Jacob Gajardo Cortez (masterin)" w:date="2020-10-18T20:19:00Z">
        <w:r>
          <w:rPr>
            <w:rFonts w:ascii="Times New Roman" w:eastAsia="Times New Roman" w:hAnsi="Times New Roman" w:cs="Times New Roman"/>
            <w:szCs w:val="22"/>
          </w:rPr>
          <w:t xml:space="preserve">. </w:t>
        </w:r>
      </w:ins>
      <w:ins w:id="213" w:author="Abraham Isaac Jacob Gajardo Cortez (masterin)" w:date="2020-10-18T20:20:00Z">
        <w:r>
          <w:rPr>
            <w:rFonts w:ascii="Times New Roman" w:eastAsia="Times New Roman" w:hAnsi="Times New Roman" w:cs="Times New Roman"/>
            <w:szCs w:val="22"/>
          </w:rPr>
          <w:t xml:space="preserve">However, most of these health adverse effects of crowd control techniques are based on case series. Whether crowd control techniques during civil unrest cause an increase in the severity of specific diseases at the population level </w:t>
        </w:r>
      </w:ins>
      <w:ins w:id="214" w:author="Abraham Isaac Jacob Gajardo Cortez (masterin)" w:date="2020-10-18T20:21:00Z">
        <w:r>
          <w:rPr>
            <w:rFonts w:ascii="Times New Roman" w:eastAsia="Times New Roman" w:hAnsi="Times New Roman" w:cs="Times New Roman"/>
            <w:szCs w:val="22"/>
          </w:rPr>
          <w:t>has not been studied</w:t>
        </w:r>
      </w:ins>
      <w:ins w:id="215" w:author="Abraham Isaac Jacob Gajardo Cortez (masterin)" w:date="2020-10-18T20:20:00Z">
        <w:r>
          <w:rPr>
            <w:rFonts w:ascii="Times New Roman" w:eastAsia="Times New Roman" w:hAnsi="Times New Roman" w:cs="Times New Roman"/>
            <w:szCs w:val="22"/>
          </w:rPr>
          <w:t>. I</w:t>
        </w:r>
        <w:r w:rsidRPr="008229F8">
          <w:rPr>
            <w:rFonts w:ascii="Times New Roman" w:eastAsia="Times New Roman" w:hAnsi="Times New Roman" w:cs="Times New Roman"/>
            <w:szCs w:val="22"/>
          </w:rPr>
          <w:t>npatient admission rate</w:t>
        </w:r>
        <w:r>
          <w:rPr>
            <w:rFonts w:ascii="Times New Roman" w:eastAsia="Times New Roman" w:hAnsi="Times New Roman" w:cs="Times New Roman"/>
            <w:szCs w:val="22"/>
          </w:rPr>
          <w:t xml:space="preserve"> of ED consultations could serve as a proxy of disease severity </w:t>
        </w:r>
      </w:ins>
      <w:ins w:id="216" w:author="Abraham Isaac Jacob Gajardo Cortez (masterin)" w:date="2020-10-18T20:21:00Z">
        <w:r>
          <w:rPr>
            <w:rFonts w:ascii="Times New Roman" w:eastAsia="Times New Roman" w:hAnsi="Times New Roman" w:cs="Times New Roman"/>
            <w:szCs w:val="22"/>
          </w:rPr>
          <w:t xml:space="preserve">to study this issue </w:t>
        </w:r>
      </w:ins>
      <w:ins w:id="217" w:author="Abraham Isaac Jacob Gajardo Cortez (masterin)" w:date="2020-10-18T20:20:00Z">
        <w:r>
          <w:rPr>
            <w:rFonts w:ascii="Times New Roman" w:eastAsia="Times New Roman" w:hAnsi="Times New Roman" w:cs="Times New Roman"/>
            <w:szCs w:val="22"/>
          </w:rPr>
          <w:t>at the population leve</w:t>
        </w:r>
      </w:ins>
      <w:ins w:id="218" w:author="Abraham Isaac Jacob Gajardo Cortez (masterin)" w:date="2020-10-19T20:37:00Z">
        <w:r w:rsidR="00661A84">
          <w:rPr>
            <w:rFonts w:ascii="Times New Roman" w:eastAsia="Times New Roman" w:hAnsi="Times New Roman" w:cs="Times New Roman"/>
            <w:szCs w:val="22"/>
          </w:rPr>
          <w:t>l</w:t>
        </w:r>
      </w:ins>
      <w:ins w:id="219" w:author="Abraham Isaac Jacob Gajardo Cortez (masterin)" w:date="2020-10-18T20:20:00Z">
        <w:r>
          <w:rPr>
            <w:rFonts w:ascii="Times New Roman" w:eastAsia="Times New Roman" w:hAnsi="Times New Roman" w:cs="Times New Roman"/>
            <w:szCs w:val="22"/>
          </w:rPr>
          <w:t>.</w:t>
        </w:r>
      </w:ins>
    </w:p>
    <w:p w14:paraId="0E2D1566" w14:textId="47CE2DD3" w:rsidR="00E230CC" w:rsidRPr="00780329" w:rsidRDefault="00122D50" w:rsidP="00C9270C">
      <w:pPr>
        <w:spacing w:line="240" w:lineRule="auto"/>
        <w:jc w:val="both"/>
        <w:rPr>
          <w:rFonts w:ascii="Times New Roman" w:eastAsia="Times New Roman" w:hAnsi="Times New Roman" w:cs="Times New Roman"/>
          <w:szCs w:val="22"/>
        </w:rPr>
      </w:pPr>
      <w:del w:id="220" w:author="Abraham Isaac Jacob Gajardo Cortez (masterin)" w:date="2020-10-18T20:19:00Z">
        <w:r w:rsidRPr="00780329" w:rsidDel="00E20940">
          <w:rPr>
            <w:rFonts w:ascii="Times New Roman" w:eastAsia="Times New Roman" w:hAnsi="Times New Roman" w:cs="Times New Roman"/>
            <w:szCs w:val="22"/>
          </w:rPr>
          <w:delText>Short-term effects of tear gas exposure include coughing, wheezing, shortness of breath, laryngospasm, and acute respiratory arrest, with symptoms lasting upward of two weeks.</w:delText>
        </w:r>
        <w:r w:rsidRPr="00780329" w:rsidDel="00E20940">
          <w:rPr>
            <w:rFonts w:ascii="Times New Roman" w:eastAsia="Times New Roman" w:hAnsi="Times New Roman" w:cs="Times New Roman"/>
            <w:szCs w:val="22"/>
            <w:vertAlign w:val="superscript"/>
          </w:rPr>
          <w:delText>20,21</w:delText>
        </w:r>
        <w:r w:rsidRPr="00780329" w:rsidDel="00E20940">
          <w:rPr>
            <w:rFonts w:ascii="Times New Roman" w:eastAsia="Times New Roman" w:hAnsi="Times New Roman" w:cs="Times New Roman"/>
            <w:szCs w:val="22"/>
          </w:rPr>
          <w:delText xml:space="preserve"> Chronic bronchitis, reactive airway disease, and a variety of persistent respiratory symptoms (e.g. chest tightness, exercise dyspnea, daily phlegm) are all reported long-term effects of tear gas exposure. Other</w:delText>
        </w:r>
      </w:del>
      <w:del w:id="221" w:author="Abraham Isaac Jacob Gajardo Cortez (masterin)" w:date="2020-10-18T20:20:00Z">
        <w:r w:rsidRPr="00780329" w:rsidDel="00E20940">
          <w:rPr>
            <w:rFonts w:ascii="Times New Roman" w:eastAsia="Times New Roman" w:hAnsi="Times New Roman" w:cs="Times New Roman"/>
            <w:szCs w:val="22"/>
          </w:rPr>
          <w:delText xml:space="preserve"> respiratory problems may arise from hazardous material exposure as a result of the burning and destruction of buildings and reductions in air quality in general, all of which may have significant public health implications.</w:delText>
        </w:r>
        <w:r w:rsidRPr="00780329" w:rsidDel="00E20940">
          <w:rPr>
            <w:rFonts w:ascii="Times New Roman" w:eastAsia="Times New Roman" w:hAnsi="Times New Roman" w:cs="Times New Roman"/>
            <w:szCs w:val="22"/>
            <w:vertAlign w:val="superscript"/>
          </w:rPr>
          <w:delText>15</w:delText>
        </w:r>
      </w:del>
    </w:p>
    <w:p w14:paraId="3D0A0520" w14:textId="1E44C51A" w:rsidR="00122D50" w:rsidRPr="00780329" w:rsidDel="00E20940" w:rsidRDefault="00E20940" w:rsidP="00C9270C">
      <w:pPr>
        <w:spacing w:line="240" w:lineRule="auto"/>
        <w:jc w:val="both"/>
        <w:rPr>
          <w:del w:id="222" w:author="Abraham Isaac Jacob Gajardo Cortez (masterin)" w:date="2020-10-18T20:22:00Z"/>
          <w:rFonts w:ascii="Times New Roman" w:eastAsia="Times New Roman" w:hAnsi="Times New Roman" w:cs="Times New Roman"/>
          <w:szCs w:val="22"/>
          <w:vertAlign w:val="superscript"/>
        </w:rPr>
      </w:pPr>
      <w:ins w:id="223" w:author="Abraham Isaac Jacob Gajardo Cortez (masterin)" w:date="2020-10-18T20:22:00Z">
        <w:r>
          <w:rPr>
            <w:rFonts w:ascii="Times New Roman" w:eastAsia="Times New Roman" w:hAnsi="Times New Roman" w:cs="Times New Roman"/>
            <w:szCs w:val="22"/>
          </w:rPr>
          <w:lastRenderedPageBreak/>
          <w:t xml:space="preserve">Social movement and civil unrest that took place in Chile in 2019 and the political decisions made to crowd control represent a natural experiment to study the effect of social protest on </w:t>
        </w:r>
      </w:ins>
      <w:del w:id="224" w:author="Abraham Isaac Jacob Gajardo Cortez (masterin)" w:date="2020-10-18T20:22:00Z">
        <w:r w:rsidR="00E230CC" w:rsidRPr="00780329" w:rsidDel="00E20940">
          <w:rPr>
            <w:rFonts w:ascii="Times New Roman" w:eastAsia="Times New Roman" w:hAnsi="Times New Roman" w:cs="Times New Roman"/>
            <w:szCs w:val="22"/>
          </w:rPr>
          <w:delText xml:space="preserve">Despite what is known about the direct and indirect health effects of civil unrest, there is limited research regarding the effects of social protests on patient utilization of health system services, and most of what </w:delText>
        </w:r>
        <w:r w:rsidR="00AA2ACC" w:rsidRPr="00780329" w:rsidDel="00E20940">
          <w:rPr>
            <w:rFonts w:ascii="Times New Roman" w:eastAsia="Times New Roman" w:hAnsi="Times New Roman" w:cs="Times New Roman"/>
            <w:szCs w:val="22"/>
          </w:rPr>
          <w:delText>is known</w:delText>
        </w:r>
        <w:r w:rsidR="00E230CC" w:rsidRPr="00780329" w:rsidDel="00E20940">
          <w:rPr>
            <w:rFonts w:ascii="Times New Roman" w:eastAsia="Times New Roman" w:hAnsi="Times New Roman" w:cs="Times New Roman"/>
            <w:szCs w:val="22"/>
          </w:rPr>
          <w:delText xml:space="preserve"> comes from non-scientific reports and media coverage</w:delText>
        </w:r>
        <w:r w:rsidR="00122D50" w:rsidRPr="00780329" w:rsidDel="00E20940">
          <w:rPr>
            <w:rFonts w:ascii="Times New Roman" w:eastAsia="Times New Roman" w:hAnsi="Times New Roman" w:cs="Times New Roman"/>
            <w:szCs w:val="22"/>
          </w:rPr>
          <w:delText>.</w:delText>
        </w:r>
        <w:r w:rsidR="00122D50" w:rsidRPr="00780329" w:rsidDel="00E20940">
          <w:rPr>
            <w:rFonts w:ascii="Times New Roman" w:eastAsia="Times New Roman" w:hAnsi="Times New Roman" w:cs="Times New Roman"/>
            <w:szCs w:val="22"/>
            <w:vertAlign w:val="superscript"/>
          </w:rPr>
          <w:delText>20,22</w:delText>
        </w:r>
      </w:del>
    </w:p>
    <w:p w14:paraId="258D225B" w14:textId="4CE46D29" w:rsidR="00122D50" w:rsidRPr="00780329" w:rsidDel="00E20940" w:rsidRDefault="00122D50" w:rsidP="00C9270C">
      <w:pPr>
        <w:spacing w:line="240" w:lineRule="auto"/>
        <w:jc w:val="both"/>
        <w:rPr>
          <w:del w:id="225" w:author="Abraham Isaac Jacob Gajardo Cortez (masterin)" w:date="2020-10-18T20:22:00Z"/>
          <w:rFonts w:ascii="Times New Roman" w:eastAsia="Times New Roman" w:hAnsi="Times New Roman" w:cs="Times New Roman"/>
          <w:b/>
          <w:i/>
          <w:szCs w:val="22"/>
        </w:rPr>
      </w:pPr>
      <w:del w:id="226" w:author="Abraham Isaac Jacob Gajardo Cortez (masterin)" w:date="2020-10-18T20:22:00Z">
        <w:r w:rsidRPr="00780329" w:rsidDel="00E20940">
          <w:rPr>
            <w:rFonts w:ascii="Times New Roman" w:eastAsia="Times New Roman" w:hAnsi="Times New Roman" w:cs="Times New Roman"/>
            <w:b/>
            <w:i/>
            <w:szCs w:val="22"/>
          </w:rPr>
          <w:delText>The Chilean protests of 2019</w:delText>
        </w:r>
      </w:del>
    </w:p>
    <w:p w14:paraId="326BC49E" w14:textId="2EB44335" w:rsidR="00122D50" w:rsidRPr="00780329" w:rsidDel="00E20940" w:rsidRDefault="00122D50" w:rsidP="00C9270C">
      <w:pPr>
        <w:spacing w:line="240" w:lineRule="auto"/>
        <w:jc w:val="both"/>
        <w:rPr>
          <w:del w:id="227" w:author="Abraham Isaac Jacob Gajardo Cortez (masterin)" w:date="2020-10-18T20:22:00Z"/>
          <w:rFonts w:ascii="Times New Roman" w:eastAsia="Times New Roman" w:hAnsi="Times New Roman" w:cs="Times New Roman"/>
          <w:szCs w:val="22"/>
        </w:rPr>
      </w:pPr>
      <w:del w:id="228" w:author="Abraham Isaac Jacob Gajardo Cortez (masterin)" w:date="2020-10-18T20:22:00Z">
        <w:r w:rsidRPr="00780329" w:rsidDel="00E20940">
          <w:rPr>
            <w:rFonts w:ascii="Times New Roman" w:eastAsia="Times New Roman" w:hAnsi="Times New Roman" w:cs="Times New Roman"/>
            <w:szCs w:val="22"/>
          </w:rPr>
          <w:delText xml:space="preserve">The Chilean protests of October 2019 were rooted in historical injustices and calls to equality. The current constitution was drafted under the Pinochet regime in 1980 without many of the human rights securities that protestors demand. Since this time, and especially after the return to democracy, there has been a rapid economic growth and an improvement of many social and health indicators (e.g. poverty, infant mortality, life expectancy). </w:delText>
        </w:r>
        <w:r w:rsidR="00E230CC" w:rsidRPr="00780329" w:rsidDel="00E20940">
          <w:rPr>
            <w:rFonts w:ascii="Times New Roman" w:eastAsia="Times New Roman" w:hAnsi="Times New Roman" w:cs="Times New Roman"/>
            <w:szCs w:val="22"/>
          </w:rPr>
          <w:delText>However, the country’s current economic model has reproduced many of the historical social inequities.</w:delText>
        </w:r>
        <w:r w:rsidRPr="00780329" w:rsidDel="00E20940">
          <w:rPr>
            <w:rFonts w:ascii="Times New Roman" w:eastAsia="Times New Roman" w:hAnsi="Times New Roman" w:cs="Times New Roman"/>
            <w:szCs w:val="22"/>
            <w:vertAlign w:val="superscript"/>
          </w:rPr>
          <w:delText>2</w:delText>
        </w:r>
        <w:r w:rsidRPr="00780329" w:rsidDel="00E20940">
          <w:rPr>
            <w:rFonts w:ascii="Times New Roman" w:eastAsia="Times New Roman" w:hAnsi="Times New Roman" w:cs="Times New Roman"/>
            <w:szCs w:val="22"/>
          </w:rPr>
          <w:delText xml:space="preserve"> The richest 1% of the Chilean population earns 33% of the nation’s wealth, while about 50% of Chilean workers make less than 400,000 pesos per month, roughly $550 USD.</w:delText>
        </w:r>
        <w:r w:rsidRPr="00780329" w:rsidDel="00E20940">
          <w:rPr>
            <w:rFonts w:ascii="Times New Roman" w:eastAsia="Times New Roman" w:hAnsi="Times New Roman" w:cs="Times New Roman"/>
            <w:szCs w:val="22"/>
            <w:vertAlign w:val="superscript"/>
          </w:rPr>
          <w:delText>2,24,25</w:delText>
        </w:r>
      </w:del>
    </w:p>
    <w:p w14:paraId="42A52823" w14:textId="760F972D" w:rsidR="00122D50" w:rsidRPr="00780329" w:rsidDel="00E20940" w:rsidRDefault="00122D50" w:rsidP="00C9270C">
      <w:pPr>
        <w:spacing w:line="240" w:lineRule="auto"/>
        <w:jc w:val="both"/>
        <w:rPr>
          <w:del w:id="229" w:author="Abraham Isaac Jacob Gajardo Cortez (masterin)" w:date="2020-10-18T20:22:00Z"/>
          <w:rFonts w:ascii="Times New Roman" w:eastAsia="Times New Roman" w:hAnsi="Times New Roman" w:cs="Times New Roman"/>
          <w:szCs w:val="22"/>
        </w:rPr>
      </w:pPr>
      <w:del w:id="230" w:author="Abraham Isaac Jacob Gajardo Cortez (masterin)" w:date="2020-10-18T20:22:00Z">
        <w:r w:rsidRPr="00780329" w:rsidDel="00E20940">
          <w:rPr>
            <w:rFonts w:ascii="Times New Roman" w:eastAsia="Times New Roman" w:hAnsi="Times New Roman" w:cs="Times New Roman"/>
            <w:szCs w:val="22"/>
          </w:rPr>
          <w:delText xml:space="preserve">The protests were initially spurred by a metro fare increase of 30 pesos (about $0.04 USD), but the demonstrations quickly began to encompass the anger stemming from economic inequality and insufficient social services. </w:delText>
        </w:r>
        <w:r w:rsidR="00E230CC" w:rsidRPr="00780329" w:rsidDel="00E20940">
          <w:rPr>
            <w:rFonts w:ascii="Times New Roman" w:eastAsia="Times New Roman" w:hAnsi="Times New Roman" w:cs="Times New Roman"/>
            <w:szCs w:val="22"/>
          </w:rPr>
          <w:delText>Protestors called for structural changes related to social inequalities, rising costs of living, stagnant wages, and gender violence, as well as a new constitution</w:delText>
        </w:r>
        <w:r w:rsidRPr="00780329" w:rsidDel="00E20940">
          <w:rPr>
            <w:rFonts w:ascii="Times New Roman" w:eastAsia="Times New Roman" w:hAnsi="Times New Roman" w:cs="Times New Roman"/>
            <w:szCs w:val="22"/>
          </w:rPr>
          <w:delText>.</w:delText>
        </w:r>
        <w:r w:rsidRPr="00780329" w:rsidDel="00E20940">
          <w:rPr>
            <w:rFonts w:ascii="Times New Roman" w:eastAsia="Times New Roman" w:hAnsi="Times New Roman" w:cs="Times New Roman"/>
            <w:szCs w:val="22"/>
            <w:vertAlign w:val="superscript"/>
          </w:rPr>
          <w:delText>1</w:delText>
        </w:r>
        <w:r w:rsidRPr="00780329" w:rsidDel="00E20940">
          <w:rPr>
            <w:rFonts w:ascii="Times New Roman" w:eastAsia="Times New Roman" w:hAnsi="Times New Roman" w:cs="Times New Roman"/>
            <w:szCs w:val="22"/>
          </w:rPr>
          <w:delText xml:space="preserve"> Demonstrations included the looting of supermarkets and the torching of 22 metro stations within the first week.</w:delText>
        </w:r>
        <w:r w:rsidRPr="00780329" w:rsidDel="00E20940">
          <w:rPr>
            <w:rFonts w:ascii="Times New Roman" w:eastAsia="Times New Roman" w:hAnsi="Times New Roman" w:cs="Times New Roman"/>
            <w:szCs w:val="22"/>
            <w:vertAlign w:val="superscript"/>
          </w:rPr>
          <w:delText>2</w:delText>
        </w:r>
        <w:r w:rsidRPr="00780329" w:rsidDel="00E20940">
          <w:rPr>
            <w:rFonts w:ascii="Times New Roman" w:eastAsia="Times New Roman" w:hAnsi="Times New Roman" w:cs="Times New Roman"/>
            <w:szCs w:val="22"/>
          </w:rPr>
          <w:delText xml:space="preserve"> The protests featured high attendance rates (more than 1</w:delText>
        </w:r>
        <w:r w:rsidR="00E230CC" w:rsidRPr="00780329" w:rsidDel="00E20940">
          <w:rPr>
            <w:rFonts w:ascii="Times New Roman" w:eastAsia="Times New Roman" w:hAnsi="Times New Roman" w:cs="Times New Roman"/>
            <w:szCs w:val="22"/>
          </w:rPr>
          <w:delText>.</w:delText>
        </w:r>
        <w:r w:rsidRPr="00780329" w:rsidDel="00E20940">
          <w:rPr>
            <w:rFonts w:ascii="Times New Roman" w:eastAsia="Times New Roman" w:hAnsi="Times New Roman" w:cs="Times New Roman"/>
            <w:szCs w:val="22"/>
          </w:rPr>
          <w:delText>2 million people in Santiago</w:delText>
        </w:r>
        <w:r w:rsidR="00E230CC" w:rsidRPr="00780329" w:rsidDel="00E20940">
          <w:rPr>
            <w:rFonts w:ascii="Times New Roman" w:eastAsia="Times New Roman" w:hAnsi="Times New Roman" w:cs="Times New Roman"/>
            <w:szCs w:val="22"/>
          </w:rPr>
          <w:delText xml:space="preserve"> alone</w:delText>
        </w:r>
        <w:r w:rsidRPr="00780329" w:rsidDel="00E20940">
          <w:rPr>
            <w:rFonts w:ascii="Times New Roman" w:eastAsia="Times New Roman" w:hAnsi="Times New Roman" w:cs="Times New Roman"/>
            <w:szCs w:val="22"/>
          </w:rPr>
          <w:delText xml:space="preserve">) and strong national support, with 55% of Chileans supporting the continuation of the protests. </w:delText>
        </w:r>
        <w:r w:rsidR="00E230CC" w:rsidRPr="00780329" w:rsidDel="00E20940">
          <w:rPr>
            <w:rFonts w:ascii="Times New Roman" w:eastAsia="Times New Roman" w:hAnsi="Times New Roman" w:cs="Times New Roman"/>
            <w:szCs w:val="22"/>
          </w:rPr>
          <w:delText>Within days, the government declared a state of emergency and deploying the Chilean police, Carabineros, who utilized anti-riot shotguns and tear gas as a means of crowd control</w:delText>
        </w:r>
        <w:r w:rsidRPr="00780329" w:rsidDel="00E20940">
          <w:rPr>
            <w:rFonts w:ascii="Times New Roman" w:eastAsia="Times New Roman" w:hAnsi="Times New Roman" w:cs="Times New Roman"/>
            <w:szCs w:val="22"/>
          </w:rPr>
          <w:delText>.</w:delText>
        </w:r>
        <w:r w:rsidRPr="00780329" w:rsidDel="00E20940">
          <w:rPr>
            <w:rFonts w:ascii="Times New Roman" w:eastAsia="Times New Roman" w:hAnsi="Times New Roman" w:cs="Times New Roman"/>
            <w:szCs w:val="22"/>
            <w:vertAlign w:val="superscript"/>
          </w:rPr>
          <w:delText>2</w:delText>
        </w:r>
        <w:r w:rsidRPr="00780329" w:rsidDel="00E20940">
          <w:rPr>
            <w:rFonts w:ascii="Times New Roman" w:eastAsia="Times New Roman" w:hAnsi="Times New Roman" w:cs="Times New Roman"/>
            <w:szCs w:val="22"/>
          </w:rPr>
          <w:delText xml:space="preserve"> Thousands were injured, with over 345 presenting with serious eye injuries due to shotgun pellets.</w:delText>
        </w:r>
        <w:r w:rsidRPr="00780329" w:rsidDel="00E20940">
          <w:rPr>
            <w:rFonts w:ascii="Times New Roman" w:eastAsia="Times New Roman" w:hAnsi="Times New Roman" w:cs="Times New Roman"/>
            <w:szCs w:val="22"/>
            <w:vertAlign w:val="superscript"/>
          </w:rPr>
          <w:delText>1</w:delText>
        </w:r>
      </w:del>
    </w:p>
    <w:p w14:paraId="5501ACB1" w14:textId="0464D51E" w:rsidR="00122D50" w:rsidRPr="00780329" w:rsidDel="00E20940" w:rsidRDefault="00ED04FE" w:rsidP="00C9270C">
      <w:pPr>
        <w:spacing w:line="240" w:lineRule="auto"/>
        <w:jc w:val="both"/>
        <w:rPr>
          <w:del w:id="231" w:author="Abraham Isaac Jacob Gajardo Cortez (masterin)" w:date="2020-10-18T20:22:00Z"/>
          <w:rFonts w:ascii="Times New Roman" w:eastAsia="Times New Roman" w:hAnsi="Times New Roman" w:cs="Times New Roman"/>
          <w:b/>
          <w:i/>
          <w:szCs w:val="22"/>
        </w:rPr>
      </w:pPr>
      <w:customXmlDelRangeStart w:id="232" w:author="Abraham Isaac Jacob Gajardo Cortez (masterin)" w:date="2020-10-18T20:22:00Z"/>
      <w:sdt>
        <w:sdtPr>
          <w:rPr>
            <w:rFonts w:ascii="Times New Roman" w:hAnsi="Times New Roman" w:cs="Times New Roman"/>
          </w:rPr>
          <w:tag w:val="goog_rdk_1"/>
          <w:id w:val="1841883087"/>
        </w:sdtPr>
        <w:sdtContent>
          <w:customXmlDelRangeEnd w:id="232"/>
          <w:customXmlDelRangeStart w:id="233" w:author="Abraham Isaac Jacob Gajardo Cortez (masterin)" w:date="2020-10-18T20:22:00Z"/>
        </w:sdtContent>
      </w:sdt>
      <w:customXmlDelRangeEnd w:id="233"/>
      <w:del w:id="234" w:author="Abraham Isaac Jacob Gajardo Cortez (masterin)" w:date="2020-10-18T20:22:00Z">
        <w:r w:rsidR="00122D50" w:rsidRPr="00780329" w:rsidDel="00E20940">
          <w:rPr>
            <w:rFonts w:ascii="Times New Roman" w:eastAsia="Times New Roman" w:hAnsi="Times New Roman" w:cs="Times New Roman"/>
            <w:b/>
            <w:i/>
            <w:szCs w:val="22"/>
          </w:rPr>
          <w:delText>Study Question and Hypothesis</w:delText>
        </w:r>
      </w:del>
    </w:p>
    <w:p w14:paraId="44F5B084" w14:textId="1F6DA419" w:rsidR="00E20940" w:rsidRDefault="00E230CC" w:rsidP="00E20940">
      <w:pPr>
        <w:spacing w:line="240" w:lineRule="auto"/>
        <w:jc w:val="both"/>
        <w:rPr>
          <w:ins w:id="235" w:author="Abraham Isaac Jacob Gajardo Cortez (masterin)" w:date="2020-10-18T20:41:00Z"/>
          <w:rFonts w:ascii="Times New Roman" w:hAnsi="Times New Roman" w:cs="Times New Roman"/>
          <w:color w:val="000000"/>
          <w:szCs w:val="22"/>
        </w:rPr>
      </w:pPr>
      <w:del w:id="236" w:author="Abraham Isaac Jacob Gajardo Cortez (masterin)" w:date="2020-10-18T20:22:00Z">
        <w:r w:rsidRPr="00780329" w:rsidDel="00E20940">
          <w:rPr>
            <w:rFonts w:ascii="Times New Roman" w:eastAsia="Times New Roman" w:hAnsi="Times New Roman" w:cs="Times New Roman"/>
            <w:szCs w:val="22"/>
          </w:rPr>
          <w:delText>From October 18 to November 22, Chilean medical services treated over 11,000 injuries, but overall research demonstrates a clear lack of systematic evidence of the broader health effects of the October 2019 Chilean protests, including their effects on patient utilization of health system services</w:delText>
        </w:r>
        <w:r w:rsidR="00122D50" w:rsidRPr="00780329" w:rsidDel="00E20940">
          <w:rPr>
            <w:rFonts w:ascii="Times New Roman" w:eastAsia="Times New Roman" w:hAnsi="Times New Roman" w:cs="Times New Roman"/>
            <w:szCs w:val="22"/>
          </w:rPr>
          <w:delText>.</w:delText>
        </w:r>
        <w:r w:rsidR="00122D50" w:rsidRPr="00780329" w:rsidDel="00E20940">
          <w:rPr>
            <w:rFonts w:ascii="Times New Roman" w:eastAsia="Times New Roman" w:hAnsi="Times New Roman" w:cs="Times New Roman"/>
            <w:szCs w:val="22"/>
            <w:vertAlign w:val="superscript"/>
          </w:rPr>
          <w:delText>3</w:delText>
        </w:r>
        <w:r w:rsidR="00220FE9" w:rsidRPr="00780329" w:rsidDel="00E20940">
          <w:rPr>
            <w:rFonts w:ascii="Times New Roman" w:eastAsia="Times New Roman" w:hAnsi="Times New Roman" w:cs="Times New Roman"/>
            <w:szCs w:val="22"/>
          </w:rPr>
          <w:delText xml:space="preserve"> </w:delText>
        </w:r>
      </w:del>
      <w:del w:id="237" w:author="Abraham Isaac Jacob Gajardo Cortez (masterin)" w:date="2020-10-18T20:23:00Z">
        <w:r w:rsidR="0063025A" w:rsidRPr="00780329" w:rsidDel="00E20940">
          <w:rPr>
            <w:rFonts w:ascii="Times New Roman" w:eastAsia="Times New Roman" w:hAnsi="Times New Roman" w:cs="Times New Roman"/>
            <w:szCs w:val="22"/>
          </w:rPr>
          <w:delText>It</w:delText>
        </w:r>
      </w:del>
      <w:ins w:id="238" w:author="Abraham Isaac Jacob Gajardo Cortez (masterin)" w:date="2020-10-18T20:23:00Z">
        <w:r w:rsidR="00E20940">
          <w:rPr>
            <w:rFonts w:ascii="Times New Roman" w:eastAsia="Times New Roman" w:hAnsi="Times New Roman" w:cs="Times New Roman"/>
            <w:szCs w:val="22"/>
          </w:rPr>
          <w:t>health. It</w:t>
        </w:r>
      </w:ins>
      <w:r w:rsidR="0063025A" w:rsidRPr="00780329">
        <w:rPr>
          <w:rFonts w:ascii="Times New Roman" w:eastAsia="Times New Roman" w:hAnsi="Times New Roman" w:cs="Times New Roman"/>
          <w:szCs w:val="22"/>
        </w:rPr>
        <w:t xml:space="preserve"> is critical to understand </w:t>
      </w:r>
      <w:r w:rsidR="00220FE9" w:rsidRPr="00780329">
        <w:rPr>
          <w:rFonts w:ascii="Times New Roman" w:eastAsia="Times New Roman" w:hAnsi="Times New Roman" w:cs="Times New Roman"/>
          <w:szCs w:val="22"/>
        </w:rPr>
        <w:t>how population-level events</w:t>
      </w:r>
      <w:ins w:id="239" w:author="Abraham Isaac Jacob Gajardo Cortez (masterin)" w:date="2020-10-18T20:23:00Z">
        <w:r w:rsidR="00E20940">
          <w:rPr>
            <w:rFonts w:ascii="Times New Roman" w:eastAsia="Times New Roman" w:hAnsi="Times New Roman" w:cs="Times New Roman"/>
            <w:szCs w:val="22"/>
          </w:rPr>
          <w:t>,</w:t>
        </w:r>
      </w:ins>
      <w:r w:rsidR="00220FE9" w:rsidRPr="00780329">
        <w:rPr>
          <w:rFonts w:ascii="Times New Roman" w:eastAsia="Times New Roman" w:hAnsi="Times New Roman" w:cs="Times New Roman"/>
          <w:szCs w:val="22"/>
        </w:rPr>
        <w:t xml:space="preserve"> like this</w:t>
      </w:r>
      <w:ins w:id="240" w:author="Abraham Isaac Jacob Gajardo Cortez (masterin)" w:date="2020-10-18T20:23:00Z">
        <w:r w:rsidR="00E20940">
          <w:rPr>
            <w:rFonts w:ascii="Times New Roman" w:eastAsia="Times New Roman" w:hAnsi="Times New Roman" w:cs="Times New Roman"/>
            <w:szCs w:val="22"/>
          </w:rPr>
          <w:t>,</w:t>
        </w:r>
      </w:ins>
      <w:r w:rsidR="00220FE9" w:rsidRPr="00780329">
        <w:rPr>
          <w:rFonts w:ascii="Times New Roman" w:eastAsia="Times New Roman" w:hAnsi="Times New Roman" w:cs="Times New Roman"/>
          <w:szCs w:val="22"/>
        </w:rPr>
        <w:t xml:space="preserve"> affect local and regional health systems </w:t>
      </w:r>
      <w:ins w:id="241" w:author="Abraham Isaac Jacob Gajardo Cortez (masterin)" w:date="2020-10-18T20:23:00Z">
        <w:r w:rsidR="00E20940">
          <w:rPr>
            <w:rFonts w:ascii="Times New Roman" w:eastAsia="Times New Roman" w:hAnsi="Times New Roman" w:cs="Times New Roman"/>
            <w:szCs w:val="22"/>
          </w:rPr>
          <w:t>utilization and how crowd-control techniques can affect the population health</w:t>
        </w:r>
        <w:r w:rsidR="00E20940" w:rsidRPr="00780329">
          <w:rPr>
            <w:rFonts w:ascii="Times New Roman" w:eastAsia="Times New Roman" w:hAnsi="Times New Roman" w:cs="Times New Roman"/>
            <w:szCs w:val="22"/>
          </w:rPr>
          <w:t xml:space="preserve">. </w:t>
        </w:r>
        <w:r w:rsidR="00E20940" w:rsidRPr="00780329">
          <w:rPr>
            <w:rFonts w:ascii="Times New Roman" w:hAnsi="Times New Roman" w:cs="Times New Roman"/>
            <w:color w:val="000000"/>
            <w:szCs w:val="22"/>
          </w:rPr>
          <w:t>T</w:t>
        </w:r>
        <w:r w:rsidR="00E20940">
          <w:rPr>
            <w:rFonts w:ascii="Times New Roman" w:hAnsi="Times New Roman" w:cs="Times New Roman"/>
            <w:color w:val="000000"/>
            <w:szCs w:val="22"/>
          </w:rPr>
          <w:t>hus, t</w:t>
        </w:r>
        <w:r w:rsidR="00E20940" w:rsidRPr="00780329">
          <w:rPr>
            <w:rFonts w:ascii="Times New Roman" w:hAnsi="Times New Roman" w:cs="Times New Roman"/>
            <w:color w:val="000000"/>
            <w:szCs w:val="22"/>
          </w:rPr>
          <w:t xml:space="preserve">his study aims to quantify the effects of the October 2019 Chilean protests on </w:t>
        </w:r>
      </w:ins>
      <w:ins w:id="242" w:author="Abraham Isaac Jacob Gajardo Cortez (masterin)" w:date="2020-10-19T09:36:00Z">
        <w:r w:rsidR="00716620">
          <w:rPr>
            <w:rFonts w:ascii="Times New Roman" w:hAnsi="Times New Roman" w:cs="Times New Roman"/>
            <w:color w:val="000000"/>
            <w:szCs w:val="22"/>
          </w:rPr>
          <w:t xml:space="preserve">emergency </w:t>
        </w:r>
      </w:ins>
      <w:ins w:id="243" w:author="Abraham Isaac Jacob Gajardo Cortez (masterin)" w:date="2020-10-18T20:23:00Z">
        <w:r w:rsidR="00E20940" w:rsidRPr="00780329">
          <w:rPr>
            <w:rFonts w:ascii="Times New Roman" w:hAnsi="Times New Roman" w:cs="Times New Roman"/>
            <w:color w:val="000000"/>
            <w:szCs w:val="22"/>
          </w:rPr>
          <w:t xml:space="preserve">health system services utilization </w:t>
        </w:r>
        <w:r w:rsidR="00E20940">
          <w:rPr>
            <w:rFonts w:ascii="Times New Roman" w:hAnsi="Times New Roman" w:cs="Times New Roman"/>
            <w:color w:val="000000"/>
            <w:szCs w:val="22"/>
          </w:rPr>
          <w:t xml:space="preserve">and inpatient admission rates </w:t>
        </w:r>
        <w:r w:rsidR="00E20940" w:rsidRPr="00780329">
          <w:rPr>
            <w:rFonts w:ascii="Times New Roman" w:hAnsi="Times New Roman" w:cs="Times New Roman"/>
            <w:color w:val="000000"/>
            <w:szCs w:val="22"/>
          </w:rPr>
          <w:t xml:space="preserve">using </w:t>
        </w:r>
        <w:r w:rsidR="00E20940">
          <w:rPr>
            <w:rFonts w:ascii="Times New Roman" w:hAnsi="Times New Roman" w:cs="Times New Roman"/>
            <w:color w:val="000000"/>
            <w:szCs w:val="22"/>
          </w:rPr>
          <w:t>ED public data.</w:t>
        </w:r>
      </w:ins>
    </w:p>
    <w:p w14:paraId="2FB69AA6" w14:textId="77777777" w:rsidR="0040344C" w:rsidRPr="00780329" w:rsidRDefault="0040344C" w:rsidP="00E20940">
      <w:pPr>
        <w:spacing w:line="240" w:lineRule="auto"/>
        <w:jc w:val="both"/>
        <w:rPr>
          <w:ins w:id="244" w:author="Abraham Isaac Jacob Gajardo Cortez (masterin)" w:date="2020-10-18T20:23:00Z"/>
          <w:rFonts w:ascii="Times New Roman" w:eastAsia="Times New Roman" w:hAnsi="Times New Roman" w:cs="Times New Roman"/>
          <w:szCs w:val="22"/>
        </w:rPr>
      </w:pPr>
    </w:p>
    <w:p w14:paraId="41771B0B" w14:textId="20819158" w:rsidR="00122D50" w:rsidRPr="00780329" w:rsidDel="00E20940" w:rsidRDefault="00220FE9" w:rsidP="00E20940">
      <w:pPr>
        <w:pStyle w:val="Ttulo1"/>
        <w:spacing w:line="240" w:lineRule="auto"/>
        <w:jc w:val="both"/>
        <w:rPr>
          <w:del w:id="245" w:author="Abraham Isaac Jacob Gajardo Cortez (masterin)" w:date="2020-10-18T20:23:00Z"/>
          <w:rFonts w:eastAsia="Times New Roman"/>
        </w:rPr>
      </w:pPr>
      <w:del w:id="246" w:author="Abraham Isaac Jacob Gajardo Cortez (masterin)" w:date="2020-10-18T20:23:00Z">
        <w:r w:rsidRPr="00780329" w:rsidDel="00E20940">
          <w:rPr>
            <w:rFonts w:eastAsia="Times New Roman"/>
          </w:rPr>
          <w:delText xml:space="preserve">so hospital systems can better predict subsequent medical case rates and reallocate hospital resources to best manage the expected shifts in services utilization. </w:delText>
        </w:r>
        <w:r w:rsidR="00E230CC" w:rsidRPr="00780329" w:rsidDel="00E20940">
          <w:rPr>
            <w:color w:val="000000"/>
          </w:rPr>
          <w:delText xml:space="preserve">This study aims to quantify the effects of the October 2019 Chilean protests on health system services utilization </w:delText>
        </w:r>
        <w:r w:rsidR="005A6799" w:rsidRPr="00780329" w:rsidDel="00E20940">
          <w:rPr>
            <w:color w:val="000000"/>
          </w:rPr>
          <w:delText xml:space="preserve">around the protest focal point </w:delText>
        </w:r>
        <w:r w:rsidR="00E230CC" w:rsidRPr="00780329" w:rsidDel="00E20940">
          <w:rPr>
            <w:color w:val="000000"/>
          </w:rPr>
          <w:delText>in Santiago</w:delText>
        </w:r>
        <w:r w:rsidR="005A6799" w:rsidRPr="00780329" w:rsidDel="00E20940">
          <w:rPr>
            <w:color w:val="000000"/>
          </w:rPr>
          <w:delText xml:space="preserve">, Chile </w:delText>
        </w:r>
        <w:r w:rsidR="00E230CC" w:rsidRPr="00780329" w:rsidDel="00E20940">
          <w:rPr>
            <w:color w:val="000000"/>
          </w:rPr>
          <w:delText>in terms of physical injury and respiratory complications using emergency consultation and hospitalization data as a proxy measure.</w:delText>
        </w:r>
      </w:del>
    </w:p>
    <w:p w14:paraId="4AA4D8C5" w14:textId="25D8434A" w:rsidR="00F231D4" w:rsidRPr="00780329" w:rsidRDefault="00F231D4" w:rsidP="00E20940">
      <w:pPr>
        <w:pStyle w:val="Ttulo1"/>
      </w:pPr>
      <w:r w:rsidRPr="00780329">
        <w:t>Methods</w:t>
      </w:r>
    </w:p>
    <w:p w14:paraId="110F5C76" w14:textId="7EA464D4" w:rsidR="00122D50" w:rsidRPr="00780329" w:rsidRDefault="00FB432A" w:rsidP="00C9270C">
      <w:pPr>
        <w:spacing w:line="240" w:lineRule="auto"/>
        <w:jc w:val="both"/>
        <w:rPr>
          <w:rFonts w:ascii="Times New Roman" w:eastAsia="Times New Roman" w:hAnsi="Times New Roman" w:cs="Times New Roman"/>
          <w:b/>
          <w:i/>
          <w:szCs w:val="22"/>
        </w:rPr>
      </w:pPr>
      <w:r w:rsidRPr="00780329">
        <w:rPr>
          <w:rFonts w:ascii="Times New Roman" w:eastAsia="Times New Roman" w:hAnsi="Times New Roman" w:cs="Times New Roman"/>
          <w:b/>
          <w:i/>
          <w:szCs w:val="22"/>
        </w:rPr>
        <w:t xml:space="preserve">Design and </w:t>
      </w:r>
      <w:r w:rsidR="00122D50" w:rsidRPr="00780329">
        <w:rPr>
          <w:rFonts w:ascii="Times New Roman" w:eastAsia="Times New Roman" w:hAnsi="Times New Roman" w:cs="Times New Roman"/>
          <w:b/>
          <w:i/>
          <w:szCs w:val="22"/>
        </w:rPr>
        <w:t>Data</w:t>
      </w:r>
    </w:p>
    <w:p w14:paraId="562C4226" w14:textId="7F5586FC" w:rsidR="0040344C" w:rsidRPr="00780329" w:rsidDel="00452C2E" w:rsidRDefault="00FB432A" w:rsidP="00C9270C">
      <w:pPr>
        <w:spacing w:line="240" w:lineRule="auto"/>
        <w:jc w:val="both"/>
        <w:rPr>
          <w:del w:id="247" w:author="Abraham Isaac Jacob Gajardo Cortez (masterin)" w:date="2020-10-18T20:44:00Z"/>
          <w:rFonts w:ascii="Times New Roman" w:eastAsia="Times New Roman" w:hAnsi="Times New Roman" w:cs="Times New Roman"/>
          <w:szCs w:val="22"/>
        </w:rPr>
      </w:pPr>
      <w:r w:rsidRPr="00780329">
        <w:rPr>
          <w:rFonts w:ascii="Times New Roman" w:eastAsia="Times New Roman" w:hAnsi="Times New Roman" w:cs="Times New Roman"/>
          <w:szCs w:val="22"/>
        </w:rPr>
        <w:lastRenderedPageBreak/>
        <w:t xml:space="preserve">This study utilized a quasi-experimental study design with a controlled, interrupted time series analysis of </w:t>
      </w:r>
      <w:ins w:id="248" w:author="Andrés González Santa Cruz" w:date="2020-10-20T11:29:00Z">
        <w:r w:rsidR="0049497C">
          <w:rPr>
            <w:rFonts w:ascii="Times New Roman" w:eastAsia="Times New Roman" w:hAnsi="Times New Roman" w:cs="Times New Roman"/>
            <w:szCs w:val="22"/>
          </w:rPr>
          <w:t>aggregated weekly</w:t>
        </w:r>
      </w:ins>
      <w:commentRangeStart w:id="249"/>
      <w:del w:id="250" w:author="Andrés González Santa Cruz" w:date="2020-10-20T11:29:00Z">
        <w:r w:rsidRPr="00780329" w:rsidDel="0049497C">
          <w:rPr>
            <w:rFonts w:ascii="Times New Roman" w:eastAsia="Times New Roman" w:hAnsi="Times New Roman" w:cs="Times New Roman"/>
            <w:szCs w:val="22"/>
          </w:rPr>
          <w:delText>daily</w:delText>
        </w:r>
      </w:del>
      <w:r w:rsidRPr="00780329">
        <w:rPr>
          <w:rFonts w:ascii="Times New Roman" w:eastAsia="Times New Roman" w:hAnsi="Times New Roman" w:cs="Times New Roman"/>
          <w:szCs w:val="22"/>
        </w:rPr>
        <w:t xml:space="preserve"> hospital emergency department admissions.</w:t>
      </w:r>
      <w:commentRangeEnd w:id="249"/>
      <w:r w:rsidR="00102626">
        <w:rPr>
          <w:rStyle w:val="Refdecomentario"/>
        </w:rPr>
        <w:commentReference w:id="249"/>
      </w:r>
      <w:ins w:id="251" w:author="Abraham Isaac Jacob Gajardo Cortez (masterin)" w:date="2020-10-18T20:44:00Z">
        <w:r w:rsidR="00452C2E">
          <w:rPr>
            <w:rFonts w:ascii="Times New Roman" w:eastAsia="Times New Roman" w:hAnsi="Times New Roman" w:cs="Times New Roman"/>
            <w:szCs w:val="22"/>
          </w:rPr>
          <w:t xml:space="preserve"> </w:t>
        </w:r>
      </w:ins>
    </w:p>
    <w:p w14:paraId="7869F43A" w14:textId="1469513F" w:rsidR="0040344C" w:rsidRPr="00780329" w:rsidRDefault="00C915BA" w:rsidP="0040344C">
      <w:pPr>
        <w:spacing w:line="240" w:lineRule="auto"/>
        <w:jc w:val="both"/>
        <w:rPr>
          <w:moveTo w:id="252" w:author="Abraham Isaac Jacob Gajardo Cortez (masterin)" w:date="2020-10-18T20:43:00Z"/>
          <w:rFonts w:ascii="Times New Roman" w:eastAsia="Times New Roman" w:hAnsi="Times New Roman" w:cs="Times New Roman"/>
          <w:szCs w:val="22"/>
        </w:rPr>
      </w:pPr>
      <w:r w:rsidRPr="00780329">
        <w:rPr>
          <w:rFonts w:ascii="Times New Roman" w:eastAsia="Times New Roman" w:hAnsi="Times New Roman" w:cs="Times New Roman"/>
          <w:szCs w:val="22"/>
        </w:rPr>
        <w:t>The d</w:t>
      </w:r>
      <w:r w:rsidR="00122D50" w:rsidRPr="00780329">
        <w:rPr>
          <w:rFonts w:ascii="Times New Roman" w:eastAsia="Times New Roman" w:hAnsi="Times New Roman" w:cs="Times New Roman"/>
          <w:szCs w:val="22"/>
        </w:rPr>
        <w:t xml:space="preserve">ata </w:t>
      </w:r>
      <w:r w:rsidRPr="00780329">
        <w:rPr>
          <w:rFonts w:ascii="Times New Roman" w:eastAsia="Times New Roman" w:hAnsi="Times New Roman" w:cs="Times New Roman"/>
          <w:szCs w:val="22"/>
        </w:rPr>
        <w:t>was</w:t>
      </w:r>
      <w:r w:rsidR="00122D50" w:rsidRPr="00780329">
        <w:rPr>
          <w:rFonts w:ascii="Times New Roman" w:eastAsia="Times New Roman" w:hAnsi="Times New Roman" w:cs="Times New Roman"/>
          <w:szCs w:val="22"/>
        </w:rPr>
        <w:t xml:space="preserve"> obtained through the Chilean Department of Health Information and Statistics, which collects </w:t>
      </w:r>
      <w:del w:id="253" w:author="Abraham Isaac Jacob Gajardo Cortez (masterin)" w:date="2020-10-18T20:25:00Z">
        <w:r w:rsidR="00122D50" w:rsidRPr="00780329" w:rsidDel="00E926B0">
          <w:rPr>
            <w:rFonts w:ascii="Times New Roman" w:eastAsia="Times New Roman" w:hAnsi="Times New Roman" w:cs="Times New Roman"/>
            <w:szCs w:val="22"/>
          </w:rPr>
          <w:delText xml:space="preserve">hospital </w:delText>
        </w:r>
      </w:del>
      <w:ins w:id="254" w:author="Abraham Isaac Jacob Gajardo Cortez (masterin)" w:date="2020-10-18T20:25:00Z">
        <w:r w:rsidR="00E926B0">
          <w:rPr>
            <w:rFonts w:ascii="Times New Roman" w:eastAsia="Times New Roman" w:hAnsi="Times New Roman" w:cs="Times New Roman"/>
            <w:szCs w:val="22"/>
          </w:rPr>
          <w:t xml:space="preserve">ED consultations and </w:t>
        </w:r>
      </w:ins>
      <w:ins w:id="255" w:author="Abraham Isaac Jacob Gajardo Cortez (masterin)" w:date="2020-10-18T20:26:00Z">
        <w:r w:rsidR="00E926B0">
          <w:rPr>
            <w:rFonts w:ascii="Times New Roman" w:eastAsia="Times New Roman" w:hAnsi="Times New Roman" w:cs="Times New Roman"/>
            <w:szCs w:val="22"/>
          </w:rPr>
          <w:t>hospitalization</w:t>
        </w:r>
      </w:ins>
      <w:del w:id="256" w:author="Abraham Isaac Jacob Gajardo Cortez (masterin)" w:date="2020-10-18T20:25:00Z">
        <w:r w:rsidR="00122D50" w:rsidRPr="00780329" w:rsidDel="00E926B0">
          <w:rPr>
            <w:rFonts w:ascii="Times New Roman" w:eastAsia="Times New Roman" w:hAnsi="Times New Roman" w:cs="Times New Roman"/>
            <w:szCs w:val="22"/>
          </w:rPr>
          <w:delText>admission</w:delText>
        </w:r>
      </w:del>
      <w:r w:rsidR="00122D50" w:rsidRPr="00780329">
        <w:rPr>
          <w:rFonts w:ascii="Times New Roman" w:eastAsia="Times New Roman" w:hAnsi="Times New Roman" w:cs="Times New Roman"/>
          <w:szCs w:val="22"/>
        </w:rPr>
        <w:t xml:space="preserve"> data concerning diagnosis and</w:t>
      </w:r>
      <w:r w:rsidR="00FB432A" w:rsidRPr="00780329">
        <w:rPr>
          <w:rFonts w:ascii="Times New Roman" w:eastAsia="Times New Roman" w:hAnsi="Times New Roman" w:cs="Times New Roman"/>
          <w:szCs w:val="22"/>
        </w:rPr>
        <w:t xml:space="preserve"> basic</w:t>
      </w:r>
      <w:r w:rsidR="00122D50" w:rsidRPr="00780329">
        <w:rPr>
          <w:rFonts w:ascii="Times New Roman" w:eastAsia="Times New Roman" w:hAnsi="Times New Roman" w:cs="Times New Roman"/>
          <w:szCs w:val="22"/>
        </w:rPr>
        <w:t xml:space="preserve"> demographic</w:t>
      </w:r>
      <w:r w:rsidR="00FB432A" w:rsidRPr="00780329">
        <w:rPr>
          <w:rFonts w:ascii="Times New Roman" w:eastAsia="Times New Roman" w:hAnsi="Times New Roman" w:cs="Times New Roman"/>
          <w:szCs w:val="22"/>
        </w:rPr>
        <w:t xml:space="preserve"> information</w:t>
      </w:r>
      <w:r w:rsidR="00122D50" w:rsidRPr="00780329">
        <w:rPr>
          <w:rFonts w:ascii="Times New Roman" w:eastAsia="Times New Roman" w:hAnsi="Times New Roman" w:cs="Times New Roman"/>
          <w:szCs w:val="22"/>
        </w:rPr>
        <w:t>.</w:t>
      </w:r>
      <w:r w:rsidRPr="00780329">
        <w:rPr>
          <w:rFonts w:ascii="Times New Roman" w:eastAsia="Times New Roman" w:hAnsi="Times New Roman" w:cs="Times New Roman"/>
          <w:szCs w:val="22"/>
        </w:rPr>
        <w:t xml:space="preserve"> Daily </w:t>
      </w:r>
      <w:ins w:id="257" w:author="Abraham Isaac Jacob Gajardo Cortez (masterin)" w:date="2020-10-18T20:32:00Z">
        <w:r w:rsidR="00E926B0">
          <w:rPr>
            <w:rFonts w:ascii="Times New Roman" w:eastAsia="Times New Roman" w:hAnsi="Times New Roman" w:cs="Times New Roman"/>
            <w:szCs w:val="22"/>
          </w:rPr>
          <w:t xml:space="preserve">total </w:t>
        </w:r>
      </w:ins>
      <w:r w:rsidRPr="00780329">
        <w:rPr>
          <w:rFonts w:ascii="Times New Roman" w:eastAsia="Times New Roman" w:hAnsi="Times New Roman" w:cs="Times New Roman"/>
          <w:szCs w:val="22"/>
        </w:rPr>
        <w:t xml:space="preserve">emergency admission data </w:t>
      </w:r>
      <w:r w:rsidR="00FB432A" w:rsidRPr="00780329">
        <w:rPr>
          <w:rFonts w:ascii="Times New Roman" w:eastAsia="Times New Roman" w:hAnsi="Times New Roman" w:cs="Times New Roman"/>
          <w:szCs w:val="22"/>
        </w:rPr>
        <w:t xml:space="preserve">of three major public hospitals in Santiago </w:t>
      </w:r>
      <w:r w:rsidRPr="00780329">
        <w:rPr>
          <w:rFonts w:ascii="Times New Roman" w:eastAsia="Times New Roman" w:hAnsi="Times New Roman" w:cs="Times New Roman"/>
          <w:szCs w:val="22"/>
        </w:rPr>
        <w:t xml:space="preserve">was gathered from 2015 to 2019 </w:t>
      </w:r>
      <w:del w:id="258" w:author="Abraham Isaac Jacob Gajardo Cortez (masterin)" w:date="2020-10-18T20:26:00Z">
        <w:r w:rsidRPr="00780329" w:rsidDel="00E926B0">
          <w:rPr>
            <w:rFonts w:ascii="Times New Roman" w:eastAsia="Times New Roman" w:hAnsi="Times New Roman" w:cs="Times New Roman"/>
            <w:szCs w:val="22"/>
          </w:rPr>
          <w:delText xml:space="preserve">and divided into pre-assigned categories </w:delText>
        </w:r>
      </w:del>
      <w:r w:rsidR="00FB432A" w:rsidRPr="00780329">
        <w:rPr>
          <w:rFonts w:ascii="Times New Roman" w:eastAsia="Times New Roman" w:hAnsi="Times New Roman" w:cs="Times New Roman"/>
          <w:szCs w:val="22"/>
        </w:rPr>
        <w:t>for both consultations and hospitalizations</w:t>
      </w:r>
      <w:ins w:id="259" w:author="Abraham Isaac Jacob Gajardo Cortez (masterin)" w:date="2020-10-18T20:32:00Z">
        <w:r w:rsidR="00E926B0">
          <w:rPr>
            <w:rFonts w:ascii="Times New Roman" w:eastAsia="Times New Roman" w:hAnsi="Times New Roman" w:cs="Times New Roman"/>
            <w:szCs w:val="22"/>
          </w:rPr>
          <w:t>.</w:t>
        </w:r>
      </w:ins>
      <w:ins w:id="260" w:author="Andrés González Santa Cruz" w:date="2020-10-20T11:32:00Z">
        <w:r w:rsidR="0049497C">
          <w:rPr>
            <w:rFonts w:ascii="Times New Roman" w:eastAsia="Times New Roman" w:hAnsi="Times New Roman" w:cs="Times New Roman"/>
            <w:szCs w:val="22"/>
          </w:rPr>
          <w:t xml:space="preserve"> Posteriorly, we aggregated the data into </w:t>
        </w:r>
      </w:ins>
      <w:ins w:id="261" w:author="Andrés González Santa Cruz" w:date="2020-10-20T11:35:00Z">
        <w:r w:rsidR="0049497C">
          <w:rPr>
            <w:rFonts w:ascii="Times New Roman" w:eastAsia="Times New Roman" w:hAnsi="Times New Roman" w:cs="Times New Roman"/>
            <w:szCs w:val="22"/>
          </w:rPr>
          <w:t xml:space="preserve">a </w:t>
        </w:r>
      </w:ins>
      <w:ins w:id="262" w:author="Andrés González Santa Cruz" w:date="2020-10-20T11:32:00Z">
        <w:r w:rsidR="0049497C">
          <w:rPr>
            <w:rFonts w:ascii="Times New Roman" w:eastAsia="Times New Roman" w:hAnsi="Times New Roman" w:cs="Times New Roman"/>
            <w:szCs w:val="22"/>
          </w:rPr>
          <w:t xml:space="preserve">weekly </w:t>
        </w:r>
      </w:ins>
      <w:ins w:id="263" w:author="Andrés González Santa Cruz" w:date="2020-10-20T11:34:00Z">
        <w:r w:rsidR="0049497C">
          <w:rPr>
            <w:rFonts w:ascii="Times New Roman" w:eastAsia="Times New Roman" w:hAnsi="Times New Roman" w:cs="Times New Roman"/>
            <w:szCs w:val="22"/>
          </w:rPr>
          <w:t>basis</w:t>
        </w:r>
      </w:ins>
      <w:ins w:id="264" w:author="Andrés González Santa Cruz" w:date="2020-10-20T11:35:00Z">
        <w:r w:rsidR="0049497C">
          <w:rPr>
            <w:rFonts w:ascii="Times New Roman" w:eastAsia="Times New Roman" w:hAnsi="Times New Roman" w:cs="Times New Roman"/>
            <w:szCs w:val="22"/>
          </w:rPr>
          <w:t>, although a lesser granularity</w:t>
        </w:r>
      </w:ins>
      <w:ins w:id="265" w:author="Andrés González Santa Cruz" w:date="2020-10-20T11:33:00Z">
        <w:r w:rsidR="0049497C">
          <w:rPr>
            <w:rFonts w:ascii="Times New Roman" w:eastAsia="Times New Roman" w:hAnsi="Times New Roman" w:cs="Times New Roman"/>
            <w:szCs w:val="22"/>
          </w:rPr>
          <w:t>.</w:t>
        </w:r>
      </w:ins>
      <w:ins w:id="266" w:author="Abraham Isaac Jacob Gajardo Cortez (masterin)" w:date="2020-10-18T20:32:00Z">
        <w:r w:rsidR="00E926B0">
          <w:rPr>
            <w:rFonts w:ascii="Times New Roman" w:eastAsia="Times New Roman" w:hAnsi="Times New Roman" w:cs="Times New Roman"/>
            <w:szCs w:val="22"/>
          </w:rPr>
          <w:t xml:space="preserve"> </w:t>
        </w:r>
        <w:del w:id="267" w:author="Andrés González Santa Cruz" w:date="2020-10-20T11:29:00Z">
          <w:r w:rsidR="00E926B0" w:rsidDel="0049497C">
            <w:rPr>
              <w:rFonts w:ascii="Times New Roman" w:eastAsia="Times New Roman" w:hAnsi="Times New Roman" w:cs="Times New Roman"/>
              <w:szCs w:val="22"/>
            </w:rPr>
            <w:delText>Also</w:delText>
          </w:r>
        </w:del>
      </w:ins>
      <w:ins w:id="268" w:author="Andrés González Santa Cruz" w:date="2020-10-20T11:29:00Z">
        <w:r w:rsidR="0049497C">
          <w:rPr>
            <w:rFonts w:ascii="Times New Roman" w:eastAsia="Times New Roman" w:hAnsi="Times New Roman" w:cs="Times New Roman"/>
            <w:szCs w:val="22"/>
          </w:rPr>
          <w:t>Also,</w:t>
        </w:r>
      </w:ins>
      <w:ins w:id="269" w:author="Abraham Isaac Jacob Gajardo Cortez (masterin)" w:date="2020-10-18T20:32:00Z">
        <w:r w:rsidR="00E926B0">
          <w:rPr>
            <w:rFonts w:ascii="Times New Roman" w:eastAsia="Times New Roman" w:hAnsi="Times New Roman" w:cs="Times New Roman"/>
            <w:szCs w:val="22"/>
          </w:rPr>
          <w:t xml:space="preserve"> ED consultations and hospitalizations for specific causes were collected:</w:t>
        </w:r>
      </w:ins>
      <w:del w:id="270" w:author="Abraham Isaac Jacob Gajardo Cortez (masterin)" w:date="2020-10-18T20:32:00Z">
        <w:r w:rsidR="00FB432A" w:rsidRPr="00780329" w:rsidDel="00E926B0">
          <w:rPr>
            <w:rFonts w:ascii="Times New Roman" w:eastAsia="Times New Roman" w:hAnsi="Times New Roman" w:cs="Times New Roman"/>
            <w:szCs w:val="22"/>
          </w:rPr>
          <w:delText xml:space="preserve"> of </w:delText>
        </w:r>
      </w:del>
      <w:ins w:id="271" w:author="Abraham Isaac Jacob Gajardo Cortez (masterin)" w:date="2020-10-18T20:27:00Z">
        <w:r w:rsidR="00E926B0">
          <w:rPr>
            <w:rFonts w:ascii="Times New Roman" w:eastAsia="Times New Roman" w:hAnsi="Times New Roman" w:cs="Times New Roman"/>
            <w:szCs w:val="22"/>
          </w:rPr>
          <w:t xml:space="preserve"> </w:t>
        </w:r>
      </w:ins>
      <w:r w:rsidR="00FB432A" w:rsidRPr="00780329">
        <w:rPr>
          <w:rFonts w:ascii="Times New Roman" w:eastAsia="Times New Roman" w:hAnsi="Times New Roman" w:cs="Times New Roman"/>
          <w:szCs w:val="22"/>
        </w:rPr>
        <w:t>trauma</w:t>
      </w:r>
      <w:ins w:id="272" w:author="Abraham Isaac Jacob Gajardo Cortez (masterin)" w:date="2020-10-18T20:27:00Z">
        <w:r w:rsidR="00E926B0">
          <w:rPr>
            <w:rFonts w:ascii="Times New Roman" w:eastAsia="Times New Roman" w:hAnsi="Times New Roman" w:cs="Times New Roman"/>
            <w:szCs w:val="22"/>
          </w:rPr>
          <w:t xml:space="preserve">, </w:t>
        </w:r>
      </w:ins>
      <w:del w:id="273" w:author="Abraham Isaac Jacob Gajardo Cortez (masterin)" w:date="2020-10-18T20:27:00Z">
        <w:r w:rsidR="00FB432A" w:rsidRPr="00780329" w:rsidDel="00E926B0">
          <w:rPr>
            <w:rFonts w:ascii="Times New Roman" w:eastAsia="Times New Roman" w:hAnsi="Times New Roman" w:cs="Times New Roman"/>
            <w:szCs w:val="22"/>
          </w:rPr>
          <w:delText xml:space="preserve"> and </w:delText>
        </w:r>
      </w:del>
      <w:r w:rsidR="00FB432A" w:rsidRPr="00780329">
        <w:rPr>
          <w:rFonts w:ascii="Times New Roman" w:eastAsia="Times New Roman" w:hAnsi="Times New Roman" w:cs="Times New Roman"/>
          <w:szCs w:val="22"/>
        </w:rPr>
        <w:t>respiratory</w:t>
      </w:r>
      <w:del w:id="274" w:author="Abraham Isaac Jacob Gajardo Cortez (masterin)" w:date="2020-10-18T20:27:00Z">
        <w:r w:rsidR="00FB432A" w:rsidRPr="00780329" w:rsidDel="00E926B0">
          <w:rPr>
            <w:rFonts w:ascii="Times New Roman" w:eastAsia="Times New Roman" w:hAnsi="Times New Roman" w:cs="Times New Roman"/>
            <w:szCs w:val="22"/>
          </w:rPr>
          <w:delText xml:space="preserve"> causes</w:delText>
        </w:r>
      </w:del>
      <w:r w:rsidR="00FB432A" w:rsidRPr="00780329">
        <w:rPr>
          <w:rFonts w:ascii="Times New Roman" w:eastAsia="Times New Roman" w:hAnsi="Times New Roman" w:cs="Times New Roman"/>
          <w:szCs w:val="22"/>
        </w:rPr>
        <w:t xml:space="preserve">, </w:t>
      </w:r>
      <w:ins w:id="275" w:author="Abraham Isaac Jacob Gajardo Cortez (masterin)" w:date="2020-10-18T20:27:00Z">
        <w:r w:rsidR="00E926B0" w:rsidRPr="00780329">
          <w:rPr>
            <w:rFonts w:ascii="Times New Roman" w:eastAsia="Times New Roman" w:hAnsi="Times New Roman" w:cs="Times New Roman"/>
            <w:szCs w:val="22"/>
          </w:rPr>
          <w:t xml:space="preserve">diarrhea, </w:t>
        </w:r>
      </w:ins>
      <w:del w:id="276" w:author="Abraham Isaac Jacob Gajardo Cortez (masterin)" w:date="2020-10-18T20:27:00Z">
        <w:r w:rsidR="00FB432A" w:rsidRPr="00780329" w:rsidDel="00E926B0">
          <w:rPr>
            <w:rFonts w:ascii="Times New Roman" w:eastAsia="Times New Roman" w:hAnsi="Times New Roman" w:cs="Times New Roman"/>
            <w:szCs w:val="22"/>
          </w:rPr>
          <w:delText xml:space="preserve">as well as total, diarrhea, </w:delText>
        </w:r>
      </w:del>
      <w:r w:rsidR="00FB432A" w:rsidRPr="00780329">
        <w:rPr>
          <w:rFonts w:ascii="Times New Roman" w:eastAsia="Times New Roman" w:hAnsi="Times New Roman" w:cs="Times New Roman"/>
          <w:szCs w:val="22"/>
        </w:rPr>
        <w:t>and circulatory causes</w:t>
      </w:r>
      <w:ins w:id="277" w:author="Abraham Isaac Jacob Gajardo Cortez (masterin)" w:date="2020-10-18T20:57:00Z">
        <w:r w:rsidR="0039530A">
          <w:rPr>
            <w:rFonts w:ascii="Times New Roman" w:eastAsia="Times New Roman" w:hAnsi="Times New Roman" w:cs="Times New Roman"/>
            <w:szCs w:val="22"/>
          </w:rPr>
          <w:t xml:space="preserve">. </w:t>
        </w:r>
        <w:r w:rsidR="0039530A" w:rsidRPr="00780329">
          <w:rPr>
            <w:rFonts w:ascii="Times New Roman" w:eastAsia="Times New Roman" w:hAnsi="Times New Roman" w:cs="Times New Roman"/>
            <w:szCs w:val="22"/>
          </w:rPr>
          <w:t xml:space="preserve">Cases were defined according their main cause of admission. </w:t>
        </w:r>
      </w:ins>
      <w:del w:id="278" w:author="Abraham Isaac Jacob Gajardo Cortez (masterin)" w:date="2020-10-18T20:57:00Z">
        <w:r w:rsidR="00FB432A" w:rsidRPr="00780329" w:rsidDel="0039530A">
          <w:rPr>
            <w:rFonts w:ascii="Times New Roman" w:eastAsia="Times New Roman" w:hAnsi="Times New Roman" w:cs="Times New Roman"/>
            <w:szCs w:val="22"/>
          </w:rPr>
          <w:delText>.</w:delText>
        </w:r>
      </w:del>
      <w:moveToRangeStart w:id="279" w:author="Abraham Isaac Jacob Gajardo Cortez (masterin)" w:date="2020-10-18T20:43:00Z" w:name="move53946238"/>
      <w:moveTo w:id="280" w:author="Abraham Isaac Jacob Gajardo Cortez (masterin)" w:date="2020-10-18T20:43:00Z">
        <w:r w:rsidR="0040344C" w:rsidRPr="00780329">
          <w:rPr>
            <w:rFonts w:ascii="Times New Roman" w:eastAsia="Times New Roman" w:hAnsi="Times New Roman" w:cs="Times New Roman"/>
            <w:szCs w:val="22"/>
          </w:rPr>
          <w:t xml:space="preserve">The data was </w:t>
        </w:r>
        <w:del w:id="281" w:author="Abraham Isaac Jacob Gajardo Cortez (masterin)" w:date="2020-10-18T20:43:00Z">
          <w:r w:rsidR="0040344C" w:rsidRPr="00780329" w:rsidDel="0040344C">
            <w:rPr>
              <w:rFonts w:ascii="Times New Roman" w:eastAsia="Times New Roman" w:hAnsi="Times New Roman" w:cs="Times New Roman"/>
              <w:szCs w:val="22"/>
            </w:rPr>
            <w:delText xml:space="preserve">also </w:delText>
          </w:r>
        </w:del>
        <w:r w:rsidR="0040344C" w:rsidRPr="00780329">
          <w:rPr>
            <w:rFonts w:ascii="Times New Roman" w:eastAsia="Times New Roman" w:hAnsi="Times New Roman" w:cs="Times New Roman"/>
            <w:szCs w:val="22"/>
          </w:rPr>
          <w:t>refined to isolate cases from ages 15-64 as a majority of protestors were within this age range</w:t>
        </w:r>
      </w:moveTo>
      <w:ins w:id="282" w:author="Abraham Isaac Jacob Gajardo Cortez (masterin)" w:date="2020-10-18T20:44:00Z">
        <w:r w:rsidR="00452C2E">
          <w:rPr>
            <w:rFonts w:ascii="Times New Roman" w:eastAsia="Times New Roman" w:hAnsi="Times New Roman" w:cs="Times New Roman"/>
            <w:szCs w:val="22"/>
          </w:rPr>
          <w:t xml:space="preserve"> </w:t>
        </w:r>
      </w:ins>
      <w:moveTo w:id="283" w:author="Abraham Isaac Jacob Gajardo Cortez (masterin)" w:date="2020-10-18T20:43:00Z">
        <w:del w:id="284" w:author="Abraham Isaac Jacob Gajardo Cortez (masterin)" w:date="2020-10-18T20:44:00Z">
          <w:r w:rsidR="0040344C" w:rsidRPr="00780329" w:rsidDel="00452C2E">
            <w:rPr>
              <w:rFonts w:ascii="Times New Roman" w:eastAsia="Times New Roman" w:hAnsi="Times New Roman" w:cs="Times New Roman"/>
              <w:szCs w:val="22"/>
            </w:rPr>
            <w:delText>.</w:delText>
          </w:r>
        </w:del>
        <w:r w:rsidR="0040344C" w:rsidRPr="00780329">
          <w:rPr>
            <w:rFonts w:ascii="Times New Roman" w:eastAsia="Times New Roman" w:hAnsi="Times New Roman" w:cs="Times New Roman"/>
            <w:szCs w:val="22"/>
            <w:vertAlign w:val="superscript"/>
          </w:rPr>
          <w:t>26</w:t>
        </w:r>
      </w:moveTo>
      <w:ins w:id="285" w:author="Abraham Isaac Jacob Gajardo Cortez (masterin)" w:date="2020-10-18T20:44:00Z">
        <w:r w:rsidR="00452C2E">
          <w:rPr>
            <w:rFonts w:ascii="Times New Roman" w:eastAsia="Times New Roman" w:hAnsi="Times New Roman" w:cs="Times New Roman"/>
            <w:szCs w:val="22"/>
          </w:rPr>
          <w:t>.</w:t>
        </w:r>
      </w:ins>
      <w:ins w:id="286" w:author="Abraham Isaac Jacob Gajardo Cortez (masterin)" w:date="2020-10-18T20:57:00Z">
        <w:r w:rsidR="0039530A" w:rsidRPr="0039530A">
          <w:rPr>
            <w:rFonts w:ascii="Times New Roman" w:eastAsia="Times New Roman" w:hAnsi="Times New Roman" w:cs="Times New Roman"/>
            <w:szCs w:val="22"/>
          </w:rPr>
          <w:t xml:space="preserve"> </w:t>
        </w:r>
      </w:ins>
    </w:p>
    <w:moveToRangeEnd w:id="279"/>
    <w:p w14:paraId="69542953" w14:textId="13CB5D98" w:rsidR="00FB432A" w:rsidRDefault="00FB432A" w:rsidP="00C9270C">
      <w:pPr>
        <w:spacing w:line="240" w:lineRule="auto"/>
        <w:jc w:val="both"/>
        <w:rPr>
          <w:ins w:id="287" w:author="Abraham Isaac Jacob Gajardo Cortez (masterin)" w:date="2020-10-18T20:32:00Z"/>
          <w:rFonts w:ascii="Times New Roman" w:eastAsia="Times New Roman" w:hAnsi="Times New Roman" w:cs="Times New Roman"/>
          <w:szCs w:val="22"/>
        </w:rPr>
      </w:pPr>
    </w:p>
    <w:p w14:paraId="6A3BD146" w14:textId="6FB56056" w:rsidR="00E926B0" w:rsidRPr="0040344C" w:rsidDel="0040344C" w:rsidRDefault="00EA31B2">
      <w:pPr>
        <w:spacing w:line="240" w:lineRule="auto"/>
        <w:jc w:val="both"/>
        <w:rPr>
          <w:del w:id="288" w:author="Abraham Isaac Jacob Gajardo Cortez (masterin)" w:date="2020-10-18T20:42:00Z"/>
          <w:moveTo w:id="289" w:author="Abraham Isaac Jacob Gajardo Cortez (masterin)" w:date="2020-10-18T20:32:00Z"/>
          <w:rFonts w:ascii="Times New Roman" w:eastAsia="Times New Roman" w:hAnsi="Times New Roman" w:cs="Times New Roman"/>
          <w:szCs w:val="22"/>
        </w:rPr>
      </w:pPr>
      <w:ins w:id="290" w:author="Abraham Isaac Jacob Gajardo Cortez (masterin)" w:date="2020-10-18T20:35:00Z">
        <w:r>
          <w:rPr>
            <w:rFonts w:ascii="Times New Roman" w:eastAsia="Times New Roman" w:hAnsi="Times New Roman" w:cs="Times New Roman"/>
            <w:szCs w:val="22"/>
          </w:rPr>
          <w:t>Santiago of Chile was the most affected city by the social movement in 2019</w:t>
        </w:r>
      </w:ins>
      <w:ins w:id="291" w:author="Abraham Isaac Jacob Gajardo Cortez (masterin)" w:date="2020-10-18T20:37:00Z">
        <w:r>
          <w:rPr>
            <w:rFonts w:ascii="Times New Roman" w:eastAsia="Times New Roman" w:hAnsi="Times New Roman" w:cs="Times New Roman"/>
            <w:szCs w:val="22"/>
          </w:rPr>
          <w:t>, and the</w:t>
        </w:r>
      </w:ins>
      <w:ins w:id="292" w:author="Abraham Isaac Jacob Gajardo Cortez (masterin)" w:date="2020-10-18T20:35:00Z">
        <w:r>
          <w:rPr>
            <w:rFonts w:ascii="Times New Roman" w:eastAsia="Times New Roman" w:hAnsi="Times New Roman" w:cs="Times New Roman"/>
            <w:szCs w:val="22"/>
          </w:rPr>
          <w:t xml:space="preserve"> </w:t>
        </w:r>
      </w:ins>
      <w:moveToRangeStart w:id="293" w:author="Abraham Isaac Jacob Gajardo Cortez (masterin)" w:date="2020-10-18T20:32:00Z" w:name="move53945590"/>
      <w:moveTo w:id="294" w:author="Abraham Isaac Jacob Gajardo Cortez (masterin)" w:date="2020-10-18T20:32:00Z">
        <w:del w:id="295" w:author="Abraham Isaac Jacob Gajardo Cortez (masterin)" w:date="2020-10-18T20:33:00Z">
          <w:r w:rsidR="00E926B0" w:rsidRPr="00780329" w:rsidDel="00E926B0">
            <w:rPr>
              <w:rFonts w:ascii="Times New Roman" w:eastAsia="Times New Roman" w:hAnsi="Times New Roman" w:cs="Times New Roman"/>
              <w:szCs w:val="22"/>
            </w:rPr>
            <w:delText>Protests were scattered across the Chilean territory, particularly in all major cities. In this sense, we assumed that exposure to social protest was extended, although it was concentrated in certain areas. For example, the h</w:delText>
          </w:r>
        </w:del>
      </w:moveTo>
      <w:ins w:id="296" w:author="Abraham Isaac Jacob Gajardo Cortez (masterin)" w:date="2020-10-18T20:33:00Z">
        <w:r>
          <w:rPr>
            <w:rFonts w:ascii="Times New Roman" w:eastAsia="Times New Roman" w:hAnsi="Times New Roman" w:cs="Times New Roman"/>
            <w:szCs w:val="22"/>
          </w:rPr>
          <w:t>h</w:t>
        </w:r>
      </w:ins>
      <w:moveTo w:id="297" w:author="Abraham Isaac Jacob Gajardo Cortez (masterin)" w:date="2020-10-18T20:32:00Z">
        <w:r w:rsidR="00E926B0" w:rsidRPr="00780329">
          <w:rPr>
            <w:rFonts w:ascii="Times New Roman" w:eastAsia="Times New Roman" w:hAnsi="Times New Roman" w:cs="Times New Roman"/>
            <w:szCs w:val="22"/>
          </w:rPr>
          <w:t>istorical focal point of social protest in Santiago</w:t>
        </w:r>
      </w:moveTo>
      <w:ins w:id="298" w:author="Abraham Isaac Jacob Gajardo Cortez (masterin)" w:date="2020-10-18T20:37:00Z">
        <w:r>
          <w:rPr>
            <w:rFonts w:ascii="Times New Roman" w:eastAsia="Times New Roman" w:hAnsi="Times New Roman" w:cs="Times New Roman"/>
            <w:szCs w:val="22"/>
          </w:rPr>
          <w:t xml:space="preserve"> </w:t>
        </w:r>
      </w:ins>
      <w:ins w:id="299" w:author="Abraham Isaac Jacob Gajardo Cortez (masterin)" w:date="2020-10-18T20:44:00Z">
        <w:r w:rsidR="00452C2E">
          <w:rPr>
            <w:rFonts w:ascii="Times New Roman" w:eastAsia="Times New Roman" w:hAnsi="Times New Roman" w:cs="Times New Roman"/>
            <w:szCs w:val="22"/>
          </w:rPr>
          <w:t>is</w:t>
        </w:r>
      </w:ins>
      <w:ins w:id="300" w:author="Abraham Isaac Jacob Gajardo Cortez (masterin)" w:date="2020-10-18T20:37:00Z">
        <w:r>
          <w:rPr>
            <w:rFonts w:ascii="Times New Roman" w:eastAsia="Times New Roman" w:hAnsi="Times New Roman" w:cs="Times New Roman"/>
            <w:szCs w:val="22"/>
          </w:rPr>
          <w:t xml:space="preserve"> a place named </w:t>
        </w:r>
      </w:ins>
      <w:ins w:id="301" w:author="Abraham Isaac Jacob Gajardo Cortez (masterin)" w:date="2020-10-18T20:34:00Z">
        <w:r>
          <w:rPr>
            <w:rFonts w:ascii="Times New Roman" w:eastAsia="Times New Roman" w:hAnsi="Times New Roman" w:cs="Times New Roman"/>
            <w:szCs w:val="22"/>
          </w:rPr>
          <w:t>“</w:t>
        </w:r>
      </w:ins>
      <w:moveTo w:id="302" w:author="Abraham Isaac Jacob Gajardo Cortez (masterin)" w:date="2020-10-18T20:32:00Z">
        <w:del w:id="303" w:author="Abraham Isaac Jacob Gajardo Cortez (masterin)" w:date="2020-10-18T20:33:00Z">
          <w:r w:rsidR="00E926B0" w:rsidRPr="00780329" w:rsidDel="00EA31B2">
            <w:rPr>
              <w:rFonts w:ascii="Times New Roman" w:eastAsia="Times New Roman" w:hAnsi="Times New Roman" w:cs="Times New Roman"/>
              <w:szCs w:val="22"/>
            </w:rPr>
            <w:delText xml:space="preserve"> is </w:delText>
          </w:r>
        </w:del>
        <w:r w:rsidR="00E926B0" w:rsidRPr="00780329">
          <w:rPr>
            <w:rFonts w:ascii="Times New Roman" w:eastAsia="Times New Roman" w:hAnsi="Times New Roman" w:cs="Times New Roman"/>
            <w:szCs w:val="22"/>
          </w:rPr>
          <w:t xml:space="preserve">Plaza </w:t>
        </w:r>
        <w:proofErr w:type="spellStart"/>
        <w:r w:rsidR="00E926B0" w:rsidRPr="00780329">
          <w:rPr>
            <w:rFonts w:ascii="Times New Roman" w:eastAsia="Times New Roman" w:hAnsi="Times New Roman" w:cs="Times New Roman"/>
            <w:szCs w:val="22"/>
          </w:rPr>
          <w:t>Baquedano</w:t>
        </w:r>
      </w:moveTo>
      <w:proofErr w:type="spellEnd"/>
      <w:ins w:id="304" w:author="Abraham Isaac Jacob Gajardo Cortez (masterin)" w:date="2020-10-18T20:34:00Z">
        <w:r>
          <w:rPr>
            <w:rFonts w:ascii="Times New Roman" w:eastAsia="Times New Roman" w:hAnsi="Times New Roman" w:cs="Times New Roman"/>
            <w:szCs w:val="22"/>
          </w:rPr>
          <w:t xml:space="preserve">”, “Plaza Italia” or “Plaza </w:t>
        </w:r>
        <w:proofErr w:type="spellStart"/>
        <w:r>
          <w:rPr>
            <w:rFonts w:ascii="Times New Roman" w:eastAsia="Times New Roman" w:hAnsi="Times New Roman" w:cs="Times New Roman"/>
            <w:szCs w:val="22"/>
          </w:rPr>
          <w:t>dignidad</w:t>
        </w:r>
        <w:proofErr w:type="spellEnd"/>
        <w:r>
          <w:rPr>
            <w:rFonts w:ascii="Times New Roman" w:eastAsia="Times New Roman" w:hAnsi="Times New Roman" w:cs="Times New Roman"/>
            <w:szCs w:val="22"/>
          </w:rPr>
          <w:t xml:space="preserve">”. </w:t>
        </w:r>
      </w:ins>
      <w:ins w:id="305" w:author="Abraham Isaac Jacob Gajardo Cortez (masterin)" w:date="2020-10-18T20:38:00Z">
        <w:r>
          <w:rPr>
            <w:rFonts w:ascii="Times New Roman" w:eastAsia="Times New Roman" w:hAnsi="Times New Roman" w:cs="Times New Roman"/>
            <w:szCs w:val="22"/>
          </w:rPr>
          <w:t xml:space="preserve">Thus, we included </w:t>
        </w:r>
      </w:ins>
      <w:ins w:id="306" w:author="Abraham Isaac Jacob Gajardo Cortez (masterin)" w:date="2020-10-18T20:45:00Z">
        <w:r w:rsidR="00452C2E">
          <w:rPr>
            <w:rFonts w:ascii="Times New Roman" w:eastAsia="Times New Roman" w:hAnsi="Times New Roman" w:cs="Times New Roman"/>
            <w:szCs w:val="22"/>
          </w:rPr>
          <w:t xml:space="preserve">cases from </w:t>
        </w:r>
      </w:ins>
      <w:ins w:id="307" w:author="Abraham Isaac Jacob Gajardo Cortez (masterin)" w:date="2020-10-18T20:39:00Z">
        <w:r w:rsidR="0040344C">
          <w:rPr>
            <w:rFonts w:ascii="Times New Roman" w:eastAsia="Times New Roman" w:hAnsi="Times New Roman" w:cs="Times New Roman"/>
            <w:szCs w:val="22"/>
          </w:rPr>
          <w:t>tert</w:t>
        </w:r>
      </w:ins>
      <w:ins w:id="308" w:author="Abraham Isaac Jacob Gajardo Cortez (masterin)" w:date="2020-10-18T20:40:00Z">
        <w:r w:rsidR="0040344C">
          <w:rPr>
            <w:rFonts w:ascii="Times New Roman" w:eastAsia="Times New Roman" w:hAnsi="Times New Roman" w:cs="Times New Roman"/>
            <w:szCs w:val="22"/>
          </w:rPr>
          <w:t xml:space="preserve">iary </w:t>
        </w:r>
      </w:ins>
      <w:ins w:id="309" w:author="Abraham Isaac Jacob Gajardo Cortez (masterin)" w:date="2020-10-18T20:38:00Z">
        <w:r>
          <w:rPr>
            <w:rFonts w:ascii="Times New Roman" w:eastAsia="Times New Roman" w:hAnsi="Times New Roman" w:cs="Times New Roman"/>
            <w:szCs w:val="22"/>
          </w:rPr>
          <w:t xml:space="preserve">public hospitals located </w:t>
        </w:r>
      </w:ins>
      <w:ins w:id="310" w:author="Abraham Isaac Jacob Gajardo Cortez (masterin)" w:date="2020-10-18T20:39:00Z">
        <w:r w:rsidR="0040344C" w:rsidRPr="00780329">
          <w:rPr>
            <w:rFonts w:ascii="Times New Roman" w:eastAsia="Times New Roman" w:hAnsi="Times New Roman" w:cs="Times New Roman"/>
            <w:szCs w:val="22"/>
          </w:rPr>
          <w:t>within 3 kilometers</w:t>
        </w:r>
        <w:r w:rsidR="0040344C">
          <w:rPr>
            <w:rFonts w:ascii="Times New Roman" w:eastAsia="Times New Roman" w:hAnsi="Times New Roman" w:cs="Times New Roman"/>
            <w:szCs w:val="22"/>
          </w:rPr>
          <w:t xml:space="preserve"> of this place (</w:t>
        </w:r>
        <w:r w:rsidR="0040344C" w:rsidRPr="0040344C">
          <w:rPr>
            <w:rFonts w:ascii="Times New Roman" w:eastAsia="Times New Roman" w:hAnsi="Times New Roman" w:cs="Times New Roman"/>
            <w:szCs w:val="22"/>
          </w:rPr>
          <w:t xml:space="preserve">Hospital de </w:t>
        </w:r>
        <w:proofErr w:type="spellStart"/>
        <w:r w:rsidR="0040344C" w:rsidRPr="0040344C">
          <w:rPr>
            <w:rFonts w:ascii="Times New Roman" w:eastAsia="Times New Roman" w:hAnsi="Times New Roman" w:cs="Times New Roman"/>
            <w:szCs w:val="22"/>
          </w:rPr>
          <w:t>Urgencia</w:t>
        </w:r>
        <w:proofErr w:type="spellEnd"/>
        <w:r w:rsidR="0040344C" w:rsidRPr="0040344C">
          <w:rPr>
            <w:rFonts w:ascii="Times New Roman" w:eastAsia="Times New Roman" w:hAnsi="Times New Roman" w:cs="Times New Roman"/>
            <w:szCs w:val="22"/>
          </w:rPr>
          <w:t xml:space="preserve"> </w:t>
        </w:r>
        <w:proofErr w:type="spellStart"/>
        <w:r w:rsidR="0040344C" w:rsidRPr="0040344C">
          <w:rPr>
            <w:rFonts w:ascii="Times New Roman" w:eastAsia="Times New Roman" w:hAnsi="Times New Roman" w:cs="Times New Roman"/>
            <w:szCs w:val="22"/>
          </w:rPr>
          <w:t>Asistencia</w:t>
        </w:r>
        <w:proofErr w:type="spellEnd"/>
        <w:r w:rsidR="0040344C" w:rsidRPr="0040344C">
          <w:rPr>
            <w:rFonts w:ascii="Times New Roman" w:eastAsia="Times New Roman" w:hAnsi="Times New Roman" w:cs="Times New Roman"/>
            <w:szCs w:val="22"/>
          </w:rPr>
          <w:t xml:space="preserve"> </w:t>
        </w:r>
        <w:proofErr w:type="spellStart"/>
        <w:r w:rsidR="0040344C" w:rsidRPr="0040344C">
          <w:rPr>
            <w:rFonts w:ascii="Times New Roman" w:eastAsia="Times New Roman" w:hAnsi="Times New Roman" w:cs="Times New Roman"/>
            <w:szCs w:val="22"/>
          </w:rPr>
          <w:t>Pública</w:t>
        </w:r>
        <w:proofErr w:type="spellEnd"/>
        <w:r w:rsidR="0040344C">
          <w:rPr>
            <w:rFonts w:ascii="Times New Roman" w:eastAsia="Times New Roman" w:hAnsi="Times New Roman" w:cs="Times New Roman"/>
            <w:szCs w:val="22"/>
          </w:rPr>
          <w:t xml:space="preserve">, </w:t>
        </w:r>
        <w:r w:rsidR="0040344C" w:rsidRPr="0040344C">
          <w:rPr>
            <w:rFonts w:ascii="Times New Roman" w:eastAsia="Times New Roman" w:hAnsi="Times New Roman" w:cs="Times New Roman"/>
            <w:szCs w:val="22"/>
          </w:rPr>
          <w:t>Hospital Del Salvador de Santiago</w:t>
        </w:r>
        <w:r w:rsidR="0040344C">
          <w:rPr>
            <w:rFonts w:ascii="Times New Roman" w:eastAsia="Times New Roman" w:hAnsi="Times New Roman" w:cs="Times New Roman"/>
            <w:szCs w:val="22"/>
          </w:rPr>
          <w:t xml:space="preserve">, </w:t>
        </w:r>
        <w:proofErr w:type="spellStart"/>
        <w:r w:rsidR="0040344C" w:rsidRPr="0040344C">
          <w:rPr>
            <w:rFonts w:ascii="Times New Roman" w:eastAsia="Times New Roman" w:hAnsi="Times New Roman" w:cs="Times New Roman"/>
            <w:szCs w:val="22"/>
          </w:rPr>
          <w:t>Complejo</w:t>
        </w:r>
        <w:proofErr w:type="spellEnd"/>
        <w:r w:rsidR="0040344C" w:rsidRPr="0040344C">
          <w:rPr>
            <w:rFonts w:ascii="Times New Roman" w:eastAsia="Times New Roman" w:hAnsi="Times New Roman" w:cs="Times New Roman"/>
            <w:szCs w:val="22"/>
          </w:rPr>
          <w:t xml:space="preserve"> </w:t>
        </w:r>
        <w:proofErr w:type="spellStart"/>
        <w:r w:rsidR="0040344C" w:rsidRPr="0040344C">
          <w:rPr>
            <w:rFonts w:ascii="Times New Roman" w:eastAsia="Times New Roman" w:hAnsi="Times New Roman" w:cs="Times New Roman"/>
            <w:szCs w:val="22"/>
          </w:rPr>
          <w:t>Hospitalario</w:t>
        </w:r>
        <w:proofErr w:type="spellEnd"/>
        <w:r w:rsidR="0040344C" w:rsidRPr="0040344C">
          <w:rPr>
            <w:rFonts w:ascii="Times New Roman" w:eastAsia="Times New Roman" w:hAnsi="Times New Roman" w:cs="Times New Roman"/>
            <w:szCs w:val="22"/>
          </w:rPr>
          <w:t xml:space="preserve"> San José</w:t>
        </w:r>
        <w:r w:rsidR="0040344C">
          <w:rPr>
            <w:rFonts w:ascii="Times New Roman" w:eastAsia="Times New Roman" w:hAnsi="Times New Roman" w:cs="Times New Roman"/>
            <w:szCs w:val="22"/>
          </w:rPr>
          <w:t xml:space="preserve">). </w:t>
        </w:r>
      </w:ins>
      <w:moveTo w:id="311" w:author="Abraham Isaac Jacob Gajardo Cortez (masterin)" w:date="2020-10-18T20:32:00Z">
        <w:del w:id="312" w:author="Abraham Isaac Jacob Gajardo Cortez (masterin)" w:date="2020-10-18T20:34:00Z">
          <w:r w:rsidR="00E926B0" w:rsidRPr="0040344C" w:rsidDel="00EA31B2">
            <w:rPr>
              <w:rFonts w:ascii="Times New Roman" w:eastAsia="Times New Roman" w:hAnsi="Times New Roman" w:cs="Times New Roman"/>
              <w:szCs w:val="22"/>
            </w:rPr>
            <w:delText xml:space="preserve">, which is located in the intersection of two major avenues (Alameda Bernardo O’Higgins and Vicuña Mackenna) and symbolizes the division between the richest part of the city (East) and the civic center and the low-middle class. </w:delText>
          </w:r>
        </w:del>
      </w:moveTo>
    </w:p>
    <w:moveToRangeEnd w:id="293"/>
    <w:p w14:paraId="7527FD40" w14:textId="0C91536C" w:rsidR="0040344C" w:rsidRPr="0040344C" w:rsidDel="0040344C" w:rsidRDefault="0040344C">
      <w:pPr>
        <w:spacing w:line="240" w:lineRule="auto"/>
        <w:jc w:val="both"/>
        <w:rPr>
          <w:del w:id="313" w:author="Abraham Isaac Jacob Gajardo Cortez (masterin)" w:date="2020-10-18T20:41:00Z"/>
          <w:rFonts w:ascii="Times New Roman" w:eastAsia="Times New Roman" w:hAnsi="Times New Roman" w:cs="Times New Roman"/>
          <w:szCs w:val="22"/>
        </w:rPr>
      </w:pPr>
    </w:p>
    <w:p w14:paraId="5A124F27" w14:textId="6E414EC5" w:rsidR="00C915BA" w:rsidRPr="00780329" w:rsidDel="0040344C" w:rsidRDefault="00FB432A">
      <w:pPr>
        <w:spacing w:line="240" w:lineRule="auto"/>
        <w:jc w:val="both"/>
        <w:rPr>
          <w:del w:id="314" w:author="Abraham Isaac Jacob Gajardo Cortez (masterin)" w:date="2020-10-18T20:41:00Z"/>
          <w:rFonts w:ascii="Times New Roman" w:eastAsia="Times New Roman" w:hAnsi="Times New Roman" w:cs="Times New Roman"/>
          <w:szCs w:val="22"/>
        </w:rPr>
      </w:pPr>
      <w:commentRangeStart w:id="315"/>
      <w:del w:id="316" w:author="Abraham Isaac Jacob Gajardo Cortez (masterin)" w:date="2020-10-18T20:41:00Z">
        <w:r w:rsidRPr="00780329" w:rsidDel="0040344C">
          <w:rPr>
            <w:rFonts w:ascii="Times New Roman" w:eastAsia="Times New Roman" w:hAnsi="Times New Roman" w:cs="Times New Roman"/>
            <w:szCs w:val="22"/>
          </w:rPr>
          <w:delText xml:space="preserve">We used historical controls to contrast observed </w:delText>
        </w:r>
      </w:del>
      <w:del w:id="317" w:author="Abraham Isaac Jacob Gajardo Cortez (masterin)" w:date="2020-10-18T20:28:00Z">
        <w:r w:rsidRPr="00780329" w:rsidDel="00E926B0">
          <w:rPr>
            <w:rFonts w:ascii="Times New Roman" w:eastAsia="Times New Roman" w:hAnsi="Times New Roman" w:cs="Times New Roman"/>
            <w:szCs w:val="22"/>
          </w:rPr>
          <w:delText xml:space="preserve">ER </w:delText>
        </w:r>
      </w:del>
      <w:del w:id="318" w:author="Abraham Isaac Jacob Gajardo Cortez (masterin)" w:date="2020-10-18T20:41:00Z">
        <w:r w:rsidRPr="00780329" w:rsidDel="0040344C">
          <w:rPr>
            <w:rFonts w:ascii="Times New Roman" w:eastAsia="Times New Roman" w:hAnsi="Times New Roman" w:cs="Times New Roman"/>
            <w:szCs w:val="22"/>
          </w:rPr>
          <w:delText>consultation and hospitalizations in the exposure period, that is, we used the same outcomes in the same hospitals, for the same time of the year, but in a different period (2015-2018).</w:delText>
        </w:r>
        <w:r w:rsidR="00C915BA" w:rsidRPr="00780329" w:rsidDel="0040344C">
          <w:rPr>
            <w:rFonts w:ascii="Times New Roman" w:eastAsia="Times New Roman" w:hAnsi="Times New Roman" w:cs="Times New Roman"/>
            <w:szCs w:val="22"/>
          </w:rPr>
          <w:delText xml:space="preserve"> </w:delText>
        </w:r>
        <w:commentRangeEnd w:id="315"/>
        <w:r w:rsidR="00E926B0" w:rsidDel="0040344C">
          <w:rPr>
            <w:rStyle w:val="Refdecomentario"/>
          </w:rPr>
          <w:commentReference w:id="315"/>
        </w:r>
      </w:del>
    </w:p>
    <w:p w14:paraId="4252D718" w14:textId="14921985" w:rsidR="00122D50" w:rsidRPr="00780329" w:rsidDel="0040344C" w:rsidRDefault="00ED04FE">
      <w:pPr>
        <w:spacing w:line="240" w:lineRule="auto"/>
        <w:jc w:val="both"/>
        <w:rPr>
          <w:del w:id="319" w:author="Abraham Isaac Jacob Gajardo Cortez (masterin)" w:date="2020-10-18T20:42:00Z"/>
          <w:rFonts w:ascii="Times New Roman" w:eastAsia="Times New Roman" w:hAnsi="Times New Roman" w:cs="Times New Roman"/>
          <w:b/>
          <w:i/>
          <w:szCs w:val="22"/>
        </w:rPr>
      </w:pPr>
      <w:customXmlDelRangeStart w:id="320" w:author="Abraham Isaac Jacob Gajardo Cortez (masterin)" w:date="2020-10-18T20:42:00Z"/>
      <w:sdt>
        <w:sdtPr>
          <w:rPr>
            <w:rFonts w:ascii="Times New Roman" w:hAnsi="Times New Roman" w:cs="Times New Roman"/>
          </w:rPr>
          <w:tag w:val="goog_rdk_4"/>
          <w:id w:val="521218057"/>
        </w:sdtPr>
        <w:sdtContent>
          <w:customXmlDelRangeEnd w:id="320"/>
          <w:customXmlDelRangeStart w:id="321" w:author="Abraham Isaac Jacob Gajardo Cortez (masterin)" w:date="2020-10-18T20:42:00Z"/>
        </w:sdtContent>
      </w:sdt>
      <w:customXmlDelRangeEnd w:id="321"/>
      <w:del w:id="322" w:author="Abraham Isaac Jacob Gajardo Cortez (masterin)" w:date="2020-10-18T20:42:00Z">
        <w:r w:rsidR="00FB432A" w:rsidRPr="00780329" w:rsidDel="0040344C">
          <w:rPr>
            <w:rFonts w:ascii="Times New Roman" w:eastAsia="Times New Roman" w:hAnsi="Times New Roman" w:cs="Times New Roman"/>
            <w:b/>
            <w:i/>
            <w:szCs w:val="22"/>
          </w:rPr>
          <w:delText>Exposure</w:delText>
        </w:r>
      </w:del>
    </w:p>
    <w:p w14:paraId="2F9B4F60" w14:textId="75D373D2" w:rsidR="00283F6C" w:rsidRPr="00780329" w:rsidDel="0040344C" w:rsidRDefault="00283F6C">
      <w:pPr>
        <w:spacing w:line="240" w:lineRule="auto"/>
        <w:jc w:val="both"/>
        <w:rPr>
          <w:del w:id="323" w:author="Abraham Isaac Jacob Gajardo Cortez (masterin)" w:date="2020-10-18T20:42:00Z"/>
          <w:moveFrom w:id="324" w:author="Abraham Isaac Jacob Gajardo Cortez (masterin)" w:date="2020-10-18T20:32:00Z"/>
          <w:rFonts w:ascii="Times New Roman" w:eastAsia="Times New Roman" w:hAnsi="Times New Roman" w:cs="Times New Roman"/>
          <w:szCs w:val="22"/>
        </w:rPr>
      </w:pPr>
      <w:moveFromRangeStart w:id="325" w:author="Abraham Isaac Jacob Gajardo Cortez (masterin)" w:date="2020-10-18T20:32:00Z" w:name="move53945590"/>
      <w:moveFrom w:id="326" w:author="Abraham Isaac Jacob Gajardo Cortez (masterin)" w:date="2020-10-18T20:32:00Z">
        <w:del w:id="327" w:author="Abraham Isaac Jacob Gajardo Cortez (masterin)" w:date="2020-10-18T20:42:00Z">
          <w:r w:rsidRPr="00780329" w:rsidDel="0040344C">
            <w:rPr>
              <w:rFonts w:ascii="Times New Roman" w:eastAsia="Times New Roman" w:hAnsi="Times New Roman" w:cs="Times New Roman"/>
              <w:szCs w:val="22"/>
            </w:rPr>
            <w:delText>Protests were scattered across the Chilean territory, particularly in all major cities. In this sense, we assumed that exposure to social protest was extended, although it was concentrated in certain areas. For example, the historical focal point of social protest in Santiago is Plaza Baquedano, which is located in the intersection of two major avenues (Alameda Bernardo O’Higgins and Vicuña Mackenna) and symbolize</w:delText>
          </w:r>
          <w:r w:rsidR="00D4412C" w:rsidDel="0040344C">
            <w:rPr>
              <w:rFonts w:ascii="Times New Roman" w:eastAsia="Times New Roman" w:hAnsi="Times New Roman" w:cs="Times New Roman"/>
              <w:szCs w:val="22"/>
            </w:rPr>
            <w:delText>s</w:delText>
          </w:r>
          <w:r w:rsidRPr="00780329" w:rsidDel="0040344C">
            <w:rPr>
              <w:rFonts w:ascii="Times New Roman" w:eastAsia="Times New Roman" w:hAnsi="Times New Roman" w:cs="Times New Roman"/>
              <w:szCs w:val="22"/>
            </w:rPr>
            <w:delText xml:space="preserve"> the division between the richest part of the city (East) and the civic center and the low-middle class. </w:delText>
          </w:r>
        </w:del>
      </w:moveFrom>
    </w:p>
    <w:moveFromRangeEnd w:id="325"/>
    <w:p w14:paraId="5E9E2A10" w14:textId="785F0068" w:rsidR="00F948B9" w:rsidRDefault="00F948B9" w:rsidP="0040344C">
      <w:pPr>
        <w:spacing w:line="240" w:lineRule="auto"/>
        <w:jc w:val="both"/>
        <w:rPr>
          <w:ins w:id="328" w:author="Abraham Isaac Jacob Gajardo Cortez (masterin)" w:date="2020-10-18T20:45:00Z"/>
          <w:rFonts w:ascii="Times New Roman" w:eastAsia="Times New Roman" w:hAnsi="Times New Roman" w:cs="Times New Roman"/>
          <w:szCs w:val="22"/>
        </w:rPr>
      </w:pPr>
      <w:del w:id="329" w:author="Abraham Isaac Jacob Gajardo Cortez (masterin)" w:date="2020-10-18T20:42:00Z">
        <w:r w:rsidRPr="00780329" w:rsidDel="0040344C">
          <w:rPr>
            <w:rFonts w:ascii="Times New Roman" w:eastAsia="Times New Roman" w:hAnsi="Times New Roman" w:cs="Times New Roman"/>
            <w:szCs w:val="22"/>
          </w:rPr>
          <w:delText xml:space="preserve">The data was refined to include </w:delText>
        </w:r>
        <w:r w:rsidR="00357EA0" w:rsidRPr="00780329" w:rsidDel="0040344C">
          <w:rPr>
            <w:rFonts w:ascii="Times New Roman" w:eastAsia="Times New Roman" w:hAnsi="Times New Roman" w:cs="Times New Roman"/>
            <w:szCs w:val="22"/>
          </w:rPr>
          <w:delText xml:space="preserve">public </w:delText>
        </w:r>
        <w:r w:rsidRPr="00780329" w:rsidDel="0040344C">
          <w:rPr>
            <w:rFonts w:ascii="Times New Roman" w:eastAsia="Times New Roman" w:hAnsi="Times New Roman" w:cs="Times New Roman"/>
            <w:szCs w:val="22"/>
          </w:rPr>
          <w:delText xml:space="preserve">hospitals </w:delText>
        </w:r>
      </w:del>
      <w:del w:id="330" w:author="Abraham Isaac Jacob Gajardo Cortez (masterin)" w:date="2020-10-18T20:39:00Z">
        <w:r w:rsidRPr="00780329" w:rsidDel="0040344C">
          <w:rPr>
            <w:rFonts w:ascii="Times New Roman" w:eastAsia="Times New Roman" w:hAnsi="Times New Roman" w:cs="Times New Roman"/>
            <w:szCs w:val="22"/>
          </w:rPr>
          <w:delText xml:space="preserve">within 3 kilometers </w:delText>
        </w:r>
      </w:del>
      <w:del w:id="331" w:author="Abraham Isaac Jacob Gajardo Cortez (masterin)" w:date="2020-10-18T20:42:00Z">
        <w:r w:rsidRPr="00780329" w:rsidDel="0040344C">
          <w:rPr>
            <w:rFonts w:ascii="Times New Roman" w:eastAsia="Times New Roman" w:hAnsi="Times New Roman" w:cs="Times New Roman"/>
            <w:szCs w:val="22"/>
          </w:rPr>
          <w:delText>of Plaza Baquedano in Santiago</w:delText>
        </w:r>
        <w:r w:rsidR="00357EA0" w:rsidRPr="00780329" w:rsidDel="0040344C">
          <w:rPr>
            <w:rFonts w:ascii="Times New Roman" w:eastAsia="Times New Roman" w:hAnsi="Times New Roman" w:cs="Times New Roman"/>
            <w:szCs w:val="22"/>
          </w:rPr>
          <w:delText xml:space="preserve"> (Table</w:delText>
        </w:r>
        <w:r w:rsidR="00D91FA7" w:rsidRPr="00780329" w:rsidDel="0040344C">
          <w:rPr>
            <w:rFonts w:ascii="Times New Roman" w:eastAsia="Times New Roman" w:hAnsi="Times New Roman" w:cs="Times New Roman"/>
            <w:szCs w:val="22"/>
          </w:rPr>
          <w:delText xml:space="preserve"> 1</w:delText>
        </w:r>
        <w:r w:rsidR="00357EA0" w:rsidRPr="00780329" w:rsidDel="0040344C">
          <w:rPr>
            <w:rFonts w:ascii="Times New Roman" w:eastAsia="Times New Roman" w:hAnsi="Times New Roman" w:cs="Times New Roman"/>
            <w:szCs w:val="22"/>
          </w:rPr>
          <w:delText>)</w:delText>
        </w:r>
        <w:r w:rsidRPr="00780329" w:rsidDel="0040344C">
          <w:rPr>
            <w:rFonts w:ascii="Times New Roman" w:eastAsia="Times New Roman" w:hAnsi="Times New Roman" w:cs="Times New Roman"/>
            <w:szCs w:val="22"/>
          </w:rPr>
          <w:delText xml:space="preserve">. </w:delText>
        </w:r>
      </w:del>
      <w:r w:rsidRPr="00780329">
        <w:rPr>
          <w:rFonts w:ascii="Times New Roman" w:eastAsia="Times New Roman" w:hAnsi="Times New Roman" w:cs="Times New Roman"/>
          <w:szCs w:val="22"/>
        </w:rPr>
        <w:t xml:space="preserve">Two of these hospitals were within 1 kilometer of the </w:t>
      </w:r>
      <w:ins w:id="332" w:author="Abraham Isaac Jacob Gajardo Cortez (masterin)" w:date="2020-10-18T20:42:00Z">
        <w:r w:rsidR="0040344C">
          <w:rPr>
            <w:rFonts w:ascii="Times New Roman" w:eastAsia="Times New Roman" w:hAnsi="Times New Roman" w:cs="Times New Roman"/>
            <w:szCs w:val="22"/>
          </w:rPr>
          <w:t>“</w:t>
        </w:r>
      </w:ins>
      <w:r w:rsidRPr="00780329">
        <w:rPr>
          <w:rFonts w:ascii="Times New Roman" w:eastAsia="Times New Roman" w:hAnsi="Times New Roman" w:cs="Times New Roman"/>
          <w:szCs w:val="22"/>
        </w:rPr>
        <w:t>Plaza</w:t>
      </w:r>
      <w:ins w:id="333" w:author="Abraham Isaac Jacob Gajardo Cortez (masterin)" w:date="2020-10-18T20:42:00Z">
        <w:r w:rsidR="0040344C">
          <w:rPr>
            <w:rFonts w:ascii="Times New Roman" w:eastAsia="Times New Roman" w:hAnsi="Times New Roman" w:cs="Times New Roman"/>
            <w:szCs w:val="22"/>
          </w:rPr>
          <w:t xml:space="preserve">”. </w:t>
        </w:r>
      </w:ins>
      <w:del w:id="334" w:author="Abraham Isaac Jacob Gajardo Cortez (masterin)" w:date="2020-10-18T20:42:00Z">
        <w:r w:rsidR="00283F6C" w:rsidRPr="00780329" w:rsidDel="0040344C">
          <w:rPr>
            <w:rFonts w:ascii="Times New Roman" w:eastAsia="Times New Roman" w:hAnsi="Times New Roman" w:cs="Times New Roman"/>
            <w:szCs w:val="22"/>
          </w:rPr>
          <w:delText xml:space="preserve"> and one of these is the largest emergency center in Chile (</w:delText>
        </w:r>
        <w:r w:rsidR="00283F6C" w:rsidRPr="00780329" w:rsidDel="0040344C">
          <w:rPr>
            <w:rFonts w:ascii="Times New Roman" w:eastAsia="Times New Roman" w:hAnsi="Times New Roman" w:cs="Times New Roman"/>
            <w:sz w:val="21"/>
            <w:szCs w:val="21"/>
          </w:rPr>
          <w:delText>Hospital de Urgencia Asistencia Pública</w:delText>
        </w:r>
        <w:r w:rsidR="00283F6C" w:rsidRPr="00780329" w:rsidDel="0040344C">
          <w:rPr>
            <w:rFonts w:ascii="Times New Roman" w:eastAsia="Times New Roman" w:hAnsi="Times New Roman" w:cs="Times New Roman"/>
            <w:szCs w:val="22"/>
          </w:rPr>
          <w:delText>)</w:delText>
        </w:r>
        <w:r w:rsidRPr="00780329" w:rsidDel="0040344C">
          <w:rPr>
            <w:rFonts w:ascii="Times New Roman" w:eastAsia="Times New Roman" w:hAnsi="Times New Roman" w:cs="Times New Roman"/>
            <w:szCs w:val="22"/>
          </w:rPr>
          <w:delText xml:space="preserve">. </w:delText>
        </w:r>
      </w:del>
      <w:moveFromRangeStart w:id="335" w:author="Abraham Isaac Jacob Gajardo Cortez (masterin)" w:date="2020-10-18T20:47:00Z" w:name="move53946474"/>
      <w:moveFrom w:id="336" w:author="Abraham Isaac Jacob Gajardo Cortez (masterin)" w:date="2020-10-18T20:47:00Z">
        <w:r w:rsidRPr="00780329" w:rsidDel="00452C2E">
          <w:rPr>
            <w:rFonts w:ascii="Times New Roman" w:eastAsia="Times New Roman" w:hAnsi="Times New Roman" w:cs="Times New Roman"/>
            <w:szCs w:val="22"/>
          </w:rPr>
          <w:t>Separate analyses were performed for the data within 1km and all data within 3km</w:t>
        </w:r>
        <w:r w:rsidR="00357EA0" w:rsidRPr="00780329" w:rsidDel="00452C2E">
          <w:rPr>
            <w:rFonts w:ascii="Times New Roman" w:eastAsia="Times New Roman" w:hAnsi="Times New Roman" w:cs="Times New Roman"/>
            <w:szCs w:val="22"/>
          </w:rPr>
          <w:t>, with the assumption that the narrower the geographic boundary, the better the analysis could isolate possible effects from the protests.</w:t>
        </w:r>
      </w:moveFrom>
      <w:moveFromRangeEnd w:id="335"/>
    </w:p>
    <w:p w14:paraId="24D57482" w14:textId="5862581B" w:rsidR="00452C2E" w:rsidRDefault="00452C2E" w:rsidP="0040344C">
      <w:pPr>
        <w:spacing w:line="240" w:lineRule="auto"/>
        <w:jc w:val="both"/>
        <w:rPr>
          <w:ins w:id="337" w:author="Abraham Isaac Jacob Gajardo Cortez (masterin)" w:date="2020-10-18T20:45:00Z"/>
          <w:rFonts w:ascii="Times New Roman" w:eastAsia="Times New Roman" w:hAnsi="Times New Roman" w:cs="Times New Roman"/>
          <w:szCs w:val="22"/>
        </w:rPr>
      </w:pPr>
    </w:p>
    <w:p w14:paraId="4FDAEE6E" w14:textId="13E838D3" w:rsidR="00452C2E" w:rsidRPr="00452C2E" w:rsidRDefault="00452C2E" w:rsidP="0040344C">
      <w:pPr>
        <w:spacing w:line="240" w:lineRule="auto"/>
        <w:jc w:val="both"/>
        <w:rPr>
          <w:rFonts w:ascii="Times New Roman" w:eastAsia="Times New Roman" w:hAnsi="Times New Roman" w:cs="Times New Roman"/>
          <w:b/>
          <w:bCs/>
          <w:szCs w:val="22"/>
          <w:rPrChange w:id="338" w:author="Abraham Isaac Jacob Gajardo Cortez (masterin)" w:date="2020-10-18T20:46:00Z">
            <w:rPr>
              <w:rFonts w:ascii="Times New Roman" w:eastAsia="Times New Roman" w:hAnsi="Times New Roman" w:cs="Times New Roman"/>
              <w:szCs w:val="22"/>
            </w:rPr>
          </w:rPrChange>
        </w:rPr>
      </w:pPr>
      <w:ins w:id="339" w:author="Abraham Isaac Jacob Gajardo Cortez (masterin)" w:date="2020-10-18T20:46:00Z">
        <w:r w:rsidRPr="00452C2E">
          <w:rPr>
            <w:rFonts w:ascii="Times New Roman" w:eastAsia="Times New Roman" w:hAnsi="Times New Roman" w:cs="Times New Roman"/>
            <w:b/>
            <w:bCs/>
            <w:szCs w:val="22"/>
          </w:rPr>
          <w:t>Exposure</w:t>
        </w:r>
      </w:ins>
    </w:p>
    <w:tbl>
      <w:tblPr>
        <w:tblW w:w="9243" w:type="dxa"/>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08"/>
        <w:gridCol w:w="1530"/>
        <w:gridCol w:w="3705"/>
      </w:tblGrid>
      <w:tr w:rsidR="00767FCC" w:rsidRPr="00780329" w:rsidDel="0040344C" w14:paraId="6DF3A6C5" w14:textId="2789B8BD" w:rsidTr="00452C2E">
        <w:trPr>
          <w:trHeight w:val="321"/>
          <w:del w:id="340" w:author="Abraham Isaac Jacob Gajardo Cortez (masterin)" w:date="2020-10-18T20:41:00Z"/>
        </w:trPr>
        <w:tc>
          <w:tcPr>
            <w:tcW w:w="4008" w:type="dxa"/>
          </w:tcPr>
          <w:p w14:paraId="62EE9723" w14:textId="12CC6352" w:rsidR="00767FCC" w:rsidRPr="00780329" w:rsidDel="0040344C" w:rsidRDefault="00767FCC" w:rsidP="00C9270C">
            <w:pPr>
              <w:spacing w:line="240" w:lineRule="auto"/>
              <w:rPr>
                <w:del w:id="341" w:author="Abraham Isaac Jacob Gajardo Cortez (masterin)" w:date="2020-10-18T20:41:00Z"/>
                <w:rFonts w:ascii="Times New Roman" w:eastAsia="Times New Roman" w:hAnsi="Times New Roman" w:cs="Times New Roman"/>
                <w:sz w:val="21"/>
                <w:szCs w:val="21"/>
              </w:rPr>
            </w:pPr>
            <w:del w:id="342" w:author="Abraham Isaac Jacob Gajardo Cortez (masterin)" w:date="2020-10-18T20:41:00Z">
              <w:r w:rsidRPr="00780329" w:rsidDel="0040344C">
                <w:rPr>
                  <w:rFonts w:ascii="Times New Roman" w:eastAsia="Times New Roman" w:hAnsi="Times New Roman" w:cs="Times New Roman"/>
                  <w:sz w:val="21"/>
                  <w:szCs w:val="21"/>
                </w:rPr>
                <w:delText>Hospital Name</w:delText>
              </w:r>
            </w:del>
          </w:p>
        </w:tc>
        <w:tc>
          <w:tcPr>
            <w:tcW w:w="1530" w:type="dxa"/>
          </w:tcPr>
          <w:p w14:paraId="76290323" w14:textId="2D3E26E5" w:rsidR="00767FCC" w:rsidRPr="00780329" w:rsidDel="0040344C" w:rsidRDefault="00767FCC" w:rsidP="00C9270C">
            <w:pPr>
              <w:spacing w:line="240" w:lineRule="auto"/>
              <w:rPr>
                <w:del w:id="343" w:author="Abraham Isaac Jacob Gajardo Cortez (masterin)" w:date="2020-10-18T20:41:00Z"/>
                <w:rFonts w:ascii="Times New Roman" w:eastAsia="Times New Roman" w:hAnsi="Times New Roman" w:cs="Times New Roman"/>
                <w:sz w:val="21"/>
                <w:szCs w:val="21"/>
              </w:rPr>
            </w:pPr>
            <w:del w:id="344" w:author="Abraham Isaac Jacob Gajardo Cortez (masterin)" w:date="2020-10-18T20:41:00Z">
              <w:r w:rsidRPr="00780329" w:rsidDel="0040344C">
                <w:rPr>
                  <w:rFonts w:ascii="Times New Roman" w:eastAsia="Times New Roman" w:hAnsi="Times New Roman" w:cs="Times New Roman"/>
                  <w:sz w:val="21"/>
                  <w:szCs w:val="21"/>
                </w:rPr>
                <w:delText>Identifier</w:delText>
              </w:r>
            </w:del>
          </w:p>
        </w:tc>
        <w:tc>
          <w:tcPr>
            <w:tcW w:w="3705" w:type="dxa"/>
          </w:tcPr>
          <w:p w14:paraId="1E6A455C" w14:textId="3A13E01E" w:rsidR="00767FCC" w:rsidRPr="00780329" w:rsidDel="0040344C" w:rsidRDefault="00767FCC" w:rsidP="00C9270C">
            <w:pPr>
              <w:spacing w:line="240" w:lineRule="auto"/>
              <w:rPr>
                <w:del w:id="345" w:author="Abraham Isaac Jacob Gajardo Cortez (masterin)" w:date="2020-10-18T20:41:00Z"/>
                <w:rFonts w:ascii="Times New Roman" w:eastAsia="Times New Roman" w:hAnsi="Times New Roman" w:cs="Times New Roman"/>
                <w:sz w:val="21"/>
                <w:szCs w:val="21"/>
              </w:rPr>
            </w:pPr>
            <w:del w:id="346" w:author="Abraham Isaac Jacob Gajardo Cortez (masterin)" w:date="2020-10-18T20:41:00Z">
              <w:r w:rsidRPr="00780329" w:rsidDel="0040344C">
                <w:rPr>
                  <w:rFonts w:ascii="Times New Roman" w:eastAsia="Times New Roman" w:hAnsi="Times New Roman" w:cs="Times New Roman"/>
                  <w:sz w:val="21"/>
                  <w:szCs w:val="21"/>
                </w:rPr>
                <w:delText>Distance from Plaza Baquedano</w:delText>
              </w:r>
            </w:del>
          </w:p>
        </w:tc>
      </w:tr>
      <w:tr w:rsidR="00767FCC" w:rsidRPr="00780329" w:rsidDel="0040344C" w14:paraId="1726D3C3" w14:textId="3BC467A7" w:rsidTr="00452C2E">
        <w:trPr>
          <w:trHeight w:val="321"/>
          <w:del w:id="347" w:author="Abraham Isaac Jacob Gajardo Cortez (masterin)" w:date="2020-10-18T20:41:00Z"/>
        </w:trPr>
        <w:tc>
          <w:tcPr>
            <w:tcW w:w="4008" w:type="dxa"/>
          </w:tcPr>
          <w:p w14:paraId="3751D74B" w14:textId="145D2245" w:rsidR="00767FCC" w:rsidRPr="0040344C" w:rsidDel="0040344C" w:rsidRDefault="00767FCC" w:rsidP="00C9270C">
            <w:pPr>
              <w:spacing w:line="240" w:lineRule="auto"/>
              <w:rPr>
                <w:del w:id="348" w:author="Abraham Isaac Jacob Gajardo Cortez (masterin)" w:date="2020-10-18T20:41:00Z"/>
                <w:rFonts w:ascii="Times New Roman" w:eastAsia="Times New Roman" w:hAnsi="Times New Roman" w:cs="Times New Roman"/>
                <w:sz w:val="21"/>
                <w:szCs w:val="21"/>
              </w:rPr>
            </w:pPr>
            <w:del w:id="349" w:author="Abraham Isaac Jacob Gajardo Cortez (masterin)" w:date="2020-10-18T20:41:00Z">
              <w:r w:rsidRPr="0040344C" w:rsidDel="0040344C">
                <w:rPr>
                  <w:rFonts w:ascii="Times New Roman" w:eastAsia="Times New Roman" w:hAnsi="Times New Roman" w:cs="Times New Roman"/>
                  <w:sz w:val="21"/>
                  <w:szCs w:val="21"/>
                </w:rPr>
                <w:delText xml:space="preserve">Hospital de Urgencia Asistencia Pública </w:delText>
              </w:r>
            </w:del>
          </w:p>
        </w:tc>
        <w:tc>
          <w:tcPr>
            <w:tcW w:w="1530" w:type="dxa"/>
          </w:tcPr>
          <w:p w14:paraId="59BD184F" w14:textId="7F382BFF" w:rsidR="00767FCC" w:rsidRPr="00780329" w:rsidDel="0040344C" w:rsidRDefault="00767FCC" w:rsidP="00C9270C">
            <w:pPr>
              <w:spacing w:line="240" w:lineRule="auto"/>
              <w:rPr>
                <w:del w:id="350" w:author="Abraham Isaac Jacob Gajardo Cortez (masterin)" w:date="2020-10-18T20:41:00Z"/>
                <w:rFonts w:ascii="Times New Roman" w:eastAsia="Times New Roman" w:hAnsi="Times New Roman" w:cs="Times New Roman"/>
                <w:sz w:val="21"/>
                <w:szCs w:val="21"/>
              </w:rPr>
            </w:pPr>
            <w:del w:id="351" w:author="Abraham Isaac Jacob Gajardo Cortez (masterin)" w:date="2020-10-18T20:41:00Z">
              <w:r w:rsidRPr="00780329" w:rsidDel="0040344C">
                <w:rPr>
                  <w:rFonts w:ascii="Times New Roman" w:eastAsia="Times New Roman" w:hAnsi="Times New Roman" w:cs="Times New Roman"/>
                  <w:sz w:val="21"/>
                  <w:szCs w:val="21"/>
                </w:rPr>
                <w:delText>11-195</w:delText>
              </w:r>
            </w:del>
          </w:p>
        </w:tc>
        <w:tc>
          <w:tcPr>
            <w:tcW w:w="3705" w:type="dxa"/>
          </w:tcPr>
          <w:p w14:paraId="465A7427" w14:textId="0490A2DB" w:rsidR="00767FCC" w:rsidRPr="00780329" w:rsidDel="0040344C" w:rsidRDefault="00767FCC" w:rsidP="00C9270C">
            <w:pPr>
              <w:spacing w:line="240" w:lineRule="auto"/>
              <w:rPr>
                <w:del w:id="352" w:author="Abraham Isaac Jacob Gajardo Cortez (masterin)" w:date="2020-10-18T20:41:00Z"/>
                <w:rFonts w:ascii="Times New Roman" w:eastAsia="Times New Roman" w:hAnsi="Times New Roman" w:cs="Times New Roman"/>
                <w:sz w:val="21"/>
                <w:szCs w:val="21"/>
              </w:rPr>
            </w:pPr>
            <w:del w:id="353" w:author="Abraham Isaac Jacob Gajardo Cortez (masterin)" w:date="2020-10-18T20:41:00Z">
              <w:r w:rsidRPr="00780329" w:rsidDel="0040344C">
                <w:rPr>
                  <w:rFonts w:ascii="Times New Roman" w:eastAsia="Times New Roman" w:hAnsi="Times New Roman" w:cs="Times New Roman"/>
                  <w:sz w:val="21"/>
                  <w:szCs w:val="21"/>
                </w:rPr>
                <w:delText>1 kilometer</w:delText>
              </w:r>
            </w:del>
          </w:p>
        </w:tc>
      </w:tr>
      <w:tr w:rsidR="00767FCC" w:rsidRPr="00780329" w:rsidDel="0040344C" w14:paraId="518A9769" w14:textId="07EA6E4E" w:rsidTr="00452C2E">
        <w:trPr>
          <w:trHeight w:val="305"/>
          <w:del w:id="354" w:author="Abraham Isaac Jacob Gajardo Cortez (masterin)" w:date="2020-10-18T20:41:00Z"/>
        </w:trPr>
        <w:tc>
          <w:tcPr>
            <w:tcW w:w="4008" w:type="dxa"/>
          </w:tcPr>
          <w:p w14:paraId="4796A047" w14:textId="5B85615D" w:rsidR="00767FCC" w:rsidRPr="00780329" w:rsidDel="0040344C" w:rsidRDefault="00767FCC" w:rsidP="00C9270C">
            <w:pPr>
              <w:spacing w:line="240" w:lineRule="auto"/>
              <w:rPr>
                <w:del w:id="355" w:author="Abraham Isaac Jacob Gajardo Cortez (masterin)" w:date="2020-10-18T20:41:00Z"/>
                <w:rFonts w:ascii="Times New Roman" w:eastAsia="Times New Roman" w:hAnsi="Times New Roman" w:cs="Times New Roman"/>
                <w:sz w:val="21"/>
                <w:szCs w:val="21"/>
              </w:rPr>
            </w:pPr>
            <w:del w:id="356" w:author="Abraham Isaac Jacob Gajardo Cortez (masterin)" w:date="2020-10-18T20:41:00Z">
              <w:r w:rsidRPr="00780329" w:rsidDel="0040344C">
                <w:rPr>
                  <w:rFonts w:ascii="Times New Roman" w:eastAsia="Times New Roman" w:hAnsi="Times New Roman" w:cs="Times New Roman"/>
                  <w:sz w:val="21"/>
                  <w:szCs w:val="21"/>
                </w:rPr>
                <w:delText>Complejo Hospitalario San José</w:delText>
              </w:r>
            </w:del>
          </w:p>
        </w:tc>
        <w:tc>
          <w:tcPr>
            <w:tcW w:w="1530" w:type="dxa"/>
          </w:tcPr>
          <w:p w14:paraId="788FA5B9" w14:textId="25C3437B" w:rsidR="00767FCC" w:rsidRPr="00780329" w:rsidDel="0040344C" w:rsidRDefault="00767FCC" w:rsidP="00C9270C">
            <w:pPr>
              <w:spacing w:line="240" w:lineRule="auto"/>
              <w:rPr>
                <w:del w:id="357" w:author="Abraham Isaac Jacob Gajardo Cortez (masterin)" w:date="2020-10-18T20:41:00Z"/>
                <w:rFonts w:ascii="Times New Roman" w:eastAsia="Times New Roman" w:hAnsi="Times New Roman" w:cs="Times New Roman"/>
                <w:sz w:val="21"/>
                <w:szCs w:val="21"/>
              </w:rPr>
            </w:pPr>
            <w:del w:id="358" w:author="Abraham Isaac Jacob Gajardo Cortez (masterin)" w:date="2020-10-18T20:41:00Z">
              <w:r w:rsidRPr="00780329" w:rsidDel="0040344C">
                <w:rPr>
                  <w:rFonts w:ascii="Times New Roman" w:eastAsia="Times New Roman" w:hAnsi="Times New Roman" w:cs="Times New Roman"/>
                  <w:sz w:val="21"/>
                  <w:szCs w:val="21"/>
                </w:rPr>
                <w:delText>09-100</w:delText>
              </w:r>
            </w:del>
          </w:p>
        </w:tc>
        <w:tc>
          <w:tcPr>
            <w:tcW w:w="3705" w:type="dxa"/>
          </w:tcPr>
          <w:p w14:paraId="39D5938F" w14:textId="6536F1E3" w:rsidR="00767FCC" w:rsidRPr="00780329" w:rsidDel="0040344C" w:rsidRDefault="00767FCC" w:rsidP="00C9270C">
            <w:pPr>
              <w:spacing w:line="240" w:lineRule="auto"/>
              <w:rPr>
                <w:del w:id="359" w:author="Abraham Isaac Jacob Gajardo Cortez (masterin)" w:date="2020-10-18T20:41:00Z"/>
                <w:rFonts w:ascii="Times New Roman" w:eastAsia="Times New Roman" w:hAnsi="Times New Roman" w:cs="Times New Roman"/>
                <w:sz w:val="21"/>
                <w:szCs w:val="21"/>
              </w:rPr>
            </w:pPr>
            <w:del w:id="360" w:author="Abraham Isaac Jacob Gajardo Cortez (masterin)" w:date="2020-10-18T20:41:00Z">
              <w:r w:rsidRPr="00780329" w:rsidDel="0040344C">
                <w:rPr>
                  <w:rFonts w:ascii="Times New Roman" w:eastAsia="Times New Roman" w:hAnsi="Times New Roman" w:cs="Times New Roman"/>
                  <w:sz w:val="21"/>
                  <w:szCs w:val="21"/>
                </w:rPr>
                <w:delText>3 kilometers</w:delText>
              </w:r>
            </w:del>
          </w:p>
        </w:tc>
      </w:tr>
      <w:tr w:rsidR="00767FCC" w:rsidRPr="00780329" w:rsidDel="0040344C" w14:paraId="1919CC7D" w14:textId="36BB11BB" w:rsidTr="00452C2E">
        <w:trPr>
          <w:trHeight w:val="321"/>
          <w:del w:id="361" w:author="Abraham Isaac Jacob Gajardo Cortez (masterin)" w:date="2020-10-18T20:41:00Z"/>
        </w:trPr>
        <w:tc>
          <w:tcPr>
            <w:tcW w:w="4008" w:type="dxa"/>
          </w:tcPr>
          <w:p w14:paraId="4CDF7567" w14:textId="6E4DEEBD" w:rsidR="00767FCC" w:rsidRPr="0040344C" w:rsidDel="0040344C" w:rsidRDefault="00767FCC" w:rsidP="00C9270C">
            <w:pPr>
              <w:spacing w:line="240" w:lineRule="auto"/>
              <w:rPr>
                <w:del w:id="362" w:author="Abraham Isaac Jacob Gajardo Cortez (masterin)" w:date="2020-10-18T20:41:00Z"/>
                <w:rFonts w:ascii="Times New Roman" w:eastAsia="Times New Roman" w:hAnsi="Times New Roman" w:cs="Times New Roman"/>
                <w:sz w:val="21"/>
                <w:szCs w:val="21"/>
              </w:rPr>
            </w:pPr>
            <w:del w:id="363" w:author="Abraham Isaac Jacob Gajardo Cortez (masterin)" w:date="2020-10-18T20:41:00Z">
              <w:r w:rsidRPr="0040344C" w:rsidDel="0040344C">
                <w:rPr>
                  <w:rFonts w:ascii="Times New Roman" w:eastAsia="Times New Roman" w:hAnsi="Times New Roman" w:cs="Times New Roman"/>
                  <w:sz w:val="21"/>
                  <w:szCs w:val="21"/>
                </w:rPr>
                <w:delText>Hospital Del Salvador de Santiago</w:delText>
              </w:r>
            </w:del>
          </w:p>
        </w:tc>
        <w:tc>
          <w:tcPr>
            <w:tcW w:w="1530" w:type="dxa"/>
          </w:tcPr>
          <w:p w14:paraId="33A7DD97" w14:textId="51C3F223" w:rsidR="00767FCC" w:rsidRPr="00780329" w:rsidDel="0040344C" w:rsidRDefault="00767FCC" w:rsidP="00C9270C">
            <w:pPr>
              <w:spacing w:line="240" w:lineRule="auto"/>
              <w:rPr>
                <w:del w:id="364" w:author="Abraham Isaac Jacob Gajardo Cortez (masterin)" w:date="2020-10-18T20:41:00Z"/>
                <w:rFonts w:ascii="Times New Roman" w:eastAsia="Times New Roman" w:hAnsi="Times New Roman" w:cs="Times New Roman"/>
                <w:sz w:val="21"/>
                <w:szCs w:val="21"/>
              </w:rPr>
            </w:pPr>
            <w:del w:id="365" w:author="Abraham Isaac Jacob Gajardo Cortez (masterin)" w:date="2020-10-18T20:41:00Z">
              <w:r w:rsidRPr="00780329" w:rsidDel="0040344C">
                <w:rPr>
                  <w:rFonts w:ascii="Times New Roman" w:eastAsia="Times New Roman" w:hAnsi="Times New Roman" w:cs="Times New Roman"/>
                  <w:sz w:val="21"/>
                  <w:szCs w:val="21"/>
                </w:rPr>
                <w:delText>12-100</w:delText>
              </w:r>
            </w:del>
          </w:p>
        </w:tc>
        <w:tc>
          <w:tcPr>
            <w:tcW w:w="3705" w:type="dxa"/>
          </w:tcPr>
          <w:p w14:paraId="49ECB648" w14:textId="0BAAE90B" w:rsidR="00767FCC" w:rsidRPr="00780329" w:rsidDel="0040344C" w:rsidRDefault="00767FCC" w:rsidP="00C9270C">
            <w:pPr>
              <w:spacing w:line="240" w:lineRule="auto"/>
              <w:rPr>
                <w:del w:id="366" w:author="Abraham Isaac Jacob Gajardo Cortez (masterin)" w:date="2020-10-18T20:41:00Z"/>
                <w:rFonts w:ascii="Times New Roman" w:eastAsia="Times New Roman" w:hAnsi="Times New Roman" w:cs="Times New Roman"/>
                <w:sz w:val="21"/>
                <w:szCs w:val="21"/>
              </w:rPr>
            </w:pPr>
            <w:del w:id="367" w:author="Abraham Isaac Jacob Gajardo Cortez (masterin)" w:date="2020-10-18T20:41:00Z">
              <w:r w:rsidRPr="00780329" w:rsidDel="0040344C">
                <w:rPr>
                  <w:rFonts w:ascii="Times New Roman" w:eastAsia="Times New Roman" w:hAnsi="Times New Roman" w:cs="Times New Roman"/>
                  <w:sz w:val="21"/>
                  <w:szCs w:val="21"/>
                </w:rPr>
                <w:delText>1 kilometer</w:delText>
              </w:r>
            </w:del>
          </w:p>
        </w:tc>
      </w:tr>
    </w:tbl>
    <w:p w14:paraId="0DC69335" w14:textId="0C45EC1D" w:rsidR="00767FCC" w:rsidDel="0040344C" w:rsidRDefault="00767FCC" w:rsidP="00C9270C">
      <w:pPr>
        <w:spacing w:line="240" w:lineRule="auto"/>
        <w:jc w:val="both"/>
        <w:rPr>
          <w:del w:id="368" w:author="Abraham Isaac Jacob Gajardo Cortez (masterin)" w:date="2020-10-18T20:41:00Z"/>
          <w:rFonts w:ascii="Times New Roman" w:eastAsia="Times New Roman" w:hAnsi="Times New Roman" w:cs="Times New Roman"/>
          <w:sz w:val="16"/>
          <w:szCs w:val="16"/>
        </w:rPr>
      </w:pPr>
      <w:del w:id="369" w:author="Abraham Isaac Jacob Gajardo Cortez (masterin)" w:date="2020-10-18T20:41:00Z">
        <w:r w:rsidRPr="00780329" w:rsidDel="0040344C">
          <w:rPr>
            <w:rFonts w:ascii="Times New Roman" w:eastAsia="Times New Roman" w:hAnsi="Times New Roman" w:cs="Times New Roman"/>
            <w:sz w:val="16"/>
            <w:szCs w:val="16"/>
          </w:rPr>
          <w:delText>Table 1: Hospital data used in the analysis.</w:delText>
        </w:r>
      </w:del>
    </w:p>
    <w:p w14:paraId="483BBA15" w14:textId="6430DCC9" w:rsidR="00357EA0" w:rsidRPr="00780329" w:rsidDel="00452C2E" w:rsidRDefault="00C915BA" w:rsidP="00C9270C">
      <w:pPr>
        <w:spacing w:line="240" w:lineRule="auto"/>
        <w:jc w:val="both"/>
        <w:rPr>
          <w:del w:id="370" w:author="Abraham Isaac Jacob Gajardo Cortez (masterin)" w:date="2020-10-18T20:46:00Z"/>
          <w:moveFrom w:id="371" w:author="Abraham Isaac Jacob Gajardo Cortez (masterin)" w:date="2020-10-18T20:43:00Z"/>
          <w:rFonts w:ascii="Times New Roman" w:eastAsia="Times New Roman" w:hAnsi="Times New Roman" w:cs="Times New Roman"/>
          <w:szCs w:val="22"/>
        </w:rPr>
      </w:pPr>
      <w:moveFromRangeStart w:id="372" w:author="Abraham Isaac Jacob Gajardo Cortez (masterin)" w:date="2020-10-18T20:43:00Z" w:name="move53946238"/>
      <w:moveFrom w:id="373" w:author="Abraham Isaac Jacob Gajardo Cortez (masterin)" w:date="2020-10-18T20:43:00Z">
        <w:del w:id="374" w:author="Abraham Isaac Jacob Gajardo Cortez (masterin)" w:date="2020-10-18T20:46:00Z">
          <w:r w:rsidRPr="00780329" w:rsidDel="00452C2E">
            <w:rPr>
              <w:rFonts w:ascii="Times New Roman" w:eastAsia="Times New Roman" w:hAnsi="Times New Roman" w:cs="Times New Roman"/>
              <w:szCs w:val="22"/>
            </w:rPr>
            <w:lastRenderedPageBreak/>
            <w:delText xml:space="preserve">The data was </w:delText>
          </w:r>
          <w:r w:rsidR="00357EA0" w:rsidRPr="00780329" w:rsidDel="00452C2E">
            <w:rPr>
              <w:rFonts w:ascii="Times New Roman" w:eastAsia="Times New Roman" w:hAnsi="Times New Roman" w:cs="Times New Roman"/>
              <w:szCs w:val="22"/>
            </w:rPr>
            <w:delText xml:space="preserve">also </w:delText>
          </w:r>
          <w:r w:rsidRPr="00780329" w:rsidDel="00452C2E">
            <w:rPr>
              <w:rFonts w:ascii="Times New Roman" w:eastAsia="Times New Roman" w:hAnsi="Times New Roman" w:cs="Times New Roman"/>
              <w:szCs w:val="22"/>
            </w:rPr>
            <w:delText>refined to isolate cases from ages 15-64</w:delText>
          </w:r>
          <w:r w:rsidR="00F948B9" w:rsidRPr="00780329" w:rsidDel="00452C2E">
            <w:rPr>
              <w:rFonts w:ascii="Times New Roman" w:eastAsia="Times New Roman" w:hAnsi="Times New Roman" w:cs="Times New Roman"/>
              <w:szCs w:val="22"/>
            </w:rPr>
            <w:delText xml:space="preserve"> as a majority of protestors were within this age range.</w:delText>
          </w:r>
          <w:r w:rsidR="00954BCD" w:rsidRPr="00780329" w:rsidDel="00452C2E">
            <w:rPr>
              <w:rFonts w:ascii="Times New Roman" w:eastAsia="Times New Roman" w:hAnsi="Times New Roman" w:cs="Times New Roman"/>
              <w:szCs w:val="22"/>
              <w:vertAlign w:val="superscript"/>
            </w:rPr>
            <w:delText>26</w:delText>
          </w:r>
        </w:del>
      </w:moveFrom>
    </w:p>
    <w:moveFromRangeEnd w:id="372"/>
    <w:p w14:paraId="3BC0005E" w14:textId="238E8CE5" w:rsidR="00283F6C" w:rsidRPr="00780329" w:rsidDel="00452C2E" w:rsidRDefault="00283F6C" w:rsidP="00C9270C">
      <w:pPr>
        <w:spacing w:line="240" w:lineRule="auto"/>
        <w:jc w:val="both"/>
        <w:rPr>
          <w:del w:id="375" w:author="Abraham Isaac Jacob Gajardo Cortez (masterin)" w:date="2020-10-18T20:51:00Z"/>
          <w:rFonts w:ascii="Times New Roman" w:eastAsia="Times New Roman" w:hAnsi="Times New Roman" w:cs="Times New Roman"/>
          <w:szCs w:val="22"/>
        </w:rPr>
      </w:pPr>
      <w:del w:id="376" w:author="Abraham Isaac Jacob Gajardo Cortez (masterin)" w:date="2020-10-18T20:46:00Z">
        <w:r w:rsidRPr="00780329" w:rsidDel="00452C2E">
          <w:rPr>
            <w:rFonts w:ascii="Times New Roman" w:eastAsia="Times New Roman" w:hAnsi="Times New Roman" w:cs="Times New Roman"/>
            <w:szCs w:val="22"/>
          </w:rPr>
          <w:delText xml:space="preserve">We narrowed </w:delText>
        </w:r>
      </w:del>
      <w:ins w:id="377" w:author="Abraham Isaac Jacob Gajardo Cortez (masterin)" w:date="2020-10-18T20:46:00Z">
        <w:r w:rsidR="00452C2E">
          <w:rPr>
            <w:rFonts w:ascii="Times New Roman" w:eastAsia="Times New Roman" w:hAnsi="Times New Roman" w:cs="Times New Roman"/>
            <w:szCs w:val="22"/>
          </w:rPr>
          <w:t>T</w:t>
        </w:r>
      </w:ins>
      <w:del w:id="378" w:author="Abraham Isaac Jacob Gajardo Cortez (masterin)" w:date="2020-10-18T20:46:00Z">
        <w:r w:rsidRPr="00780329" w:rsidDel="00452C2E">
          <w:rPr>
            <w:rFonts w:ascii="Times New Roman" w:eastAsia="Times New Roman" w:hAnsi="Times New Roman" w:cs="Times New Roman"/>
            <w:szCs w:val="22"/>
          </w:rPr>
          <w:delText>t</w:delText>
        </w:r>
      </w:del>
      <w:r w:rsidRPr="00780329">
        <w:rPr>
          <w:rFonts w:ascii="Times New Roman" w:eastAsia="Times New Roman" w:hAnsi="Times New Roman" w:cs="Times New Roman"/>
          <w:szCs w:val="22"/>
        </w:rPr>
        <w:t xml:space="preserve">he exposure period </w:t>
      </w:r>
      <w:ins w:id="379" w:author="Abraham Isaac Jacob Gajardo Cortez (masterin)" w:date="2020-10-18T20:46:00Z">
        <w:r w:rsidR="00452C2E">
          <w:rPr>
            <w:rFonts w:ascii="Times New Roman" w:eastAsia="Times New Roman" w:hAnsi="Times New Roman" w:cs="Times New Roman"/>
            <w:szCs w:val="22"/>
          </w:rPr>
          <w:t xml:space="preserve">was defined </w:t>
        </w:r>
      </w:ins>
      <w:r w:rsidRPr="00780329">
        <w:rPr>
          <w:rFonts w:ascii="Times New Roman" w:eastAsia="Times New Roman" w:hAnsi="Times New Roman" w:cs="Times New Roman"/>
          <w:szCs w:val="22"/>
        </w:rPr>
        <w:t xml:space="preserve">from the onset of </w:t>
      </w:r>
      <w:del w:id="380" w:author="Abraham Isaac Jacob Gajardo Cortez (masterin)" w:date="2020-10-18T20:46:00Z">
        <w:r w:rsidRPr="00780329" w:rsidDel="00452C2E">
          <w:rPr>
            <w:rFonts w:ascii="Times New Roman" w:eastAsia="Times New Roman" w:hAnsi="Times New Roman" w:cs="Times New Roman"/>
            <w:szCs w:val="22"/>
          </w:rPr>
          <w:delText xml:space="preserve">violent </w:delText>
        </w:r>
      </w:del>
      <w:r w:rsidRPr="00780329">
        <w:rPr>
          <w:rFonts w:ascii="Times New Roman" w:eastAsia="Times New Roman" w:hAnsi="Times New Roman" w:cs="Times New Roman"/>
          <w:szCs w:val="22"/>
        </w:rPr>
        <w:t xml:space="preserve">social protests on October 18 until December 31 of 2019. The pre-exposure period was defined from August 1 to October 17, providing about 2 months of daily data pre- and post-exposure. </w:t>
      </w:r>
      <w:ins w:id="381" w:author="Abraham Isaac Jacob Gajardo Cortez (masterin)" w:date="2020-10-18T20:49:00Z">
        <w:r w:rsidR="00452C2E">
          <w:rPr>
            <w:rFonts w:ascii="Times New Roman" w:eastAsia="Times New Roman" w:hAnsi="Times New Roman" w:cs="Times New Roman"/>
            <w:szCs w:val="22"/>
          </w:rPr>
          <w:t>We also</w:t>
        </w:r>
      </w:ins>
      <w:ins w:id="382" w:author="Abraham Isaac Jacob Gajardo Cortez (masterin)" w:date="2020-10-18T21:11:00Z">
        <w:r w:rsidR="00741EB9">
          <w:rPr>
            <w:rFonts w:ascii="Times New Roman" w:eastAsia="Times New Roman" w:hAnsi="Times New Roman" w:cs="Times New Roman"/>
            <w:szCs w:val="22"/>
          </w:rPr>
          <w:t xml:space="preserve"> </w:t>
        </w:r>
      </w:ins>
      <w:ins w:id="383" w:author="Abraham Isaac Jacob Gajardo Cortez (masterin)" w:date="2020-10-18T21:12:00Z">
        <w:r w:rsidR="00741EB9">
          <w:rPr>
            <w:rFonts w:ascii="Times New Roman" w:eastAsia="Times New Roman" w:hAnsi="Times New Roman" w:cs="Times New Roman"/>
            <w:szCs w:val="22"/>
          </w:rPr>
          <w:t>explored</w:t>
        </w:r>
      </w:ins>
      <w:ins w:id="384" w:author="Abraham Isaac Jacob Gajardo Cortez (masterin)" w:date="2020-10-18T20:49:00Z">
        <w:r w:rsidR="00452C2E">
          <w:rPr>
            <w:rFonts w:ascii="Times New Roman" w:eastAsia="Times New Roman" w:hAnsi="Times New Roman" w:cs="Times New Roman"/>
            <w:szCs w:val="22"/>
          </w:rPr>
          <w:t xml:space="preserve"> on variables that </w:t>
        </w:r>
      </w:ins>
      <w:ins w:id="385" w:author="Abraham Isaac Jacob Gajardo Cortez (masterin)" w:date="2020-10-18T20:50:00Z">
        <w:r w:rsidR="00452C2E">
          <w:rPr>
            <w:rFonts w:ascii="Times New Roman" w:eastAsia="Times New Roman" w:hAnsi="Times New Roman" w:cs="Times New Roman"/>
            <w:szCs w:val="22"/>
          </w:rPr>
          <w:t>affects the exposure to social protest</w:t>
        </w:r>
      </w:ins>
      <w:ins w:id="386" w:author="Abraham Isaac Jacob Gajardo Cortez (masterin)" w:date="2020-10-18T20:52:00Z">
        <w:r w:rsidR="00452C2E">
          <w:rPr>
            <w:rFonts w:ascii="Times New Roman" w:eastAsia="Times New Roman" w:hAnsi="Times New Roman" w:cs="Times New Roman"/>
            <w:szCs w:val="22"/>
          </w:rPr>
          <w:t xml:space="preserve">: </w:t>
        </w:r>
        <w:proofErr w:type="spellStart"/>
        <w:r w:rsidR="00452C2E">
          <w:rPr>
            <w:rFonts w:ascii="Times New Roman" w:eastAsia="Times New Roman" w:hAnsi="Times New Roman" w:cs="Times New Roman"/>
            <w:szCs w:val="22"/>
          </w:rPr>
          <w:t>i</w:t>
        </w:r>
        <w:proofErr w:type="spellEnd"/>
        <w:r w:rsidR="00452C2E">
          <w:rPr>
            <w:rFonts w:ascii="Times New Roman" w:eastAsia="Times New Roman" w:hAnsi="Times New Roman" w:cs="Times New Roman"/>
            <w:szCs w:val="22"/>
          </w:rPr>
          <w:t xml:space="preserve">) </w:t>
        </w:r>
      </w:ins>
      <w:ins w:id="387" w:author="Abraham Isaac Jacob Gajardo Cortez (masterin)" w:date="2020-10-18T20:53:00Z">
        <w:r w:rsidR="00452C2E">
          <w:rPr>
            <w:rFonts w:ascii="Times New Roman" w:eastAsia="Times New Roman" w:hAnsi="Times New Roman" w:cs="Times New Roman"/>
            <w:szCs w:val="22"/>
          </w:rPr>
          <w:t>D</w:t>
        </w:r>
      </w:ins>
      <w:ins w:id="388" w:author="Abraham Isaac Jacob Gajardo Cortez (masterin)" w:date="2020-10-18T20:52:00Z">
        <w:r w:rsidR="00452C2E">
          <w:rPr>
            <w:rFonts w:ascii="Times New Roman" w:eastAsia="Times New Roman" w:hAnsi="Times New Roman" w:cs="Times New Roman"/>
            <w:szCs w:val="22"/>
          </w:rPr>
          <w:t xml:space="preserve">ays with </w:t>
        </w:r>
      </w:ins>
      <w:del w:id="389" w:author="Abraham Isaac Jacob Gajardo Cortez (masterin)" w:date="2020-10-18T20:51:00Z">
        <w:r w:rsidRPr="00780329" w:rsidDel="00452C2E">
          <w:rPr>
            <w:rFonts w:ascii="Times New Roman" w:eastAsia="Times New Roman" w:hAnsi="Times New Roman" w:cs="Times New Roman"/>
            <w:szCs w:val="22"/>
          </w:rPr>
          <w:delText>A detailed description of the protest milestones is presented in Table 2.</w:delText>
        </w:r>
      </w:del>
    </w:p>
    <w:p w14:paraId="6591BACE" w14:textId="5833740E" w:rsidR="00122D50" w:rsidRPr="00780329" w:rsidRDefault="00122D50" w:rsidP="00C9270C">
      <w:pPr>
        <w:spacing w:line="240" w:lineRule="auto"/>
        <w:jc w:val="both"/>
        <w:rPr>
          <w:rFonts w:ascii="Times New Roman" w:eastAsia="Times New Roman" w:hAnsi="Times New Roman" w:cs="Times New Roman"/>
          <w:szCs w:val="22"/>
        </w:rPr>
      </w:pPr>
      <w:del w:id="390" w:author="Abraham Isaac Jacob Gajardo Cortez (masterin)" w:date="2020-10-18T20:52:00Z">
        <w:r w:rsidRPr="00780329" w:rsidDel="00452C2E">
          <w:rPr>
            <w:rFonts w:ascii="Times New Roman" w:eastAsia="Times New Roman" w:hAnsi="Times New Roman" w:cs="Times New Roman"/>
            <w:szCs w:val="22"/>
          </w:rPr>
          <w:delText xml:space="preserve">Key dates of the </w:delText>
        </w:r>
      </w:del>
      <w:del w:id="391" w:author="Abraham Isaac Jacob Gajardo Cortez (masterin)" w:date="2020-10-18T20:51:00Z">
        <w:r w:rsidRPr="00780329" w:rsidDel="00452C2E">
          <w:rPr>
            <w:rFonts w:ascii="Times New Roman" w:eastAsia="Times New Roman" w:hAnsi="Times New Roman" w:cs="Times New Roman"/>
            <w:szCs w:val="22"/>
          </w:rPr>
          <w:delText xml:space="preserve">protests </w:delText>
        </w:r>
      </w:del>
      <w:ins w:id="392" w:author="Abraham Isaac Jacob Gajardo Cortez (masterin)" w:date="2020-10-18T20:52:00Z">
        <w:r w:rsidR="00452C2E">
          <w:rPr>
            <w:rFonts w:ascii="Times New Roman" w:eastAsia="Times New Roman" w:hAnsi="Times New Roman" w:cs="Times New Roman"/>
            <w:szCs w:val="22"/>
          </w:rPr>
          <w:t>bigger</w:t>
        </w:r>
      </w:ins>
      <w:ins w:id="393" w:author="Abraham Isaac Jacob Gajardo Cortez (masterin)" w:date="2020-10-18T20:51:00Z">
        <w:r w:rsidR="00452C2E">
          <w:rPr>
            <w:rFonts w:ascii="Times New Roman" w:eastAsia="Times New Roman" w:hAnsi="Times New Roman" w:cs="Times New Roman"/>
            <w:szCs w:val="22"/>
          </w:rPr>
          <w:t xml:space="preserve"> </w:t>
        </w:r>
        <w:proofErr w:type="gramStart"/>
        <w:r w:rsidR="00452C2E">
          <w:rPr>
            <w:rFonts w:ascii="Times New Roman" w:eastAsia="Times New Roman" w:hAnsi="Times New Roman" w:cs="Times New Roman"/>
            <w:szCs w:val="22"/>
          </w:rPr>
          <w:t xml:space="preserve">social </w:t>
        </w:r>
        <w:r w:rsidR="00452C2E" w:rsidRPr="00780329">
          <w:rPr>
            <w:rFonts w:ascii="Times New Roman" w:eastAsia="Times New Roman" w:hAnsi="Times New Roman" w:cs="Times New Roman"/>
            <w:szCs w:val="22"/>
          </w:rPr>
          <w:t xml:space="preserve"> </w:t>
        </w:r>
      </w:ins>
      <w:ins w:id="394" w:author="Abraham Isaac Jacob Gajardo Cortez (masterin)" w:date="2020-10-18T20:52:00Z">
        <w:r w:rsidR="00452C2E">
          <w:rPr>
            <w:rFonts w:ascii="Times New Roman" w:eastAsia="Times New Roman" w:hAnsi="Times New Roman" w:cs="Times New Roman"/>
            <w:szCs w:val="22"/>
          </w:rPr>
          <w:t>unrest</w:t>
        </w:r>
        <w:proofErr w:type="gramEnd"/>
        <w:r w:rsidR="00452C2E">
          <w:rPr>
            <w:rFonts w:ascii="Times New Roman" w:eastAsia="Times New Roman" w:hAnsi="Times New Roman" w:cs="Times New Roman"/>
            <w:szCs w:val="22"/>
          </w:rPr>
          <w:t xml:space="preserve"> </w:t>
        </w:r>
      </w:ins>
      <w:r w:rsidRPr="00780329">
        <w:rPr>
          <w:rFonts w:ascii="Times New Roman" w:eastAsia="Times New Roman" w:hAnsi="Times New Roman" w:cs="Times New Roman"/>
          <w:szCs w:val="22"/>
        </w:rPr>
        <w:t>were identified through media and government reports</w:t>
      </w:r>
      <w:r w:rsidR="00767FCC" w:rsidRPr="00780329">
        <w:rPr>
          <w:rFonts w:ascii="Times New Roman" w:eastAsia="Times New Roman" w:hAnsi="Times New Roman" w:cs="Times New Roman"/>
          <w:szCs w:val="22"/>
        </w:rPr>
        <w:t xml:space="preserve"> </w:t>
      </w:r>
      <w:del w:id="395" w:author="Abraham Isaac Jacob Gajardo Cortez (masterin)" w:date="2020-10-18T20:52:00Z">
        <w:r w:rsidR="00767FCC" w:rsidRPr="00780329" w:rsidDel="00452C2E">
          <w:rPr>
            <w:rFonts w:ascii="Times New Roman" w:eastAsia="Times New Roman" w:hAnsi="Times New Roman" w:cs="Times New Roman"/>
            <w:szCs w:val="22"/>
          </w:rPr>
          <w:delText>and are reported in</w:delText>
        </w:r>
        <w:r w:rsidR="00283F6C" w:rsidRPr="00780329" w:rsidDel="00452C2E">
          <w:rPr>
            <w:rFonts w:ascii="Times New Roman" w:eastAsia="Times New Roman" w:hAnsi="Times New Roman" w:cs="Times New Roman"/>
            <w:szCs w:val="22"/>
          </w:rPr>
          <w:delText xml:space="preserve"> the</w:delText>
        </w:r>
      </w:del>
      <w:ins w:id="396" w:author="Abraham Isaac Jacob Gajardo Cortez (masterin)" w:date="2020-10-18T20:52:00Z">
        <w:r w:rsidR="00452C2E">
          <w:rPr>
            <w:rFonts w:ascii="Times New Roman" w:eastAsia="Times New Roman" w:hAnsi="Times New Roman" w:cs="Times New Roman"/>
            <w:szCs w:val="22"/>
          </w:rPr>
          <w:t>(</w:t>
        </w:r>
      </w:ins>
      <w:del w:id="397" w:author="Abraham Isaac Jacob Gajardo Cortez (masterin)" w:date="2020-10-18T20:52:00Z">
        <w:r w:rsidR="00283F6C" w:rsidRPr="00780329" w:rsidDel="00452C2E">
          <w:rPr>
            <w:rFonts w:ascii="Times New Roman" w:eastAsia="Times New Roman" w:hAnsi="Times New Roman" w:cs="Times New Roman"/>
            <w:szCs w:val="22"/>
          </w:rPr>
          <w:delText xml:space="preserve"> </w:delText>
        </w:r>
      </w:del>
      <w:r w:rsidR="00283F6C" w:rsidRPr="00780329">
        <w:rPr>
          <w:rFonts w:ascii="Times New Roman" w:eastAsia="Times New Roman" w:hAnsi="Times New Roman" w:cs="Times New Roman"/>
          <w:szCs w:val="22"/>
        </w:rPr>
        <w:t>supplemental material</w:t>
      </w:r>
      <w:del w:id="398" w:author="Abraham Isaac Jacob Gajardo Cortez (masterin)" w:date="2020-10-18T20:52:00Z">
        <w:r w:rsidR="00283F6C" w:rsidRPr="00780329" w:rsidDel="00452C2E">
          <w:rPr>
            <w:rFonts w:ascii="Times New Roman" w:eastAsia="Times New Roman" w:hAnsi="Times New Roman" w:cs="Times New Roman"/>
            <w:szCs w:val="22"/>
          </w:rPr>
          <w:delText xml:space="preserve"> </w:delText>
        </w:r>
      </w:del>
      <w:ins w:id="399" w:author="Abraham Isaac Jacob Gajardo Cortez (masterin)" w:date="2020-10-18T20:52:00Z">
        <w:r w:rsidR="00452C2E">
          <w:rPr>
            <w:rFonts w:ascii="Times New Roman" w:eastAsia="Times New Roman" w:hAnsi="Times New Roman" w:cs="Times New Roman"/>
            <w:szCs w:val="22"/>
          </w:rPr>
          <w:t>)</w:t>
        </w:r>
      </w:ins>
      <w:ins w:id="400" w:author="Abraham Isaac Jacob Gajardo Cortez (masterin)" w:date="2020-10-18T20:53:00Z">
        <w:r w:rsidR="00452C2E">
          <w:rPr>
            <w:rFonts w:ascii="Times New Roman" w:eastAsia="Times New Roman" w:hAnsi="Times New Roman" w:cs="Times New Roman"/>
            <w:szCs w:val="22"/>
          </w:rPr>
          <w:t xml:space="preserve"> and compared with the other days</w:t>
        </w:r>
      </w:ins>
      <w:del w:id="401" w:author="Abraham Isaac Jacob Gajardo Cortez (masterin)" w:date="2020-10-18T20:52:00Z">
        <w:r w:rsidR="00283F6C" w:rsidRPr="00780329" w:rsidDel="00452C2E">
          <w:rPr>
            <w:rFonts w:ascii="Times New Roman" w:eastAsia="Times New Roman" w:hAnsi="Times New Roman" w:cs="Times New Roman"/>
            <w:szCs w:val="22"/>
          </w:rPr>
          <w:delText>file</w:delText>
        </w:r>
      </w:del>
      <w:r w:rsidR="00283F6C" w:rsidRPr="00780329">
        <w:rPr>
          <w:rFonts w:ascii="Times New Roman" w:eastAsia="Times New Roman" w:hAnsi="Times New Roman" w:cs="Times New Roman"/>
          <w:szCs w:val="22"/>
        </w:rPr>
        <w:t>.</w:t>
      </w:r>
      <w:ins w:id="402" w:author="Abraham Isaac Jacob Gajardo Cortez (masterin)" w:date="2020-10-18T20:47:00Z">
        <w:r w:rsidR="00452C2E" w:rsidRPr="00452C2E">
          <w:rPr>
            <w:rFonts w:ascii="Times New Roman" w:eastAsia="Times New Roman" w:hAnsi="Times New Roman" w:cs="Times New Roman"/>
            <w:szCs w:val="22"/>
          </w:rPr>
          <w:t xml:space="preserve"> </w:t>
        </w:r>
      </w:ins>
      <w:ins w:id="403" w:author="Abraham Isaac Jacob Gajardo Cortez (masterin)" w:date="2020-10-18T20:53:00Z">
        <w:r w:rsidR="00452C2E">
          <w:rPr>
            <w:rFonts w:ascii="Times New Roman" w:eastAsia="Times New Roman" w:hAnsi="Times New Roman" w:cs="Times New Roman"/>
            <w:szCs w:val="22"/>
          </w:rPr>
          <w:t xml:space="preserve">ii) </w:t>
        </w:r>
      </w:ins>
      <w:moveToRangeStart w:id="404" w:author="Abraham Isaac Jacob Gajardo Cortez (masterin)" w:date="2020-10-18T20:47:00Z" w:name="move53946474"/>
      <w:moveTo w:id="405" w:author="Abraham Isaac Jacob Gajardo Cortez (masterin)" w:date="2020-10-18T20:47:00Z">
        <w:r w:rsidR="00452C2E" w:rsidRPr="00780329">
          <w:rPr>
            <w:rFonts w:ascii="Times New Roman" w:eastAsia="Times New Roman" w:hAnsi="Times New Roman" w:cs="Times New Roman"/>
            <w:szCs w:val="22"/>
          </w:rPr>
          <w:t xml:space="preserve">Separate analyses were performed for the data within 1km and all data within 3km, with the assumption that the narrower the geographic boundary, the </w:t>
        </w:r>
        <w:del w:id="406" w:author="Abraham Isaac Jacob Gajardo Cortez (masterin)" w:date="2020-10-18T21:12:00Z">
          <w:r w:rsidR="00452C2E" w:rsidRPr="00780329" w:rsidDel="00741EB9">
            <w:rPr>
              <w:rFonts w:ascii="Times New Roman" w:eastAsia="Times New Roman" w:hAnsi="Times New Roman" w:cs="Times New Roman"/>
              <w:szCs w:val="22"/>
            </w:rPr>
            <w:delText>better</w:delText>
          </w:r>
        </w:del>
      </w:moveTo>
      <w:ins w:id="407" w:author="Abraham Isaac Jacob Gajardo Cortez (masterin)" w:date="2020-10-18T21:12:00Z">
        <w:r w:rsidR="00741EB9">
          <w:rPr>
            <w:rFonts w:ascii="Times New Roman" w:eastAsia="Times New Roman" w:hAnsi="Times New Roman" w:cs="Times New Roman"/>
            <w:szCs w:val="22"/>
          </w:rPr>
          <w:t>bigger</w:t>
        </w:r>
      </w:ins>
      <w:moveTo w:id="408" w:author="Abraham Isaac Jacob Gajardo Cortez (masterin)" w:date="2020-10-18T20:47:00Z">
        <w:r w:rsidR="00452C2E" w:rsidRPr="00780329">
          <w:rPr>
            <w:rFonts w:ascii="Times New Roman" w:eastAsia="Times New Roman" w:hAnsi="Times New Roman" w:cs="Times New Roman"/>
            <w:szCs w:val="22"/>
          </w:rPr>
          <w:t xml:space="preserve"> the </w:t>
        </w:r>
        <w:del w:id="409" w:author="Abraham Isaac Jacob Gajardo Cortez (masterin)" w:date="2020-10-18T21:12:00Z">
          <w:r w:rsidR="00452C2E" w:rsidRPr="00780329" w:rsidDel="00741EB9">
            <w:rPr>
              <w:rFonts w:ascii="Times New Roman" w:eastAsia="Times New Roman" w:hAnsi="Times New Roman" w:cs="Times New Roman"/>
              <w:szCs w:val="22"/>
            </w:rPr>
            <w:delText>analysis could isolate possible effects from the protests.</w:delText>
          </w:r>
        </w:del>
      </w:moveTo>
      <w:moveToRangeEnd w:id="404"/>
      <w:ins w:id="410" w:author="Abraham Isaac Jacob Gajardo Cortez (masterin)" w:date="2020-10-18T21:12:00Z">
        <w:r w:rsidR="00741EB9">
          <w:rPr>
            <w:rFonts w:ascii="Times New Roman" w:eastAsia="Times New Roman" w:hAnsi="Times New Roman" w:cs="Times New Roman"/>
            <w:szCs w:val="22"/>
          </w:rPr>
          <w:t xml:space="preserve">protest </w:t>
        </w:r>
      </w:ins>
      <w:ins w:id="411" w:author="Abraham Isaac Jacob Gajardo Cortez (masterin)" w:date="2020-10-18T21:14:00Z">
        <w:r w:rsidR="00741EB9">
          <w:rPr>
            <w:rFonts w:ascii="Times New Roman" w:eastAsia="Times New Roman" w:hAnsi="Times New Roman" w:cs="Times New Roman"/>
            <w:szCs w:val="22"/>
          </w:rPr>
          <w:t>exposure of patients</w:t>
        </w:r>
      </w:ins>
      <w:ins w:id="412" w:author="Abraham Isaac Jacob Gajardo Cortez (masterin)" w:date="2020-10-18T21:13:00Z">
        <w:r w:rsidR="00741EB9">
          <w:rPr>
            <w:rFonts w:ascii="Times New Roman" w:eastAsia="Times New Roman" w:hAnsi="Times New Roman" w:cs="Times New Roman"/>
            <w:szCs w:val="22"/>
          </w:rPr>
          <w:t>.</w:t>
        </w:r>
      </w:ins>
    </w:p>
    <w:p w14:paraId="01350249" w14:textId="77777777" w:rsidR="00452C2E" w:rsidRDefault="00452C2E" w:rsidP="00C9270C">
      <w:pPr>
        <w:spacing w:before="120" w:line="240" w:lineRule="auto"/>
        <w:jc w:val="both"/>
        <w:rPr>
          <w:ins w:id="413" w:author="Abraham Isaac Jacob Gajardo Cortez (masterin)" w:date="2020-10-18T20:53:00Z"/>
          <w:rFonts w:ascii="Times New Roman" w:eastAsia="Times New Roman" w:hAnsi="Times New Roman" w:cs="Times New Roman"/>
          <w:b/>
          <w:i/>
          <w:szCs w:val="22"/>
        </w:rPr>
      </w:pPr>
    </w:p>
    <w:p w14:paraId="3FAA1DEA" w14:textId="311802ED" w:rsidR="00AB074D" w:rsidRPr="00780329" w:rsidRDefault="00AB074D" w:rsidP="00C9270C">
      <w:pPr>
        <w:spacing w:before="120" w:line="240" w:lineRule="auto"/>
        <w:jc w:val="both"/>
        <w:rPr>
          <w:rFonts w:ascii="Times New Roman" w:eastAsia="Times New Roman" w:hAnsi="Times New Roman" w:cs="Times New Roman"/>
          <w:b/>
          <w:i/>
          <w:szCs w:val="22"/>
        </w:rPr>
      </w:pPr>
      <w:r w:rsidRPr="00780329">
        <w:rPr>
          <w:rFonts w:ascii="Times New Roman" w:eastAsia="Times New Roman" w:hAnsi="Times New Roman" w:cs="Times New Roman"/>
          <w:b/>
          <w:i/>
          <w:szCs w:val="22"/>
        </w:rPr>
        <w:t>Outcome</w:t>
      </w:r>
    </w:p>
    <w:p w14:paraId="1C4696B5" w14:textId="18EC5240" w:rsidR="0039530A" w:rsidRDefault="0039530A" w:rsidP="00C9270C">
      <w:pPr>
        <w:spacing w:before="120" w:line="240" w:lineRule="auto"/>
        <w:jc w:val="both"/>
        <w:rPr>
          <w:ins w:id="414" w:author="Abraham Isaac Jacob Gajardo Cortez (masterin)" w:date="2020-10-18T20:55:00Z"/>
          <w:rFonts w:ascii="Times New Roman" w:eastAsia="Times New Roman" w:hAnsi="Times New Roman" w:cs="Times New Roman"/>
          <w:szCs w:val="22"/>
        </w:rPr>
      </w:pPr>
      <w:ins w:id="415" w:author="Abraham Isaac Jacob Gajardo Cortez (masterin)" w:date="2020-10-18T20:55:00Z">
        <w:r>
          <w:rPr>
            <w:rFonts w:ascii="Times New Roman" w:eastAsia="Times New Roman" w:hAnsi="Times New Roman" w:cs="Times New Roman"/>
            <w:szCs w:val="22"/>
          </w:rPr>
          <w:t xml:space="preserve">To account for </w:t>
        </w:r>
      </w:ins>
      <w:ins w:id="416" w:author="Abraham Isaac Jacob Gajardo Cortez (masterin)" w:date="2020-10-18T20:58:00Z">
        <w:r>
          <w:rPr>
            <w:rFonts w:ascii="Times New Roman" w:eastAsia="Times New Roman" w:hAnsi="Times New Roman" w:cs="Times New Roman"/>
            <w:szCs w:val="22"/>
          </w:rPr>
          <w:t xml:space="preserve">health </w:t>
        </w:r>
      </w:ins>
      <w:ins w:id="417" w:author="Abraham Isaac Jacob Gajardo Cortez (masterin)" w:date="2020-10-18T20:59:00Z">
        <w:r>
          <w:rPr>
            <w:rFonts w:ascii="Times New Roman" w:eastAsia="Times New Roman" w:hAnsi="Times New Roman" w:cs="Times New Roman"/>
            <w:szCs w:val="22"/>
          </w:rPr>
          <w:t>services utilization,</w:t>
        </w:r>
      </w:ins>
      <w:ins w:id="418" w:author="Abraham Isaac Jacob Gajardo Cortez (masterin)" w:date="2020-10-18T20:55:00Z">
        <w:r>
          <w:rPr>
            <w:rFonts w:ascii="Times New Roman" w:eastAsia="Times New Roman" w:hAnsi="Times New Roman" w:cs="Times New Roman"/>
            <w:szCs w:val="22"/>
          </w:rPr>
          <w:t xml:space="preserve"> we </w:t>
        </w:r>
      </w:ins>
      <w:ins w:id="419" w:author="Abraham Isaac Jacob Gajardo Cortez (masterin)" w:date="2020-10-18T20:59:00Z">
        <w:r>
          <w:rPr>
            <w:rFonts w:ascii="Times New Roman" w:eastAsia="Times New Roman" w:hAnsi="Times New Roman" w:cs="Times New Roman"/>
            <w:szCs w:val="22"/>
          </w:rPr>
          <w:t>coun</w:t>
        </w:r>
      </w:ins>
      <w:ins w:id="420" w:author="Abraham Isaac Jacob Gajardo Cortez (masterin)" w:date="2020-10-18T21:00:00Z">
        <w:r>
          <w:rPr>
            <w:rFonts w:ascii="Times New Roman" w:eastAsia="Times New Roman" w:hAnsi="Times New Roman" w:cs="Times New Roman"/>
            <w:szCs w:val="22"/>
          </w:rPr>
          <w:t>t</w:t>
        </w:r>
      </w:ins>
      <w:ins w:id="421" w:author="Abraham Isaac Jacob Gajardo Cortez (masterin)" w:date="2020-10-18T20:55:00Z">
        <w:r>
          <w:rPr>
            <w:rFonts w:ascii="Times New Roman" w:eastAsia="Times New Roman" w:hAnsi="Times New Roman" w:cs="Times New Roman"/>
            <w:szCs w:val="22"/>
          </w:rPr>
          <w:t xml:space="preserve"> total </w:t>
        </w:r>
      </w:ins>
      <w:ins w:id="422" w:author="Abraham Isaac Jacob Gajardo Cortez (masterin)" w:date="2020-10-18T20:58:00Z">
        <w:r>
          <w:rPr>
            <w:rFonts w:ascii="Times New Roman" w:eastAsia="Times New Roman" w:hAnsi="Times New Roman" w:cs="Times New Roman"/>
            <w:szCs w:val="22"/>
          </w:rPr>
          <w:t xml:space="preserve">ED </w:t>
        </w:r>
      </w:ins>
      <w:ins w:id="423" w:author="Abraham Isaac Jacob Gajardo Cortez (masterin)" w:date="2020-10-18T20:55:00Z">
        <w:r>
          <w:rPr>
            <w:rFonts w:ascii="Times New Roman" w:eastAsia="Times New Roman" w:hAnsi="Times New Roman" w:cs="Times New Roman"/>
            <w:szCs w:val="22"/>
          </w:rPr>
          <w:t>consultatio</w:t>
        </w:r>
      </w:ins>
      <w:ins w:id="424" w:author="Abraham Isaac Jacob Gajardo Cortez (masterin)" w:date="2020-10-18T20:56:00Z">
        <w:r>
          <w:rPr>
            <w:rFonts w:ascii="Times New Roman" w:eastAsia="Times New Roman" w:hAnsi="Times New Roman" w:cs="Times New Roman"/>
            <w:szCs w:val="22"/>
          </w:rPr>
          <w:t>ns</w:t>
        </w:r>
      </w:ins>
      <w:ins w:id="425" w:author="Abraham Isaac Jacob Gajardo Cortez (masterin)" w:date="2020-10-18T20:58:00Z">
        <w:r>
          <w:rPr>
            <w:rFonts w:ascii="Times New Roman" w:eastAsia="Times New Roman" w:hAnsi="Times New Roman" w:cs="Times New Roman"/>
            <w:szCs w:val="22"/>
          </w:rPr>
          <w:t xml:space="preserve"> and consultations for specific cause</w:t>
        </w:r>
      </w:ins>
      <w:ins w:id="426" w:author="Abraham Isaac Jacob Gajardo Cortez (masterin)" w:date="2020-10-18T20:59:00Z">
        <w:r>
          <w:rPr>
            <w:rFonts w:ascii="Times New Roman" w:eastAsia="Times New Roman" w:hAnsi="Times New Roman" w:cs="Times New Roman"/>
            <w:szCs w:val="22"/>
          </w:rPr>
          <w:t xml:space="preserve">s (trauma, respiratory, circulatory and diarrhea). To measure the </w:t>
        </w:r>
      </w:ins>
      <w:ins w:id="427" w:author="Abraham Isaac Jacob Gajardo Cortez (masterin)" w:date="2020-10-18T21:00:00Z">
        <w:r>
          <w:rPr>
            <w:rFonts w:ascii="Times New Roman" w:eastAsia="Times New Roman" w:hAnsi="Times New Roman" w:cs="Times New Roman"/>
            <w:szCs w:val="22"/>
          </w:rPr>
          <w:t xml:space="preserve">cases </w:t>
        </w:r>
      </w:ins>
      <w:ins w:id="428" w:author="Abraham Isaac Jacob Gajardo Cortez (masterin)" w:date="2020-10-18T20:59:00Z">
        <w:r>
          <w:rPr>
            <w:rFonts w:ascii="Times New Roman" w:eastAsia="Times New Roman" w:hAnsi="Times New Roman" w:cs="Times New Roman"/>
            <w:szCs w:val="22"/>
          </w:rPr>
          <w:t>severity</w:t>
        </w:r>
      </w:ins>
      <w:ins w:id="429" w:author="Abraham Isaac Jacob Gajardo Cortez (masterin)" w:date="2020-10-18T21:00:00Z">
        <w:r>
          <w:rPr>
            <w:rFonts w:ascii="Times New Roman" w:eastAsia="Times New Roman" w:hAnsi="Times New Roman" w:cs="Times New Roman"/>
            <w:szCs w:val="22"/>
          </w:rPr>
          <w:t xml:space="preserve">, we count hospital admission from </w:t>
        </w:r>
      </w:ins>
      <w:ins w:id="430" w:author="Abraham Isaac Jacob Gajardo Cortez (masterin)" w:date="2020-10-18T21:02:00Z">
        <w:r>
          <w:rPr>
            <w:rFonts w:ascii="Times New Roman" w:eastAsia="Times New Roman" w:hAnsi="Times New Roman" w:cs="Times New Roman"/>
            <w:szCs w:val="22"/>
          </w:rPr>
          <w:t xml:space="preserve">the </w:t>
        </w:r>
      </w:ins>
      <w:ins w:id="431" w:author="Abraham Isaac Jacob Gajardo Cortez (masterin)" w:date="2020-10-18T21:00:00Z">
        <w:r>
          <w:rPr>
            <w:rFonts w:ascii="Times New Roman" w:eastAsia="Times New Roman" w:hAnsi="Times New Roman" w:cs="Times New Roman"/>
            <w:szCs w:val="22"/>
          </w:rPr>
          <w:t xml:space="preserve">ED to the </w:t>
        </w:r>
      </w:ins>
      <w:ins w:id="432" w:author="Abraham Isaac Jacob Gajardo Cortez (masterin)" w:date="2020-10-18T21:01:00Z">
        <w:r>
          <w:rPr>
            <w:rFonts w:ascii="Times New Roman" w:eastAsia="Times New Roman" w:hAnsi="Times New Roman" w:cs="Times New Roman"/>
            <w:szCs w:val="22"/>
          </w:rPr>
          <w:t xml:space="preserve">same </w:t>
        </w:r>
      </w:ins>
      <w:ins w:id="433" w:author="Abraham Isaac Jacob Gajardo Cortez (masterin)" w:date="2020-10-18T21:02:00Z">
        <w:r>
          <w:rPr>
            <w:rFonts w:ascii="Times New Roman" w:eastAsia="Times New Roman" w:hAnsi="Times New Roman" w:cs="Times New Roman"/>
            <w:szCs w:val="22"/>
          </w:rPr>
          <w:t>causes</w:t>
        </w:r>
      </w:ins>
      <w:ins w:id="434" w:author="Abraham Isaac Jacob Gajardo Cortez (masterin)" w:date="2020-10-18T21:01:00Z">
        <w:r>
          <w:rPr>
            <w:rFonts w:ascii="Times New Roman" w:eastAsia="Times New Roman" w:hAnsi="Times New Roman" w:cs="Times New Roman"/>
            <w:szCs w:val="22"/>
          </w:rPr>
          <w:t>, except for diarrhea because this information was not available</w:t>
        </w:r>
      </w:ins>
      <w:ins w:id="435" w:author="Abraham Isaac Jacob Gajardo Cortez (masterin)" w:date="2020-10-18T21:02:00Z">
        <w:r>
          <w:rPr>
            <w:rFonts w:ascii="Times New Roman" w:eastAsia="Times New Roman" w:hAnsi="Times New Roman" w:cs="Times New Roman"/>
            <w:szCs w:val="22"/>
          </w:rPr>
          <w:t xml:space="preserve"> in the dataset</w:t>
        </w:r>
      </w:ins>
      <w:ins w:id="436" w:author="Abraham Isaac Jacob Gajardo Cortez (masterin)" w:date="2020-10-18T21:01:00Z">
        <w:r>
          <w:rPr>
            <w:rFonts w:ascii="Times New Roman" w:eastAsia="Times New Roman" w:hAnsi="Times New Roman" w:cs="Times New Roman"/>
            <w:szCs w:val="22"/>
          </w:rPr>
          <w:t xml:space="preserve">. Hospital admission </w:t>
        </w:r>
      </w:ins>
      <w:ins w:id="437" w:author="Abraham Isaac Jacob Gajardo Cortez (masterin)" w:date="2020-10-18T21:02:00Z">
        <w:r>
          <w:rPr>
            <w:rFonts w:ascii="Times New Roman" w:eastAsia="Times New Roman" w:hAnsi="Times New Roman" w:cs="Times New Roman"/>
            <w:szCs w:val="22"/>
          </w:rPr>
          <w:t>was</w:t>
        </w:r>
      </w:ins>
      <w:ins w:id="438" w:author="Abraham Isaac Jacob Gajardo Cortez (masterin)" w:date="2020-10-18T21:01:00Z">
        <w:r>
          <w:rPr>
            <w:rFonts w:ascii="Times New Roman" w:eastAsia="Times New Roman" w:hAnsi="Times New Roman" w:cs="Times New Roman"/>
            <w:szCs w:val="22"/>
          </w:rPr>
          <w:t xml:space="preserve"> based on physician criteria</w:t>
        </w:r>
      </w:ins>
      <w:ins w:id="439" w:author="Abraham Isaac Jacob Gajardo Cortez (masterin)" w:date="2020-10-18T21:02:00Z">
        <w:r>
          <w:rPr>
            <w:rFonts w:ascii="Times New Roman" w:eastAsia="Times New Roman" w:hAnsi="Times New Roman" w:cs="Times New Roman"/>
            <w:szCs w:val="22"/>
          </w:rPr>
          <w:t xml:space="preserve"> for each hospital. </w:t>
        </w:r>
      </w:ins>
    </w:p>
    <w:p w14:paraId="4E9F31D2" w14:textId="2D768047" w:rsidR="00AB074D" w:rsidDel="00D25B6B" w:rsidRDefault="00AB074D" w:rsidP="00C9270C">
      <w:pPr>
        <w:spacing w:before="120" w:line="240" w:lineRule="auto"/>
        <w:jc w:val="both"/>
        <w:rPr>
          <w:del w:id="440" w:author="Abraham Isaac Jacob Gajardo Cortez (masterin)" w:date="2020-10-18T21:02:00Z"/>
          <w:rFonts w:ascii="Times New Roman" w:eastAsia="Times New Roman" w:hAnsi="Times New Roman" w:cs="Times New Roman"/>
          <w:szCs w:val="22"/>
        </w:rPr>
      </w:pPr>
      <w:del w:id="441" w:author="Abraham Isaac Jacob Gajardo Cortez (masterin)" w:date="2020-10-18T21:02:00Z">
        <w:r w:rsidRPr="00780329" w:rsidDel="0039530A">
          <w:rPr>
            <w:rFonts w:ascii="Times New Roman" w:eastAsia="Times New Roman" w:hAnsi="Times New Roman" w:cs="Times New Roman"/>
            <w:szCs w:val="22"/>
          </w:rPr>
          <w:delText xml:space="preserve">There were 4 outcomes of interest in this study: daily counts of trauma consultations, trauma hospitalizations, respiratory consultations, and respiratory hospitalizations. </w:delText>
        </w:r>
      </w:del>
      <w:del w:id="442" w:author="Abraham Isaac Jacob Gajardo Cortez (masterin)" w:date="2020-10-18T20:57:00Z">
        <w:r w:rsidRPr="00780329" w:rsidDel="0039530A">
          <w:rPr>
            <w:rFonts w:ascii="Times New Roman" w:eastAsia="Times New Roman" w:hAnsi="Times New Roman" w:cs="Times New Roman"/>
            <w:szCs w:val="22"/>
          </w:rPr>
          <w:delText>Cases were defined according their main cause of admission. Secondary and contributory causes were not included in the ER datasets.</w:delText>
        </w:r>
        <w:r w:rsidR="00BA1911" w:rsidRPr="00780329" w:rsidDel="0039530A">
          <w:rPr>
            <w:rFonts w:ascii="Times New Roman" w:eastAsia="Times New Roman" w:hAnsi="Times New Roman" w:cs="Times New Roman"/>
            <w:szCs w:val="22"/>
          </w:rPr>
          <w:delText xml:space="preserve"> </w:delText>
        </w:r>
      </w:del>
      <w:del w:id="443" w:author="Abraham Isaac Jacob Gajardo Cortez (masterin)" w:date="2020-10-18T21:02:00Z">
        <w:r w:rsidR="00BA1911" w:rsidRPr="00780329" w:rsidDel="0039530A">
          <w:rPr>
            <w:rFonts w:ascii="Times New Roman" w:eastAsia="Times New Roman" w:hAnsi="Times New Roman" w:cs="Times New Roman"/>
            <w:szCs w:val="22"/>
          </w:rPr>
          <w:delText>Consultations were defined as a patient seeking care at the hospital, while a hospitalization was defined by staying 1+ night in the hospital.</w:delText>
        </w:r>
      </w:del>
    </w:p>
    <w:p w14:paraId="3623E4E8" w14:textId="1A116C34" w:rsidR="00D25B6B" w:rsidRDefault="00D25B6B" w:rsidP="00C9270C">
      <w:pPr>
        <w:spacing w:before="120" w:line="240" w:lineRule="auto"/>
        <w:jc w:val="both"/>
        <w:rPr>
          <w:ins w:id="444" w:author="Abraham Isaac Jacob Gajardo Cortez (masterin)" w:date="2020-10-18T21:08:00Z"/>
          <w:rFonts w:ascii="Times New Roman" w:eastAsia="Times New Roman" w:hAnsi="Times New Roman" w:cs="Times New Roman"/>
          <w:szCs w:val="22"/>
        </w:rPr>
      </w:pPr>
    </w:p>
    <w:p w14:paraId="2970CB27" w14:textId="7E40CC99" w:rsidR="00D25B6B" w:rsidRDefault="00D25B6B" w:rsidP="00C9270C">
      <w:pPr>
        <w:spacing w:before="120" w:line="240" w:lineRule="auto"/>
        <w:jc w:val="both"/>
        <w:rPr>
          <w:ins w:id="445" w:author="Abraham Isaac Jacob Gajardo Cortez (masterin)" w:date="2020-10-18T21:08:00Z"/>
          <w:rFonts w:ascii="Times New Roman" w:eastAsia="Times New Roman" w:hAnsi="Times New Roman" w:cs="Times New Roman"/>
          <w:szCs w:val="22"/>
        </w:rPr>
      </w:pPr>
    </w:p>
    <w:p w14:paraId="16F60272" w14:textId="3FDA79A4" w:rsidR="00D25B6B" w:rsidRDefault="00D25B6B" w:rsidP="00C9270C">
      <w:pPr>
        <w:spacing w:before="120" w:line="240" w:lineRule="auto"/>
        <w:jc w:val="both"/>
        <w:rPr>
          <w:ins w:id="446" w:author="Abraham Isaac Jacob Gajardo Cortez (masterin)" w:date="2020-10-18T21:08:00Z"/>
          <w:rFonts w:ascii="Times New Roman" w:eastAsia="Times New Roman" w:hAnsi="Times New Roman" w:cs="Times New Roman"/>
          <w:szCs w:val="22"/>
        </w:rPr>
      </w:pPr>
      <w:ins w:id="447" w:author="Abraham Isaac Jacob Gajardo Cortez (masterin)" w:date="2020-10-18T21:08:00Z">
        <w:r w:rsidRPr="00D25B6B">
          <w:rPr>
            <w:rFonts w:ascii="Times New Roman" w:eastAsia="Times New Roman" w:hAnsi="Times New Roman" w:cs="Times New Roman"/>
            <w:szCs w:val="22"/>
            <w:highlight w:val="yellow"/>
            <w:rPrChange w:id="448" w:author="Abraham Isaac Jacob Gajardo Cortez (masterin)" w:date="2020-10-18T21:08:00Z">
              <w:rPr>
                <w:rFonts w:ascii="Times New Roman" w:eastAsia="Times New Roman" w:hAnsi="Times New Roman" w:cs="Times New Roman"/>
                <w:szCs w:val="22"/>
              </w:rPr>
            </w:rPrChange>
          </w:rPr>
          <w:t>XXXXXXXXXXX</w:t>
        </w:r>
      </w:ins>
      <w:ins w:id="449" w:author="Abraham Isaac Jacob Gajardo Cortez (masterin)" w:date="2020-10-19T09:39:00Z">
        <w:r w:rsidR="00716620">
          <w:rPr>
            <w:rFonts w:ascii="Times New Roman" w:eastAsia="Times New Roman" w:hAnsi="Times New Roman" w:cs="Times New Roman"/>
            <w:szCs w:val="22"/>
          </w:rPr>
          <w:t xml:space="preserve"> The next should be edited</w:t>
        </w:r>
      </w:ins>
    </w:p>
    <w:p w14:paraId="52C523B3" w14:textId="77777777" w:rsidR="0039530A" w:rsidRPr="00780329" w:rsidRDefault="0039530A" w:rsidP="00C9270C">
      <w:pPr>
        <w:spacing w:before="120" w:line="240" w:lineRule="auto"/>
        <w:jc w:val="both"/>
        <w:rPr>
          <w:ins w:id="450" w:author="Abraham Isaac Jacob Gajardo Cortez (masterin)" w:date="2020-10-18T21:02:00Z"/>
          <w:rFonts w:ascii="Times New Roman" w:eastAsia="Times New Roman" w:hAnsi="Times New Roman" w:cs="Times New Roman"/>
          <w:b/>
          <w:i/>
          <w:szCs w:val="22"/>
        </w:rPr>
      </w:pPr>
    </w:p>
    <w:p w14:paraId="11028C33" w14:textId="53069C61" w:rsidR="00C915BA" w:rsidRPr="00780329" w:rsidRDefault="00122D50" w:rsidP="00C9270C">
      <w:pPr>
        <w:spacing w:before="120" w:line="240" w:lineRule="auto"/>
        <w:jc w:val="both"/>
        <w:rPr>
          <w:rFonts w:ascii="Times New Roman" w:eastAsia="Times New Roman" w:hAnsi="Times New Roman" w:cs="Times New Roman"/>
          <w:b/>
          <w:i/>
          <w:szCs w:val="22"/>
        </w:rPr>
      </w:pPr>
      <w:r w:rsidRPr="00780329">
        <w:rPr>
          <w:rFonts w:ascii="Times New Roman" w:eastAsia="Times New Roman" w:hAnsi="Times New Roman" w:cs="Times New Roman"/>
          <w:b/>
          <w:i/>
          <w:szCs w:val="22"/>
        </w:rPr>
        <w:t>Analytic Approach</w:t>
      </w:r>
    </w:p>
    <w:p w14:paraId="614D0F21" w14:textId="77777777" w:rsidR="0040344C" w:rsidRPr="0040344C" w:rsidRDefault="0040344C" w:rsidP="0040344C">
      <w:pPr>
        <w:spacing w:line="240" w:lineRule="auto"/>
        <w:jc w:val="both"/>
        <w:rPr>
          <w:ins w:id="451" w:author="Abraham Isaac Jacob Gajardo Cortez (masterin)" w:date="2020-10-18T20:41:00Z"/>
          <w:rFonts w:ascii="Times New Roman" w:eastAsia="Times New Roman" w:hAnsi="Times New Roman" w:cs="Times New Roman"/>
          <w:szCs w:val="22"/>
        </w:rPr>
      </w:pPr>
    </w:p>
    <w:p w14:paraId="644A4B43" w14:textId="77777777" w:rsidR="0040344C" w:rsidRPr="00780329" w:rsidRDefault="0040344C" w:rsidP="0040344C">
      <w:pPr>
        <w:spacing w:line="240" w:lineRule="auto"/>
        <w:jc w:val="both"/>
        <w:rPr>
          <w:ins w:id="452" w:author="Abraham Isaac Jacob Gajardo Cortez (masterin)" w:date="2020-10-18T20:41:00Z"/>
          <w:rFonts w:ascii="Times New Roman" w:eastAsia="Times New Roman" w:hAnsi="Times New Roman" w:cs="Times New Roman"/>
          <w:szCs w:val="22"/>
        </w:rPr>
      </w:pPr>
      <w:commentRangeStart w:id="453"/>
      <w:ins w:id="454" w:author="Abraham Isaac Jacob Gajardo Cortez (masterin)" w:date="2020-10-18T20:41:00Z">
        <w:r w:rsidRPr="00780329">
          <w:rPr>
            <w:rFonts w:ascii="Times New Roman" w:eastAsia="Times New Roman" w:hAnsi="Times New Roman" w:cs="Times New Roman"/>
            <w:szCs w:val="22"/>
          </w:rPr>
          <w:t>We used historical controls to contrast observed E</w:t>
        </w:r>
        <w:r>
          <w:rPr>
            <w:rFonts w:ascii="Times New Roman" w:eastAsia="Times New Roman" w:hAnsi="Times New Roman" w:cs="Times New Roman"/>
            <w:szCs w:val="22"/>
          </w:rPr>
          <w:t>D</w:t>
        </w:r>
        <w:r w:rsidRPr="00780329">
          <w:rPr>
            <w:rFonts w:ascii="Times New Roman" w:eastAsia="Times New Roman" w:hAnsi="Times New Roman" w:cs="Times New Roman"/>
            <w:szCs w:val="22"/>
          </w:rPr>
          <w:t xml:space="preserve"> consultation and hospitalizations in the exposure period, that is, we used the same outcomes in the same hospitals, for the same time of the year, but in a different period (2015-2018). </w:t>
        </w:r>
        <w:commentRangeEnd w:id="453"/>
        <w:r>
          <w:rPr>
            <w:rStyle w:val="Refdecomentario"/>
          </w:rPr>
          <w:commentReference w:id="453"/>
        </w:r>
      </w:ins>
    </w:p>
    <w:p w14:paraId="7B2EEC2A" w14:textId="59079915" w:rsidR="00357EA0" w:rsidRPr="00780329" w:rsidRDefault="00357EA0" w:rsidP="00C9270C">
      <w:pPr>
        <w:spacing w:line="240" w:lineRule="auto"/>
        <w:jc w:val="both"/>
        <w:rPr>
          <w:rFonts w:ascii="Times New Roman" w:eastAsia="Times New Roman" w:hAnsi="Times New Roman" w:cs="Times New Roman"/>
          <w:szCs w:val="22"/>
        </w:rPr>
      </w:pPr>
      <w:r w:rsidRPr="00780329">
        <w:rPr>
          <w:rFonts w:ascii="Times New Roman" w:eastAsia="Times New Roman" w:hAnsi="Times New Roman" w:cs="Times New Roman"/>
          <w:szCs w:val="22"/>
        </w:rPr>
        <w:t xml:space="preserve">A preliminary visual analysis was performed to observe general trends in the data and </w:t>
      </w:r>
      <w:r w:rsidR="009F6332" w:rsidRPr="00780329">
        <w:rPr>
          <w:rFonts w:ascii="Times New Roman" w:eastAsia="Times New Roman" w:hAnsi="Times New Roman" w:cs="Times New Roman"/>
          <w:szCs w:val="22"/>
        </w:rPr>
        <w:t>understand any seasonality components we would have to consider in our time series modeling</w:t>
      </w:r>
      <w:r w:rsidR="00DF5E0A" w:rsidRPr="00780329">
        <w:rPr>
          <w:rFonts w:ascii="Times New Roman" w:eastAsia="Times New Roman" w:hAnsi="Times New Roman" w:cs="Times New Roman"/>
          <w:szCs w:val="22"/>
        </w:rPr>
        <w:t xml:space="preserve">. </w:t>
      </w:r>
      <w:r w:rsidR="009F6332" w:rsidRPr="00780329">
        <w:rPr>
          <w:rFonts w:ascii="Times New Roman" w:eastAsia="Times New Roman" w:hAnsi="Times New Roman" w:cs="Times New Roman"/>
          <w:szCs w:val="22"/>
        </w:rPr>
        <w:t>It was determined that there was both annual and weekly seasonality in the data.</w:t>
      </w:r>
    </w:p>
    <w:p w14:paraId="42A04BAB" w14:textId="1E40C66B" w:rsidR="00E75259" w:rsidRPr="00780329" w:rsidRDefault="00AB074D" w:rsidP="00C9270C">
      <w:pPr>
        <w:spacing w:line="240" w:lineRule="auto"/>
        <w:jc w:val="both"/>
        <w:rPr>
          <w:rFonts w:ascii="Times New Roman" w:eastAsia="Times New Roman" w:hAnsi="Times New Roman" w:cs="Times New Roman"/>
          <w:szCs w:val="22"/>
        </w:rPr>
      </w:pPr>
      <w:commentRangeStart w:id="455"/>
      <w:r w:rsidRPr="00780329">
        <w:rPr>
          <w:rFonts w:ascii="Times New Roman" w:eastAsia="Times New Roman" w:hAnsi="Times New Roman" w:cs="Times New Roman"/>
          <w:szCs w:val="22"/>
        </w:rPr>
        <w:t xml:space="preserve">A negative binomial regression model was fitted to model consultation and hospitalization counts from August 1, 2019 to December 31, 2019 </w:t>
      </w:r>
      <w:r w:rsidR="00115335" w:rsidRPr="00780329">
        <w:rPr>
          <w:rFonts w:ascii="Times New Roman" w:eastAsia="Times New Roman" w:hAnsi="Times New Roman" w:cs="Times New Roman"/>
          <w:szCs w:val="22"/>
        </w:rPr>
        <w:t>to predict daily case numbers for each outcome of interest.</w:t>
      </w:r>
    </w:p>
    <w:p w14:paraId="320BA447" w14:textId="3586BE7E" w:rsidR="003D375C" w:rsidRPr="00780329" w:rsidRDefault="00E75259" w:rsidP="00C9270C">
      <w:pPr>
        <w:spacing w:line="240" w:lineRule="auto"/>
        <w:jc w:val="both"/>
        <w:rPr>
          <w:rFonts w:ascii="Times New Roman" w:eastAsia="Times New Roman" w:hAnsi="Times New Roman" w:cs="Times New Roman"/>
          <w:szCs w:val="22"/>
        </w:rPr>
      </w:pPr>
      <w:r w:rsidRPr="00780329">
        <w:rPr>
          <w:rFonts w:ascii="Times New Roman" w:eastAsia="Times New Roman" w:hAnsi="Times New Roman" w:cs="Times New Roman"/>
          <w:szCs w:val="22"/>
        </w:rPr>
        <w:t xml:space="preserve">The </w:t>
      </w:r>
      <w:r w:rsidR="00115335" w:rsidRPr="00780329">
        <w:rPr>
          <w:rFonts w:ascii="Times New Roman" w:eastAsia="Times New Roman" w:hAnsi="Times New Roman" w:cs="Times New Roman"/>
          <w:szCs w:val="22"/>
        </w:rPr>
        <w:t>outcome was calculated as a function of multiple variables that included</w:t>
      </w:r>
      <w:r w:rsidRPr="00780329">
        <w:rPr>
          <w:rFonts w:ascii="Times New Roman" w:eastAsia="Times New Roman" w:hAnsi="Times New Roman" w:cs="Times New Roman"/>
          <w:szCs w:val="22"/>
        </w:rPr>
        <w:t xml:space="preserve"> “</w:t>
      </w:r>
      <w:r w:rsidR="00EF5174" w:rsidRPr="00780329">
        <w:rPr>
          <w:rFonts w:ascii="Times New Roman" w:eastAsia="Times New Roman" w:hAnsi="Times New Roman" w:cs="Times New Roman"/>
          <w:szCs w:val="22"/>
        </w:rPr>
        <w:t>Date</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 xml:space="preserve"> </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Year</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 xml:space="preserve"> </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Month,</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 xml:space="preserve"> </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Day of Year,</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 xml:space="preserve"> </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Day of Month,</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 xml:space="preserve"> </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Day of Week,</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 xml:space="preserve"> </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Case Number from Previous Day,</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 xml:space="preserve"> </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Total Consultations or Hospitalizations – O</w:t>
      </w:r>
      <w:r w:rsidR="00115335" w:rsidRPr="00780329">
        <w:rPr>
          <w:rFonts w:ascii="Times New Roman" w:eastAsia="Times New Roman" w:hAnsi="Times New Roman" w:cs="Times New Roman"/>
          <w:szCs w:val="22"/>
        </w:rPr>
        <w:t>utcome of Interest (OI)</w:t>
      </w:r>
      <w:r w:rsidR="00EF5174" w:rsidRPr="00780329">
        <w:rPr>
          <w:rFonts w:ascii="Times New Roman" w:eastAsia="Times New Roman" w:hAnsi="Times New Roman" w:cs="Times New Roman"/>
          <w:szCs w:val="22"/>
        </w:rPr>
        <w:t xml:space="preserve"> Consultations or Hospitalizations,</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 xml:space="preserve"> </w:t>
      </w:r>
      <w:r w:rsidRPr="00780329">
        <w:rPr>
          <w:rFonts w:ascii="Times New Roman" w:eastAsia="Times New Roman" w:hAnsi="Times New Roman" w:cs="Times New Roman"/>
          <w:szCs w:val="22"/>
        </w:rPr>
        <w:t>and “</w:t>
      </w:r>
      <w:r w:rsidR="00EF5174" w:rsidRPr="00780329">
        <w:rPr>
          <w:rFonts w:ascii="Times New Roman" w:eastAsia="Times New Roman" w:hAnsi="Times New Roman" w:cs="Times New Roman"/>
          <w:szCs w:val="22"/>
        </w:rPr>
        <w:t>OI Consultations or Hospitalizations (opposite of OI).</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 xml:space="preserve"> </w:t>
      </w:r>
      <w:commentRangeEnd w:id="455"/>
      <w:r w:rsidR="00B92115">
        <w:rPr>
          <w:rStyle w:val="Refdecomentario"/>
        </w:rPr>
        <w:commentReference w:id="455"/>
      </w:r>
    </w:p>
    <w:p w14:paraId="4356FB33" w14:textId="7C9B6933" w:rsidR="00EF5174" w:rsidRPr="00780329" w:rsidRDefault="00EF5174" w:rsidP="00C9270C">
      <w:pPr>
        <w:spacing w:line="240" w:lineRule="auto"/>
        <w:jc w:val="both"/>
        <w:rPr>
          <w:rFonts w:ascii="Times New Roman" w:eastAsia="Times New Roman" w:hAnsi="Times New Roman" w:cs="Times New Roman"/>
          <w:szCs w:val="22"/>
        </w:rPr>
      </w:pPr>
      <w:r w:rsidRPr="00780329">
        <w:rPr>
          <w:rFonts w:ascii="Times New Roman" w:eastAsia="Times New Roman" w:hAnsi="Times New Roman" w:cs="Times New Roman"/>
          <w:szCs w:val="22"/>
        </w:rPr>
        <w:t>An offset was used to normalize values based on the total daily case numbers, where:</w:t>
      </w:r>
    </w:p>
    <w:p w14:paraId="711FC7EE" w14:textId="1A9BBC94" w:rsidR="00EF5174" w:rsidRPr="00780329" w:rsidRDefault="00ED04FE" w:rsidP="00C9270C">
      <w:pPr>
        <w:spacing w:line="240" w:lineRule="auto"/>
        <w:rPr>
          <w:rFonts w:ascii="Times New Roman" w:eastAsia="Times New Roman" w:hAnsi="Times New Roman" w:cs="Times New Roman"/>
          <w:szCs w:val="22"/>
        </w:rPr>
      </w:pPr>
      <m:oMathPara>
        <m:oMath>
          <m:sSub>
            <m:sSubPr>
              <m:ctrlPr>
                <w:rPr>
                  <w:rFonts w:ascii="Cambria Math" w:eastAsia="Times New Roman" w:hAnsi="Cambria Math" w:cs="Times New Roman"/>
                  <w:i/>
                  <w:szCs w:val="22"/>
                </w:rPr>
              </m:ctrlPr>
            </m:sSubPr>
            <m:e>
              <m:r>
                <w:rPr>
                  <w:rFonts w:ascii="Cambria Math" w:eastAsia="Times New Roman" w:hAnsi="Cambria Math" w:cs="Times New Roman"/>
                  <w:szCs w:val="22"/>
                </w:rPr>
                <m:t>Offset</m:t>
              </m:r>
            </m:e>
            <m:sub>
              <m:r>
                <w:rPr>
                  <w:rFonts w:ascii="Cambria Math" w:eastAsia="Times New Roman" w:hAnsi="Cambria Math" w:cs="Times New Roman"/>
                  <w:szCs w:val="22"/>
                </w:rPr>
                <m:t>n</m:t>
              </m:r>
            </m:sub>
          </m:sSub>
          <m:r>
            <w:rPr>
              <w:rFonts w:ascii="Cambria Math" w:eastAsia="Times New Roman" w:hAnsi="Cambria Math" w:cs="Times New Roman"/>
              <w:szCs w:val="22"/>
            </w:rPr>
            <m:t>=</m:t>
          </m:r>
          <m:sSub>
            <m:sSubPr>
              <m:ctrlPr>
                <w:rPr>
                  <w:rFonts w:ascii="Cambria Math" w:eastAsia="Times New Roman" w:hAnsi="Cambria Math" w:cs="Times New Roman"/>
                  <w:i/>
                  <w:szCs w:val="22"/>
                </w:rPr>
              </m:ctrlPr>
            </m:sSubPr>
            <m:e>
              <m:d>
                <m:dPr>
                  <m:ctrlPr>
                    <w:rPr>
                      <w:rFonts w:ascii="Cambria Math" w:eastAsia="Times New Roman" w:hAnsi="Cambria Math" w:cs="Times New Roman"/>
                      <w:i/>
                      <w:szCs w:val="22"/>
                    </w:rPr>
                  </m:ctrlPr>
                </m:dPr>
                <m:e>
                  <m:r>
                    <w:rPr>
                      <w:rFonts w:ascii="Cambria Math" w:eastAsia="Times New Roman" w:hAnsi="Cambria Math" w:cs="Times New Roman"/>
                      <w:szCs w:val="22"/>
                    </w:rPr>
                    <m:t>Total Consultations+Total Hospitalizations</m:t>
                  </m:r>
                </m:e>
              </m:d>
            </m:e>
            <m:sub>
              <m:r>
                <w:rPr>
                  <w:rFonts w:ascii="Cambria Math" w:eastAsia="Times New Roman" w:hAnsi="Cambria Math" w:cs="Times New Roman"/>
                  <w:szCs w:val="22"/>
                </w:rPr>
                <m:t>n</m:t>
              </m:r>
            </m:sub>
          </m:sSub>
          <m:r>
            <w:rPr>
              <w:rFonts w:ascii="Cambria Math" w:eastAsia="Times New Roman" w:hAnsi="Cambria Math" w:cs="Times New Roman"/>
              <w:szCs w:val="22"/>
            </w:rPr>
            <m:t>, n=Day of Year</m:t>
          </m:r>
        </m:oMath>
      </m:oMathPara>
    </w:p>
    <w:p w14:paraId="6E00DF5B" w14:textId="7BE6913F" w:rsidR="001C27AE" w:rsidRPr="00780329" w:rsidRDefault="001C27AE" w:rsidP="00C9270C">
      <w:pPr>
        <w:spacing w:line="240" w:lineRule="auto"/>
        <w:jc w:val="both"/>
        <w:rPr>
          <w:rFonts w:ascii="Times New Roman" w:eastAsia="Times New Roman" w:hAnsi="Times New Roman" w:cs="Times New Roman"/>
          <w:szCs w:val="22"/>
        </w:rPr>
      </w:pPr>
      <w:r w:rsidRPr="00780329">
        <w:rPr>
          <w:rFonts w:ascii="Times New Roman" w:eastAsia="Times New Roman" w:hAnsi="Times New Roman" w:cs="Times New Roman"/>
          <w:szCs w:val="22"/>
        </w:rPr>
        <w:lastRenderedPageBreak/>
        <w:t xml:space="preserve">To determine whether models for each outcome of interest met </w:t>
      </w:r>
      <w:r w:rsidR="00254D3D" w:rsidRPr="00780329">
        <w:rPr>
          <w:rFonts w:ascii="Times New Roman" w:eastAsia="Times New Roman" w:hAnsi="Times New Roman" w:cs="Times New Roman"/>
          <w:szCs w:val="22"/>
        </w:rPr>
        <w:t>all assumptions, Breusch-Godfrey tests for serial correlation were performed.</w:t>
      </w:r>
    </w:p>
    <w:p w14:paraId="1EBB54FB" w14:textId="5CB688C8" w:rsidR="001E1172" w:rsidRPr="00780329" w:rsidRDefault="00254D3D" w:rsidP="00C9270C">
      <w:pPr>
        <w:spacing w:line="240" w:lineRule="auto"/>
        <w:jc w:val="both"/>
        <w:rPr>
          <w:rFonts w:ascii="Times New Roman" w:eastAsia="Times New Roman" w:hAnsi="Times New Roman" w:cs="Times New Roman"/>
          <w:szCs w:val="22"/>
        </w:rPr>
      </w:pPr>
      <w:r w:rsidRPr="00780329">
        <w:rPr>
          <w:rFonts w:ascii="Times New Roman" w:eastAsia="Times New Roman" w:hAnsi="Times New Roman" w:cs="Times New Roman"/>
          <w:szCs w:val="22"/>
        </w:rPr>
        <w:t>The model was run</w:t>
      </w:r>
      <w:r w:rsidR="001E1172" w:rsidRPr="00780329">
        <w:rPr>
          <w:rFonts w:ascii="Times New Roman" w:eastAsia="Times New Roman" w:hAnsi="Times New Roman" w:cs="Times New Roman"/>
          <w:szCs w:val="22"/>
        </w:rPr>
        <w:t xml:space="preserve"> using data from within 1km of Plaza </w:t>
      </w:r>
      <w:proofErr w:type="spellStart"/>
      <w:r w:rsidR="001E1172" w:rsidRPr="00780329">
        <w:rPr>
          <w:rFonts w:ascii="Times New Roman" w:eastAsia="Times New Roman" w:hAnsi="Times New Roman" w:cs="Times New Roman"/>
          <w:szCs w:val="22"/>
        </w:rPr>
        <w:t>Baquedano</w:t>
      </w:r>
      <w:proofErr w:type="spellEnd"/>
      <w:r w:rsidR="001E1172" w:rsidRPr="00780329">
        <w:rPr>
          <w:rFonts w:ascii="Times New Roman" w:eastAsia="Times New Roman" w:hAnsi="Times New Roman" w:cs="Times New Roman"/>
          <w:szCs w:val="22"/>
        </w:rPr>
        <w:t xml:space="preserve"> and repeated using data from within 3km to forecast new daily case numbers.</w:t>
      </w:r>
    </w:p>
    <w:p w14:paraId="639E3DF3" w14:textId="60B05370" w:rsidR="00EF5174" w:rsidRPr="00780329" w:rsidRDefault="003143A8" w:rsidP="00C9270C">
      <w:pPr>
        <w:spacing w:line="240" w:lineRule="auto"/>
        <w:jc w:val="both"/>
        <w:rPr>
          <w:rFonts w:ascii="Times New Roman" w:eastAsia="Times New Roman" w:hAnsi="Times New Roman" w:cs="Times New Roman"/>
          <w:szCs w:val="22"/>
        </w:rPr>
      </w:pPr>
      <w:r w:rsidRPr="00780329">
        <w:rPr>
          <w:rFonts w:ascii="Times New Roman" w:eastAsia="Times New Roman" w:hAnsi="Times New Roman" w:cs="Times New Roman"/>
          <w:szCs w:val="22"/>
        </w:rPr>
        <w:t xml:space="preserve">Predicted and actual daily case numbers for the 4 outcomes of interest </w:t>
      </w:r>
      <w:r w:rsidR="001E1172" w:rsidRPr="00780329">
        <w:rPr>
          <w:rFonts w:ascii="Times New Roman" w:eastAsia="Times New Roman" w:hAnsi="Times New Roman" w:cs="Times New Roman"/>
          <w:szCs w:val="22"/>
        </w:rPr>
        <w:t xml:space="preserve">within each geographic boundary </w:t>
      </w:r>
      <w:r w:rsidRPr="00780329">
        <w:rPr>
          <w:rFonts w:ascii="Times New Roman" w:eastAsia="Times New Roman" w:hAnsi="Times New Roman" w:cs="Times New Roman"/>
          <w:szCs w:val="22"/>
        </w:rPr>
        <w:t xml:space="preserve">were separated into the pre-exposure period and post-exposure period. </w:t>
      </w:r>
      <w:r w:rsidR="001E1172" w:rsidRPr="00780329">
        <w:rPr>
          <w:rFonts w:ascii="Times New Roman" w:eastAsia="Times New Roman" w:hAnsi="Times New Roman" w:cs="Times New Roman"/>
          <w:szCs w:val="22"/>
        </w:rPr>
        <w:t>For each of group of data, a Shapiro-Wilk test for normality was performed. Based on the results from these tests, a mean comparison analysis was performed using either an unpaired two-samples t-test or a Mann-Whitney U Test (Wilcoxon Rank Sum Test) to compare the actual vs. predicted mean daily case numbers for each outcome of interest. The calculated difference in means was defined by:</w:t>
      </w:r>
    </w:p>
    <w:p w14:paraId="30ABDC00" w14:textId="169143A6" w:rsidR="001E1172" w:rsidRPr="00780329" w:rsidRDefault="001E1172" w:rsidP="00C9270C">
      <w:pPr>
        <w:spacing w:line="240" w:lineRule="auto"/>
        <w:rPr>
          <w:rFonts w:ascii="Times New Roman" w:eastAsia="Times New Roman" w:hAnsi="Times New Roman" w:cs="Times New Roman"/>
          <w:iCs/>
          <w:szCs w:val="22"/>
        </w:rPr>
      </w:pPr>
      <m:oMathPara>
        <m:oMath>
          <m:r>
            <w:rPr>
              <w:rFonts w:ascii="Cambria Math" w:eastAsia="Times New Roman" w:hAnsi="Cambria Math" w:cs="Times New Roman"/>
              <w:i/>
              <w:iCs/>
              <w:szCs w:val="22"/>
            </w:rPr>
            <w:sym w:font="Symbol" w:char="F020"/>
          </m:r>
          <m:acc>
            <m:accPr>
              <m:chr m:val="̅"/>
              <m:ctrlPr>
                <w:rPr>
                  <w:rFonts w:ascii="Cambria Math" w:eastAsia="Times New Roman" w:hAnsi="Cambria Math" w:cs="Times New Roman"/>
                  <w:i/>
                  <w:iCs/>
                  <w:szCs w:val="22"/>
                </w:rPr>
              </m:ctrlPr>
            </m:accPr>
            <m:e>
              <m:r>
                <w:rPr>
                  <w:rFonts w:ascii="Cambria Math" w:eastAsia="Times New Roman" w:hAnsi="Cambria Math" w:cs="Times New Roman"/>
                  <w:szCs w:val="22"/>
                </w:rPr>
                <m:t>x</m:t>
              </m:r>
            </m:e>
          </m:acc>
          <m:r>
            <m:rPr>
              <m:sty m:val="p"/>
            </m:rPr>
            <w:rPr>
              <w:rFonts w:ascii="Cambria Math" w:eastAsia="Times New Roman" w:hAnsi="Cambria Math" w:cs="Times New Roman"/>
              <w:szCs w:val="22"/>
            </w:rPr>
            <m:t>=</m:t>
          </m:r>
          <m:f>
            <m:fPr>
              <m:ctrlPr>
                <w:rPr>
                  <w:rFonts w:ascii="Cambria Math" w:eastAsia="Times New Roman" w:hAnsi="Cambria Math" w:cs="Times New Roman"/>
                  <w:i/>
                  <w:iCs/>
                  <w:szCs w:val="22"/>
                </w:rPr>
              </m:ctrlPr>
            </m:fPr>
            <m:num>
              <m:nary>
                <m:naryPr>
                  <m:chr m:val="∑"/>
                  <m:ctrlPr>
                    <w:rPr>
                      <w:rFonts w:ascii="Cambria Math" w:eastAsia="Times New Roman" w:hAnsi="Cambria Math" w:cs="Times New Roman"/>
                      <w:i/>
                      <w:iCs/>
                      <w:szCs w:val="22"/>
                    </w:rPr>
                  </m:ctrlPr>
                </m:naryPr>
                <m:sub>
                  <m:r>
                    <w:rPr>
                      <w:rFonts w:ascii="Cambria Math" w:eastAsia="Times New Roman" w:hAnsi="Cambria Math" w:cs="Times New Roman"/>
                      <w:szCs w:val="22"/>
                    </w:rPr>
                    <m:t>i=1</m:t>
                  </m:r>
                </m:sub>
                <m:sup>
                  <m:r>
                    <w:rPr>
                      <w:rFonts w:ascii="Cambria Math" w:eastAsia="Times New Roman" w:hAnsi="Cambria Math" w:cs="Times New Roman"/>
                      <w:szCs w:val="22"/>
                    </w:rPr>
                    <m:t>n</m:t>
                  </m:r>
                </m:sup>
                <m:e>
                  <m:sSub>
                    <m:sSubPr>
                      <m:ctrlPr>
                        <w:rPr>
                          <w:rFonts w:ascii="Cambria Math" w:eastAsia="Times New Roman" w:hAnsi="Cambria Math" w:cs="Times New Roman"/>
                          <w:i/>
                          <w:iCs/>
                          <w:szCs w:val="22"/>
                        </w:rPr>
                      </m:ctrlPr>
                    </m:sSubPr>
                    <m:e>
                      <m:r>
                        <w:rPr>
                          <w:rFonts w:ascii="Cambria Math" w:eastAsia="Times New Roman" w:hAnsi="Cambria Math" w:cs="Times New Roman"/>
                          <w:szCs w:val="22"/>
                        </w:rPr>
                        <m:t>A</m:t>
                      </m:r>
                    </m:e>
                    <m:sub>
                      <m:r>
                        <w:rPr>
                          <w:rFonts w:ascii="Cambria Math" w:eastAsia="Times New Roman" w:hAnsi="Cambria Math" w:cs="Times New Roman"/>
                          <w:szCs w:val="22"/>
                        </w:rPr>
                        <m:t>i</m:t>
                      </m:r>
                    </m:sub>
                  </m:sSub>
                  <m:r>
                    <w:rPr>
                      <w:rFonts w:ascii="Cambria Math" w:eastAsia="Times New Roman" w:hAnsi="Cambria Math" w:cs="Times New Roman"/>
                      <w:szCs w:val="22"/>
                    </w:rPr>
                    <m:t>-</m:t>
                  </m:r>
                  <m:sSub>
                    <m:sSubPr>
                      <m:ctrlPr>
                        <w:rPr>
                          <w:rFonts w:ascii="Cambria Math" w:eastAsia="Times New Roman" w:hAnsi="Cambria Math" w:cs="Times New Roman"/>
                          <w:i/>
                          <w:iCs/>
                          <w:szCs w:val="22"/>
                        </w:rPr>
                      </m:ctrlPr>
                    </m:sSubPr>
                    <m:e>
                      <m:r>
                        <w:rPr>
                          <w:rFonts w:ascii="Cambria Math" w:eastAsia="Times New Roman" w:hAnsi="Cambria Math" w:cs="Times New Roman"/>
                          <w:szCs w:val="22"/>
                        </w:rPr>
                        <m:t>P</m:t>
                      </m:r>
                    </m:e>
                    <m:sub>
                      <m:r>
                        <w:rPr>
                          <w:rFonts w:ascii="Cambria Math" w:eastAsia="Times New Roman" w:hAnsi="Cambria Math" w:cs="Times New Roman"/>
                          <w:szCs w:val="22"/>
                        </w:rPr>
                        <m:t>i</m:t>
                      </m:r>
                    </m:sub>
                  </m:sSub>
                </m:e>
              </m:nary>
            </m:num>
            <m:den>
              <m:r>
                <w:rPr>
                  <w:rFonts w:ascii="Cambria Math" w:eastAsia="Times New Roman" w:hAnsi="Cambria Math" w:cs="Times New Roman"/>
                  <w:szCs w:val="22"/>
                </w:rPr>
                <m:t>n</m:t>
              </m:r>
            </m:den>
          </m:f>
        </m:oMath>
      </m:oMathPara>
    </w:p>
    <w:p w14:paraId="06309E12" w14:textId="77777777" w:rsidR="00EA065E" w:rsidRPr="00780329" w:rsidRDefault="001E1172" w:rsidP="00C9270C">
      <w:pPr>
        <w:spacing w:line="240" w:lineRule="auto"/>
        <w:jc w:val="both"/>
        <w:rPr>
          <w:rFonts w:ascii="Times New Roman" w:eastAsia="Times New Roman" w:hAnsi="Times New Roman" w:cs="Times New Roman"/>
          <w:iCs/>
          <w:szCs w:val="22"/>
        </w:rPr>
      </w:pPr>
      <w:r w:rsidRPr="00780329">
        <w:rPr>
          <w:rFonts w:ascii="Times New Roman" w:eastAsia="Times New Roman" w:hAnsi="Times New Roman" w:cs="Times New Roman"/>
          <w:iCs/>
          <w:szCs w:val="22"/>
        </w:rPr>
        <w:t>Where A = Actual Cases, P = Predicted Cases, and n = Number of Days in the Selected Exposure Period.</w:t>
      </w:r>
    </w:p>
    <w:p w14:paraId="15F59518" w14:textId="1D632BDA" w:rsidR="001E1172" w:rsidRPr="00780329" w:rsidRDefault="001E1172" w:rsidP="00C9270C">
      <w:pPr>
        <w:spacing w:line="240" w:lineRule="auto"/>
        <w:jc w:val="both"/>
        <w:rPr>
          <w:rFonts w:ascii="Times New Roman" w:eastAsia="Times New Roman" w:hAnsi="Times New Roman" w:cs="Times New Roman"/>
          <w:iCs/>
          <w:szCs w:val="22"/>
        </w:rPr>
      </w:pPr>
      <w:r w:rsidRPr="00780329">
        <w:rPr>
          <w:rFonts w:ascii="Times New Roman" w:eastAsia="Times New Roman" w:hAnsi="Times New Roman" w:cs="Times New Roman"/>
          <w:iCs/>
          <w:szCs w:val="22"/>
        </w:rPr>
        <w:t>Seven-day moving average plots were created to visualize the actual and predicted case numbers</w:t>
      </w:r>
      <w:r w:rsidR="00353F41" w:rsidRPr="00780329">
        <w:rPr>
          <w:rFonts w:ascii="Times New Roman" w:eastAsia="Times New Roman" w:hAnsi="Times New Roman" w:cs="Times New Roman"/>
          <w:iCs/>
          <w:szCs w:val="22"/>
        </w:rPr>
        <w:t xml:space="preserve"> (Figure </w:t>
      </w:r>
      <w:r w:rsidR="00D77A1E" w:rsidRPr="00780329">
        <w:rPr>
          <w:rFonts w:ascii="Times New Roman" w:eastAsia="Times New Roman" w:hAnsi="Times New Roman" w:cs="Times New Roman"/>
          <w:iCs/>
          <w:szCs w:val="22"/>
        </w:rPr>
        <w:t>1</w:t>
      </w:r>
      <w:r w:rsidR="00353F41" w:rsidRPr="00780329">
        <w:rPr>
          <w:rFonts w:ascii="Times New Roman" w:eastAsia="Times New Roman" w:hAnsi="Times New Roman" w:cs="Times New Roman"/>
          <w:iCs/>
          <w:szCs w:val="22"/>
        </w:rPr>
        <w:t xml:space="preserve">, Figure </w:t>
      </w:r>
      <w:r w:rsidR="00D77A1E" w:rsidRPr="00780329">
        <w:rPr>
          <w:rFonts w:ascii="Times New Roman" w:eastAsia="Times New Roman" w:hAnsi="Times New Roman" w:cs="Times New Roman"/>
          <w:iCs/>
          <w:szCs w:val="22"/>
        </w:rPr>
        <w:t>2</w:t>
      </w:r>
      <w:r w:rsidR="00E14B1C" w:rsidRPr="00780329">
        <w:rPr>
          <w:rFonts w:ascii="Times New Roman" w:eastAsia="Times New Roman" w:hAnsi="Times New Roman" w:cs="Times New Roman"/>
          <w:iCs/>
          <w:szCs w:val="22"/>
        </w:rPr>
        <w:t xml:space="preserve">, Figure </w:t>
      </w:r>
      <w:r w:rsidR="00D77A1E" w:rsidRPr="00780329">
        <w:rPr>
          <w:rFonts w:ascii="Times New Roman" w:eastAsia="Times New Roman" w:hAnsi="Times New Roman" w:cs="Times New Roman"/>
          <w:iCs/>
          <w:szCs w:val="22"/>
        </w:rPr>
        <w:t>3</w:t>
      </w:r>
      <w:r w:rsidR="00E14B1C" w:rsidRPr="00780329">
        <w:rPr>
          <w:rFonts w:ascii="Times New Roman" w:eastAsia="Times New Roman" w:hAnsi="Times New Roman" w:cs="Times New Roman"/>
          <w:iCs/>
          <w:szCs w:val="22"/>
        </w:rPr>
        <w:t xml:space="preserve">, Figure </w:t>
      </w:r>
      <w:r w:rsidR="00D77A1E" w:rsidRPr="00780329">
        <w:rPr>
          <w:rFonts w:ascii="Times New Roman" w:eastAsia="Times New Roman" w:hAnsi="Times New Roman" w:cs="Times New Roman"/>
          <w:iCs/>
          <w:szCs w:val="22"/>
        </w:rPr>
        <w:t>4</w:t>
      </w:r>
      <w:r w:rsidR="00353F41" w:rsidRPr="00780329">
        <w:rPr>
          <w:rFonts w:ascii="Times New Roman" w:eastAsia="Times New Roman" w:hAnsi="Times New Roman" w:cs="Times New Roman"/>
          <w:iCs/>
          <w:szCs w:val="22"/>
        </w:rPr>
        <w:t>)</w:t>
      </w:r>
      <w:r w:rsidRPr="00780329">
        <w:rPr>
          <w:rFonts w:ascii="Times New Roman" w:eastAsia="Times New Roman" w:hAnsi="Times New Roman" w:cs="Times New Roman"/>
          <w:iCs/>
          <w:szCs w:val="22"/>
        </w:rPr>
        <w:t>.</w:t>
      </w:r>
    </w:p>
    <w:p w14:paraId="561BF6AC" w14:textId="567E8419" w:rsidR="001E1172" w:rsidRPr="00780329" w:rsidRDefault="001E1172" w:rsidP="00C9270C">
      <w:pPr>
        <w:spacing w:line="240" w:lineRule="auto"/>
        <w:jc w:val="both"/>
        <w:rPr>
          <w:rFonts w:ascii="Times New Roman" w:eastAsia="Times New Roman" w:hAnsi="Times New Roman" w:cs="Times New Roman"/>
          <w:iCs/>
          <w:szCs w:val="22"/>
        </w:rPr>
      </w:pPr>
      <w:r w:rsidRPr="00780329">
        <w:rPr>
          <w:rFonts w:ascii="Times New Roman" w:eastAsia="Times New Roman" w:hAnsi="Times New Roman" w:cs="Times New Roman"/>
          <w:iCs/>
          <w:szCs w:val="22"/>
        </w:rPr>
        <w:t>Using Microsoft Excel for Microsoft 365 MSO (16.0.13029.20232) 64-bit, daily cumulative difference values from August 1 to December 31 were then calculated as defined by:</w:t>
      </w:r>
    </w:p>
    <w:p w14:paraId="0EF8CAD8" w14:textId="2957E2BA" w:rsidR="001E1172" w:rsidRPr="00780329" w:rsidRDefault="00ED04FE" w:rsidP="00C9270C">
      <w:pPr>
        <w:spacing w:line="240" w:lineRule="auto"/>
        <w:ind w:left="720"/>
        <w:rPr>
          <w:rFonts w:ascii="Times New Roman" w:eastAsia="Times New Roman" w:hAnsi="Times New Roman" w:cs="Times New Roman"/>
          <w:szCs w:val="22"/>
        </w:rPr>
      </w:pPr>
      <m:oMathPara>
        <m:oMath>
          <m:nary>
            <m:naryPr>
              <m:chr m:val="∑"/>
              <m:ctrlPr>
                <w:rPr>
                  <w:rFonts w:ascii="Cambria Math" w:eastAsia="Times New Roman" w:hAnsi="Cambria Math" w:cs="Times New Roman"/>
                  <w:i/>
                  <w:iCs/>
                  <w:szCs w:val="22"/>
                </w:rPr>
              </m:ctrlPr>
            </m:naryPr>
            <m:sub>
              <m:r>
                <w:rPr>
                  <w:rFonts w:ascii="Cambria Math" w:eastAsia="Times New Roman" w:hAnsi="Cambria Math" w:cs="Times New Roman"/>
                  <w:szCs w:val="22"/>
                </w:rPr>
                <m:t>i=1</m:t>
              </m:r>
            </m:sub>
            <m:sup>
              <m:r>
                <w:rPr>
                  <w:rFonts w:ascii="Cambria Math" w:eastAsia="Times New Roman" w:hAnsi="Cambria Math" w:cs="Times New Roman"/>
                  <w:szCs w:val="22"/>
                </w:rPr>
                <m:t>n</m:t>
              </m:r>
            </m:sup>
            <m:e>
              <m:sSub>
                <m:sSubPr>
                  <m:ctrlPr>
                    <w:rPr>
                      <w:rFonts w:ascii="Cambria Math" w:eastAsia="Times New Roman" w:hAnsi="Cambria Math" w:cs="Times New Roman"/>
                      <w:i/>
                      <w:iCs/>
                      <w:szCs w:val="22"/>
                    </w:rPr>
                  </m:ctrlPr>
                </m:sSubPr>
                <m:e>
                  <m:r>
                    <w:rPr>
                      <w:rFonts w:ascii="Cambria Math" w:eastAsia="Times New Roman" w:hAnsi="Cambria Math" w:cs="Times New Roman"/>
                      <w:szCs w:val="22"/>
                    </w:rPr>
                    <m:t>((A-P)</m:t>
                  </m:r>
                </m:e>
                <m:sub>
                  <m:r>
                    <w:rPr>
                      <w:rFonts w:ascii="Cambria Math" w:eastAsia="Times New Roman" w:hAnsi="Cambria Math" w:cs="Times New Roman"/>
                      <w:szCs w:val="22"/>
                    </w:rPr>
                    <m:t>i-1</m:t>
                  </m:r>
                </m:sub>
              </m:sSub>
              <m:r>
                <w:rPr>
                  <w:rFonts w:ascii="Cambria Math" w:eastAsia="Times New Roman" w:hAnsi="Cambria Math" w:cs="Times New Roman"/>
                  <w:szCs w:val="22"/>
                </w:rPr>
                <m:t>+(</m:t>
              </m:r>
              <m:sSub>
                <m:sSubPr>
                  <m:ctrlPr>
                    <w:rPr>
                      <w:rFonts w:ascii="Cambria Math" w:eastAsia="Times New Roman" w:hAnsi="Cambria Math" w:cs="Times New Roman"/>
                      <w:i/>
                      <w:iCs/>
                      <w:szCs w:val="22"/>
                    </w:rPr>
                  </m:ctrlPr>
                </m:sSubPr>
                <m:e>
                  <m:r>
                    <w:rPr>
                      <w:rFonts w:ascii="Cambria Math" w:eastAsia="Times New Roman" w:hAnsi="Cambria Math" w:cs="Times New Roman"/>
                      <w:szCs w:val="22"/>
                    </w:rPr>
                    <m:t>A</m:t>
                  </m:r>
                </m:e>
                <m:sub>
                  <m:r>
                    <w:rPr>
                      <w:rFonts w:ascii="Cambria Math" w:eastAsia="Times New Roman" w:hAnsi="Cambria Math" w:cs="Times New Roman"/>
                      <w:szCs w:val="22"/>
                    </w:rPr>
                    <m:t>i</m:t>
                  </m:r>
                </m:sub>
              </m:sSub>
              <m:r>
                <w:rPr>
                  <w:rFonts w:ascii="Cambria Math" w:eastAsia="Times New Roman" w:hAnsi="Cambria Math" w:cs="Times New Roman"/>
                  <w:szCs w:val="22"/>
                </w:rPr>
                <m:t>-</m:t>
              </m:r>
              <m:sSub>
                <m:sSubPr>
                  <m:ctrlPr>
                    <w:rPr>
                      <w:rFonts w:ascii="Cambria Math" w:eastAsia="Times New Roman" w:hAnsi="Cambria Math" w:cs="Times New Roman"/>
                      <w:i/>
                      <w:iCs/>
                      <w:szCs w:val="22"/>
                    </w:rPr>
                  </m:ctrlPr>
                </m:sSubPr>
                <m:e>
                  <m:r>
                    <w:rPr>
                      <w:rFonts w:ascii="Cambria Math" w:eastAsia="Times New Roman" w:hAnsi="Cambria Math" w:cs="Times New Roman"/>
                      <w:szCs w:val="22"/>
                    </w:rPr>
                    <m:t>P</m:t>
                  </m:r>
                </m:e>
                <m:sub>
                  <m:r>
                    <w:rPr>
                      <w:rFonts w:ascii="Cambria Math" w:eastAsia="Times New Roman" w:hAnsi="Cambria Math" w:cs="Times New Roman"/>
                      <w:szCs w:val="22"/>
                    </w:rPr>
                    <m:t>i</m:t>
                  </m:r>
                </m:sub>
              </m:sSub>
              <m:r>
                <w:rPr>
                  <w:rFonts w:ascii="Cambria Math" w:eastAsia="Times New Roman" w:hAnsi="Cambria Math" w:cs="Times New Roman"/>
                  <w:szCs w:val="22"/>
                </w:rPr>
                <m:t>)</m:t>
              </m:r>
            </m:e>
          </m:nary>
          <m:r>
            <w:rPr>
              <w:rFonts w:ascii="Cambria Math" w:eastAsia="Times New Roman" w:hAnsi="Cambria Math" w:cs="Times New Roman"/>
              <w:szCs w:val="22"/>
            </w:rPr>
            <m:t>)</m:t>
          </m:r>
        </m:oMath>
      </m:oMathPara>
    </w:p>
    <w:p w14:paraId="3B76061C" w14:textId="77777777" w:rsidR="00EA065E" w:rsidRPr="00780329" w:rsidRDefault="001E1172" w:rsidP="00C9270C">
      <w:pPr>
        <w:spacing w:line="240" w:lineRule="auto"/>
        <w:jc w:val="both"/>
        <w:rPr>
          <w:rFonts w:ascii="Times New Roman" w:eastAsia="Times New Roman" w:hAnsi="Times New Roman" w:cs="Times New Roman"/>
          <w:iCs/>
          <w:szCs w:val="22"/>
        </w:rPr>
      </w:pPr>
      <w:r w:rsidRPr="00780329">
        <w:rPr>
          <w:rFonts w:ascii="Times New Roman" w:eastAsia="Times New Roman" w:hAnsi="Times New Roman" w:cs="Times New Roman"/>
          <w:iCs/>
          <w:szCs w:val="22"/>
        </w:rPr>
        <w:t>Where A = Actual Cases, P = Predicted Cases, and n = Number of Days in the Experimental Period.</w:t>
      </w:r>
    </w:p>
    <w:p w14:paraId="57216CD5" w14:textId="275EAA51" w:rsidR="001E1172" w:rsidRDefault="00EA065E" w:rsidP="00C9270C">
      <w:pPr>
        <w:spacing w:line="240" w:lineRule="auto"/>
        <w:jc w:val="both"/>
        <w:rPr>
          <w:ins w:id="456" w:author="Andrés González Santa Cruz" w:date="2020-10-20T11:37:00Z"/>
          <w:rFonts w:ascii="Times New Roman" w:eastAsia="Times New Roman" w:hAnsi="Times New Roman" w:cs="Times New Roman"/>
          <w:iCs/>
          <w:szCs w:val="22"/>
        </w:rPr>
      </w:pPr>
      <w:r w:rsidRPr="00780329">
        <w:rPr>
          <w:rFonts w:ascii="Times New Roman" w:eastAsia="Times New Roman" w:hAnsi="Times New Roman" w:cs="Times New Roman"/>
          <w:iCs/>
          <w:szCs w:val="22"/>
        </w:rPr>
        <w:t>Cumulative difference plots were then created using these values to visualize shifts in actual vs. predicted case numbers over time</w:t>
      </w:r>
      <w:r w:rsidR="00353F41" w:rsidRPr="00780329">
        <w:rPr>
          <w:rFonts w:ascii="Times New Roman" w:eastAsia="Times New Roman" w:hAnsi="Times New Roman" w:cs="Times New Roman"/>
          <w:iCs/>
          <w:szCs w:val="22"/>
        </w:rPr>
        <w:t xml:space="preserve"> (Figure </w:t>
      </w:r>
      <w:r w:rsidR="00D77A1E" w:rsidRPr="00780329">
        <w:rPr>
          <w:rFonts w:ascii="Times New Roman" w:eastAsia="Times New Roman" w:hAnsi="Times New Roman" w:cs="Times New Roman"/>
          <w:iCs/>
          <w:szCs w:val="22"/>
        </w:rPr>
        <w:t>1</w:t>
      </w:r>
      <w:r w:rsidR="00353F41" w:rsidRPr="00780329">
        <w:rPr>
          <w:rFonts w:ascii="Times New Roman" w:eastAsia="Times New Roman" w:hAnsi="Times New Roman" w:cs="Times New Roman"/>
          <w:iCs/>
          <w:szCs w:val="22"/>
        </w:rPr>
        <w:t xml:space="preserve">, Figure </w:t>
      </w:r>
      <w:r w:rsidR="00D77A1E" w:rsidRPr="00780329">
        <w:rPr>
          <w:rFonts w:ascii="Times New Roman" w:eastAsia="Times New Roman" w:hAnsi="Times New Roman" w:cs="Times New Roman"/>
          <w:iCs/>
          <w:szCs w:val="22"/>
        </w:rPr>
        <w:t>2,</w:t>
      </w:r>
      <w:r w:rsidR="00E14B1C" w:rsidRPr="00780329">
        <w:rPr>
          <w:rFonts w:ascii="Times New Roman" w:eastAsia="Times New Roman" w:hAnsi="Times New Roman" w:cs="Times New Roman"/>
          <w:iCs/>
          <w:szCs w:val="22"/>
        </w:rPr>
        <w:t xml:space="preserve"> Figure </w:t>
      </w:r>
      <w:r w:rsidR="00D77A1E" w:rsidRPr="00780329">
        <w:rPr>
          <w:rFonts w:ascii="Times New Roman" w:eastAsia="Times New Roman" w:hAnsi="Times New Roman" w:cs="Times New Roman"/>
          <w:iCs/>
          <w:szCs w:val="22"/>
        </w:rPr>
        <w:t>3</w:t>
      </w:r>
      <w:r w:rsidR="00E14B1C" w:rsidRPr="00780329">
        <w:rPr>
          <w:rFonts w:ascii="Times New Roman" w:eastAsia="Times New Roman" w:hAnsi="Times New Roman" w:cs="Times New Roman"/>
          <w:iCs/>
          <w:szCs w:val="22"/>
        </w:rPr>
        <w:t xml:space="preserve">, Figure </w:t>
      </w:r>
      <w:r w:rsidR="00D77A1E" w:rsidRPr="00780329">
        <w:rPr>
          <w:rFonts w:ascii="Times New Roman" w:eastAsia="Times New Roman" w:hAnsi="Times New Roman" w:cs="Times New Roman"/>
          <w:iCs/>
          <w:szCs w:val="22"/>
        </w:rPr>
        <w:t>4</w:t>
      </w:r>
      <w:r w:rsidR="00353F41" w:rsidRPr="00780329">
        <w:rPr>
          <w:rFonts w:ascii="Times New Roman" w:eastAsia="Times New Roman" w:hAnsi="Times New Roman" w:cs="Times New Roman"/>
          <w:iCs/>
          <w:szCs w:val="22"/>
        </w:rPr>
        <w:t>).</w:t>
      </w:r>
    </w:p>
    <w:p w14:paraId="48507FA1" w14:textId="77777777" w:rsidR="0042387A" w:rsidRPr="0042387A" w:rsidRDefault="0042387A" w:rsidP="0042387A">
      <w:pPr>
        <w:spacing w:line="240" w:lineRule="auto"/>
        <w:jc w:val="both"/>
        <w:rPr>
          <w:ins w:id="457" w:author="Andrés González Santa Cruz" w:date="2020-10-21T15:48:00Z"/>
          <w:rFonts w:ascii="Times New Roman" w:eastAsia="Times New Roman" w:hAnsi="Times New Roman" w:cs="Times New Roman"/>
          <w:b/>
          <w:i/>
          <w:iCs/>
          <w:szCs w:val="22"/>
        </w:rPr>
      </w:pPr>
      <w:ins w:id="458" w:author="Andrés González Santa Cruz" w:date="2020-10-21T15:48:00Z">
        <w:r w:rsidRPr="0042387A">
          <w:rPr>
            <w:rFonts w:ascii="Times New Roman" w:eastAsia="Times New Roman" w:hAnsi="Times New Roman" w:cs="Times New Roman"/>
            <w:b/>
            <w:i/>
            <w:iCs/>
            <w:szCs w:val="22"/>
          </w:rPr>
          <w:t>Analytic Approach</w:t>
        </w:r>
      </w:ins>
    </w:p>
    <w:p w14:paraId="6E1EACE0" w14:textId="3368FC00" w:rsidR="0049497C" w:rsidRPr="00382F14" w:rsidRDefault="0049497C" w:rsidP="00382F14">
      <w:pPr>
        <w:spacing w:line="240" w:lineRule="auto"/>
        <w:ind w:left="720"/>
        <w:jc w:val="both"/>
        <w:rPr>
          <w:ins w:id="459" w:author="Andrés González Santa Cruz" w:date="2020-10-20T11:37:00Z"/>
          <w:rFonts w:ascii="Times New Roman" w:eastAsia="Times New Roman" w:hAnsi="Times New Roman" w:cs="Times New Roman"/>
          <w:i/>
          <w:szCs w:val="22"/>
        </w:rPr>
      </w:pPr>
      <w:ins w:id="460" w:author="Andrés González Santa Cruz" w:date="2020-10-20T11:37:00Z">
        <w:r w:rsidRPr="00382F14">
          <w:rPr>
            <w:rFonts w:ascii="Times New Roman" w:eastAsia="Times New Roman" w:hAnsi="Times New Roman" w:cs="Times New Roman"/>
            <w:i/>
            <w:szCs w:val="22"/>
          </w:rPr>
          <w:t xml:space="preserve">Bayesian </w:t>
        </w:r>
      </w:ins>
      <w:ins w:id="461" w:author="Andrés González Santa Cruz" w:date="2020-10-20T11:38:00Z">
        <w:r w:rsidR="00410253" w:rsidRPr="00382F14">
          <w:rPr>
            <w:rFonts w:ascii="Times New Roman" w:eastAsia="Times New Roman" w:hAnsi="Times New Roman" w:cs="Times New Roman"/>
            <w:i/>
            <w:szCs w:val="22"/>
          </w:rPr>
          <w:t xml:space="preserve">Structural </w:t>
        </w:r>
      </w:ins>
      <w:ins w:id="462" w:author="Andrés González Santa Cruz" w:date="2020-10-20T11:37:00Z">
        <w:r w:rsidRPr="00382F14">
          <w:rPr>
            <w:rFonts w:ascii="Times New Roman" w:eastAsia="Times New Roman" w:hAnsi="Times New Roman" w:cs="Times New Roman"/>
            <w:i/>
            <w:szCs w:val="22"/>
          </w:rPr>
          <w:t>Time-Series</w:t>
        </w:r>
      </w:ins>
      <w:ins w:id="463" w:author="Andrés González Santa Cruz" w:date="2020-10-20T11:38:00Z">
        <w:r w:rsidR="00410253" w:rsidRPr="00382F14">
          <w:rPr>
            <w:rFonts w:ascii="Times New Roman" w:eastAsia="Times New Roman" w:hAnsi="Times New Roman" w:cs="Times New Roman"/>
            <w:i/>
            <w:szCs w:val="22"/>
          </w:rPr>
          <w:t xml:space="preserve"> Analysis</w:t>
        </w:r>
      </w:ins>
    </w:p>
    <w:p w14:paraId="335AE501" w14:textId="3EB64A41" w:rsidR="00EA1E94" w:rsidRDefault="00410253" w:rsidP="00EA1E94">
      <w:pPr>
        <w:spacing w:line="240" w:lineRule="auto"/>
        <w:jc w:val="both"/>
        <w:rPr>
          <w:ins w:id="464" w:author="Andrés González Santa Cruz" w:date="2020-10-21T12:44:00Z"/>
          <w:rFonts w:ascii="Times New Roman" w:eastAsia="Times New Roman" w:hAnsi="Times New Roman" w:cs="Times New Roman"/>
          <w:iCs/>
          <w:szCs w:val="22"/>
        </w:rPr>
      </w:pPr>
      <w:ins w:id="465" w:author="Andrés González Santa Cruz" w:date="2020-10-20T11:40:00Z">
        <w:r>
          <w:rPr>
            <w:rFonts w:ascii="Times New Roman" w:eastAsia="Times New Roman" w:hAnsi="Times New Roman" w:cs="Times New Roman"/>
            <w:iCs/>
            <w:szCs w:val="22"/>
          </w:rPr>
          <w:t>To evaluate the impact of</w:t>
        </w:r>
      </w:ins>
      <w:ins w:id="466" w:author="Andrés González Santa Cruz" w:date="2020-10-20T11:41:00Z">
        <w:r>
          <w:rPr>
            <w:rFonts w:ascii="Times New Roman" w:eastAsia="Times New Roman" w:hAnsi="Times New Roman" w:cs="Times New Roman"/>
            <w:iCs/>
            <w:szCs w:val="22"/>
          </w:rPr>
          <w:t xml:space="preserve"> social protest by comparing temporal trends to their counterfactuals</w:t>
        </w:r>
      </w:ins>
      <w:ins w:id="467" w:author="Andrés González Santa Cruz" w:date="2020-10-20T12:09:00Z">
        <w:r w:rsidR="00617F1F">
          <w:rPr>
            <w:rFonts w:ascii="Times New Roman" w:eastAsia="Times New Roman" w:hAnsi="Times New Roman" w:cs="Times New Roman"/>
            <w:iCs/>
            <w:szCs w:val="22"/>
          </w:rPr>
          <w:t xml:space="preserve">, </w:t>
        </w:r>
      </w:ins>
      <w:ins w:id="468" w:author="Andrés González Santa Cruz" w:date="2020-10-20T12:10:00Z">
        <w:r w:rsidR="00617F1F">
          <w:rPr>
            <w:rFonts w:ascii="Times New Roman" w:eastAsia="Times New Roman" w:hAnsi="Times New Roman" w:cs="Times New Roman"/>
            <w:iCs/>
            <w:szCs w:val="22"/>
          </w:rPr>
          <w:t>w</w:t>
        </w:r>
      </w:ins>
      <w:ins w:id="469" w:author="Andrés González Santa Cruz" w:date="2020-10-20T12:09:00Z">
        <w:r w:rsidR="00617F1F" w:rsidRPr="00617F1F">
          <w:rPr>
            <w:rFonts w:ascii="Times New Roman" w:eastAsia="Times New Roman" w:hAnsi="Times New Roman" w:cs="Times New Roman"/>
            <w:iCs/>
            <w:szCs w:val="22"/>
          </w:rPr>
          <w:t>e used</w:t>
        </w:r>
      </w:ins>
      <w:ins w:id="470" w:author="Andrés González Santa Cruz" w:date="2020-10-21T11:24:00Z">
        <w:r w:rsidR="00D131FE">
          <w:rPr>
            <w:rFonts w:ascii="Times New Roman" w:eastAsia="Times New Roman" w:hAnsi="Times New Roman" w:cs="Times New Roman"/>
            <w:iCs/>
            <w:szCs w:val="22"/>
          </w:rPr>
          <w:t xml:space="preserve"> several</w:t>
        </w:r>
      </w:ins>
      <w:ins w:id="471" w:author="Andrés González Santa Cruz" w:date="2020-10-20T12:10:00Z">
        <w:r w:rsidR="00617F1F">
          <w:rPr>
            <w:rFonts w:ascii="Times New Roman" w:eastAsia="Times New Roman" w:hAnsi="Times New Roman" w:cs="Times New Roman"/>
            <w:iCs/>
            <w:szCs w:val="22"/>
          </w:rPr>
          <w:t xml:space="preserve"> </w:t>
        </w:r>
      </w:ins>
      <w:ins w:id="472" w:author="Andrés González Santa Cruz" w:date="2020-10-20T13:52:00Z">
        <w:r w:rsidR="00C343E8" w:rsidRPr="00C343E8">
          <w:rPr>
            <w:rFonts w:ascii="Times New Roman" w:eastAsia="Times New Roman" w:hAnsi="Times New Roman" w:cs="Times New Roman"/>
            <w:iCs/>
            <w:szCs w:val="22"/>
          </w:rPr>
          <w:t xml:space="preserve">Bayesian structural time series </w:t>
        </w:r>
      </w:ins>
      <w:ins w:id="473" w:author="Andrés González Santa Cruz" w:date="2020-10-21T12:33:00Z">
        <w:r w:rsidR="000C2729">
          <w:rPr>
            <w:rFonts w:ascii="Times New Roman" w:eastAsia="Times New Roman" w:hAnsi="Times New Roman" w:cs="Times New Roman"/>
            <w:iCs/>
            <w:szCs w:val="22"/>
          </w:rPr>
          <w:t>(</w:t>
        </w:r>
        <w:r w:rsidR="000C2729" w:rsidRPr="000C2729">
          <w:rPr>
            <w:rFonts w:ascii="Times New Roman" w:eastAsia="Times New Roman" w:hAnsi="Times New Roman" w:cs="Times New Roman"/>
            <w:i/>
            <w:szCs w:val="22"/>
          </w:rPr>
          <w:t>BSTS</w:t>
        </w:r>
        <w:r w:rsidR="000C2729">
          <w:rPr>
            <w:rFonts w:ascii="Times New Roman" w:eastAsia="Times New Roman" w:hAnsi="Times New Roman" w:cs="Times New Roman"/>
            <w:iCs/>
            <w:szCs w:val="22"/>
          </w:rPr>
          <w:t xml:space="preserve">) </w:t>
        </w:r>
      </w:ins>
      <w:ins w:id="474" w:author="Andrés González Santa Cruz" w:date="2020-10-21T11:53:00Z">
        <w:r w:rsidR="00EA1E94" w:rsidRPr="00C343E8">
          <w:rPr>
            <w:rFonts w:ascii="Times New Roman" w:eastAsia="Times New Roman" w:hAnsi="Times New Roman" w:cs="Times New Roman"/>
            <w:iCs/>
            <w:szCs w:val="22"/>
          </w:rPr>
          <w:t>models</w:t>
        </w:r>
      </w:ins>
      <w:ins w:id="475" w:author="Andrés González Santa Cruz" w:date="2020-10-20T13:52:00Z">
        <w:r w:rsidR="00C343E8" w:rsidRPr="00C343E8">
          <w:rPr>
            <w:rFonts w:ascii="Times New Roman" w:eastAsia="Times New Roman" w:hAnsi="Times New Roman" w:cs="Times New Roman"/>
            <w:iCs/>
            <w:szCs w:val="22"/>
          </w:rPr>
          <w:t xml:space="preserve"> </w:t>
        </w:r>
      </w:ins>
      <w:ins w:id="476" w:author="Andrés González Santa Cruz" w:date="2020-10-21T11:23:00Z">
        <w:r w:rsidR="00D131FE" w:rsidRPr="00382F14">
          <w:rPr>
            <w:rFonts w:ascii="Times New Roman" w:eastAsia="Times New Roman" w:hAnsi="Times New Roman" w:cs="Times New Roman"/>
            <w:iCs/>
            <w:szCs w:val="22"/>
            <w:highlight w:val="yellow"/>
          </w:rPr>
          <w:t>{Scott, 2014 #7}</w:t>
        </w:r>
        <w:r w:rsidR="00D131FE" w:rsidRPr="00D131FE">
          <w:rPr>
            <w:rFonts w:ascii="Times New Roman" w:eastAsia="Times New Roman" w:hAnsi="Times New Roman" w:cs="Times New Roman"/>
            <w:iCs/>
            <w:szCs w:val="22"/>
          </w:rPr>
          <w:t xml:space="preserve"> </w:t>
        </w:r>
      </w:ins>
      <w:ins w:id="477" w:author="Andrés González Santa Cruz" w:date="2020-10-20T13:52:00Z">
        <w:r w:rsidR="00C343E8" w:rsidRPr="00C343E8">
          <w:rPr>
            <w:rFonts w:ascii="Times New Roman" w:eastAsia="Times New Roman" w:hAnsi="Times New Roman" w:cs="Times New Roman"/>
            <w:iCs/>
            <w:szCs w:val="22"/>
          </w:rPr>
          <w:t xml:space="preserve">implemented using the </w:t>
        </w:r>
        <w:proofErr w:type="spellStart"/>
        <w:r w:rsidR="00C343E8" w:rsidRPr="000C2729">
          <w:rPr>
            <w:rFonts w:ascii="Times New Roman" w:eastAsia="Times New Roman" w:hAnsi="Times New Roman" w:cs="Times New Roman"/>
            <w:i/>
            <w:szCs w:val="22"/>
          </w:rPr>
          <w:t>CausalImpact</w:t>
        </w:r>
        <w:proofErr w:type="spellEnd"/>
        <w:r w:rsidR="00C343E8" w:rsidRPr="000C2729">
          <w:rPr>
            <w:rFonts w:ascii="Times New Roman" w:eastAsia="Times New Roman" w:hAnsi="Times New Roman" w:cs="Times New Roman"/>
            <w:i/>
            <w:szCs w:val="22"/>
          </w:rPr>
          <w:t xml:space="preserve"> </w:t>
        </w:r>
        <w:r w:rsidR="00C343E8" w:rsidRPr="00C343E8">
          <w:rPr>
            <w:rFonts w:ascii="Times New Roman" w:eastAsia="Times New Roman" w:hAnsi="Times New Roman" w:cs="Times New Roman"/>
            <w:iCs/>
            <w:szCs w:val="22"/>
          </w:rPr>
          <w:t>R package</w:t>
        </w:r>
      </w:ins>
      <w:ins w:id="478" w:author="Andrés González Santa Cruz" w:date="2020-10-21T11:20:00Z">
        <w:r w:rsidR="00D131FE" w:rsidRPr="00D131FE">
          <w:t xml:space="preserve"> </w:t>
        </w:r>
        <w:r w:rsidR="00D131FE" w:rsidRPr="00382F14">
          <w:rPr>
            <w:rFonts w:ascii="Times New Roman" w:eastAsia="Times New Roman" w:hAnsi="Times New Roman" w:cs="Times New Roman"/>
            <w:iCs/>
            <w:szCs w:val="22"/>
            <w:highlight w:val="yellow"/>
          </w:rPr>
          <w:t>{</w:t>
        </w:r>
        <w:proofErr w:type="spellStart"/>
        <w:r w:rsidR="00D131FE" w:rsidRPr="00382F14">
          <w:rPr>
            <w:rFonts w:ascii="Times New Roman" w:eastAsia="Times New Roman" w:hAnsi="Times New Roman" w:cs="Times New Roman"/>
            <w:iCs/>
            <w:szCs w:val="22"/>
            <w:highlight w:val="yellow"/>
          </w:rPr>
          <w:t>Brodersen</w:t>
        </w:r>
        <w:proofErr w:type="spellEnd"/>
        <w:r w:rsidR="00D131FE" w:rsidRPr="00382F14">
          <w:rPr>
            <w:rFonts w:ascii="Times New Roman" w:eastAsia="Times New Roman" w:hAnsi="Times New Roman" w:cs="Times New Roman"/>
            <w:iCs/>
            <w:szCs w:val="22"/>
            <w:highlight w:val="yellow"/>
          </w:rPr>
          <w:t>, 2015 #6}</w:t>
        </w:r>
      </w:ins>
      <w:ins w:id="479" w:author="Andrés González Santa Cruz" w:date="2020-10-20T13:52:00Z">
        <w:r w:rsidR="00C343E8" w:rsidRPr="00382F14">
          <w:rPr>
            <w:rFonts w:ascii="Times New Roman" w:eastAsia="Times New Roman" w:hAnsi="Times New Roman" w:cs="Times New Roman"/>
            <w:iCs/>
            <w:szCs w:val="22"/>
            <w:highlight w:val="yellow"/>
          </w:rPr>
          <w:t>.</w:t>
        </w:r>
        <w:r w:rsidR="00C343E8">
          <w:rPr>
            <w:rFonts w:ascii="Times New Roman" w:eastAsia="Times New Roman" w:hAnsi="Times New Roman" w:cs="Times New Roman"/>
            <w:iCs/>
            <w:szCs w:val="22"/>
          </w:rPr>
          <w:t xml:space="preserve"> </w:t>
        </w:r>
      </w:ins>
      <w:ins w:id="480" w:author="Andrés González Santa Cruz" w:date="2020-10-20T12:31:00Z">
        <w:r w:rsidR="0014594A">
          <w:rPr>
            <w:rFonts w:ascii="Times New Roman" w:eastAsia="Times New Roman" w:hAnsi="Times New Roman" w:cs="Times New Roman"/>
            <w:iCs/>
            <w:szCs w:val="22"/>
          </w:rPr>
          <w:t xml:space="preserve">This </w:t>
        </w:r>
      </w:ins>
      <w:ins w:id="481" w:author="Andrés González Santa Cruz" w:date="2020-10-20T13:52:00Z">
        <w:r w:rsidR="00C343E8">
          <w:rPr>
            <w:rFonts w:ascii="Times New Roman" w:eastAsia="Times New Roman" w:hAnsi="Times New Roman" w:cs="Times New Roman"/>
            <w:iCs/>
            <w:szCs w:val="22"/>
          </w:rPr>
          <w:t xml:space="preserve">approach </w:t>
        </w:r>
      </w:ins>
      <w:ins w:id="482" w:author="Andrés González Santa Cruz" w:date="2020-10-21T09:36:00Z">
        <w:r w:rsidR="00F770E5">
          <w:rPr>
            <w:rFonts w:ascii="Times New Roman" w:eastAsia="Times New Roman" w:hAnsi="Times New Roman" w:cs="Times New Roman"/>
            <w:iCs/>
            <w:szCs w:val="22"/>
          </w:rPr>
          <w:t xml:space="preserve">aims to </w:t>
        </w:r>
      </w:ins>
      <w:ins w:id="483" w:author="Andrés González Santa Cruz" w:date="2020-10-20T12:32:00Z">
        <w:r w:rsidR="0014594A">
          <w:rPr>
            <w:rFonts w:ascii="Times New Roman" w:eastAsia="Times New Roman" w:hAnsi="Times New Roman" w:cs="Times New Roman"/>
            <w:iCs/>
            <w:szCs w:val="22"/>
          </w:rPr>
          <w:t xml:space="preserve">estimate the impact of </w:t>
        </w:r>
      </w:ins>
      <w:ins w:id="484" w:author="Andrés González Santa Cruz" w:date="2020-10-21T09:36:00Z">
        <w:r w:rsidR="00F770E5">
          <w:rPr>
            <w:rFonts w:ascii="Times New Roman" w:eastAsia="Times New Roman" w:hAnsi="Times New Roman" w:cs="Times New Roman"/>
            <w:iCs/>
            <w:szCs w:val="22"/>
          </w:rPr>
          <w:t>social protest</w:t>
        </w:r>
      </w:ins>
      <w:ins w:id="485" w:author="Andrés González Santa Cruz" w:date="2020-10-20T12:32:00Z">
        <w:r w:rsidR="0014594A">
          <w:rPr>
            <w:rFonts w:ascii="Times New Roman" w:eastAsia="Times New Roman" w:hAnsi="Times New Roman" w:cs="Times New Roman"/>
            <w:iCs/>
            <w:szCs w:val="22"/>
          </w:rPr>
          <w:t xml:space="preserve"> on </w:t>
        </w:r>
      </w:ins>
      <w:ins w:id="486" w:author="Andrés González Santa Cruz" w:date="2020-10-21T09:36:00Z">
        <w:r w:rsidR="00F770E5">
          <w:rPr>
            <w:rFonts w:ascii="Times New Roman" w:eastAsia="Times New Roman" w:hAnsi="Times New Roman" w:cs="Times New Roman"/>
            <w:iCs/>
            <w:szCs w:val="22"/>
          </w:rPr>
          <w:t>consultations and hospitalizations</w:t>
        </w:r>
      </w:ins>
      <w:ins w:id="487" w:author="Andrés González Santa Cruz" w:date="2020-10-21T11:24:00Z">
        <w:r w:rsidR="00D131FE">
          <w:rPr>
            <w:rFonts w:ascii="Times New Roman" w:eastAsia="Times New Roman" w:hAnsi="Times New Roman" w:cs="Times New Roman"/>
            <w:iCs/>
            <w:szCs w:val="22"/>
          </w:rPr>
          <w:t>,</w:t>
        </w:r>
      </w:ins>
      <w:ins w:id="488" w:author="Andrés González Santa Cruz" w:date="2020-10-21T09:36:00Z">
        <w:r w:rsidR="00F770E5">
          <w:rPr>
            <w:rFonts w:ascii="Times New Roman" w:eastAsia="Times New Roman" w:hAnsi="Times New Roman" w:cs="Times New Roman"/>
            <w:iCs/>
            <w:szCs w:val="22"/>
          </w:rPr>
          <w:t xml:space="preserve"> </w:t>
        </w:r>
      </w:ins>
      <w:ins w:id="489" w:author="Andrés González Santa Cruz" w:date="2020-10-20T12:32:00Z">
        <w:r w:rsidR="0014594A">
          <w:rPr>
            <w:rFonts w:ascii="Times New Roman" w:eastAsia="Times New Roman" w:hAnsi="Times New Roman" w:cs="Times New Roman"/>
            <w:iCs/>
            <w:szCs w:val="22"/>
          </w:rPr>
          <w:t xml:space="preserve">by comparing the average value </w:t>
        </w:r>
      </w:ins>
      <w:ins w:id="490" w:author="Andrés González Santa Cruz" w:date="2020-10-21T09:36:00Z">
        <w:r w:rsidR="00F770E5">
          <w:rPr>
            <w:rFonts w:ascii="Times New Roman" w:eastAsia="Times New Roman" w:hAnsi="Times New Roman" w:cs="Times New Roman"/>
            <w:iCs/>
            <w:szCs w:val="22"/>
          </w:rPr>
          <w:t xml:space="preserve">of consultations and hospitalizations </w:t>
        </w:r>
      </w:ins>
      <w:ins w:id="491" w:author="Andrés González Santa Cruz" w:date="2020-10-20T12:49:00Z">
        <w:r w:rsidR="009D02C8">
          <w:rPr>
            <w:rFonts w:ascii="Times New Roman" w:eastAsia="Times New Roman" w:hAnsi="Times New Roman" w:cs="Times New Roman"/>
            <w:iCs/>
            <w:szCs w:val="22"/>
          </w:rPr>
          <w:t xml:space="preserve">after the event, with its </w:t>
        </w:r>
      </w:ins>
      <w:ins w:id="492" w:author="Andrés González Santa Cruz" w:date="2020-10-20T12:50:00Z">
        <w:r w:rsidR="009D02C8">
          <w:rPr>
            <w:rFonts w:ascii="Times New Roman" w:eastAsia="Times New Roman" w:hAnsi="Times New Roman" w:cs="Times New Roman"/>
            <w:iCs/>
            <w:szCs w:val="22"/>
          </w:rPr>
          <w:t xml:space="preserve">estimated average value in a hypothetical scenario in which </w:t>
        </w:r>
      </w:ins>
      <w:ins w:id="493" w:author="Andrés González Santa Cruz" w:date="2020-10-21T09:37:00Z">
        <w:r w:rsidR="00F770E5">
          <w:rPr>
            <w:rFonts w:ascii="Times New Roman" w:eastAsia="Times New Roman" w:hAnsi="Times New Roman" w:cs="Times New Roman"/>
            <w:iCs/>
            <w:szCs w:val="22"/>
          </w:rPr>
          <w:t xml:space="preserve">social protests </w:t>
        </w:r>
      </w:ins>
      <w:ins w:id="494" w:author="Andrés González Santa Cruz" w:date="2020-10-20T13:48:00Z">
        <w:r w:rsidR="00C343E8">
          <w:rPr>
            <w:rFonts w:ascii="Times New Roman" w:eastAsia="Times New Roman" w:hAnsi="Times New Roman" w:cs="Times New Roman"/>
            <w:iCs/>
            <w:szCs w:val="22"/>
          </w:rPr>
          <w:t>did not occur</w:t>
        </w:r>
      </w:ins>
      <w:ins w:id="495" w:author="Andrés González Santa Cruz" w:date="2020-10-20T13:03:00Z">
        <w:r w:rsidR="00452739">
          <w:rPr>
            <w:rFonts w:ascii="Times New Roman" w:eastAsia="Times New Roman" w:hAnsi="Times New Roman" w:cs="Times New Roman"/>
            <w:iCs/>
            <w:szCs w:val="22"/>
          </w:rPr>
          <w:t>, known as the counterfactual</w:t>
        </w:r>
      </w:ins>
      <w:ins w:id="496" w:author="Andrés González Santa Cruz" w:date="2020-10-21T19:41:00Z">
        <w:r w:rsidR="00BA648B" w:rsidRPr="00BA648B">
          <w:t xml:space="preserve"> </w:t>
        </w:r>
        <w:r w:rsidR="00BA648B" w:rsidRPr="00382F14">
          <w:rPr>
            <w:rFonts w:ascii="Times New Roman" w:eastAsia="Times New Roman" w:hAnsi="Times New Roman" w:cs="Times New Roman"/>
            <w:iCs/>
            <w:szCs w:val="22"/>
            <w:highlight w:val="yellow"/>
          </w:rPr>
          <w:t>{Pinilla, 2018 #4}</w:t>
        </w:r>
      </w:ins>
      <w:ins w:id="497" w:author="Andrés González Santa Cruz" w:date="2020-10-20T12:50:00Z">
        <w:r w:rsidR="009D02C8">
          <w:rPr>
            <w:rFonts w:ascii="Times New Roman" w:eastAsia="Times New Roman" w:hAnsi="Times New Roman" w:cs="Times New Roman"/>
            <w:iCs/>
            <w:szCs w:val="22"/>
          </w:rPr>
          <w:t>.</w:t>
        </w:r>
      </w:ins>
      <w:ins w:id="498" w:author="Andrés González Santa Cruz" w:date="2020-10-20T13:03:00Z">
        <w:r w:rsidR="00452739">
          <w:rPr>
            <w:rFonts w:ascii="Times New Roman" w:eastAsia="Times New Roman" w:hAnsi="Times New Roman" w:cs="Times New Roman"/>
            <w:iCs/>
            <w:szCs w:val="22"/>
          </w:rPr>
          <w:t xml:space="preserve"> </w:t>
        </w:r>
      </w:ins>
      <w:ins w:id="499" w:author="Andrés González Santa Cruz" w:date="2020-10-21T12:23:00Z">
        <w:r w:rsidR="006E272C">
          <w:rPr>
            <w:rFonts w:ascii="Times New Roman" w:eastAsia="Times New Roman" w:hAnsi="Times New Roman" w:cs="Times New Roman"/>
            <w:iCs/>
            <w:szCs w:val="22"/>
          </w:rPr>
          <w:t>T</w:t>
        </w:r>
        <w:r w:rsidR="006E272C">
          <w:rPr>
            <w:rFonts w:ascii="Times New Roman" w:eastAsia="Times New Roman" w:hAnsi="Times New Roman" w:cs="Times New Roman"/>
            <w:iCs/>
            <w:szCs w:val="22"/>
          </w:rPr>
          <w:t xml:space="preserve">he estimated effect </w:t>
        </w:r>
        <w:r w:rsidR="006E272C">
          <w:rPr>
            <w:rFonts w:ascii="Times New Roman" w:eastAsia="Times New Roman" w:hAnsi="Times New Roman" w:cs="Times New Roman"/>
            <w:iCs/>
            <w:szCs w:val="22"/>
          </w:rPr>
          <w:t xml:space="preserve">is conceived as the </w:t>
        </w:r>
      </w:ins>
      <w:ins w:id="500" w:author="Andrés González Santa Cruz" w:date="2020-10-21T11:57:00Z">
        <w:r w:rsidR="00EA1E94">
          <w:rPr>
            <w:rFonts w:ascii="Times New Roman" w:eastAsia="Times New Roman" w:hAnsi="Times New Roman" w:cs="Times New Roman"/>
            <w:iCs/>
            <w:szCs w:val="22"/>
          </w:rPr>
          <w:t xml:space="preserve">difference between </w:t>
        </w:r>
      </w:ins>
      <w:ins w:id="501" w:author="Andrés González Santa Cruz" w:date="2020-10-21T12:21:00Z">
        <w:r w:rsidR="006E272C">
          <w:rPr>
            <w:rFonts w:ascii="Times New Roman" w:eastAsia="Times New Roman" w:hAnsi="Times New Roman" w:cs="Times New Roman"/>
            <w:iCs/>
            <w:szCs w:val="22"/>
          </w:rPr>
          <w:t xml:space="preserve">the </w:t>
        </w:r>
      </w:ins>
      <w:ins w:id="502" w:author="Andrés González Santa Cruz" w:date="2020-10-21T12:24:00Z">
        <w:r w:rsidR="006E272C">
          <w:rPr>
            <w:rFonts w:ascii="Times New Roman" w:eastAsia="Times New Roman" w:hAnsi="Times New Roman" w:cs="Times New Roman"/>
            <w:iCs/>
            <w:szCs w:val="22"/>
          </w:rPr>
          <w:t xml:space="preserve">constructed </w:t>
        </w:r>
      </w:ins>
      <w:ins w:id="503" w:author="Andrés González Santa Cruz" w:date="2020-10-21T12:21:00Z">
        <w:r w:rsidR="006E272C">
          <w:rPr>
            <w:rFonts w:ascii="Times New Roman" w:eastAsia="Times New Roman" w:hAnsi="Times New Roman" w:cs="Times New Roman"/>
            <w:iCs/>
            <w:szCs w:val="22"/>
          </w:rPr>
          <w:t>counterfactual and th</w:t>
        </w:r>
      </w:ins>
      <w:ins w:id="504" w:author="Andrés González Santa Cruz" w:date="2020-10-21T12:22:00Z">
        <w:r w:rsidR="006E272C">
          <w:rPr>
            <w:rFonts w:ascii="Times New Roman" w:eastAsia="Times New Roman" w:hAnsi="Times New Roman" w:cs="Times New Roman"/>
            <w:iCs/>
            <w:szCs w:val="22"/>
          </w:rPr>
          <w:t xml:space="preserve">e </w:t>
        </w:r>
      </w:ins>
      <w:ins w:id="505" w:author="Andrés González Santa Cruz" w:date="2020-10-21T12:24:00Z">
        <w:r w:rsidR="006E272C">
          <w:rPr>
            <w:rFonts w:ascii="Times New Roman" w:eastAsia="Times New Roman" w:hAnsi="Times New Roman" w:cs="Times New Roman"/>
            <w:iCs/>
            <w:szCs w:val="22"/>
          </w:rPr>
          <w:t xml:space="preserve">observed number of </w:t>
        </w:r>
      </w:ins>
      <w:ins w:id="506" w:author="Andrés González Santa Cruz" w:date="2020-10-21T12:22:00Z">
        <w:r w:rsidR="006E272C">
          <w:rPr>
            <w:rFonts w:ascii="Times New Roman" w:eastAsia="Times New Roman" w:hAnsi="Times New Roman" w:cs="Times New Roman"/>
            <w:iCs/>
            <w:szCs w:val="22"/>
          </w:rPr>
          <w:t xml:space="preserve">consultations and hospitalizations </w:t>
        </w:r>
      </w:ins>
      <w:ins w:id="507" w:author="Andrés González Santa Cruz" w:date="2020-10-21T12:25:00Z">
        <w:r w:rsidR="006E272C">
          <w:rPr>
            <w:rFonts w:ascii="Times New Roman" w:eastAsia="Times New Roman" w:hAnsi="Times New Roman" w:cs="Times New Roman"/>
            <w:iCs/>
            <w:szCs w:val="22"/>
          </w:rPr>
          <w:t>after</w:t>
        </w:r>
      </w:ins>
      <w:ins w:id="508" w:author="Andrés González Santa Cruz" w:date="2020-10-21T12:22:00Z">
        <w:r w:rsidR="006E272C">
          <w:rPr>
            <w:rFonts w:ascii="Times New Roman" w:eastAsia="Times New Roman" w:hAnsi="Times New Roman" w:cs="Times New Roman"/>
            <w:iCs/>
            <w:szCs w:val="22"/>
          </w:rPr>
          <w:t xml:space="preserve"> the social protest</w:t>
        </w:r>
      </w:ins>
      <w:ins w:id="509" w:author="Andrés González Santa Cruz" w:date="2020-10-21T12:25:00Z">
        <w:r w:rsidR="006E272C">
          <w:rPr>
            <w:rFonts w:ascii="Times New Roman" w:eastAsia="Times New Roman" w:hAnsi="Times New Roman" w:cs="Times New Roman"/>
            <w:iCs/>
            <w:szCs w:val="22"/>
          </w:rPr>
          <w:t xml:space="preserve"> of October 18</w:t>
        </w:r>
      </w:ins>
      <w:ins w:id="510" w:author="Andrés González Santa Cruz" w:date="2020-10-21T12:34:00Z">
        <w:r w:rsidR="000C2729">
          <w:rPr>
            <w:rFonts w:ascii="Times New Roman" w:eastAsia="Times New Roman" w:hAnsi="Times New Roman" w:cs="Times New Roman"/>
            <w:iCs/>
            <w:szCs w:val="22"/>
          </w:rPr>
          <w:t>, 2019</w:t>
        </w:r>
      </w:ins>
      <w:ins w:id="511" w:author="Andrés González Santa Cruz" w:date="2020-10-21T12:23:00Z">
        <w:r w:rsidR="006E272C">
          <w:rPr>
            <w:rFonts w:ascii="Times New Roman" w:eastAsia="Times New Roman" w:hAnsi="Times New Roman" w:cs="Times New Roman"/>
            <w:iCs/>
            <w:szCs w:val="22"/>
          </w:rPr>
          <w:t>.</w:t>
        </w:r>
      </w:ins>
    </w:p>
    <w:p w14:paraId="6FA89D99" w14:textId="7DC53966" w:rsidR="000C2729" w:rsidRPr="0042387A" w:rsidRDefault="00EA1E94" w:rsidP="000C2729">
      <w:pPr>
        <w:spacing w:line="240" w:lineRule="auto"/>
        <w:jc w:val="both"/>
        <w:rPr>
          <w:ins w:id="512" w:author="Andrés González Santa Cruz" w:date="2020-10-21T12:52:00Z"/>
          <w:rFonts w:ascii="Times New Roman" w:eastAsia="Times New Roman" w:hAnsi="Times New Roman" w:cs="Times New Roman"/>
          <w:iCs/>
          <w:szCs w:val="22"/>
        </w:rPr>
      </w:pPr>
      <w:ins w:id="513" w:author="Andrés González Santa Cruz" w:date="2020-10-21T11:54:00Z">
        <w:r>
          <w:rPr>
            <w:rFonts w:ascii="Times New Roman" w:eastAsia="Times New Roman" w:hAnsi="Times New Roman" w:cs="Times New Roman"/>
            <w:iCs/>
            <w:szCs w:val="22"/>
          </w:rPr>
          <w:t>One of the advantages of this me</w:t>
        </w:r>
      </w:ins>
      <w:ins w:id="514" w:author="Andrés González Santa Cruz" w:date="2020-10-21T11:55:00Z">
        <w:r>
          <w:rPr>
            <w:rFonts w:ascii="Times New Roman" w:eastAsia="Times New Roman" w:hAnsi="Times New Roman" w:cs="Times New Roman"/>
            <w:iCs/>
            <w:szCs w:val="22"/>
          </w:rPr>
          <w:t>thod is that</w:t>
        </w:r>
      </w:ins>
      <w:ins w:id="515" w:author="Andrés González Santa Cruz" w:date="2020-10-21T12:35:00Z">
        <w:r w:rsidR="000C2729">
          <w:rPr>
            <w:rFonts w:ascii="Times New Roman" w:eastAsia="Times New Roman" w:hAnsi="Times New Roman" w:cs="Times New Roman"/>
            <w:iCs/>
            <w:szCs w:val="22"/>
          </w:rPr>
          <w:t xml:space="preserve"> </w:t>
        </w:r>
      </w:ins>
      <w:ins w:id="516" w:author="Andrés González Santa Cruz" w:date="2020-10-21T12:45:00Z">
        <w:r w:rsidR="000C2729">
          <w:rPr>
            <w:rFonts w:ascii="Times New Roman" w:eastAsia="Times New Roman" w:hAnsi="Times New Roman" w:cs="Times New Roman"/>
            <w:iCs/>
            <w:szCs w:val="22"/>
          </w:rPr>
          <w:t xml:space="preserve">it </w:t>
        </w:r>
      </w:ins>
      <w:ins w:id="517" w:author="Andrés González Santa Cruz" w:date="2020-10-21T12:35:00Z">
        <w:r w:rsidR="000C2729">
          <w:rPr>
            <w:rFonts w:ascii="Times New Roman" w:eastAsia="Times New Roman" w:hAnsi="Times New Roman" w:cs="Times New Roman"/>
            <w:iCs/>
            <w:szCs w:val="22"/>
          </w:rPr>
          <w:t xml:space="preserve">allows to flexibly </w:t>
        </w:r>
      </w:ins>
      <w:ins w:id="518" w:author="Andrés González Santa Cruz" w:date="2020-10-21T12:45:00Z">
        <w:r w:rsidR="000C2729" w:rsidRPr="000C2729">
          <w:rPr>
            <w:rFonts w:ascii="Times New Roman" w:eastAsia="Times New Roman" w:hAnsi="Times New Roman" w:cs="Times New Roman"/>
            <w:iCs/>
            <w:szCs w:val="22"/>
          </w:rPr>
          <w:t>infer</w:t>
        </w:r>
        <w:r w:rsidR="000C2729">
          <w:rPr>
            <w:rFonts w:ascii="Times New Roman" w:eastAsia="Times New Roman" w:hAnsi="Times New Roman" w:cs="Times New Roman"/>
            <w:iCs/>
            <w:szCs w:val="22"/>
          </w:rPr>
          <w:t xml:space="preserve"> </w:t>
        </w:r>
      </w:ins>
      <w:ins w:id="519" w:author="Andrés González Santa Cruz" w:date="2020-10-21T11:55:00Z">
        <w:r>
          <w:rPr>
            <w:rFonts w:ascii="Times New Roman" w:eastAsia="Times New Roman" w:hAnsi="Times New Roman" w:cs="Times New Roman"/>
            <w:iCs/>
            <w:szCs w:val="22"/>
          </w:rPr>
          <w:t xml:space="preserve">the </w:t>
        </w:r>
      </w:ins>
      <w:ins w:id="520" w:author="Andrés González Santa Cruz" w:date="2020-10-20T13:04:00Z">
        <w:r w:rsidR="00452739">
          <w:rPr>
            <w:rFonts w:ascii="Times New Roman" w:eastAsia="Times New Roman" w:hAnsi="Times New Roman" w:cs="Times New Roman"/>
            <w:iCs/>
            <w:szCs w:val="22"/>
          </w:rPr>
          <w:t>counterfactual</w:t>
        </w:r>
      </w:ins>
      <w:ins w:id="521" w:author="Andrés González Santa Cruz" w:date="2020-10-21T12:35:00Z">
        <w:r w:rsidR="000C2729">
          <w:rPr>
            <w:rFonts w:ascii="Times New Roman" w:eastAsia="Times New Roman" w:hAnsi="Times New Roman" w:cs="Times New Roman"/>
            <w:iCs/>
            <w:szCs w:val="22"/>
          </w:rPr>
          <w:t>s</w:t>
        </w:r>
      </w:ins>
      <w:ins w:id="522" w:author="Andrés González Santa Cruz" w:date="2020-10-21T12:44:00Z">
        <w:r w:rsidR="000C2729">
          <w:rPr>
            <w:rFonts w:ascii="Times New Roman" w:eastAsia="Times New Roman" w:hAnsi="Times New Roman" w:cs="Times New Roman"/>
            <w:iCs/>
            <w:szCs w:val="22"/>
          </w:rPr>
          <w:t>, its temporal evolution and incremental</w:t>
        </w:r>
      </w:ins>
      <w:ins w:id="523" w:author="Andrés González Santa Cruz" w:date="2020-10-21T12:51:00Z">
        <w:r w:rsidR="000C2729">
          <w:rPr>
            <w:rFonts w:ascii="Times New Roman" w:eastAsia="Times New Roman" w:hAnsi="Times New Roman" w:cs="Times New Roman"/>
            <w:iCs/>
            <w:szCs w:val="22"/>
          </w:rPr>
          <w:t xml:space="preserve"> </w:t>
        </w:r>
        <w:r w:rsidR="000C2729" w:rsidRPr="000C2729">
          <w:rPr>
            <w:rFonts w:ascii="Times New Roman" w:eastAsia="Times New Roman" w:hAnsi="Times New Roman" w:cs="Times New Roman"/>
            <w:iCs/>
            <w:szCs w:val="22"/>
          </w:rPr>
          <w:t>attributable</w:t>
        </w:r>
      </w:ins>
      <w:ins w:id="524" w:author="Andrés González Santa Cruz" w:date="2020-10-21T12:44:00Z">
        <w:r w:rsidR="000C2729">
          <w:rPr>
            <w:rFonts w:ascii="Times New Roman" w:eastAsia="Times New Roman" w:hAnsi="Times New Roman" w:cs="Times New Roman"/>
            <w:iCs/>
            <w:szCs w:val="22"/>
          </w:rPr>
          <w:t xml:space="preserve"> impact.</w:t>
        </w:r>
      </w:ins>
      <w:ins w:id="525" w:author="Andrés González Santa Cruz" w:date="2020-10-21T12:43:00Z">
        <w:r w:rsidR="000C2729">
          <w:rPr>
            <w:rFonts w:ascii="Times New Roman" w:eastAsia="Times New Roman" w:hAnsi="Times New Roman" w:cs="Times New Roman"/>
            <w:iCs/>
            <w:szCs w:val="22"/>
          </w:rPr>
          <w:t xml:space="preserve"> </w:t>
        </w:r>
      </w:ins>
      <w:ins w:id="526" w:author="Andrés González Santa Cruz" w:date="2020-10-21T12:45:00Z">
        <w:r w:rsidR="000C2729">
          <w:rPr>
            <w:rFonts w:ascii="Times New Roman" w:eastAsia="Times New Roman" w:hAnsi="Times New Roman" w:cs="Times New Roman"/>
            <w:iCs/>
            <w:szCs w:val="22"/>
          </w:rPr>
          <w:t>This estimation is achieved</w:t>
        </w:r>
      </w:ins>
      <w:ins w:id="527" w:author="Andrés González Santa Cruz" w:date="2020-10-20T13:04:00Z">
        <w:r w:rsidR="00452739">
          <w:rPr>
            <w:rFonts w:ascii="Times New Roman" w:eastAsia="Times New Roman" w:hAnsi="Times New Roman" w:cs="Times New Roman"/>
            <w:iCs/>
            <w:szCs w:val="22"/>
          </w:rPr>
          <w:t xml:space="preserve"> </w:t>
        </w:r>
      </w:ins>
      <w:ins w:id="528" w:author="Andrés González Santa Cruz" w:date="2020-10-21T11:55:00Z">
        <w:r>
          <w:rPr>
            <w:rFonts w:ascii="Times New Roman" w:eastAsia="Times New Roman" w:hAnsi="Times New Roman" w:cs="Times New Roman"/>
            <w:iCs/>
            <w:szCs w:val="22"/>
          </w:rPr>
          <w:t xml:space="preserve">by incorporating features such as </w:t>
        </w:r>
      </w:ins>
      <w:ins w:id="529" w:author="Andrés González Santa Cruz" w:date="2020-10-21T22:29:00Z">
        <w:r w:rsidR="00BA648B">
          <w:rPr>
            <w:rFonts w:ascii="Times New Roman" w:eastAsia="Times New Roman" w:hAnsi="Times New Roman" w:cs="Times New Roman"/>
            <w:iCs/>
            <w:szCs w:val="22"/>
          </w:rPr>
          <w:t xml:space="preserve">level, </w:t>
        </w:r>
      </w:ins>
      <w:ins w:id="530" w:author="Andrés González Santa Cruz" w:date="2020-10-20T12:12:00Z">
        <w:r w:rsidR="00617F1F">
          <w:rPr>
            <w:rFonts w:ascii="Times New Roman" w:eastAsia="Times New Roman" w:hAnsi="Times New Roman" w:cs="Times New Roman"/>
            <w:iCs/>
            <w:szCs w:val="22"/>
          </w:rPr>
          <w:t>trend</w:t>
        </w:r>
      </w:ins>
      <w:ins w:id="531" w:author="Andrés González Santa Cruz" w:date="2020-10-21T09:38:00Z">
        <w:r w:rsidR="00F770E5">
          <w:rPr>
            <w:rFonts w:ascii="Times New Roman" w:eastAsia="Times New Roman" w:hAnsi="Times New Roman" w:cs="Times New Roman"/>
            <w:iCs/>
            <w:szCs w:val="22"/>
          </w:rPr>
          <w:t>s</w:t>
        </w:r>
      </w:ins>
      <w:ins w:id="532" w:author="Andrés González Santa Cruz" w:date="2020-10-20T12:12:00Z">
        <w:r w:rsidR="00617F1F">
          <w:rPr>
            <w:rFonts w:ascii="Times New Roman" w:eastAsia="Times New Roman" w:hAnsi="Times New Roman" w:cs="Times New Roman"/>
            <w:iCs/>
            <w:szCs w:val="22"/>
          </w:rPr>
          <w:t>, seasonality and regression</w:t>
        </w:r>
      </w:ins>
      <w:ins w:id="533" w:author="Andrés González Santa Cruz" w:date="2020-10-21T12:51:00Z">
        <w:r w:rsidR="000C2729">
          <w:rPr>
            <w:rFonts w:ascii="Times New Roman" w:eastAsia="Times New Roman" w:hAnsi="Times New Roman" w:cs="Times New Roman"/>
            <w:iCs/>
            <w:szCs w:val="22"/>
          </w:rPr>
          <w:t xml:space="preserve"> that </w:t>
        </w:r>
      </w:ins>
      <w:ins w:id="534" w:author="Andrés González Santa Cruz" w:date="2020-10-21T12:52:00Z">
        <w:r w:rsidR="000C2729" w:rsidRPr="000C2729">
          <w:rPr>
            <w:rFonts w:ascii="Times New Roman" w:eastAsia="Times New Roman" w:hAnsi="Times New Roman" w:cs="Times New Roman"/>
            <w:iCs/>
            <w:szCs w:val="22"/>
          </w:rPr>
          <w:t>captures the dynamics of the time series</w:t>
        </w:r>
        <w:r w:rsidR="000C2729" w:rsidRPr="000C2729">
          <w:rPr>
            <w:rFonts w:ascii="Times New Roman" w:eastAsia="Times New Roman" w:hAnsi="Times New Roman" w:cs="Times New Roman"/>
            <w:iCs/>
            <w:szCs w:val="22"/>
          </w:rPr>
          <w:t xml:space="preserve"> </w:t>
        </w:r>
      </w:ins>
      <w:ins w:id="535" w:author="Andrés González Santa Cruz" w:date="2020-10-21T11:56:00Z">
        <w:r w:rsidRPr="00382F14">
          <w:rPr>
            <w:rFonts w:ascii="Times New Roman" w:eastAsia="Times New Roman" w:hAnsi="Times New Roman" w:cs="Times New Roman"/>
            <w:iCs/>
            <w:szCs w:val="22"/>
            <w:highlight w:val="yellow"/>
          </w:rPr>
          <w:t>{Harvey, 2007 #1</w:t>
        </w:r>
        <w:r w:rsidRPr="00EA1E94">
          <w:rPr>
            <w:rFonts w:ascii="Times New Roman" w:eastAsia="Times New Roman" w:hAnsi="Times New Roman" w:cs="Times New Roman"/>
            <w:iCs/>
            <w:szCs w:val="22"/>
          </w:rPr>
          <w:t>}</w:t>
        </w:r>
      </w:ins>
      <w:ins w:id="536" w:author="Andrés González Santa Cruz" w:date="2020-10-20T12:12:00Z">
        <w:r w:rsidR="00617F1F">
          <w:rPr>
            <w:rFonts w:ascii="Times New Roman" w:eastAsia="Times New Roman" w:hAnsi="Times New Roman" w:cs="Times New Roman"/>
            <w:iCs/>
            <w:szCs w:val="22"/>
          </w:rPr>
          <w:t xml:space="preserve">. </w:t>
        </w:r>
      </w:ins>
      <w:ins w:id="537" w:author="Andrés González Santa Cruz" w:date="2020-10-21T09:57:00Z">
        <w:r w:rsidR="003A025A">
          <w:rPr>
            <w:rFonts w:ascii="Times New Roman" w:eastAsia="Times New Roman" w:hAnsi="Times New Roman" w:cs="Times New Roman"/>
            <w:iCs/>
            <w:szCs w:val="22"/>
          </w:rPr>
          <w:t>The first</w:t>
        </w:r>
      </w:ins>
      <w:ins w:id="538" w:author="Andrés González Santa Cruz" w:date="2020-10-20T12:15:00Z">
        <w:r w:rsidR="00617F1F">
          <w:rPr>
            <w:rFonts w:ascii="Times New Roman" w:eastAsia="Times New Roman" w:hAnsi="Times New Roman" w:cs="Times New Roman"/>
            <w:iCs/>
            <w:szCs w:val="22"/>
          </w:rPr>
          <w:t xml:space="preserve"> </w:t>
        </w:r>
      </w:ins>
      <w:ins w:id="539" w:author="Andrés González Santa Cruz" w:date="2020-10-21T22:29:00Z">
        <w:r w:rsidR="00BA648B">
          <w:rPr>
            <w:rFonts w:ascii="Times New Roman" w:eastAsia="Times New Roman" w:hAnsi="Times New Roman" w:cs="Times New Roman"/>
            <w:iCs/>
            <w:szCs w:val="22"/>
          </w:rPr>
          <w:t xml:space="preserve">two </w:t>
        </w:r>
      </w:ins>
      <w:ins w:id="540" w:author="Andrés González Santa Cruz" w:date="2020-10-21T12:33:00Z">
        <w:r w:rsidR="000C2729">
          <w:rPr>
            <w:rFonts w:ascii="Times New Roman" w:eastAsia="Times New Roman" w:hAnsi="Times New Roman" w:cs="Times New Roman"/>
            <w:iCs/>
            <w:szCs w:val="22"/>
          </w:rPr>
          <w:t>component</w:t>
        </w:r>
      </w:ins>
      <w:ins w:id="541" w:author="Andrés González Santa Cruz" w:date="2020-10-21T22:29:00Z">
        <w:r w:rsidR="00BA648B">
          <w:rPr>
            <w:rFonts w:ascii="Times New Roman" w:eastAsia="Times New Roman" w:hAnsi="Times New Roman" w:cs="Times New Roman"/>
            <w:iCs/>
            <w:szCs w:val="22"/>
          </w:rPr>
          <w:t>s</w:t>
        </w:r>
      </w:ins>
      <w:ins w:id="542" w:author="Andrés González Santa Cruz" w:date="2020-10-21T12:33:00Z">
        <w:r w:rsidR="000C2729">
          <w:rPr>
            <w:rFonts w:ascii="Times New Roman" w:eastAsia="Times New Roman" w:hAnsi="Times New Roman" w:cs="Times New Roman"/>
            <w:iCs/>
            <w:szCs w:val="22"/>
          </w:rPr>
          <w:t xml:space="preserve"> describe</w:t>
        </w:r>
      </w:ins>
      <w:ins w:id="543" w:author="Andrés González Santa Cruz" w:date="2020-10-20T12:15:00Z">
        <w:r w:rsidR="00617F1F">
          <w:rPr>
            <w:rFonts w:ascii="Times New Roman" w:eastAsia="Times New Roman" w:hAnsi="Times New Roman" w:cs="Times New Roman"/>
            <w:iCs/>
            <w:szCs w:val="22"/>
          </w:rPr>
          <w:t xml:space="preserve"> how the </w:t>
        </w:r>
      </w:ins>
      <w:ins w:id="544" w:author="Andrés González Santa Cruz" w:date="2020-10-21T09:58:00Z">
        <w:r w:rsidR="003A025A">
          <w:rPr>
            <w:rFonts w:ascii="Times New Roman" w:eastAsia="Times New Roman" w:hAnsi="Times New Roman" w:cs="Times New Roman"/>
            <w:iCs/>
            <w:szCs w:val="22"/>
          </w:rPr>
          <w:t>hospitalizations and consultations</w:t>
        </w:r>
      </w:ins>
      <w:ins w:id="545" w:author="Andrés González Santa Cruz" w:date="2020-10-20T12:15:00Z">
        <w:r w:rsidR="00617F1F">
          <w:rPr>
            <w:rFonts w:ascii="Times New Roman" w:eastAsia="Times New Roman" w:hAnsi="Times New Roman" w:cs="Times New Roman"/>
            <w:iCs/>
            <w:szCs w:val="22"/>
          </w:rPr>
          <w:t xml:space="preserve"> are related to underlying states, how the latent state changes over time</w:t>
        </w:r>
      </w:ins>
      <w:ins w:id="546" w:author="Andrés González Santa Cruz" w:date="2020-10-21T11:58:00Z">
        <w:r>
          <w:rPr>
            <w:rFonts w:ascii="Times New Roman" w:eastAsia="Times New Roman" w:hAnsi="Times New Roman" w:cs="Times New Roman"/>
            <w:iCs/>
            <w:szCs w:val="22"/>
          </w:rPr>
          <w:t>.</w:t>
        </w:r>
      </w:ins>
      <w:ins w:id="547" w:author="Andrés González Santa Cruz" w:date="2020-10-20T12:26:00Z">
        <w:r w:rsidR="00603ECD">
          <w:rPr>
            <w:rFonts w:ascii="Times New Roman" w:eastAsia="Times New Roman" w:hAnsi="Times New Roman" w:cs="Times New Roman"/>
            <w:iCs/>
            <w:szCs w:val="22"/>
          </w:rPr>
          <w:t xml:space="preserve"> </w:t>
        </w:r>
      </w:ins>
      <w:ins w:id="548" w:author="Andrés González Santa Cruz" w:date="2020-10-21T11:58:00Z">
        <w:r>
          <w:rPr>
            <w:rFonts w:ascii="Times New Roman" w:eastAsia="Times New Roman" w:hAnsi="Times New Roman" w:cs="Times New Roman"/>
            <w:iCs/>
            <w:szCs w:val="22"/>
          </w:rPr>
          <w:t>I</w:t>
        </w:r>
      </w:ins>
      <w:ins w:id="549" w:author="Andrés González Santa Cruz" w:date="2020-10-20T12:26:00Z">
        <w:r w:rsidR="00603ECD">
          <w:rPr>
            <w:rFonts w:ascii="Times New Roman" w:eastAsia="Times New Roman" w:hAnsi="Times New Roman" w:cs="Times New Roman"/>
            <w:iCs/>
            <w:szCs w:val="22"/>
          </w:rPr>
          <w:t xml:space="preserve">t is referred </w:t>
        </w:r>
      </w:ins>
      <w:ins w:id="550" w:author="Andrés González Santa Cruz" w:date="2020-10-20T12:27:00Z">
        <w:r w:rsidR="00603ECD">
          <w:rPr>
            <w:rFonts w:ascii="Times New Roman" w:eastAsia="Times New Roman" w:hAnsi="Times New Roman" w:cs="Times New Roman"/>
            <w:iCs/>
            <w:szCs w:val="22"/>
          </w:rPr>
          <w:t>to</w:t>
        </w:r>
      </w:ins>
      <w:ins w:id="551" w:author="Andrés González Santa Cruz" w:date="2020-10-21T12:36:00Z">
        <w:r w:rsidR="000C2729">
          <w:rPr>
            <w:rFonts w:ascii="Times New Roman" w:eastAsia="Times New Roman" w:hAnsi="Times New Roman" w:cs="Times New Roman"/>
            <w:iCs/>
            <w:szCs w:val="22"/>
          </w:rPr>
          <w:t xml:space="preserve"> as</w:t>
        </w:r>
      </w:ins>
      <w:ins w:id="552" w:author="Andrés González Santa Cruz" w:date="2020-10-20T12:27:00Z">
        <w:r w:rsidR="00603ECD">
          <w:rPr>
            <w:rFonts w:ascii="Times New Roman" w:eastAsia="Times New Roman" w:hAnsi="Times New Roman" w:cs="Times New Roman"/>
            <w:iCs/>
            <w:szCs w:val="22"/>
          </w:rPr>
          <w:t xml:space="preserve"> the unobserved trend</w:t>
        </w:r>
      </w:ins>
      <w:ins w:id="553" w:author="Andrés González Santa Cruz" w:date="2020-10-21T12:47:00Z">
        <w:r w:rsidR="000C2729" w:rsidRPr="000C2729">
          <w:t xml:space="preserve"> </w:t>
        </w:r>
        <w:r w:rsidR="000C2729" w:rsidRPr="000C2729">
          <w:rPr>
            <w:rFonts w:ascii="Times New Roman" w:eastAsia="Times New Roman" w:hAnsi="Times New Roman" w:cs="Times New Roman"/>
            <w:iCs/>
            <w:szCs w:val="22"/>
          </w:rPr>
          <w:t>inherent in time</w:t>
        </w:r>
        <w:r w:rsidR="000C2729">
          <w:rPr>
            <w:rFonts w:ascii="Times New Roman" w:eastAsia="Times New Roman" w:hAnsi="Times New Roman" w:cs="Times New Roman"/>
            <w:iCs/>
            <w:szCs w:val="22"/>
          </w:rPr>
          <w:t>-</w:t>
        </w:r>
        <w:r w:rsidR="000C2729" w:rsidRPr="000C2729">
          <w:rPr>
            <w:rFonts w:ascii="Times New Roman" w:eastAsia="Times New Roman" w:hAnsi="Times New Roman" w:cs="Times New Roman"/>
            <w:iCs/>
            <w:szCs w:val="22"/>
          </w:rPr>
          <w:t>series data</w:t>
        </w:r>
        <w:r w:rsidR="000C2729">
          <w:rPr>
            <w:rFonts w:ascii="Times New Roman" w:eastAsia="Times New Roman" w:hAnsi="Times New Roman" w:cs="Times New Roman"/>
            <w:iCs/>
            <w:szCs w:val="22"/>
          </w:rPr>
          <w:t>. It</w:t>
        </w:r>
      </w:ins>
      <w:ins w:id="554" w:author="Andrés González Santa Cruz" w:date="2020-10-20T13:07:00Z">
        <w:r w:rsidR="00452739">
          <w:rPr>
            <w:rFonts w:ascii="Times New Roman" w:eastAsia="Times New Roman" w:hAnsi="Times New Roman" w:cs="Times New Roman"/>
            <w:iCs/>
            <w:szCs w:val="22"/>
          </w:rPr>
          <w:t xml:space="preserve"> is associated </w:t>
        </w:r>
      </w:ins>
      <w:ins w:id="555" w:author="Andrés González Santa Cruz" w:date="2020-10-21T12:36:00Z">
        <w:r w:rsidR="000C2729">
          <w:rPr>
            <w:rFonts w:ascii="Times New Roman" w:eastAsia="Times New Roman" w:hAnsi="Times New Roman" w:cs="Times New Roman"/>
            <w:iCs/>
            <w:szCs w:val="22"/>
          </w:rPr>
          <w:t>with</w:t>
        </w:r>
      </w:ins>
      <w:ins w:id="556" w:author="Andrés González Santa Cruz" w:date="2020-10-20T13:07:00Z">
        <w:r w:rsidR="00452739">
          <w:rPr>
            <w:rFonts w:ascii="Times New Roman" w:eastAsia="Times New Roman" w:hAnsi="Times New Roman" w:cs="Times New Roman"/>
            <w:iCs/>
            <w:szCs w:val="22"/>
          </w:rPr>
          <w:t xml:space="preserve"> a probability distribution</w:t>
        </w:r>
      </w:ins>
      <w:ins w:id="557" w:author="Andrés González Santa Cruz" w:date="2020-10-21T12:55:00Z">
        <w:r w:rsidR="000C2729">
          <w:rPr>
            <w:rFonts w:ascii="Times New Roman" w:eastAsia="Times New Roman" w:hAnsi="Times New Roman" w:cs="Times New Roman"/>
            <w:iCs/>
            <w:szCs w:val="22"/>
          </w:rPr>
          <w:t xml:space="preserve"> of the noise and random disturbances</w:t>
        </w:r>
      </w:ins>
      <w:ins w:id="558" w:author="Andrés González Santa Cruz" w:date="2020-10-21T11:58:00Z">
        <w:r>
          <w:rPr>
            <w:rFonts w:ascii="Times New Roman" w:eastAsia="Times New Roman" w:hAnsi="Times New Roman" w:cs="Times New Roman"/>
            <w:iCs/>
            <w:szCs w:val="22"/>
          </w:rPr>
          <w:t xml:space="preserve">, which let us incorporate empirical priors on the </w:t>
        </w:r>
      </w:ins>
      <w:ins w:id="559" w:author="Andrés González Santa Cruz" w:date="2020-10-21T11:59:00Z">
        <w:r>
          <w:rPr>
            <w:rFonts w:ascii="Times New Roman" w:eastAsia="Times New Roman" w:hAnsi="Times New Roman" w:cs="Times New Roman"/>
            <w:iCs/>
            <w:szCs w:val="22"/>
          </w:rPr>
          <w:t>parameter</w:t>
        </w:r>
      </w:ins>
      <w:ins w:id="560" w:author="Andrés González Santa Cruz" w:date="2020-10-21T12:31:00Z">
        <w:r w:rsidR="000C2729">
          <w:rPr>
            <w:rFonts w:ascii="Times New Roman" w:eastAsia="Times New Roman" w:hAnsi="Times New Roman" w:cs="Times New Roman"/>
            <w:iCs/>
            <w:szCs w:val="22"/>
          </w:rPr>
          <w:t xml:space="preserve"> and transitory or cyclic components</w:t>
        </w:r>
      </w:ins>
      <w:ins w:id="561" w:author="Andrés González Santa Cruz" w:date="2020-10-21T12:53:00Z">
        <w:r w:rsidR="000C2729">
          <w:rPr>
            <w:rFonts w:ascii="Times New Roman" w:eastAsia="Times New Roman" w:hAnsi="Times New Roman" w:cs="Times New Roman"/>
            <w:iCs/>
            <w:szCs w:val="22"/>
          </w:rPr>
          <w:t xml:space="preserve"> able to </w:t>
        </w:r>
      </w:ins>
      <w:ins w:id="562" w:author="Andrés González Santa Cruz" w:date="2020-10-21T12:55:00Z">
        <w:r w:rsidR="000C2729" w:rsidRPr="000C2729">
          <w:rPr>
            <w:rFonts w:ascii="Times New Roman" w:eastAsia="Times New Roman" w:hAnsi="Times New Roman" w:cs="Times New Roman"/>
            <w:iCs/>
            <w:szCs w:val="22"/>
          </w:rPr>
          <w:t xml:space="preserve">approximate </w:t>
        </w:r>
      </w:ins>
      <w:ins w:id="563" w:author="Andrés González Santa Cruz" w:date="2020-10-21T12:53:00Z">
        <w:r w:rsidR="000C2729" w:rsidRPr="000C2729">
          <w:rPr>
            <w:rFonts w:ascii="Times New Roman" w:eastAsia="Times New Roman" w:hAnsi="Times New Roman" w:cs="Times New Roman"/>
            <w:iCs/>
            <w:szCs w:val="22"/>
          </w:rPr>
          <w:t>volatility</w:t>
        </w:r>
        <w:r w:rsidR="000C2729">
          <w:rPr>
            <w:rFonts w:ascii="Times New Roman" w:eastAsia="Times New Roman" w:hAnsi="Times New Roman" w:cs="Times New Roman"/>
            <w:iCs/>
            <w:szCs w:val="22"/>
          </w:rPr>
          <w:t xml:space="preserve"> in the series</w:t>
        </w:r>
      </w:ins>
      <w:ins w:id="564" w:author="Andrés González Santa Cruz" w:date="2020-10-20T12:23:00Z">
        <w:r w:rsidR="00603ECD">
          <w:rPr>
            <w:rFonts w:ascii="Times New Roman" w:eastAsia="Times New Roman" w:hAnsi="Times New Roman" w:cs="Times New Roman"/>
            <w:iCs/>
            <w:szCs w:val="22"/>
          </w:rPr>
          <w:t>.</w:t>
        </w:r>
      </w:ins>
      <w:ins w:id="565" w:author="Andrés González Santa Cruz" w:date="2020-10-21T09:58:00Z">
        <w:r w:rsidR="003A025A">
          <w:rPr>
            <w:rFonts w:ascii="Times New Roman" w:eastAsia="Times New Roman" w:hAnsi="Times New Roman" w:cs="Times New Roman"/>
            <w:iCs/>
            <w:szCs w:val="22"/>
          </w:rPr>
          <w:t xml:space="preserve"> The </w:t>
        </w:r>
      </w:ins>
      <w:ins w:id="566" w:author="Andrés González Santa Cruz" w:date="2020-10-21T22:30:00Z">
        <w:r w:rsidR="00BA648B">
          <w:rPr>
            <w:rFonts w:ascii="Times New Roman" w:eastAsia="Times New Roman" w:hAnsi="Times New Roman" w:cs="Times New Roman"/>
            <w:iCs/>
            <w:szCs w:val="22"/>
          </w:rPr>
          <w:t>third</w:t>
        </w:r>
      </w:ins>
      <w:ins w:id="567" w:author="Andrés González Santa Cruz" w:date="2020-10-21T09:58:00Z">
        <w:r w:rsidR="003A025A">
          <w:rPr>
            <w:rFonts w:ascii="Times New Roman" w:eastAsia="Times New Roman" w:hAnsi="Times New Roman" w:cs="Times New Roman"/>
            <w:iCs/>
            <w:szCs w:val="22"/>
          </w:rPr>
          <w:t xml:space="preserve"> components are </w:t>
        </w:r>
      </w:ins>
      <w:ins w:id="568" w:author="Andrés González Santa Cruz" w:date="2020-10-21T12:28:00Z">
        <w:r w:rsidR="006E272C">
          <w:rPr>
            <w:rFonts w:ascii="Times New Roman" w:eastAsia="Times New Roman" w:hAnsi="Times New Roman" w:cs="Times New Roman"/>
            <w:iCs/>
            <w:szCs w:val="22"/>
          </w:rPr>
          <w:t>the seasonal</w:t>
        </w:r>
      </w:ins>
      <w:ins w:id="569" w:author="Andrés González Santa Cruz" w:date="2020-10-21T09:58:00Z">
        <w:r w:rsidR="003A025A">
          <w:rPr>
            <w:rFonts w:ascii="Times New Roman" w:eastAsia="Times New Roman" w:hAnsi="Times New Roman" w:cs="Times New Roman"/>
            <w:iCs/>
            <w:szCs w:val="22"/>
          </w:rPr>
          <w:t xml:space="preserve"> </w:t>
        </w:r>
      </w:ins>
      <w:ins w:id="570" w:author="Andrés González Santa Cruz" w:date="2020-10-21T12:28:00Z">
        <w:r w:rsidR="006E272C">
          <w:rPr>
            <w:rFonts w:ascii="Times New Roman" w:eastAsia="Times New Roman" w:hAnsi="Times New Roman" w:cs="Times New Roman"/>
            <w:iCs/>
            <w:szCs w:val="22"/>
          </w:rPr>
          <w:t xml:space="preserve">patterns that </w:t>
        </w:r>
      </w:ins>
      <w:ins w:id="571" w:author="Andrés González Santa Cruz" w:date="2020-10-21T09:58:00Z">
        <w:r w:rsidR="003A025A">
          <w:rPr>
            <w:rFonts w:ascii="Times New Roman" w:eastAsia="Times New Roman" w:hAnsi="Times New Roman" w:cs="Times New Roman"/>
            <w:iCs/>
            <w:szCs w:val="22"/>
          </w:rPr>
          <w:t>capture the associatio</w:t>
        </w:r>
      </w:ins>
      <w:ins w:id="572" w:author="Andrés González Santa Cruz" w:date="2020-10-21T09:59:00Z">
        <w:r w:rsidR="003A025A">
          <w:rPr>
            <w:rFonts w:ascii="Times New Roman" w:eastAsia="Times New Roman" w:hAnsi="Times New Roman" w:cs="Times New Roman"/>
            <w:iCs/>
            <w:szCs w:val="22"/>
          </w:rPr>
          <w:t>ns between</w:t>
        </w:r>
      </w:ins>
      <w:ins w:id="573" w:author="Andrés González Santa Cruz" w:date="2020-10-21T12:28:00Z">
        <w:r w:rsidR="006E272C">
          <w:rPr>
            <w:rFonts w:ascii="Times New Roman" w:eastAsia="Times New Roman" w:hAnsi="Times New Roman" w:cs="Times New Roman"/>
            <w:iCs/>
            <w:szCs w:val="22"/>
          </w:rPr>
          <w:t xml:space="preserve"> multiple</w:t>
        </w:r>
      </w:ins>
      <w:ins w:id="574" w:author="Andrés González Santa Cruz" w:date="2020-10-21T09:59:00Z">
        <w:r w:rsidR="003A025A">
          <w:rPr>
            <w:rFonts w:ascii="Times New Roman" w:eastAsia="Times New Roman" w:hAnsi="Times New Roman" w:cs="Times New Roman"/>
            <w:iCs/>
            <w:szCs w:val="22"/>
          </w:rPr>
          <w:t xml:space="preserve"> </w:t>
        </w:r>
      </w:ins>
      <w:ins w:id="575" w:author="Andrés González Santa Cruz" w:date="2020-10-21T12:02:00Z">
        <w:r>
          <w:rPr>
            <w:rFonts w:ascii="Times New Roman" w:eastAsia="Times New Roman" w:hAnsi="Times New Roman" w:cs="Times New Roman"/>
            <w:iCs/>
            <w:szCs w:val="22"/>
          </w:rPr>
          <w:t xml:space="preserve">fixed </w:t>
        </w:r>
      </w:ins>
      <w:ins w:id="576" w:author="Andrés González Santa Cruz" w:date="2020-10-21T09:59:00Z">
        <w:r w:rsidR="003A025A">
          <w:rPr>
            <w:rFonts w:ascii="Times New Roman" w:eastAsia="Times New Roman" w:hAnsi="Times New Roman" w:cs="Times New Roman"/>
            <w:iCs/>
            <w:szCs w:val="22"/>
          </w:rPr>
          <w:t>period</w:t>
        </w:r>
      </w:ins>
      <w:ins w:id="577" w:author="Andrés González Santa Cruz" w:date="2020-10-21T12:02:00Z">
        <w:r>
          <w:rPr>
            <w:rFonts w:ascii="Times New Roman" w:eastAsia="Times New Roman" w:hAnsi="Times New Roman" w:cs="Times New Roman"/>
            <w:iCs/>
            <w:szCs w:val="22"/>
          </w:rPr>
          <w:t>ic</w:t>
        </w:r>
      </w:ins>
      <w:ins w:id="578" w:author="Andrés González Santa Cruz" w:date="2020-10-21T09:59:00Z">
        <w:r w:rsidR="003A025A">
          <w:rPr>
            <w:rFonts w:ascii="Times New Roman" w:eastAsia="Times New Roman" w:hAnsi="Times New Roman" w:cs="Times New Roman"/>
            <w:iCs/>
            <w:szCs w:val="22"/>
          </w:rPr>
          <w:t xml:space="preserve"> events over the consultations and hospitalizations.</w:t>
        </w:r>
      </w:ins>
      <w:ins w:id="579" w:author="Andrés González Santa Cruz" w:date="2020-10-21T12:02:00Z">
        <w:r>
          <w:rPr>
            <w:rFonts w:ascii="Times New Roman" w:eastAsia="Times New Roman" w:hAnsi="Times New Roman" w:cs="Times New Roman"/>
            <w:iCs/>
            <w:szCs w:val="22"/>
          </w:rPr>
          <w:t xml:space="preserve"> </w:t>
        </w:r>
      </w:ins>
      <w:ins w:id="580" w:author="Andrés González Santa Cruz" w:date="2020-10-21T12:47:00Z">
        <w:r w:rsidR="000C2729">
          <w:rPr>
            <w:rFonts w:ascii="Times New Roman" w:eastAsia="Times New Roman" w:hAnsi="Times New Roman" w:cs="Times New Roman"/>
            <w:iCs/>
            <w:szCs w:val="22"/>
          </w:rPr>
          <w:t>W</w:t>
        </w:r>
      </w:ins>
      <w:ins w:id="581" w:author="Andrés González Santa Cruz" w:date="2020-10-21T12:05:00Z">
        <w:r w:rsidR="001C6062">
          <w:rPr>
            <w:rFonts w:ascii="Times New Roman" w:eastAsia="Times New Roman" w:hAnsi="Times New Roman" w:cs="Times New Roman"/>
            <w:iCs/>
            <w:szCs w:val="22"/>
          </w:rPr>
          <w:t xml:space="preserve">e specified </w:t>
        </w:r>
      </w:ins>
      <w:ins w:id="582" w:author="Andrés González Santa Cruz" w:date="2020-10-21T12:29:00Z">
        <w:r w:rsidR="006E272C">
          <w:rPr>
            <w:rFonts w:ascii="Times New Roman" w:eastAsia="Times New Roman" w:hAnsi="Times New Roman" w:cs="Times New Roman"/>
            <w:iCs/>
            <w:szCs w:val="22"/>
          </w:rPr>
          <w:t xml:space="preserve">a </w:t>
        </w:r>
        <w:proofErr w:type="gramStart"/>
        <w:r w:rsidR="006E272C">
          <w:rPr>
            <w:rFonts w:ascii="Times New Roman" w:eastAsia="Times New Roman" w:hAnsi="Times New Roman" w:cs="Times New Roman"/>
            <w:iCs/>
            <w:szCs w:val="22"/>
          </w:rPr>
          <w:t>monthly and annual</w:t>
        </w:r>
      </w:ins>
      <w:ins w:id="583" w:author="Andrés González Santa Cruz" w:date="2020-10-21T09:59:00Z">
        <w:r w:rsidR="003A025A">
          <w:rPr>
            <w:rFonts w:ascii="Times New Roman" w:eastAsia="Times New Roman" w:hAnsi="Times New Roman" w:cs="Times New Roman"/>
            <w:iCs/>
            <w:szCs w:val="22"/>
          </w:rPr>
          <w:t xml:space="preserve"> </w:t>
        </w:r>
      </w:ins>
      <w:ins w:id="584" w:author="Andrés González Santa Cruz" w:date="2020-10-21T12:29:00Z">
        <w:r w:rsidR="006E272C">
          <w:rPr>
            <w:rFonts w:ascii="Times New Roman" w:eastAsia="Times New Roman" w:hAnsi="Times New Roman" w:cs="Times New Roman"/>
            <w:iCs/>
            <w:szCs w:val="22"/>
          </w:rPr>
          <w:t>seasonal pattern</w:t>
        </w:r>
      </w:ins>
      <w:ins w:id="585" w:author="Andrés González Santa Cruz" w:date="2020-10-21T12:48:00Z">
        <w:r w:rsidR="000C2729">
          <w:rPr>
            <w:rFonts w:ascii="Times New Roman" w:eastAsia="Times New Roman" w:hAnsi="Times New Roman" w:cs="Times New Roman"/>
            <w:iCs/>
            <w:szCs w:val="22"/>
          </w:rPr>
          <w:t>s</w:t>
        </w:r>
      </w:ins>
      <w:proofErr w:type="gramEnd"/>
      <w:ins w:id="586" w:author="Andrés González Santa Cruz" w:date="2020-10-21T12:30:00Z">
        <w:r w:rsidR="006E272C">
          <w:rPr>
            <w:rFonts w:ascii="Times New Roman" w:eastAsia="Times New Roman" w:hAnsi="Times New Roman" w:cs="Times New Roman"/>
            <w:iCs/>
            <w:szCs w:val="22"/>
          </w:rPr>
          <w:t xml:space="preserve">, based on </w:t>
        </w:r>
      </w:ins>
      <w:ins w:id="587" w:author="Andrés González Santa Cruz" w:date="2020-10-21T12:48:00Z">
        <w:r w:rsidR="000C2729">
          <w:rPr>
            <w:rFonts w:ascii="Times New Roman" w:eastAsia="Times New Roman" w:hAnsi="Times New Roman" w:cs="Times New Roman"/>
            <w:iCs/>
            <w:szCs w:val="22"/>
          </w:rPr>
          <w:t xml:space="preserve">theoretical backgrounds and the nature of </w:t>
        </w:r>
      </w:ins>
      <w:ins w:id="588" w:author="Andrés González Santa Cruz" w:date="2020-10-21T12:49:00Z">
        <w:r w:rsidR="000C2729">
          <w:rPr>
            <w:rFonts w:ascii="Times New Roman" w:eastAsia="Times New Roman" w:hAnsi="Times New Roman" w:cs="Times New Roman"/>
            <w:iCs/>
            <w:szCs w:val="22"/>
          </w:rPr>
          <w:t xml:space="preserve">admissions by its different </w:t>
        </w:r>
        <w:commentRangeStart w:id="589"/>
        <w:r w:rsidR="000C2729">
          <w:rPr>
            <w:rFonts w:ascii="Times New Roman" w:eastAsia="Times New Roman" w:hAnsi="Times New Roman" w:cs="Times New Roman"/>
            <w:iCs/>
            <w:szCs w:val="22"/>
          </w:rPr>
          <w:t>causes</w:t>
        </w:r>
        <w:commentRangeEnd w:id="589"/>
        <w:r w:rsidR="000C2729">
          <w:rPr>
            <w:rStyle w:val="Refdecomentario"/>
          </w:rPr>
          <w:commentReference w:id="589"/>
        </w:r>
      </w:ins>
      <w:ins w:id="590" w:author="Andrés González Santa Cruz" w:date="2020-10-21T12:29:00Z">
        <w:r w:rsidR="006E272C">
          <w:rPr>
            <w:rFonts w:ascii="Times New Roman" w:eastAsia="Times New Roman" w:hAnsi="Times New Roman" w:cs="Times New Roman"/>
            <w:iCs/>
            <w:szCs w:val="22"/>
          </w:rPr>
          <w:t xml:space="preserve">. </w:t>
        </w:r>
      </w:ins>
      <w:ins w:id="591" w:author="Andrés González Santa Cruz" w:date="2020-10-21T09:59:00Z">
        <w:r w:rsidR="003A025A">
          <w:rPr>
            <w:rFonts w:ascii="Times New Roman" w:eastAsia="Times New Roman" w:hAnsi="Times New Roman" w:cs="Times New Roman"/>
            <w:iCs/>
            <w:szCs w:val="22"/>
          </w:rPr>
          <w:t xml:space="preserve">The </w:t>
        </w:r>
      </w:ins>
      <w:ins w:id="592" w:author="Andrés González Santa Cruz" w:date="2020-10-21T22:30:00Z">
        <w:r w:rsidR="00BA648B">
          <w:rPr>
            <w:rFonts w:ascii="Times New Roman" w:eastAsia="Times New Roman" w:hAnsi="Times New Roman" w:cs="Times New Roman"/>
            <w:iCs/>
            <w:szCs w:val="22"/>
          </w:rPr>
          <w:t>fourth</w:t>
        </w:r>
      </w:ins>
      <w:ins w:id="593" w:author="Andrés González Santa Cruz" w:date="2020-10-21T12:52:00Z">
        <w:r w:rsidR="000C2729">
          <w:rPr>
            <w:rFonts w:ascii="Times New Roman" w:eastAsia="Times New Roman" w:hAnsi="Times New Roman" w:cs="Times New Roman"/>
            <w:iCs/>
            <w:szCs w:val="22"/>
          </w:rPr>
          <w:t xml:space="preserve"> </w:t>
        </w:r>
      </w:ins>
      <w:ins w:id="594" w:author="Andrés González Santa Cruz" w:date="2020-10-21T15:49:00Z">
        <w:r w:rsidR="0042387A">
          <w:rPr>
            <w:rFonts w:ascii="Times New Roman" w:eastAsia="Times New Roman" w:hAnsi="Times New Roman" w:cs="Times New Roman"/>
            <w:iCs/>
            <w:szCs w:val="22"/>
          </w:rPr>
          <w:t xml:space="preserve">component </w:t>
        </w:r>
      </w:ins>
      <w:ins w:id="595" w:author="Andrés González Santa Cruz" w:date="2020-10-21T15:50:00Z">
        <w:r w:rsidR="0042387A">
          <w:rPr>
            <w:rFonts w:ascii="Times New Roman" w:eastAsia="Times New Roman" w:hAnsi="Times New Roman" w:cs="Times New Roman"/>
            <w:iCs/>
            <w:szCs w:val="22"/>
          </w:rPr>
          <w:t>relate</w:t>
        </w:r>
      </w:ins>
      <w:ins w:id="596" w:author="Andrés González Santa Cruz" w:date="2020-10-21T16:15:00Z">
        <w:r w:rsidR="0042387A">
          <w:rPr>
            <w:rFonts w:ascii="Times New Roman" w:eastAsia="Times New Roman" w:hAnsi="Times New Roman" w:cs="Times New Roman"/>
            <w:iCs/>
            <w:szCs w:val="22"/>
          </w:rPr>
          <w:t>s</w:t>
        </w:r>
      </w:ins>
      <w:ins w:id="597" w:author="Andrés González Santa Cruz" w:date="2020-10-21T15:50:00Z">
        <w:r w:rsidR="0042387A">
          <w:rPr>
            <w:rFonts w:ascii="Times New Roman" w:eastAsia="Times New Roman" w:hAnsi="Times New Roman" w:cs="Times New Roman"/>
            <w:iCs/>
            <w:szCs w:val="22"/>
          </w:rPr>
          <w:t xml:space="preserve"> to </w:t>
        </w:r>
      </w:ins>
      <w:ins w:id="598" w:author="Andrés González Santa Cruz" w:date="2020-10-21T16:15:00Z">
        <w:r w:rsidR="0042387A">
          <w:rPr>
            <w:rFonts w:ascii="Times New Roman" w:eastAsia="Times New Roman" w:hAnsi="Times New Roman" w:cs="Times New Roman"/>
            <w:iCs/>
            <w:szCs w:val="22"/>
          </w:rPr>
          <w:t xml:space="preserve">other contemporaneous time-series </w:t>
        </w:r>
      </w:ins>
      <w:ins w:id="599" w:author="Andrés González Santa Cruz" w:date="2020-10-21T16:16:00Z">
        <w:r w:rsidR="0042387A">
          <w:rPr>
            <w:rFonts w:ascii="Times New Roman" w:eastAsia="Times New Roman" w:hAnsi="Times New Roman" w:cs="Times New Roman"/>
            <w:iCs/>
            <w:szCs w:val="22"/>
          </w:rPr>
          <w:t xml:space="preserve">that can be </w:t>
        </w:r>
      </w:ins>
      <w:ins w:id="600" w:author="Andrés González Santa Cruz" w:date="2020-10-22T08:03:00Z">
        <w:r w:rsidR="00382F14">
          <w:rPr>
            <w:rFonts w:ascii="Times New Roman" w:eastAsia="Times New Roman" w:hAnsi="Times New Roman" w:cs="Times New Roman"/>
            <w:iCs/>
            <w:szCs w:val="22"/>
          </w:rPr>
          <w:t>included</w:t>
        </w:r>
      </w:ins>
      <w:ins w:id="601" w:author="Andrés González Santa Cruz" w:date="2020-10-21T16:16:00Z">
        <w:r w:rsidR="0042387A">
          <w:rPr>
            <w:rFonts w:ascii="Times New Roman" w:eastAsia="Times New Roman" w:hAnsi="Times New Roman" w:cs="Times New Roman"/>
            <w:iCs/>
            <w:szCs w:val="22"/>
          </w:rPr>
          <w:t xml:space="preserve"> as covariates via linear regressi</w:t>
        </w:r>
      </w:ins>
      <w:ins w:id="602" w:author="Andrés González Santa Cruz" w:date="2020-10-21T16:17:00Z">
        <w:r w:rsidR="0042387A">
          <w:rPr>
            <w:rFonts w:ascii="Times New Roman" w:eastAsia="Times New Roman" w:hAnsi="Times New Roman" w:cs="Times New Roman"/>
            <w:iCs/>
            <w:szCs w:val="22"/>
          </w:rPr>
          <w:t xml:space="preserve">on. We selected </w:t>
        </w:r>
      </w:ins>
      <w:ins w:id="603" w:author="Andrés González Santa Cruz" w:date="2020-10-21T12:52:00Z">
        <w:r w:rsidR="000C2729" w:rsidRPr="000C2729">
          <w:rPr>
            <w:rFonts w:ascii="Times New Roman" w:eastAsia="Times New Roman" w:hAnsi="Times New Roman" w:cs="Times New Roman"/>
            <w:iCs/>
            <w:szCs w:val="22"/>
          </w:rPr>
          <w:t>the circulatory hospitalizations</w:t>
        </w:r>
        <w:r w:rsidR="000C2729" w:rsidRPr="000C2729">
          <w:rPr>
            <w:rFonts w:ascii="Times New Roman" w:eastAsia="Times New Roman" w:hAnsi="Times New Roman" w:cs="Times New Roman"/>
            <w:b/>
            <w:bCs/>
            <w:iCs/>
            <w:szCs w:val="22"/>
          </w:rPr>
          <w:t xml:space="preserve"> </w:t>
        </w:r>
      </w:ins>
      <w:ins w:id="604" w:author="Andrés González Santa Cruz" w:date="2020-10-21T16:17:00Z">
        <w:r w:rsidR="0042387A" w:rsidRPr="0042387A">
          <w:rPr>
            <w:rFonts w:ascii="Times New Roman" w:eastAsia="Times New Roman" w:hAnsi="Times New Roman" w:cs="Times New Roman"/>
            <w:iCs/>
            <w:szCs w:val="22"/>
          </w:rPr>
          <w:t>and consultations</w:t>
        </w:r>
      </w:ins>
      <w:ins w:id="605" w:author="Andrés González Santa Cruz" w:date="2020-10-22T08:04:00Z">
        <w:r w:rsidR="00382F14">
          <w:rPr>
            <w:rFonts w:ascii="Times New Roman" w:eastAsia="Times New Roman" w:hAnsi="Times New Roman" w:cs="Times New Roman"/>
            <w:iCs/>
            <w:szCs w:val="22"/>
          </w:rPr>
          <w:t xml:space="preserve"> series as a </w:t>
        </w:r>
        <w:r w:rsidR="00382F14">
          <w:rPr>
            <w:rFonts w:ascii="Times New Roman" w:eastAsia="Times New Roman" w:hAnsi="Times New Roman" w:cs="Times New Roman"/>
            <w:iCs/>
            <w:szCs w:val="22"/>
          </w:rPr>
          <w:lastRenderedPageBreak/>
          <w:t>covariate</w:t>
        </w:r>
      </w:ins>
      <w:ins w:id="606" w:author="Andrés González Santa Cruz" w:date="2020-10-21T16:38:00Z">
        <w:r w:rsidR="0042387A" w:rsidRPr="0042387A">
          <w:rPr>
            <w:rFonts w:ascii="Times New Roman" w:eastAsia="Times New Roman" w:hAnsi="Times New Roman" w:cs="Times New Roman"/>
            <w:iCs/>
            <w:szCs w:val="22"/>
          </w:rPr>
          <w:t xml:space="preserve">. Because of the </w:t>
        </w:r>
        <w:r w:rsidR="0042387A">
          <w:rPr>
            <w:rFonts w:ascii="Times New Roman" w:eastAsia="Times New Roman" w:hAnsi="Times New Roman" w:cs="Times New Roman"/>
            <w:iCs/>
            <w:szCs w:val="22"/>
          </w:rPr>
          <w:t xml:space="preserve">length of the time-series, we </w:t>
        </w:r>
      </w:ins>
      <w:ins w:id="607" w:author="Andrés González Santa Cruz" w:date="2020-10-21T16:39:00Z">
        <w:r w:rsidR="0042387A">
          <w:rPr>
            <w:rFonts w:ascii="Times New Roman" w:eastAsia="Times New Roman" w:hAnsi="Times New Roman" w:cs="Times New Roman"/>
            <w:iCs/>
            <w:szCs w:val="22"/>
          </w:rPr>
          <w:t xml:space="preserve">used a dynamic framework which </w:t>
        </w:r>
      </w:ins>
      <w:ins w:id="608" w:author="Andrés González Santa Cruz" w:date="2020-10-21T16:47:00Z">
        <w:r w:rsidR="0042387A">
          <w:rPr>
            <w:rFonts w:ascii="Times New Roman" w:eastAsia="Times New Roman" w:hAnsi="Times New Roman" w:cs="Times New Roman"/>
            <w:iCs/>
            <w:szCs w:val="22"/>
          </w:rPr>
          <w:t>included the coefficients of time-varying regression</w:t>
        </w:r>
      </w:ins>
      <w:ins w:id="609" w:author="Andrés González Santa Cruz" w:date="2020-10-21T16:48:00Z">
        <w:r w:rsidR="0042387A">
          <w:rPr>
            <w:rFonts w:ascii="Times New Roman" w:eastAsia="Times New Roman" w:hAnsi="Times New Roman" w:cs="Times New Roman"/>
            <w:iCs/>
            <w:szCs w:val="22"/>
          </w:rPr>
          <w:t xml:space="preserve">. </w:t>
        </w:r>
      </w:ins>
      <w:ins w:id="610" w:author="Andrés González Santa Cruz" w:date="2020-10-21T16:42:00Z">
        <w:r w:rsidR="0042387A">
          <w:rPr>
            <w:rFonts w:ascii="Times New Roman" w:eastAsia="Times New Roman" w:hAnsi="Times New Roman" w:cs="Times New Roman"/>
            <w:iCs/>
            <w:szCs w:val="22"/>
          </w:rPr>
          <w:t xml:space="preserve"> </w:t>
        </w:r>
      </w:ins>
    </w:p>
    <w:p w14:paraId="361D2864" w14:textId="5C5E3D80" w:rsidR="00BA648B" w:rsidRDefault="00BA648B" w:rsidP="00BA648B">
      <w:pPr>
        <w:spacing w:line="240" w:lineRule="auto"/>
        <w:jc w:val="both"/>
        <w:rPr>
          <w:ins w:id="611" w:author="Andrés González Santa Cruz" w:date="2020-10-21T17:46:00Z"/>
          <w:rFonts w:ascii="Times New Roman" w:eastAsia="Times New Roman" w:hAnsi="Times New Roman" w:cs="Times New Roman"/>
          <w:iCs/>
          <w:szCs w:val="22"/>
        </w:rPr>
      </w:pPr>
      <w:ins w:id="612" w:author="Andrés González Santa Cruz" w:date="2020-10-21T17:46:00Z">
        <w:r w:rsidRPr="000C2729">
          <w:rPr>
            <w:rFonts w:ascii="Times New Roman" w:eastAsia="Times New Roman" w:hAnsi="Times New Roman" w:cs="Times New Roman"/>
            <w:iCs/>
            <w:szCs w:val="22"/>
          </w:rPr>
          <w:t>Model selection consider</w:t>
        </w:r>
        <w:r>
          <w:rPr>
            <w:rFonts w:ascii="Times New Roman" w:eastAsia="Times New Roman" w:hAnsi="Times New Roman" w:cs="Times New Roman"/>
            <w:iCs/>
            <w:szCs w:val="22"/>
          </w:rPr>
          <w:t>ed</w:t>
        </w:r>
        <w:r w:rsidRPr="000C2729">
          <w:rPr>
            <w:rFonts w:ascii="Times New Roman" w:eastAsia="Times New Roman" w:hAnsi="Times New Roman" w:cs="Times New Roman"/>
            <w:iCs/>
            <w:szCs w:val="22"/>
          </w:rPr>
          <w:t xml:space="preserve"> alternative specifications</w:t>
        </w:r>
        <w:r>
          <w:rPr>
            <w:rFonts w:ascii="Times New Roman" w:eastAsia="Times New Roman" w:hAnsi="Times New Roman" w:cs="Times New Roman"/>
            <w:iCs/>
            <w:szCs w:val="22"/>
          </w:rPr>
          <w:t xml:space="preserve"> to the models to the structure of the time-series of the hospitalizations and consultations of interest: Gaussian or </w:t>
        </w:r>
      </w:ins>
      <w:ins w:id="613" w:author="Andrés González Santa Cruz" w:date="2020-10-21T17:52:00Z">
        <w:r>
          <w:rPr>
            <w:rFonts w:ascii="Times New Roman" w:eastAsia="Times New Roman" w:hAnsi="Times New Roman" w:cs="Times New Roman"/>
            <w:iCs/>
            <w:szCs w:val="22"/>
          </w:rPr>
          <w:t>studentized distribut</w:t>
        </w:r>
      </w:ins>
      <w:ins w:id="614" w:author="Andrés González Santa Cruz" w:date="2020-10-21T17:53:00Z">
        <w:r>
          <w:rPr>
            <w:rFonts w:ascii="Times New Roman" w:eastAsia="Times New Roman" w:hAnsi="Times New Roman" w:cs="Times New Roman"/>
            <w:iCs/>
            <w:szCs w:val="22"/>
          </w:rPr>
          <w:t>ed</w:t>
        </w:r>
      </w:ins>
      <w:ins w:id="615" w:author="Andrés González Santa Cruz" w:date="2020-10-21T17:52:00Z">
        <w:r w:rsidRPr="0042387A">
          <w:rPr>
            <w:rFonts w:ascii="Times New Roman" w:eastAsia="Times New Roman" w:hAnsi="Times New Roman" w:cs="Times New Roman"/>
            <w:iCs/>
            <w:szCs w:val="22"/>
          </w:rPr>
          <w:t> </w:t>
        </w:r>
      </w:ins>
      <w:ins w:id="616" w:author="Andrés González Santa Cruz" w:date="2020-10-21T17:46:00Z">
        <w:r>
          <w:rPr>
            <w:rFonts w:ascii="Times New Roman" w:eastAsia="Times New Roman" w:hAnsi="Times New Roman" w:cs="Times New Roman"/>
            <w:iCs/>
            <w:szCs w:val="22"/>
          </w:rPr>
          <w:t>noise, different trend drifts such as a random-walk, a semi-local linear trend or a local linear trend, or the inclusion of cyclicity of autoregressive ter</w:t>
        </w:r>
      </w:ins>
      <w:ins w:id="617" w:author="Andrés González Santa Cruz" w:date="2020-10-22T08:05:00Z">
        <w:r w:rsidR="00382F14">
          <w:rPr>
            <w:rFonts w:ascii="Times New Roman" w:eastAsia="Times New Roman" w:hAnsi="Times New Roman" w:cs="Times New Roman"/>
            <w:iCs/>
            <w:szCs w:val="22"/>
          </w:rPr>
          <w:t>ms</w:t>
        </w:r>
      </w:ins>
      <w:ins w:id="618" w:author="Andrés González Santa Cruz" w:date="2020-10-21T17:46:00Z">
        <w:r>
          <w:rPr>
            <w:rFonts w:ascii="Times New Roman" w:eastAsia="Times New Roman" w:hAnsi="Times New Roman" w:cs="Times New Roman"/>
            <w:iCs/>
            <w:szCs w:val="22"/>
          </w:rPr>
          <w:t xml:space="preserve">. The evaluation of each model </w:t>
        </w:r>
        <w:r w:rsidRPr="00617F1F">
          <w:rPr>
            <w:rFonts w:ascii="Times New Roman" w:eastAsia="Times New Roman" w:hAnsi="Times New Roman" w:cs="Times New Roman"/>
            <w:iCs/>
            <w:szCs w:val="22"/>
          </w:rPr>
          <w:t>was conducted</w:t>
        </w:r>
        <w:r>
          <w:rPr>
            <w:rFonts w:ascii="Times New Roman" w:eastAsia="Times New Roman" w:hAnsi="Times New Roman" w:cs="Times New Roman"/>
            <w:iCs/>
            <w:szCs w:val="22"/>
          </w:rPr>
          <w:t xml:space="preserve"> by comparing these preliminary models. We selected the model with lower cumulative absolute errors in the post-intervention period</w:t>
        </w:r>
      </w:ins>
      <w:ins w:id="619" w:author="Andrés González Santa Cruz" w:date="2020-10-22T08:05:00Z">
        <w:r w:rsidR="00382F14">
          <w:rPr>
            <w:rFonts w:ascii="Times New Roman" w:eastAsia="Times New Roman" w:hAnsi="Times New Roman" w:cs="Times New Roman"/>
            <w:iCs/>
            <w:szCs w:val="22"/>
          </w:rPr>
          <w:t xml:space="preserve"> for each outcome</w:t>
        </w:r>
      </w:ins>
      <w:ins w:id="620" w:author="Andrés González Santa Cruz" w:date="2020-10-21T17:46:00Z">
        <w:r>
          <w:rPr>
            <w:rFonts w:ascii="Times New Roman" w:eastAsia="Times New Roman" w:hAnsi="Times New Roman" w:cs="Times New Roman"/>
            <w:iCs/>
            <w:szCs w:val="22"/>
          </w:rPr>
          <w:t>. This comparison allowed us to choose the specified structure with the most conservative estimates</w:t>
        </w:r>
      </w:ins>
      <w:ins w:id="621" w:author="Andrés González Santa Cruz" w:date="2020-10-22T08:05:00Z">
        <w:r w:rsidR="00382F14">
          <w:rPr>
            <w:rFonts w:ascii="Times New Roman" w:eastAsia="Times New Roman" w:hAnsi="Times New Roman" w:cs="Times New Roman"/>
            <w:iCs/>
            <w:szCs w:val="22"/>
          </w:rPr>
          <w:t>,</w:t>
        </w:r>
      </w:ins>
      <w:ins w:id="622" w:author="Andrés González Santa Cruz" w:date="2020-10-21T17:46:00Z">
        <w:r>
          <w:rPr>
            <w:rFonts w:ascii="Times New Roman" w:eastAsia="Times New Roman" w:hAnsi="Times New Roman" w:cs="Times New Roman"/>
            <w:iCs/>
            <w:szCs w:val="22"/>
          </w:rPr>
          <w:t xml:space="preserve"> that resemble</w:t>
        </w:r>
        <w:r w:rsidRPr="0042387A">
          <w:rPr>
            <w:rFonts w:ascii="Times New Roman" w:eastAsia="Times New Roman" w:hAnsi="Times New Roman" w:cs="Times New Roman"/>
            <w:iCs/>
            <w:szCs w:val="22"/>
          </w:rPr>
          <w:t xml:space="preserve"> most to the post-intervention outcomes</w:t>
        </w:r>
        <w:r>
          <w:rPr>
            <w:rFonts w:ascii="Times New Roman" w:eastAsia="Times New Roman" w:hAnsi="Times New Roman" w:cs="Times New Roman"/>
            <w:iCs/>
            <w:szCs w:val="22"/>
          </w:rPr>
          <w:t>,</w:t>
        </w:r>
        <w:r w:rsidRPr="0042387A">
          <w:rPr>
            <w:rFonts w:ascii="Times New Roman" w:eastAsia="Times New Roman" w:hAnsi="Times New Roman" w:cs="Times New Roman"/>
            <w:iCs/>
            <w:szCs w:val="22"/>
          </w:rPr>
          <w:t xml:space="preserve"> </w:t>
        </w:r>
        <w:r w:rsidRPr="00617F1F">
          <w:rPr>
            <w:rFonts w:ascii="Times New Roman" w:eastAsia="Times New Roman" w:hAnsi="Times New Roman" w:cs="Times New Roman"/>
            <w:iCs/>
            <w:szCs w:val="22"/>
          </w:rPr>
          <w:t>to strengthen causal inference</w:t>
        </w:r>
      </w:ins>
      <w:ins w:id="623" w:author="Andrés González Santa Cruz" w:date="2020-10-22T09:26:00Z">
        <w:r w:rsidR="00382F14" w:rsidRPr="00382F14">
          <w:t xml:space="preserve"> </w:t>
        </w:r>
        <w:r w:rsidR="00382F14" w:rsidRPr="00382F14">
          <w:rPr>
            <w:rFonts w:ascii="Times New Roman" w:eastAsia="Times New Roman" w:hAnsi="Times New Roman" w:cs="Times New Roman"/>
            <w:iCs/>
            <w:szCs w:val="22"/>
            <w:highlight w:val="yellow"/>
          </w:rPr>
          <w:t>{Scott, 2020 #11}</w:t>
        </w:r>
      </w:ins>
      <w:ins w:id="624" w:author="Andrés González Santa Cruz" w:date="2020-10-21T17:46:00Z">
        <w:r>
          <w:rPr>
            <w:rFonts w:ascii="Times New Roman" w:eastAsia="Times New Roman" w:hAnsi="Times New Roman" w:cs="Times New Roman"/>
            <w:iCs/>
            <w:szCs w:val="22"/>
          </w:rPr>
          <w:t>.</w:t>
        </w:r>
      </w:ins>
    </w:p>
    <w:p w14:paraId="1CA4C3F2" w14:textId="78B4187D" w:rsidR="00613C7B" w:rsidRPr="00780329" w:rsidDel="00382F14" w:rsidRDefault="00382F14" w:rsidP="00C9270C">
      <w:pPr>
        <w:spacing w:line="240" w:lineRule="auto"/>
        <w:jc w:val="both"/>
        <w:rPr>
          <w:del w:id="625" w:author="Andrés González Santa Cruz" w:date="2020-10-22T08:16:00Z"/>
          <w:rFonts w:ascii="Times New Roman" w:eastAsia="Times New Roman" w:hAnsi="Times New Roman" w:cs="Times New Roman"/>
          <w:iCs/>
          <w:szCs w:val="22"/>
        </w:rPr>
      </w:pPr>
      <w:ins w:id="626" w:author="Andrés González Santa Cruz" w:date="2020-10-22T08:14:00Z">
        <w:r>
          <w:rPr>
            <w:rFonts w:ascii="Times New Roman" w:eastAsia="Times New Roman" w:hAnsi="Times New Roman" w:cs="Times New Roman"/>
            <w:iCs/>
            <w:szCs w:val="22"/>
          </w:rPr>
          <w:t xml:space="preserve">Gibbs </w:t>
        </w:r>
      </w:ins>
      <w:ins w:id="627" w:author="Andrés González Santa Cruz" w:date="2020-10-22T08:15:00Z">
        <w:r>
          <w:rPr>
            <w:rFonts w:ascii="Times New Roman" w:eastAsia="Times New Roman" w:hAnsi="Times New Roman" w:cs="Times New Roman"/>
            <w:iCs/>
            <w:szCs w:val="22"/>
          </w:rPr>
          <w:t>sampling was performed to produce</w:t>
        </w:r>
      </w:ins>
      <w:ins w:id="628" w:author="Andrés González Santa Cruz" w:date="2020-10-22T08:08:00Z">
        <w:r>
          <w:rPr>
            <w:rFonts w:ascii="Times New Roman" w:eastAsia="Times New Roman" w:hAnsi="Times New Roman" w:cs="Times New Roman"/>
            <w:iCs/>
            <w:szCs w:val="22"/>
          </w:rPr>
          <w:t xml:space="preserve"> 30,000 Markov Chain Monte Carlo (MCMC) iterations/draws following a 10% burn-in perio</w:t>
        </w:r>
      </w:ins>
      <w:ins w:id="629" w:author="Andrés González Santa Cruz" w:date="2020-10-22T08:09:00Z">
        <w:r>
          <w:rPr>
            <w:rFonts w:ascii="Times New Roman" w:eastAsia="Times New Roman" w:hAnsi="Times New Roman" w:cs="Times New Roman"/>
            <w:iCs/>
            <w:szCs w:val="22"/>
          </w:rPr>
          <w:t>d. These different forecasts were averaged to obtain the counterfactual</w:t>
        </w:r>
      </w:ins>
      <w:ins w:id="630" w:author="Andrés González Santa Cruz" w:date="2020-10-22T09:27:00Z">
        <w:r w:rsidRPr="00382F14">
          <w:t xml:space="preserve"> </w:t>
        </w:r>
        <w:r w:rsidRPr="00382F14">
          <w:rPr>
            <w:rFonts w:ascii="Times New Roman" w:eastAsia="Times New Roman" w:hAnsi="Times New Roman" w:cs="Times New Roman"/>
            <w:iCs/>
            <w:szCs w:val="22"/>
            <w:highlight w:val="yellow"/>
          </w:rPr>
          <w:t>{Fragoso, 2018 #2}</w:t>
        </w:r>
      </w:ins>
      <w:ins w:id="631" w:author="Andrés González Santa Cruz" w:date="2020-10-22T08:08:00Z">
        <w:r>
          <w:rPr>
            <w:rFonts w:ascii="Times New Roman" w:eastAsia="Times New Roman" w:hAnsi="Times New Roman" w:cs="Times New Roman"/>
            <w:iCs/>
            <w:szCs w:val="22"/>
          </w:rPr>
          <w:t>.</w:t>
        </w:r>
      </w:ins>
      <w:ins w:id="632" w:author="Andrés González Santa Cruz" w:date="2020-10-22T08:10:00Z">
        <w:r>
          <w:rPr>
            <w:rFonts w:ascii="Times New Roman" w:eastAsia="Times New Roman" w:hAnsi="Times New Roman" w:cs="Times New Roman"/>
            <w:iCs/>
            <w:szCs w:val="22"/>
          </w:rPr>
          <w:t xml:space="preserve"> </w:t>
        </w:r>
        <w:r>
          <w:rPr>
            <w:rFonts w:ascii="Times New Roman" w:eastAsia="Times New Roman" w:hAnsi="Times New Roman" w:cs="Times New Roman"/>
            <w:iCs/>
            <w:szCs w:val="22"/>
          </w:rPr>
          <w:t xml:space="preserve">However, these estimates are </w:t>
        </w:r>
        <w:r w:rsidRPr="00452739">
          <w:rPr>
            <w:rFonts w:ascii="Times New Roman" w:eastAsia="Times New Roman" w:hAnsi="Times New Roman" w:cs="Times New Roman"/>
            <w:iCs/>
            <w:szCs w:val="22"/>
          </w:rPr>
          <w:t xml:space="preserve">embedded </w:t>
        </w:r>
        <w:r>
          <w:rPr>
            <w:rFonts w:ascii="Times New Roman" w:eastAsia="Times New Roman" w:hAnsi="Times New Roman" w:cs="Times New Roman"/>
            <w:iCs/>
            <w:szCs w:val="22"/>
          </w:rPr>
          <w:t xml:space="preserve">in </w:t>
        </w:r>
        <w:r w:rsidRPr="00452739">
          <w:rPr>
            <w:rFonts w:ascii="Times New Roman" w:eastAsia="Times New Roman" w:hAnsi="Times New Roman" w:cs="Times New Roman"/>
            <w:iCs/>
            <w:szCs w:val="22"/>
          </w:rPr>
          <w:t>uncertainty</w:t>
        </w:r>
        <w:r>
          <w:rPr>
            <w:rFonts w:ascii="Times New Roman" w:eastAsia="Times New Roman" w:hAnsi="Times New Roman" w:cs="Times New Roman"/>
            <w:iCs/>
            <w:szCs w:val="22"/>
          </w:rPr>
          <w:t>.</w:t>
        </w:r>
        <w:r>
          <w:rPr>
            <w:rFonts w:ascii="Times New Roman" w:eastAsia="Times New Roman" w:hAnsi="Times New Roman" w:cs="Times New Roman"/>
            <w:iCs/>
            <w:szCs w:val="22"/>
          </w:rPr>
          <w:t xml:space="preserve"> To account for the </w:t>
        </w:r>
      </w:ins>
      <w:ins w:id="633" w:author="Andrés González Santa Cruz" w:date="2020-10-20T14:00:00Z">
        <w:r w:rsidR="00C343E8">
          <w:rPr>
            <w:rFonts w:ascii="Times New Roman" w:eastAsia="Times New Roman" w:hAnsi="Times New Roman" w:cs="Times New Roman"/>
            <w:iCs/>
            <w:szCs w:val="22"/>
          </w:rPr>
          <w:t>degree of belief of the differences</w:t>
        </w:r>
      </w:ins>
      <w:ins w:id="634" w:author="Andrés González Santa Cruz" w:date="2020-10-20T14:01:00Z">
        <w:r w:rsidR="00C343E8">
          <w:rPr>
            <w:rFonts w:ascii="Times New Roman" w:eastAsia="Times New Roman" w:hAnsi="Times New Roman" w:cs="Times New Roman"/>
            <w:iCs/>
            <w:szCs w:val="22"/>
          </w:rPr>
          <w:t xml:space="preserve"> found</w:t>
        </w:r>
      </w:ins>
      <w:ins w:id="635" w:author="Andrés González Santa Cruz" w:date="2020-10-21T17:57:00Z">
        <w:r w:rsidR="00BA648B">
          <w:rPr>
            <w:rFonts w:ascii="Times New Roman" w:eastAsia="Times New Roman" w:hAnsi="Times New Roman" w:cs="Times New Roman"/>
            <w:iCs/>
            <w:szCs w:val="22"/>
          </w:rPr>
          <w:t xml:space="preserve"> between </w:t>
        </w:r>
      </w:ins>
      <w:ins w:id="636" w:author="Andrés González Santa Cruz" w:date="2020-10-21T17:59:00Z">
        <w:r w:rsidR="00BA648B" w:rsidRPr="00BA648B">
          <w:rPr>
            <w:rFonts w:ascii="Times New Roman" w:eastAsia="Times New Roman" w:hAnsi="Times New Roman" w:cs="Times New Roman"/>
            <w:iCs/>
            <w:szCs w:val="22"/>
          </w:rPr>
          <w:t>actual response to the posterior distribution</w:t>
        </w:r>
      </w:ins>
      <w:ins w:id="637" w:author="Andrés González Santa Cruz" w:date="2020-10-22T08:16:00Z">
        <w:r>
          <w:rPr>
            <w:rFonts w:ascii="Times New Roman" w:eastAsia="Times New Roman" w:hAnsi="Times New Roman" w:cs="Times New Roman"/>
            <w:iCs/>
            <w:szCs w:val="22"/>
          </w:rPr>
          <w:t xml:space="preserve"> of these slightly different simulations</w:t>
        </w:r>
      </w:ins>
      <w:ins w:id="638" w:author="Andrés González Santa Cruz" w:date="2020-10-21T19:39:00Z">
        <w:r w:rsidR="00BA648B" w:rsidRPr="00BA648B">
          <w:t xml:space="preserve"> </w:t>
        </w:r>
        <w:r w:rsidR="00BA648B" w:rsidRPr="00382F14">
          <w:rPr>
            <w:rFonts w:ascii="Times New Roman" w:eastAsia="Times New Roman" w:hAnsi="Times New Roman" w:cs="Times New Roman"/>
            <w:iCs/>
            <w:szCs w:val="22"/>
            <w:highlight w:val="yellow"/>
          </w:rPr>
          <w:t>{Scott, 2014 #7}</w:t>
        </w:r>
      </w:ins>
      <w:ins w:id="639" w:author="Andrés González Santa Cruz" w:date="2020-10-20T13:10:00Z">
        <w:r w:rsidR="00452739">
          <w:rPr>
            <w:rFonts w:ascii="Times New Roman" w:eastAsia="Times New Roman" w:hAnsi="Times New Roman" w:cs="Times New Roman"/>
            <w:iCs/>
            <w:szCs w:val="22"/>
          </w:rPr>
          <w:t>, w</w:t>
        </w:r>
      </w:ins>
      <w:ins w:id="640" w:author="Andrés González Santa Cruz" w:date="2020-10-20T13:02:00Z">
        <w:r w:rsidR="00452739">
          <w:rPr>
            <w:rFonts w:ascii="Times New Roman" w:eastAsia="Times New Roman" w:hAnsi="Times New Roman" w:cs="Times New Roman"/>
            <w:iCs/>
            <w:szCs w:val="22"/>
          </w:rPr>
          <w:t>e</w:t>
        </w:r>
      </w:ins>
      <w:ins w:id="641" w:author="Andrés González Santa Cruz" w:date="2020-10-20T13:14:00Z">
        <w:r w:rsidR="00452739">
          <w:rPr>
            <w:rFonts w:ascii="Times New Roman" w:eastAsia="Times New Roman" w:hAnsi="Times New Roman" w:cs="Times New Roman"/>
            <w:iCs/>
            <w:szCs w:val="22"/>
          </w:rPr>
          <w:t xml:space="preserve"> </w:t>
        </w:r>
      </w:ins>
      <w:ins w:id="642" w:author="Andrés González Santa Cruz" w:date="2020-10-22T08:10:00Z">
        <w:r>
          <w:rPr>
            <w:rFonts w:ascii="Times New Roman" w:eastAsia="Times New Roman" w:hAnsi="Times New Roman" w:cs="Times New Roman"/>
            <w:iCs/>
            <w:szCs w:val="22"/>
          </w:rPr>
          <w:t xml:space="preserve">reported </w:t>
        </w:r>
      </w:ins>
      <w:ins w:id="643" w:author="Andrés González Santa Cruz" w:date="2020-10-20T13:14:00Z">
        <w:r w:rsidR="00452739" w:rsidRPr="00452739">
          <w:rPr>
            <w:rFonts w:ascii="Times New Roman" w:eastAsia="Times New Roman" w:hAnsi="Times New Roman" w:cs="Times New Roman"/>
            <w:iCs/>
            <w:szCs w:val="22"/>
          </w:rPr>
          <w:t>credible limits</w:t>
        </w:r>
        <w:r w:rsidR="00452739">
          <w:rPr>
            <w:rFonts w:ascii="Times New Roman" w:eastAsia="Times New Roman" w:hAnsi="Times New Roman" w:cs="Times New Roman"/>
            <w:iCs/>
            <w:szCs w:val="22"/>
          </w:rPr>
          <w:t xml:space="preserve"> by </w:t>
        </w:r>
      </w:ins>
      <w:ins w:id="644" w:author="Andrés González Santa Cruz" w:date="2020-10-20T13:15:00Z">
        <w:r w:rsidR="00452739">
          <w:rPr>
            <w:rFonts w:ascii="Times New Roman" w:eastAsia="Times New Roman" w:hAnsi="Times New Roman" w:cs="Times New Roman"/>
            <w:iCs/>
            <w:szCs w:val="22"/>
          </w:rPr>
          <w:t>estimating</w:t>
        </w:r>
      </w:ins>
      <w:ins w:id="645" w:author="Andrés González Santa Cruz" w:date="2020-10-20T13:02:00Z">
        <w:r w:rsidR="00452739">
          <w:rPr>
            <w:rFonts w:ascii="Times New Roman" w:eastAsia="Times New Roman" w:hAnsi="Times New Roman" w:cs="Times New Roman"/>
            <w:iCs/>
            <w:szCs w:val="22"/>
          </w:rPr>
          <w:t xml:space="preserve"> posterior probabilities through a </w:t>
        </w:r>
        <w:r w:rsidR="00452739" w:rsidRPr="00410253">
          <w:rPr>
            <w:rFonts w:ascii="Times New Roman" w:eastAsia="Times New Roman" w:hAnsi="Times New Roman" w:cs="Times New Roman"/>
            <w:iCs/>
            <w:szCs w:val="22"/>
          </w:rPr>
          <w:t>95% Bayesian credible interval</w:t>
        </w:r>
      </w:ins>
      <w:ins w:id="646" w:author="Andrés González Santa Cruz" w:date="2020-10-22T09:16:00Z">
        <w:r w:rsidRPr="00382F14">
          <w:t xml:space="preserve"> </w:t>
        </w:r>
        <w:r w:rsidRPr="00382F14">
          <w:rPr>
            <w:rFonts w:ascii="Times New Roman" w:eastAsia="Times New Roman" w:hAnsi="Times New Roman" w:cs="Times New Roman"/>
            <w:iCs/>
            <w:szCs w:val="22"/>
            <w:highlight w:val="yellow"/>
          </w:rPr>
          <w:t>{</w:t>
        </w:r>
        <w:proofErr w:type="spellStart"/>
        <w:r w:rsidRPr="00382F14">
          <w:rPr>
            <w:rFonts w:ascii="Times New Roman" w:eastAsia="Times New Roman" w:hAnsi="Times New Roman" w:cs="Times New Roman"/>
            <w:iCs/>
            <w:szCs w:val="22"/>
            <w:highlight w:val="yellow"/>
          </w:rPr>
          <w:t>Kruschke</w:t>
        </w:r>
        <w:proofErr w:type="spellEnd"/>
        <w:r w:rsidRPr="00382F14">
          <w:rPr>
            <w:rFonts w:ascii="Times New Roman" w:eastAsia="Times New Roman" w:hAnsi="Times New Roman" w:cs="Times New Roman"/>
            <w:iCs/>
            <w:szCs w:val="22"/>
            <w:highlight w:val="yellow"/>
          </w:rPr>
          <w:t>, 2018 #10}</w:t>
        </w:r>
      </w:ins>
      <w:ins w:id="647" w:author="Andrés González Santa Cruz" w:date="2020-10-20T13:02:00Z">
        <w:r w:rsidR="00452739" w:rsidRPr="00382F14">
          <w:rPr>
            <w:rFonts w:ascii="Times New Roman" w:eastAsia="Times New Roman" w:hAnsi="Times New Roman" w:cs="Times New Roman"/>
            <w:iCs/>
            <w:szCs w:val="22"/>
            <w:highlight w:val="yellow"/>
          </w:rPr>
          <w:t>.</w:t>
        </w:r>
      </w:ins>
    </w:p>
    <w:p w14:paraId="5E051F99" w14:textId="1497F1C9" w:rsidR="00E87CCE" w:rsidRPr="00780329" w:rsidRDefault="00E87CCE" w:rsidP="00C9270C">
      <w:pPr>
        <w:spacing w:line="240" w:lineRule="auto"/>
        <w:jc w:val="both"/>
        <w:rPr>
          <w:rFonts w:ascii="Times New Roman" w:eastAsia="Times New Roman" w:hAnsi="Times New Roman" w:cs="Times New Roman"/>
          <w:szCs w:val="22"/>
        </w:rPr>
      </w:pPr>
      <w:r w:rsidRPr="00780329">
        <w:rPr>
          <w:rFonts w:ascii="Times New Roman" w:eastAsia="Times New Roman" w:hAnsi="Times New Roman" w:cs="Times New Roman"/>
          <w:szCs w:val="22"/>
        </w:rPr>
        <w:t>All analyses and graphics were completed using R v 4.0.2.</w:t>
      </w:r>
    </w:p>
    <w:p w14:paraId="58433BF6" w14:textId="3B555470" w:rsidR="001C27AE" w:rsidRPr="00780329" w:rsidRDefault="001C27AE" w:rsidP="00C9270C">
      <w:pPr>
        <w:spacing w:line="240" w:lineRule="auto"/>
        <w:jc w:val="both"/>
        <w:rPr>
          <w:rFonts w:ascii="Times New Roman" w:eastAsia="Times New Roman" w:hAnsi="Times New Roman" w:cs="Times New Roman"/>
          <w:iCs/>
          <w:szCs w:val="22"/>
        </w:rPr>
      </w:pPr>
      <w:r w:rsidRPr="00780329">
        <w:rPr>
          <w:rFonts w:ascii="Times New Roman" w:eastAsia="Times New Roman" w:hAnsi="Times New Roman" w:cs="Times New Roman"/>
          <w:b/>
          <w:bCs/>
          <w:i/>
          <w:szCs w:val="22"/>
        </w:rPr>
        <w:t>Outcome Validity Testing</w:t>
      </w:r>
    </w:p>
    <w:p w14:paraId="539517EB" w14:textId="5703A421" w:rsidR="001C27AE" w:rsidRPr="00780329" w:rsidRDefault="001C27AE" w:rsidP="00C9270C">
      <w:pPr>
        <w:spacing w:line="240" w:lineRule="auto"/>
        <w:jc w:val="both"/>
        <w:rPr>
          <w:rFonts w:ascii="Times New Roman" w:eastAsia="Times New Roman" w:hAnsi="Times New Roman" w:cs="Times New Roman"/>
          <w:iCs/>
          <w:szCs w:val="22"/>
        </w:rPr>
      </w:pPr>
      <w:r w:rsidRPr="00780329">
        <w:rPr>
          <w:rFonts w:ascii="Times New Roman" w:eastAsia="Times New Roman" w:hAnsi="Times New Roman" w:cs="Times New Roman"/>
          <w:szCs w:val="22"/>
        </w:rPr>
        <w:t>The validity of results</w:t>
      </w:r>
      <w:r w:rsidR="00E87CCE" w:rsidRPr="00780329">
        <w:rPr>
          <w:rFonts w:ascii="Times New Roman" w:eastAsia="Times New Roman" w:hAnsi="Times New Roman" w:cs="Times New Roman"/>
          <w:szCs w:val="22"/>
        </w:rPr>
        <w:t xml:space="preserve"> was tested</w:t>
      </w:r>
      <w:r w:rsidRPr="00780329">
        <w:rPr>
          <w:rFonts w:ascii="Times New Roman" w:eastAsia="Times New Roman" w:hAnsi="Times New Roman" w:cs="Times New Roman"/>
          <w:szCs w:val="22"/>
        </w:rPr>
        <w:t xml:space="preserve"> analytically through mean comparison analyses for pre-exposure data and visually by observing the</w:t>
      </w:r>
      <w:r w:rsidR="004514E0" w:rsidRPr="00780329">
        <w:rPr>
          <w:rFonts w:ascii="Times New Roman" w:eastAsia="Times New Roman" w:hAnsi="Times New Roman" w:cs="Times New Roman"/>
          <w:szCs w:val="22"/>
        </w:rPr>
        <w:t xml:space="preserve"> difference between actual and predicted cases in</w:t>
      </w:r>
      <w:r w:rsidRPr="00780329">
        <w:rPr>
          <w:rFonts w:ascii="Times New Roman" w:eastAsia="Times New Roman" w:hAnsi="Times New Roman" w:cs="Times New Roman"/>
          <w:szCs w:val="22"/>
        </w:rPr>
        <w:t xml:space="preserve"> seven-day moving average plots during the pre-exposure time frame.</w:t>
      </w:r>
    </w:p>
    <w:p w14:paraId="35FDE0C0" w14:textId="116C9A6C" w:rsidR="0071322B" w:rsidRPr="00780329" w:rsidRDefault="00F231D4" w:rsidP="00C9270C">
      <w:pPr>
        <w:pStyle w:val="Ttulo1"/>
        <w:spacing w:line="240" w:lineRule="auto"/>
        <w:rPr>
          <w:rFonts w:ascii="Times New Roman" w:hAnsi="Times New Roman" w:cs="Times New Roman"/>
        </w:rPr>
      </w:pPr>
      <w:r w:rsidRPr="00780329">
        <w:rPr>
          <w:rFonts w:ascii="Times New Roman" w:hAnsi="Times New Roman" w:cs="Times New Roman"/>
        </w:rPr>
        <w:t>Results</w:t>
      </w:r>
    </w:p>
    <w:p w14:paraId="57801661" w14:textId="3DE9C9B7" w:rsidR="00353F41" w:rsidRPr="00780329" w:rsidRDefault="00353F41" w:rsidP="00C9270C">
      <w:pPr>
        <w:spacing w:line="240" w:lineRule="auto"/>
        <w:rPr>
          <w:rFonts w:ascii="Times New Roman" w:hAnsi="Times New Roman" w:cs="Times New Roman"/>
          <w:b/>
          <w:bCs/>
          <w:i/>
          <w:iCs/>
        </w:rPr>
      </w:pPr>
      <w:r w:rsidRPr="00780329">
        <w:rPr>
          <w:rFonts w:ascii="Times New Roman" w:hAnsi="Times New Roman" w:cs="Times New Roman"/>
          <w:b/>
          <w:bCs/>
          <w:i/>
          <w:iCs/>
        </w:rPr>
        <w:t>Within 1 Kilometer</w:t>
      </w:r>
    </w:p>
    <w:p w14:paraId="3E21CBAF" w14:textId="7F205E7C" w:rsidR="00353F41" w:rsidRPr="00780329" w:rsidRDefault="00353F41" w:rsidP="00C9270C">
      <w:pPr>
        <w:spacing w:line="240" w:lineRule="auto"/>
        <w:rPr>
          <w:rFonts w:ascii="Times New Roman" w:hAnsi="Times New Roman" w:cs="Times New Roman"/>
          <w:i/>
          <w:iCs/>
        </w:rPr>
      </w:pPr>
      <w:r w:rsidRPr="00780329">
        <w:rPr>
          <w:rFonts w:ascii="Times New Roman" w:hAnsi="Times New Roman" w:cs="Times New Roman"/>
          <w:i/>
          <w:iCs/>
        </w:rPr>
        <w:t>Trauma Cases</w:t>
      </w:r>
    </w:p>
    <w:p w14:paraId="05CD022A" w14:textId="5684D07A" w:rsidR="00353F41" w:rsidRPr="00780329" w:rsidRDefault="00353F41" w:rsidP="00C9270C">
      <w:pPr>
        <w:spacing w:line="240" w:lineRule="auto"/>
        <w:jc w:val="both"/>
        <w:rPr>
          <w:rFonts w:ascii="Times New Roman" w:hAnsi="Times New Roman" w:cs="Times New Roman"/>
        </w:rPr>
      </w:pPr>
      <w:r w:rsidRPr="00780329">
        <w:rPr>
          <w:rFonts w:ascii="Times New Roman" w:hAnsi="Times New Roman" w:cs="Times New Roman"/>
        </w:rPr>
        <w:t xml:space="preserve">Significant differences were observed in post-exposure trauma consultations and hospitalizations within 1km of Plaza </w:t>
      </w:r>
      <w:proofErr w:type="spellStart"/>
      <w:r w:rsidRPr="00780329">
        <w:rPr>
          <w:rFonts w:ascii="Times New Roman" w:hAnsi="Times New Roman" w:cs="Times New Roman"/>
        </w:rPr>
        <w:t>Baquedano</w:t>
      </w:r>
      <w:proofErr w:type="spellEnd"/>
      <w:r w:rsidRPr="00780329">
        <w:rPr>
          <w:rFonts w:ascii="Times New Roman" w:hAnsi="Times New Roman" w:cs="Times New Roman"/>
        </w:rPr>
        <w:t>. From October 18, 2019 to December 31, 2019, mean daily trauma consultations were 19.7% lower than predicted (p&lt;0.001) while</w:t>
      </w:r>
      <w:r w:rsidR="004878F5" w:rsidRPr="00780329">
        <w:rPr>
          <w:rFonts w:ascii="Times New Roman" w:hAnsi="Times New Roman" w:cs="Times New Roman"/>
        </w:rPr>
        <w:t xml:space="preserve"> </w:t>
      </w:r>
      <w:r w:rsidRPr="00780329">
        <w:rPr>
          <w:rFonts w:ascii="Times New Roman" w:hAnsi="Times New Roman" w:cs="Times New Roman"/>
        </w:rPr>
        <w:t>hospitalizations were 30.</w:t>
      </w:r>
      <w:r w:rsidR="005C56F0" w:rsidRPr="00780329">
        <w:rPr>
          <w:rFonts w:ascii="Times New Roman" w:hAnsi="Times New Roman" w:cs="Times New Roman"/>
        </w:rPr>
        <w:t>5</w:t>
      </w:r>
      <w:r w:rsidRPr="00780329">
        <w:rPr>
          <w:rFonts w:ascii="Times New Roman" w:hAnsi="Times New Roman" w:cs="Times New Roman"/>
        </w:rPr>
        <w:t>% higher than predicted (p&lt;0.001). These results are summarized in</w:t>
      </w:r>
      <w:r w:rsidR="00162DA6" w:rsidRPr="00780329">
        <w:rPr>
          <w:rFonts w:ascii="Times New Roman" w:hAnsi="Times New Roman" w:cs="Times New Roman"/>
        </w:rPr>
        <w:t xml:space="preserve"> Table </w:t>
      </w:r>
      <w:r w:rsidR="003A509A">
        <w:rPr>
          <w:rFonts w:ascii="Times New Roman" w:hAnsi="Times New Roman" w:cs="Times New Roman"/>
        </w:rPr>
        <w:t>2</w:t>
      </w:r>
      <w:r w:rsidR="00162DA6" w:rsidRPr="00780329">
        <w:rPr>
          <w:rFonts w:ascii="Times New Roman" w:hAnsi="Times New Roman" w:cs="Times New Roman"/>
        </w:rPr>
        <w:t xml:space="preserve"> </w:t>
      </w:r>
      <w:r w:rsidRPr="00780329">
        <w:rPr>
          <w:rFonts w:ascii="Times New Roman" w:hAnsi="Times New Roman" w:cs="Times New Roman"/>
        </w:rPr>
        <w:t>and visualized in</w:t>
      </w:r>
      <w:r w:rsidR="00D4392B" w:rsidRPr="00780329">
        <w:rPr>
          <w:rFonts w:ascii="Times New Roman" w:hAnsi="Times New Roman" w:cs="Times New Roman"/>
        </w:rPr>
        <w:t xml:space="preserve"> Figure 1.</w:t>
      </w:r>
    </w:p>
    <w:p w14:paraId="1C3551A9" w14:textId="0FA92BDB" w:rsidR="00353F41" w:rsidRPr="00780329" w:rsidRDefault="00353F41" w:rsidP="00C9270C">
      <w:pPr>
        <w:spacing w:line="240" w:lineRule="auto"/>
        <w:jc w:val="both"/>
        <w:rPr>
          <w:rFonts w:ascii="Times New Roman" w:hAnsi="Times New Roman" w:cs="Times New Roman"/>
          <w:i/>
          <w:iCs/>
        </w:rPr>
      </w:pPr>
      <w:r w:rsidRPr="00780329">
        <w:rPr>
          <w:rFonts w:ascii="Times New Roman" w:hAnsi="Times New Roman" w:cs="Times New Roman"/>
          <w:i/>
          <w:iCs/>
        </w:rPr>
        <w:t>Respiratory Cases</w:t>
      </w:r>
    </w:p>
    <w:p w14:paraId="68041F89" w14:textId="566AF284" w:rsidR="006F7A05" w:rsidRPr="00780329" w:rsidRDefault="006F7A05" w:rsidP="00C9270C">
      <w:pPr>
        <w:spacing w:line="240" w:lineRule="auto"/>
        <w:jc w:val="both"/>
        <w:rPr>
          <w:rFonts w:ascii="Times New Roman" w:hAnsi="Times New Roman" w:cs="Times New Roman"/>
        </w:rPr>
      </w:pPr>
      <w:r w:rsidRPr="00780329">
        <w:rPr>
          <w:rFonts w:ascii="Times New Roman" w:hAnsi="Times New Roman" w:cs="Times New Roman"/>
        </w:rPr>
        <w:t xml:space="preserve">No significant differences were observed in post-exposure respiratory consultations or hospitalizations within 1km of Plaza </w:t>
      </w:r>
      <w:proofErr w:type="spellStart"/>
      <w:r w:rsidRPr="00780329">
        <w:rPr>
          <w:rFonts w:ascii="Times New Roman" w:hAnsi="Times New Roman" w:cs="Times New Roman"/>
        </w:rPr>
        <w:t>Baquedano</w:t>
      </w:r>
      <w:proofErr w:type="spellEnd"/>
      <w:r w:rsidRPr="00780329">
        <w:rPr>
          <w:rFonts w:ascii="Times New Roman" w:hAnsi="Times New Roman" w:cs="Times New Roman"/>
        </w:rPr>
        <w:t>. Mean daily respiratory consultations were 9.</w:t>
      </w:r>
      <w:r w:rsidR="005C56F0" w:rsidRPr="00780329">
        <w:rPr>
          <w:rFonts w:ascii="Times New Roman" w:hAnsi="Times New Roman" w:cs="Times New Roman"/>
        </w:rPr>
        <w:t>2</w:t>
      </w:r>
      <w:r w:rsidRPr="00780329">
        <w:rPr>
          <w:rFonts w:ascii="Times New Roman" w:hAnsi="Times New Roman" w:cs="Times New Roman"/>
        </w:rPr>
        <w:t>% higher than predicted (p=0.10) while hospitalizations were 25.1% higher than predicted (p=0.59).</w:t>
      </w:r>
      <w:r w:rsidR="005C1934" w:rsidRPr="00780329">
        <w:rPr>
          <w:rFonts w:ascii="Times New Roman" w:hAnsi="Times New Roman" w:cs="Times New Roman"/>
        </w:rPr>
        <w:t xml:space="preserve"> These results are summarized </w:t>
      </w:r>
      <w:r w:rsidR="00162DA6" w:rsidRPr="00780329">
        <w:rPr>
          <w:rFonts w:ascii="Times New Roman" w:hAnsi="Times New Roman" w:cs="Times New Roman"/>
        </w:rPr>
        <w:t xml:space="preserve">in Table </w:t>
      </w:r>
      <w:r w:rsidR="003A509A">
        <w:rPr>
          <w:rFonts w:ascii="Times New Roman" w:hAnsi="Times New Roman" w:cs="Times New Roman"/>
        </w:rPr>
        <w:t>2</w:t>
      </w:r>
      <w:r w:rsidR="005C1934" w:rsidRPr="00780329">
        <w:rPr>
          <w:rFonts w:ascii="Times New Roman" w:hAnsi="Times New Roman" w:cs="Times New Roman"/>
        </w:rPr>
        <w:t xml:space="preserve"> and visualized in</w:t>
      </w:r>
      <w:r w:rsidR="00D4392B" w:rsidRPr="00780329">
        <w:rPr>
          <w:rFonts w:ascii="Times New Roman" w:hAnsi="Times New Roman" w:cs="Times New Roman"/>
        </w:rPr>
        <w:t xml:space="preserve"> Figure 2.</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273"/>
        <w:gridCol w:w="1068"/>
        <w:gridCol w:w="1580"/>
        <w:gridCol w:w="1522"/>
        <w:gridCol w:w="1324"/>
        <w:gridCol w:w="1588"/>
      </w:tblGrid>
      <w:tr w:rsidR="00162DA6" w:rsidRPr="00780329" w14:paraId="6006CE15" w14:textId="77777777" w:rsidTr="00452C2E">
        <w:tc>
          <w:tcPr>
            <w:tcW w:w="2273" w:type="dxa"/>
            <w:shd w:val="clear" w:color="auto" w:fill="FFFFFF"/>
            <w:tcMar>
              <w:top w:w="15" w:type="dxa"/>
              <w:left w:w="15" w:type="dxa"/>
              <w:bottom w:w="0" w:type="dxa"/>
              <w:right w:w="15" w:type="dxa"/>
            </w:tcMar>
            <w:vAlign w:val="bottom"/>
            <w:hideMark/>
          </w:tcPr>
          <w:p w14:paraId="1998DEE3"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Outcome of Interest</w:t>
            </w:r>
          </w:p>
        </w:tc>
        <w:tc>
          <w:tcPr>
            <w:tcW w:w="1068" w:type="dxa"/>
            <w:shd w:val="clear" w:color="auto" w:fill="FFFFFF"/>
            <w:tcMar>
              <w:top w:w="15" w:type="dxa"/>
              <w:left w:w="15" w:type="dxa"/>
              <w:bottom w:w="0" w:type="dxa"/>
              <w:right w:w="15" w:type="dxa"/>
            </w:tcMar>
            <w:vAlign w:val="bottom"/>
            <w:hideMark/>
          </w:tcPr>
          <w:p w14:paraId="18AB75FF"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Mean Difference</w:t>
            </w:r>
          </w:p>
        </w:tc>
        <w:tc>
          <w:tcPr>
            <w:tcW w:w="1580" w:type="dxa"/>
            <w:shd w:val="clear" w:color="auto" w:fill="FFFFFF"/>
            <w:tcMar>
              <w:top w:w="15" w:type="dxa"/>
              <w:left w:w="15" w:type="dxa"/>
              <w:bottom w:w="0" w:type="dxa"/>
              <w:right w:w="15" w:type="dxa"/>
            </w:tcMar>
            <w:vAlign w:val="bottom"/>
            <w:hideMark/>
          </w:tcPr>
          <w:p w14:paraId="04DA6EB7"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Confidence Interval</w:t>
            </w:r>
          </w:p>
        </w:tc>
        <w:tc>
          <w:tcPr>
            <w:tcW w:w="1522" w:type="dxa"/>
            <w:shd w:val="clear" w:color="auto" w:fill="FFFFFF"/>
            <w:tcMar>
              <w:top w:w="15" w:type="dxa"/>
              <w:left w:w="15" w:type="dxa"/>
              <w:bottom w:w="0" w:type="dxa"/>
              <w:right w:w="15" w:type="dxa"/>
            </w:tcMar>
            <w:vAlign w:val="bottom"/>
            <w:hideMark/>
          </w:tcPr>
          <w:p w14:paraId="4AD60300"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P-Value</w:t>
            </w:r>
          </w:p>
        </w:tc>
        <w:tc>
          <w:tcPr>
            <w:tcW w:w="1324" w:type="dxa"/>
            <w:shd w:val="clear" w:color="auto" w:fill="FFFFFF"/>
            <w:tcMar>
              <w:top w:w="15" w:type="dxa"/>
              <w:left w:w="15" w:type="dxa"/>
              <w:bottom w:w="0" w:type="dxa"/>
              <w:right w:w="15" w:type="dxa"/>
            </w:tcMar>
            <w:vAlign w:val="bottom"/>
            <w:hideMark/>
          </w:tcPr>
          <w:p w14:paraId="0F3DEA66"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Mean Difference (%)</w:t>
            </w:r>
          </w:p>
        </w:tc>
        <w:tc>
          <w:tcPr>
            <w:tcW w:w="1588" w:type="dxa"/>
            <w:shd w:val="clear" w:color="auto" w:fill="FFFFFF"/>
            <w:tcMar>
              <w:top w:w="15" w:type="dxa"/>
              <w:left w:w="15" w:type="dxa"/>
              <w:bottom w:w="0" w:type="dxa"/>
              <w:right w:w="15" w:type="dxa"/>
            </w:tcMar>
            <w:vAlign w:val="bottom"/>
            <w:hideMark/>
          </w:tcPr>
          <w:p w14:paraId="555604E6"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Confidence Interval (%)</w:t>
            </w:r>
          </w:p>
        </w:tc>
      </w:tr>
      <w:tr w:rsidR="00162DA6" w:rsidRPr="00780329" w14:paraId="1B857598" w14:textId="77777777" w:rsidTr="00452C2E">
        <w:tc>
          <w:tcPr>
            <w:tcW w:w="2273" w:type="dxa"/>
            <w:shd w:val="clear" w:color="auto" w:fill="FFFFFF"/>
            <w:tcMar>
              <w:top w:w="15" w:type="dxa"/>
              <w:left w:w="15" w:type="dxa"/>
              <w:bottom w:w="0" w:type="dxa"/>
              <w:right w:w="15" w:type="dxa"/>
            </w:tcMar>
            <w:vAlign w:val="bottom"/>
            <w:hideMark/>
          </w:tcPr>
          <w:p w14:paraId="001CF65E"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Trauma Consultations</w:t>
            </w:r>
          </w:p>
        </w:tc>
        <w:tc>
          <w:tcPr>
            <w:tcW w:w="1068" w:type="dxa"/>
            <w:shd w:val="clear" w:color="auto" w:fill="FFFFFF"/>
            <w:tcMar>
              <w:top w:w="15" w:type="dxa"/>
              <w:left w:w="15" w:type="dxa"/>
              <w:bottom w:w="0" w:type="dxa"/>
              <w:right w:w="15" w:type="dxa"/>
            </w:tcMar>
            <w:vAlign w:val="bottom"/>
            <w:hideMark/>
          </w:tcPr>
          <w:p w14:paraId="7224157D"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-15.47</w:t>
            </w:r>
          </w:p>
        </w:tc>
        <w:tc>
          <w:tcPr>
            <w:tcW w:w="1580" w:type="dxa"/>
            <w:shd w:val="clear" w:color="auto" w:fill="FFFFFF"/>
            <w:tcMar>
              <w:top w:w="15" w:type="dxa"/>
              <w:left w:w="15" w:type="dxa"/>
              <w:bottom w:w="0" w:type="dxa"/>
              <w:right w:w="15" w:type="dxa"/>
            </w:tcMar>
            <w:vAlign w:val="bottom"/>
            <w:hideMark/>
          </w:tcPr>
          <w:p w14:paraId="6D595618"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(-20.76, -10.19)</w:t>
            </w:r>
          </w:p>
        </w:tc>
        <w:tc>
          <w:tcPr>
            <w:tcW w:w="1522" w:type="dxa"/>
            <w:shd w:val="clear" w:color="auto" w:fill="FFFFFF"/>
            <w:tcMar>
              <w:top w:w="15" w:type="dxa"/>
              <w:left w:w="15" w:type="dxa"/>
              <w:bottom w:w="0" w:type="dxa"/>
              <w:right w:w="15" w:type="dxa"/>
            </w:tcMar>
            <w:vAlign w:val="bottom"/>
            <w:hideMark/>
          </w:tcPr>
          <w:p w14:paraId="1748BE59"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4.71E-10 (MW)</w:t>
            </w:r>
          </w:p>
        </w:tc>
        <w:tc>
          <w:tcPr>
            <w:tcW w:w="1324" w:type="dxa"/>
            <w:shd w:val="clear" w:color="auto" w:fill="FFFFFF"/>
            <w:tcMar>
              <w:top w:w="15" w:type="dxa"/>
              <w:left w:w="15" w:type="dxa"/>
              <w:bottom w:w="0" w:type="dxa"/>
              <w:right w:w="15" w:type="dxa"/>
            </w:tcMar>
            <w:vAlign w:val="bottom"/>
            <w:hideMark/>
          </w:tcPr>
          <w:p w14:paraId="5CBB17E6"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-19.74</w:t>
            </w:r>
          </w:p>
        </w:tc>
        <w:tc>
          <w:tcPr>
            <w:tcW w:w="1588" w:type="dxa"/>
            <w:shd w:val="clear" w:color="auto" w:fill="FFFFFF"/>
            <w:tcMar>
              <w:top w:w="15" w:type="dxa"/>
              <w:left w:w="15" w:type="dxa"/>
              <w:bottom w:w="0" w:type="dxa"/>
              <w:right w:w="15" w:type="dxa"/>
            </w:tcMar>
            <w:vAlign w:val="bottom"/>
            <w:hideMark/>
          </w:tcPr>
          <w:p w14:paraId="1090BBE8"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(-26.49, -13.00)</w:t>
            </w:r>
          </w:p>
        </w:tc>
      </w:tr>
      <w:tr w:rsidR="00162DA6" w:rsidRPr="00780329" w14:paraId="35FDA1FC" w14:textId="77777777" w:rsidTr="00452C2E">
        <w:trPr>
          <w:trHeight w:val="56"/>
        </w:trPr>
        <w:tc>
          <w:tcPr>
            <w:tcW w:w="2273" w:type="dxa"/>
            <w:shd w:val="clear" w:color="auto" w:fill="FFFFFF"/>
            <w:tcMar>
              <w:top w:w="15" w:type="dxa"/>
              <w:left w:w="15" w:type="dxa"/>
              <w:bottom w:w="0" w:type="dxa"/>
              <w:right w:w="15" w:type="dxa"/>
            </w:tcMar>
            <w:vAlign w:val="bottom"/>
            <w:hideMark/>
          </w:tcPr>
          <w:p w14:paraId="69FD188A"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Trauma Hospitalizations</w:t>
            </w:r>
          </w:p>
        </w:tc>
        <w:tc>
          <w:tcPr>
            <w:tcW w:w="1068" w:type="dxa"/>
            <w:shd w:val="clear" w:color="auto" w:fill="FFFFFF"/>
            <w:tcMar>
              <w:top w:w="15" w:type="dxa"/>
              <w:left w:w="15" w:type="dxa"/>
              <w:bottom w:w="0" w:type="dxa"/>
              <w:right w:w="15" w:type="dxa"/>
            </w:tcMar>
            <w:vAlign w:val="bottom"/>
            <w:hideMark/>
          </w:tcPr>
          <w:p w14:paraId="2DA35B8C"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2.09</w:t>
            </w:r>
          </w:p>
        </w:tc>
        <w:tc>
          <w:tcPr>
            <w:tcW w:w="1580" w:type="dxa"/>
            <w:shd w:val="clear" w:color="auto" w:fill="FFFFFF"/>
            <w:tcMar>
              <w:top w:w="15" w:type="dxa"/>
              <w:left w:w="15" w:type="dxa"/>
              <w:bottom w:w="0" w:type="dxa"/>
              <w:right w:w="15" w:type="dxa"/>
            </w:tcMar>
            <w:vAlign w:val="bottom"/>
            <w:hideMark/>
          </w:tcPr>
          <w:p w14:paraId="6EFBD589"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(1.19, 2.98)</w:t>
            </w:r>
          </w:p>
        </w:tc>
        <w:tc>
          <w:tcPr>
            <w:tcW w:w="1522" w:type="dxa"/>
            <w:shd w:val="clear" w:color="auto" w:fill="FFFFFF"/>
            <w:tcMar>
              <w:top w:w="15" w:type="dxa"/>
              <w:left w:w="15" w:type="dxa"/>
              <w:bottom w:w="0" w:type="dxa"/>
              <w:right w:w="15" w:type="dxa"/>
            </w:tcMar>
            <w:vAlign w:val="bottom"/>
            <w:hideMark/>
          </w:tcPr>
          <w:p w14:paraId="4E3BD424"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2.32E-04 (MW)</w:t>
            </w:r>
          </w:p>
        </w:tc>
        <w:tc>
          <w:tcPr>
            <w:tcW w:w="1324" w:type="dxa"/>
            <w:shd w:val="clear" w:color="auto" w:fill="FFFFFF"/>
            <w:tcMar>
              <w:top w:w="15" w:type="dxa"/>
              <w:left w:w="15" w:type="dxa"/>
              <w:bottom w:w="0" w:type="dxa"/>
              <w:right w:w="15" w:type="dxa"/>
            </w:tcMar>
            <w:vAlign w:val="bottom"/>
            <w:hideMark/>
          </w:tcPr>
          <w:p w14:paraId="68464E27"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30.45</w:t>
            </w:r>
          </w:p>
        </w:tc>
        <w:tc>
          <w:tcPr>
            <w:tcW w:w="1588" w:type="dxa"/>
            <w:shd w:val="clear" w:color="auto" w:fill="FFFFFF"/>
            <w:tcMar>
              <w:top w:w="15" w:type="dxa"/>
              <w:left w:w="15" w:type="dxa"/>
              <w:bottom w:w="0" w:type="dxa"/>
              <w:right w:w="15" w:type="dxa"/>
            </w:tcMar>
            <w:vAlign w:val="bottom"/>
            <w:hideMark/>
          </w:tcPr>
          <w:p w14:paraId="6C312FA4"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(17.33, 43.56)</w:t>
            </w:r>
          </w:p>
        </w:tc>
      </w:tr>
      <w:tr w:rsidR="00162DA6" w:rsidRPr="00780329" w14:paraId="3319550A" w14:textId="77777777" w:rsidTr="00452C2E">
        <w:tc>
          <w:tcPr>
            <w:tcW w:w="2273" w:type="dxa"/>
            <w:shd w:val="clear" w:color="auto" w:fill="FFFFFF"/>
            <w:tcMar>
              <w:top w:w="15" w:type="dxa"/>
              <w:left w:w="15" w:type="dxa"/>
              <w:bottom w:w="0" w:type="dxa"/>
              <w:right w:w="15" w:type="dxa"/>
            </w:tcMar>
            <w:vAlign w:val="bottom"/>
            <w:hideMark/>
          </w:tcPr>
          <w:p w14:paraId="5E3C20AE"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Respiratory Consultations</w:t>
            </w:r>
          </w:p>
        </w:tc>
        <w:tc>
          <w:tcPr>
            <w:tcW w:w="1068" w:type="dxa"/>
            <w:shd w:val="clear" w:color="auto" w:fill="FFFFFF"/>
            <w:tcMar>
              <w:top w:w="15" w:type="dxa"/>
              <w:left w:w="15" w:type="dxa"/>
              <w:bottom w:w="0" w:type="dxa"/>
              <w:right w:w="15" w:type="dxa"/>
            </w:tcMar>
            <w:vAlign w:val="bottom"/>
            <w:hideMark/>
          </w:tcPr>
          <w:p w14:paraId="43BE8EC6"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0.71</w:t>
            </w:r>
          </w:p>
        </w:tc>
        <w:tc>
          <w:tcPr>
            <w:tcW w:w="1580" w:type="dxa"/>
            <w:shd w:val="clear" w:color="auto" w:fill="FFFFFF"/>
            <w:tcMar>
              <w:top w:w="15" w:type="dxa"/>
              <w:left w:w="15" w:type="dxa"/>
              <w:bottom w:w="0" w:type="dxa"/>
              <w:right w:w="15" w:type="dxa"/>
            </w:tcMar>
            <w:vAlign w:val="bottom"/>
            <w:hideMark/>
          </w:tcPr>
          <w:p w14:paraId="00781A6D"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(-0.14, 1.55)</w:t>
            </w:r>
          </w:p>
        </w:tc>
        <w:tc>
          <w:tcPr>
            <w:tcW w:w="1522" w:type="dxa"/>
            <w:shd w:val="clear" w:color="auto" w:fill="FFFFFF"/>
            <w:tcMar>
              <w:top w:w="15" w:type="dxa"/>
              <w:left w:w="15" w:type="dxa"/>
              <w:bottom w:w="0" w:type="dxa"/>
              <w:right w:w="15" w:type="dxa"/>
            </w:tcMar>
            <w:vAlign w:val="bottom"/>
            <w:hideMark/>
          </w:tcPr>
          <w:p w14:paraId="1A9A6892"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0.10 (T)</w:t>
            </w:r>
          </w:p>
        </w:tc>
        <w:tc>
          <w:tcPr>
            <w:tcW w:w="1324" w:type="dxa"/>
            <w:shd w:val="clear" w:color="auto" w:fill="FFFFFF"/>
            <w:tcMar>
              <w:top w:w="15" w:type="dxa"/>
              <w:left w:w="15" w:type="dxa"/>
              <w:bottom w:w="0" w:type="dxa"/>
              <w:right w:w="15" w:type="dxa"/>
            </w:tcMar>
            <w:vAlign w:val="bottom"/>
            <w:hideMark/>
          </w:tcPr>
          <w:p w14:paraId="30AA5985"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9.19</w:t>
            </w:r>
          </w:p>
        </w:tc>
        <w:tc>
          <w:tcPr>
            <w:tcW w:w="1588" w:type="dxa"/>
            <w:shd w:val="clear" w:color="auto" w:fill="FFFFFF"/>
            <w:tcMar>
              <w:top w:w="15" w:type="dxa"/>
              <w:left w:w="15" w:type="dxa"/>
              <w:bottom w:w="0" w:type="dxa"/>
              <w:right w:w="15" w:type="dxa"/>
            </w:tcMar>
            <w:vAlign w:val="bottom"/>
            <w:hideMark/>
          </w:tcPr>
          <w:p w14:paraId="1239164D"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(-1.77, 20.15)</w:t>
            </w:r>
          </w:p>
        </w:tc>
      </w:tr>
      <w:tr w:rsidR="00162DA6" w:rsidRPr="00780329" w14:paraId="6434FB21" w14:textId="77777777" w:rsidTr="00452C2E">
        <w:tc>
          <w:tcPr>
            <w:tcW w:w="2273" w:type="dxa"/>
            <w:shd w:val="clear" w:color="auto" w:fill="FFFFFF"/>
            <w:tcMar>
              <w:top w:w="15" w:type="dxa"/>
              <w:left w:w="15" w:type="dxa"/>
              <w:bottom w:w="0" w:type="dxa"/>
              <w:right w:w="15" w:type="dxa"/>
            </w:tcMar>
            <w:vAlign w:val="bottom"/>
            <w:hideMark/>
          </w:tcPr>
          <w:p w14:paraId="6DE02048"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Respiratory Hospitalizations</w:t>
            </w:r>
          </w:p>
        </w:tc>
        <w:tc>
          <w:tcPr>
            <w:tcW w:w="1068" w:type="dxa"/>
            <w:shd w:val="clear" w:color="auto" w:fill="FFFFFF"/>
            <w:tcMar>
              <w:top w:w="15" w:type="dxa"/>
              <w:left w:w="15" w:type="dxa"/>
              <w:bottom w:w="0" w:type="dxa"/>
              <w:right w:w="15" w:type="dxa"/>
            </w:tcMar>
            <w:vAlign w:val="bottom"/>
            <w:hideMark/>
          </w:tcPr>
          <w:p w14:paraId="4A4362D4"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0.36</w:t>
            </w:r>
          </w:p>
        </w:tc>
        <w:tc>
          <w:tcPr>
            <w:tcW w:w="1580" w:type="dxa"/>
            <w:shd w:val="clear" w:color="auto" w:fill="FFFFFF"/>
            <w:tcMar>
              <w:top w:w="15" w:type="dxa"/>
              <w:left w:w="15" w:type="dxa"/>
              <w:bottom w:w="0" w:type="dxa"/>
              <w:right w:w="15" w:type="dxa"/>
            </w:tcMar>
            <w:vAlign w:val="bottom"/>
            <w:hideMark/>
          </w:tcPr>
          <w:p w14:paraId="16333A35"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(-0.02, 0.73)</w:t>
            </w:r>
          </w:p>
        </w:tc>
        <w:tc>
          <w:tcPr>
            <w:tcW w:w="1522" w:type="dxa"/>
            <w:shd w:val="clear" w:color="auto" w:fill="FFFFFF"/>
            <w:tcMar>
              <w:top w:w="15" w:type="dxa"/>
              <w:left w:w="15" w:type="dxa"/>
              <w:bottom w:w="0" w:type="dxa"/>
              <w:right w:w="15" w:type="dxa"/>
            </w:tcMar>
            <w:vAlign w:val="bottom"/>
            <w:hideMark/>
          </w:tcPr>
          <w:p w14:paraId="464CB8E7"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0.59 (MW)</w:t>
            </w:r>
          </w:p>
        </w:tc>
        <w:tc>
          <w:tcPr>
            <w:tcW w:w="1324" w:type="dxa"/>
            <w:shd w:val="clear" w:color="auto" w:fill="FFFFFF"/>
            <w:tcMar>
              <w:top w:w="15" w:type="dxa"/>
              <w:left w:w="15" w:type="dxa"/>
              <w:bottom w:w="0" w:type="dxa"/>
              <w:right w:w="15" w:type="dxa"/>
            </w:tcMar>
            <w:vAlign w:val="bottom"/>
            <w:hideMark/>
          </w:tcPr>
          <w:p w14:paraId="085E51DC"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25.10</w:t>
            </w:r>
          </w:p>
        </w:tc>
        <w:tc>
          <w:tcPr>
            <w:tcW w:w="1588" w:type="dxa"/>
            <w:shd w:val="clear" w:color="auto" w:fill="FFFFFF"/>
            <w:tcMar>
              <w:top w:w="15" w:type="dxa"/>
              <w:left w:w="15" w:type="dxa"/>
              <w:bottom w:w="0" w:type="dxa"/>
              <w:right w:w="15" w:type="dxa"/>
            </w:tcMar>
            <w:vAlign w:val="bottom"/>
            <w:hideMark/>
          </w:tcPr>
          <w:p w14:paraId="25771387"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(-1.54, 51.73)</w:t>
            </w:r>
          </w:p>
        </w:tc>
      </w:tr>
    </w:tbl>
    <w:p w14:paraId="0C7903F1" w14:textId="2CE3A185" w:rsidR="00162DA6" w:rsidRPr="00780329" w:rsidRDefault="00162DA6" w:rsidP="00C9270C">
      <w:pPr>
        <w:spacing w:line="240" w:lineRule="auto"/>
        <w:rPr>
          <w:rFonts w:ascii="Times New Roman" w:hAnsi="Times New Roman" w:cs="Times New Roman"/>
        </w:rPr>
      </w:pPr>
      <w:r w:rsidRPr="00780329">
        <w:rPr>
          <w:rFonts w:ascii="Times New Roman" w:hAnsi="Times New Roman" w:cs="Times New Roman"/>
          <w:sz w:val="16"/>
          <w:szCs w:val="16"/>
        </w:rPr>
        <w:t xml:space="preserve">Table </w:t>
      </w:r>
      <w:r w:rsidR="003A509A">
        <w:rPr>
          <w:rFonts w:ascii="Times New Roman" w:hAnsi="Times New Roman" w:cs="Times New Roman"/>
          <w:sz w:val="16"/>
          <w:szCs w:val="16"/>
        </w:rPr>
        <w:t>2</w:t>
      </w:r>
      <w:r w:rsidRPr="00780329">
        <w:rPr>
          <w:rFonts w:ascii="Times New Roman" w:hAnsi="Times New Roman" w:cs="Times New Roman"/>
          <w:sz w:val="16"/>
          <w:szCs w:val="16"/>
        </w:rPr>
        <w:t xml:space="preserve">: Mean comparison analysis results for post-exposure cases within 1km of Plaza </w:t>
      </w:r>
      <w:proofErr w:type="spellStart"/>
      <w:r w:rsidRPr="00780329">
        <w:rPr>
          <w:rFonts w:ascii="Times New Roman" w:hAnsi="Times New Roman" w:cs="Times New Roman"/>
          <w:sz w:val="16"/>
          <w:szCs w:val="16"/>
        </w:rPr>
        <w:t>Baquedano</w:t>
      </w:r>
      <w:proofErr w:type="spellEnd"/>
      <w:r w:rsidRPr="00780329">
        <w:rPr>
          <w:rFonts w:ascii="Times New Roman" w:hAnsi="Times New Roman" w:cs="Times New Roman"/>
          <w:sz w:val="16"/>
          <w:szCs w:val="16"/>
        </w:rPr>
        <w:t>.</w:t>
      </w:r>
    </w:p>
    <w:p w14:paraId="0CD36E02" w14:textId="3873F34F" w:rsidR="00353F41" w:rsidRPr="00780329" w:rsidRDefault="00353F41" w:rsidP="00C9270C">
      <w:pPr>
        <w:spacing w:line="240" w:lineRule="auto"/>
        <w:rPr>
          <w:rFonts w:ascii="Times New Roman" w:hAnsi="Times New Roman" w:cs="Times New Roman"/>
          <w:b/>
          <w:bCs/>
          <w:i/>
          <w:iCs/>
        </w:rPr>
      </w:pPr>
      <w:r w:rsidRPr="00780329">
        <w:rPr>
          <w:rFonts w:ascii="Times New Roman" w:hAnsi="Times New Roman" w:cs="Times New Roman"/>
          <w:b/>
          <w:bCs/>
          <w:i/>
          <w:iCs/>
        </w:rPr>
        <w:t>Within 3 Kilometers</w:t>
      </w:r>
    </w:p>
    <w:p w14:paraId="5349F18B" w14:textId="18ED1525" w:rsidR="00353F41" w:rsidRPr="00780329" w:rsidRDefault="00353F41" w:rsidP="00C9270C">
      <w:pPr>
        <w:spacing w:line="240" w:lineRule="auto"/>
        <w:rPr>
          <w:rFonts w:ascii="Times New Roman" w:hAnsi="Times New Roman" w:cs="Times New Roman"/>
          <w:i/>
          <w:iCs/>
        </w:rPr>
      </w:pPr>
      <w:r w:rsidRPr="00780329">
        <w:rPr>
          <w:rFonts w:ascii="Times New Roman" w:hAnsi="Times New Roman" w:cs="Times New Roman"/>
          <w:i/>
          <w:iCs/>
        </w:rPr>
        <w:t>Trauma Cases</w:t>
      </w:r>
    </w:p>
    <w:p w14:paraId="5A50E0D1" w14:textId="423F89CE" w:rsidR="004878F5" w:rsidRPr="00780329" w:rsidRDefault="004878F5" w:rsidP="00C9270C">
      <w:pPr>
        <w:spacing w:line="240" w:lineRule="auto"/>
        <w:jc w:val="both"/>
        <w:rPr>
          <w:rFonts w:ascii="Times New Roman" w:hAnsi="Times New Roman" w:cs="Times New Roman"/>
        </w:rPr>
      </w:pPr>
      <w:r w:rsidRPr="00780329">
        <w:rPr>
          <w:rFonts w:ascii="Times New Roman" w:hAnsi="Times New Roman" w:cs="Times New Roman"/>
        </w:rPr>
        <w:lastRenderedPageBreak/>
        <w:t xml:space="preserve">Significant differences were observed in post-exposure trauma hospitalizations within 3km of Plaza </w:t>
      </w:r>
      <w:proofErr w:type="spellStart"/>
      <w:r w:rsidRPr="00780329">
        <w:rPr>
          <w:rFonts w:ascii="Times New Roman" w:hAnsi="Times New Roman" w:cs="Times New Roman"/>
        </w:rPr>
        <w:t>Baquedano</w:t>
      </w:r>
      <w:proofErr w:type="spellEnd"/>
      <w:r w:rsidRPr="00780329">
        <w:rPr>
          <w:rFonts w:ascii="Times New Roman" w:hAnsi="Times New Roman" w:cs="Times New Roman"/>
        </w:rPr>
        <w:t xml:space="preserve">, but not in trauma consultations. Mean daily trauma consultations were 0.5% lower than predicted (p=0.35) while hospitalizations were 32.3% higher than predicted (p&lt;0.001). These results are summarized in </w:t>
      </w:r>
      <w:r w:rsidR="00162DA6" w:rsidRPr="00780329">
        <w:rPr>
          <w:rFonts w:ascii="Times New Roman" w:hAnsi="Times New Roman" w:cs="Times New Roman"/>
        </w:rPr>
        <w:t xml:space="preserve">Table </w:t>
      </w:r>
      <w:r w:rsidR="003A509A">
        <w:rPr>
          <w:rFonts w:ascii="Times New Roman" w:hAnsi="Times New Roman" w:cs="Times New Roman"/>
        </w:rPr>
        <w:t>3</w:t>
      </w:r>
      <w:r w:rsidRPr="00780329">
        <w:rPr>
          <w:rFonts w:ascii="Times New Roman" w:hAnsi="Times New Roman" w:cs="Times New Roman"/>
        </w:rPr>
        <w:t xml:space="preserve"> and visualized i</w:t>
      </w:r>
      <w:r w:rsidR="004428CB" w:rsidRPr="00780329">
        <w:rPr>
          <w:rFonts w:ascii="Times New Roman" w:hAnsi="Times New Roman" w:cs="Times New Roman"/>
        </w:rPr>
        <w:t>n Figure 3.</w:t>
      </w:r>
    </w:p>
    <w:p w14:paraId="2C69BEA1" w14:textId="75D3646C" w:rsidR="00353F41" w:rsidRPr="00780329" w:rsidRDefault="00353F41" w:rsidP="00C9270C">
      <w:pPr>
        <w:spacing w:line="240" w:lineRule="auto"/>
        <w:jc w:val="both"/>
        <w:rPr>
          <w:rFonts w:ascii="Times New Roman" w:hAnsi="Times New Roman" w:cs="Times New Roman"/>
          <w:i/>
          <w:iCs/>
        </w:rPr>
      </w:pPr>
      <w:r w:rsidRPr="00780329">
        <w:rPr>
          <w:rFonts w:ascii="Times New Roman" w:hAnsi="Times New Roman" w:cs="Times New Roman"/>
          <w:i/>
          <w:iCs/>
        </w:rPr>
        <w:t>Respiratory Cases</w:t>
      </w:r>
    </w:p>
    <w:p w14:paraId="49C07B92" w14:textId="1AD8E217" w:rsidR="00DB4223" w:rsidRPr="00780329" w:rsidRDefault="00DB4223" w:rsidP="00C9270C">
      <w:pPr>
        <w:spacing w:line="240" w:lineRule="auto"/>
        <w:jc w:val="both"/>
        <w:rPr>
          <w:rFonts w:ascii="Times New Roman" w:hAnsi="Times New Roman" w:cs="Times New Roman"/>
        </w:rPr>
      </w:pPr>
      <w:r w:rsidRPr="00780329">
        <w:rPr>
          <w:rFonts w:ascii="Times New Roman" w:hAnsi="Times New Roman" w:cs="Times New Roman"/>
        </w:rPr>
        <w:t xml:space="preserve">Significant differences were observed in post-exposure respiratory consultations and hospitalizations within 3km of Plaza </w:t>
      </w:r>
      <w:proofErr w:type="spellStart"/>
      <w:r w:rsidRPr="00780329">
        <w:rPr>
          <w:rFonts w:ascii="Times New Roman" w:hAnsi="Times New Roman" w:cs="Times New Roman"/>
        </w:rPr>
        <w:t>Baquedano</w:t>
      </w:r>
      <w:proofErr w:type="spellEnd"/>
      <w:r w:rsidRPr="00780329">
        <w:rPr>
          <w:rFonts w:ascii="Times New Roman" w:hAnsi="Times New Roman" w:cs="Times New Roman"/>
        </w:rPr>
        <w:t>. Mean daily respiratory consultations were 21.</w:t>
      </w:r>
      <w:r w:rsidR="005C56F0" w:rsidRPr="00780329">
        <w:rPr>
          <w:rFonts w:ascii="Times New Roman" w:hAnsi="Times New Roman" w:cs="Times New Roman"/>
        </w:rPr>
        <w:t>5</w:t>
      </w:r>
      <w:r w:rsidRPr="00780329">
        <w:rPr>
          <w:rFonts w:ascii="Times New Roman" w:hAnsi="Times New Roman" w:cs="Times New Roman"/>
        </w:rPr>
        <w:t>% lower than predicted (p&lt;0.001) while hospitalizations were 55.9% higher than predicted (p&lt;0.001). These results are summarized i</w:t>
      </w:r>
      <w:r w:rsidR="004428CB" w:rsidRPr="00780329">
        <w:rPr>
          <w:rFonts w:ascii="Times New Roman" w:hAnsi="Times New Roman" w:cs="Times New Roman"/>
        </w:rPr>
        <w:t xml:space="preserve">n Table </w:t>
      </w:r>
      <w:r w:rsidR="003A509A">
        <w:rPr>
          <w:rFonts w:ascii="Times New Roman" w:hAnsi="Times New Roman" w:cs="Times New Roman"/>
        </w:rPr>
        <w:t>3</w:t>
      </w:r>
      <w:r w:rsidR="004428CB" w:rsidRPr="00780329">
        <w:rPr>
          <w:rFonts w:ascii="Times New Roman" w:hAnsi="Times New Roman" w:cs="Times New Roman"/>
        </w:rPr>
        <w:t xml:space="preserve"> </w:t>
      </w:r>
      <w:r w:rsidRPr="00780329">
        <w:rPr>
          <w:rFonts w:ascii="Times New Roman" w:hAnsi="Times New Roman" w:cs="Times New Roman"/>
        </w:rPr>
        <w:t xml:space="preserve">and visualized </w:t>
      </w:r>
      <w:r w:rsidR="004428CB" w:rsidRPr="00780329">
        <w:rPr>
          <w:rFonts w:ascii="Times New Roman" w:hAnsi="Times New Roman" w:cs="Times New Roman"/>
        </w:rPr>
        <w:t>in Figure 4.</w:t>
      </w: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245"/>
        <w:gridCol w:w="1124"/>
        <w:gridCol w:w="1576"/>
        <w:gridCol w:w="1440"/>
        <w:gridCol w:w="1465"/>
        <w:gridCol w:w="1504"/>
      </w:tblGrid>
      <w:tr w:rsidR="00162DA6" w:rsidRPr="00780329" w14:paraId="1C052099" w14:textId="77777777" w:rsidTr="00452C2E">
        <w:tc>
          <w:tcPr>
            <w:tcW w:w="2245" w:type="dxa"/>
            <w:shd w:val="clear" w:color="auto" w:fill="FFFFFF"/>
            <w:tcMar>
              <w:top w:w="15" w:type="dxa"/>
              <w:left w:w="15" w:type="dxa"/>
              <w:bottom w:w="0" w:type="dxa"/>
              <w:right w:w="15" w:type="dxa"/>
            </w:tcMar>
            <w:vAlign w:val="bottom"/>
            <w:hideMark/>
          </w:tcPr>
          <w:p w14:paraId="5929B9C6"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Outcome of Interest</w:t>
            </w:r>
          </w:p>
        </w:tc>
        <w:tc>
          <w:tcPr>
            <w:tcW w:w="1124" w:type="dxa"/>
            <w:shd w:val="clear" w:color="auto" w:fill="FFFFFF"/>
            <w:tcMar>
              <w:top w:w="15" w:type="dxa"/>
              <w:left w:w="15" w:type="dxa"/>
              <w:bottom w:w="0" w:type="dxa"/>
              <w:right w:w="15" w:type="dxa"/>
            </w:tcMar>
            <w:vAlign w:val="bottom"/>
            <w:hideMark/>
          </w:tcPr>
          <w:p w14:paraId="30C8BEAB"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Mean Difference</w:t>
            </w:r>
          </w:p>
        </w:tc>
        <w:tc>
          <w:tcPr>
            <w:tcW w:w="1576" w:type="dxa"/>
            <w:shd w:val="clear" w:color="auto" w:fill="FFFFFF"/>
            <w:tcMar>
              <w:top w:w="15" w:type="dxa"/>
              <w:left w:w="15" w:type="dxa"/>
              <w:bottom w:w="0" w:type="dxa"/>
              <w:right w:w="15" w:type="dxa"/>
            </w:tcMar>
            <w:vAlign w:val="bottom"/>
            <w:hideMark/>
          </w:tcPr>
          <w:p w14:paraId="20476284"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Confidence Interval</w:t>
            </w:r>
          </w:p>
        </w:tc>
        <w:tc>
          <w:tcPr>
            <w:tcW w:w="1440" w:type="dxa"/>
            <w:shd w:val="clear" w:color="auto" w:fill="FFFFFF"/>
            <w:tcMar>
              <w:top w:w="15" w:type="dxa"/>
              <w:left w:w="15" w:type="dxa"/>
              <w:bottom w:w="0" w:type="dxa"/>
              <w:right w:w="15" w:type="dxa"/>
            </w:tcMar>
            <w:vAlign w:val="bottom"/>
            <w:hideMark/>
          </w:tcPr>
          <w:p w14:paraId="6D9B24DD"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P-Value</w:t>
            </w:r>
          </w:p>
        </w:tc>
        <w:tc>
          <w:tcPr>
            <w:tcW w:w="1465" w:type="dxa"/>
            <w:shd w:val="clear" w:color="auto" w:fill="FFFFFF"/>
            <w:tcMar>
              <w:top w:w="15" w:type="dxa"/>
              <w:left w:w="15" w:type="dxa"/>
              <w:bottom w:w="0" w:type="dxa"/>
              <w:right w:w="15" w:type="dxa"/>
            </w:tcMar>
            <w:vAlign w:val="bottom"/>
            <w:hideMark/>
          </w:tcPr>
          <w:p w14:paraId="73E213FD"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Mean Difference (%)</w:t>
            </w:r>
          </w:p>
        </w:tc>
        <w:tc>
          <w:tcPr>
            <w:tcW w:w="1504" w:type="dxa"/>
            <w:shd w:val="clear" w:color="auto" w:fill="FFFFFF"/>
            <w:tcMar>
              <w:top w:w="15" w:type="dxa"/>
              <w:left w:w="15" w:type="dxa"/>
              <w:bottom w:w="0" w:type="dxa"/>
              <w:right w:w="15" w:type="dxa"/>
            </w:tcMar>
            <w:vAlign w:val="bottom"/>
            <w:hideMark/>
          </w:tcPr>
          <w:p w14:paraId="4325CBB8"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Confidence Interval (%)</w:t>
            </w:r>
          </w:p>
        </w:tc>
      </w:tr>
      <w:tr w:rsidR="00162DA6" w:rsidRPr="00780329" w14:paraId="384D8AE2" w14:textId="77777777" w:rsidTr="00452C2E">
        <w:tc>
          <w:tcPr>
            <w:tcW w:w="2245" w:type="dxa"/>
            <w:shd w:val="clear" w:color="auto" w:fill="FFFFFF"/>
            <w:tcMar>
              <w:top w:w="15" w:type="dxa"/>
              <w:left w:w="15" w:type="dxa"/>
              <w:bottom w:w="0" w:type="dxa"/>
              <w:right w:w="15" w:type="dxa"/>
            </w:tcMar>
            <w:vAlign w:val="bottom"/>
            <w:hideMark/>
          </w:tcPr>
          <w:p w14:paraId="0BC03D64"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Trauma Consultations</w:t>
            </w:r>
          </w:p>
        </w:tc>
        <w:tc>
          <w:tcPr>
            <w:tcW w:w="1124" w:type="dxa"/>
            <w:shd w:val="clear" w:color="auto" w:fill="FFFFFF"/>
            <w:tcMar>
              <w:top w:w="15" w:type="dxa"/>
              <w:left w:w="15" w:type="dxa"/>
              <w:bottom w:w="0" w:type="dxa"/>
              <w:right w:w="15" w:type="dxa"/>
            </w:tcMar>
            <w:vAlign w:val="bottom"/>
            <w:hideMark/>
          </w:tcPr>
          <w:p w14:paraId="68FFD475"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-0.63</w:t>
            </w:r>
          </w:p>
        </w:tc>
        <w:tc>
          <w:tcPr>
            <w:tcW w:w="1576" w:type="dxa"/>
            <w:shd w:val="clear" w:color="auto" w:fill="FFFFFF"/>
            <w:tcMar>
              <w:top w:w="15" w:type="dxa"/>
              <w:left w:w="15" w:type="dxa"/>
              <w:bottom w:w="0" w:type="dxa"/>
              <w:right w:w="15" w:type="dxa"/>
            </w:tcMar>
            <w:vAlign w:val="bottom"/>
            <w:hideMark/>
          </w:tcPr>
          <w:p w14:paraId="39867002"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(-7.02, 5.77)</w:t>
            </w:r>
          </w:p>
        </w:tc>
        <w:tc>
          <w:tcPr>
            <w:tcW w:w="1440" w:type="dxa"/>
            <w:shd w:val="clear" w:color="auto" w:fill="FFFFFF"/>
            <w:tcMar>
              <w:top w:w="15" w:type="dxa"/>
              <w:left w:w="15" w:type="dxa"/>
              <w:bottom w:w="0" w:type="dxa"/>
              <w:right w:w="15" w:type="dxa"/>
            </w:tcMar>
            <w:vAlign w:val="bottom"/>
            <w:hideMark/>
          </w:tcPr>
          <w:p w14:paraId="7583DEF4"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0.35 (MW)</w:t>
            </w:r>
          </w:p>
        </w:tc>
        <w:tc>
          <w:tcPr>
            <w:tcW w:w="1465" w:type="dxa"/>
            <w:shd w:val="clear" w:color="auto" w:fill="FFFFFF"/>
            <w:tcMar>
              <w:top w:w="15" w:type="dxa"/>
              <w:left w:w="15" w:type="dxa"/>
              <w:bottom w:w="0" w:type="dxa"/>
              <w:right w:w="15" w:type="dxa"/>
            </w:tcMar>
            <w:vAlign w:val="bottom"/>
            <w:hideMark/>
          </w:tcPr>
          <w:p w14:paraId="5F0D3BDD"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-0.54</w:t>
            </w:r>
          </w:p>
        </w:tc>
        <w:tc>
          <w:tcPr>
            <w:tcW w:w="1504" w:type="dxa"/>
            <w:shd w:val="clear" w:color="auto" w:fill="FFFFFF"/>
            <w:tcMar>
              <w:top w:w="15" w:type="dxa"/>
              <w:left w:w="15" w:type="dxa"/>
              <w:bottom w:w="0" w:type="dxa"/>
              <w:right w:w="15" w:type="dxa"/>
            </w:tcMar>
            <w:vAlign w:val="bottom"/>
            <w:hideMark/>
          </w:tcPr>
          <w:p w14:paraId="19BE65A1"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(-6.09, 5.01)</w:t>
            </w:r>
          </w:p>
        </w:tc>
      </w:tr>
      <w:tr w:rsidR="00162DA6" w:rsidRPr="00780329" w14:paraId="18AAAB98" w14:textId="77777777" w:rsidTr="00452C2E">
        <w:trPr>
          <w:trHeight w:val="167"/>
        </w:trPr>
        <w:tc>
          <w:tcPr>
            <w:tcW w:w="2245" w:type="dxa"/>
            <w:shd w:val="clear" w:color="auto" w:fill="FFFFFF"/>
            <w:tcMar>
              <w:top w:w="15" w:type="dxa"/>
              <w:left w:w="15" w:type="dxa"/>
              <w:bottom w:w="0" w:type="dxa"/>
              <w:right w:w="15" w:type="dxa"/>
            </w:tcMar>
            <w:vAlign w:val="bottom"/>
            <w:hideMark/>
          </w:tcPr>
          <w:p w14:paraId="11D5DF30"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Trauma Hospitalizations</w:t>
            </w:r>
          </w:p>
        </w:tc>
        <w:tc>
          <w:tcPr>
            <w:tcW w:w="1124" w:type="dxa"/>
            <w:shd w:val="clear" w:color="auto" w:fill="FFFFFF"/>
            <w:tcMar>
              <w:top w:w="15" w:type="dxa"/>
              <w:left w:w="15" w:type="dxa"/>
              <w:bottom w:w="0" w:type="dxa"/>
              <w:right w:w="15" w:type="dxa"/>
            </w:tcMar>
            <w:vAlign w:val="bottom"/>
            <w:hideMark/>
          </w:tcPr>
          <w:p w14:paraId="54DFFB2B"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2.79</w:t>
            </w:r>
          </w:p>
        </w:tc>
        <w:tc>
          <w:tcPr>
            <w:tcW w:w="1576" w:type="dxa"/>
            <w:shd w:val="clear" w:color="auto" w:fill="FFFFFF"/>
            <w:tcMar>
              <w:top w:w="15" w:type="dxa"/>
              <w:left w:w="15" w:type="dxa"/>
              <w:bottom w:w="0" w:type="dxa"/>
              <w:right w:w="15" w:type="dxa"/>
            </w:tcMar>
            <w:vAlign w:val="bottom"/>
            <w:hideMark/>
          </w:tcPr>
          <w:p w14:paraId="2FB38C72"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1.77, 3.81)</w:t>
            </w:r>
          </w:p>
        </w:tc>
        <w:tc>
          <w:tcPr>
            <w:tcW w:w="1440" w:type="dxa"/>
            <w:shd w:val="clear" w:color="auto" w:fill="FFFFFF"/>
            <w:tcMar>
              <w:top w:w="15" w:type="dxa"/>
              <w:left w:w="15" w:type="dxa"/>
              <w:bottom w:w="0" w:type="dxa"/>
              <w:right w:w="15" w:type="dxa"/>
            </w:tcMar>
            <w:vAlign w:val="bottom"/>
            <w:hideMark/>
          </w:tcPr>
          <w:p w14:paraId="161FB381"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4.82E-07 (T)</w:t>
            </w:r>
          </w:p>
        </w:tc>
        <w:tc>
          <w:tcPr>
            <w:tcW w:w="1465" w:type="dxa"/>
            <w:shd w:val="clear" w:color="auto" w:fill="FFFFFF"/>
            <w:tcMar>
              <w:top w:w="15" w:type="dxa"/>
              <w:left w:w="15" w:type="dxa"/>
              <w:bottom w:w="0" w:type="dxa"/>
              <w:right w:w="15" w:type="dxa"/>
            </w:tcMar>
            <w:vAlign w:val="bottom"/>
            <w:hideMark/>
          </w:tcPr>
          <w:p w14:paraId="59361748"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32.33</w:t>
            </w:r>
          </w:p>
        </w:tc>
        <w:tc>
          <w:tcPr>
            <w:tcW w:w="1504" w:type="dxa"/>
            <w:shd w:val="clear" w:color="auto" w:fill="FFFFFF"/>
            <w:tcMar>
              <w:top w:w="15" w:type="dxa"/>
              <w:left w:w="15" w:type="dxa"/>
              <w:bottom w:w="0" w:type="dxa"/>
              <w:right w:w="15" w:type="dxa"/>
            </w:tcMar>
            <w:vAlign w:val="bottom"/>
            <w:hideMark/>
          </w:tcPr>
          <w:p w14:paraId="0B280093"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(20.53, 44.13)</w:t>
            </w:r>
          </w:p>
        </w:tc>
      </w:tr>
      <w:tr w:rsidR="00162DA6" w:rsidRPr="00780329" w14:paraId="389F248D" w14:textId="77777777" w:rsidTr="00452C2E">
        <w:trPr>
          <w:trHeight w:val="104"/>
        </w:trPr>
        <w:tc>
          <w:tcPr>
            <w:tcW w:w="2245" w:type="dxa"/>
            <w:shd w:val="clear" w:color="auto" w:fill="FFFFFF"/>
            <w:tcMar>
              <w:top w:w="15" w:type="dxa"/>
              <w:left w:w="15" w:type="dxa"/>
              <w:bottom w:w="0" w:type="dxa"/>
              <w:right w:w="15" w:type="dxa"/>
            </w:tcMar>
            <w:vAlign w:val="bottom"/>
            <w:hideMark/>
          </w:tcPr>
          <w:p w14:paraId="6685B5CA"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Respiratory Consultations</w:t>
            </w:r>
          </w:p>
        </w:tc>
        <w:tc>
          <w:tcPr>
            <w:tcW w:w="1124" w:type="dxa"/>
            <w:shd w:val="clear" w:color="auto" w:fill="FFFFFF"/>
            <w:tcMar>
              <w:top w:w="15" w:type="dxa"/>
              <w:left w:w="15" w:type="dxa"/>
              <w:bottom w:w="0" w:type="dxa"/>
              <w:right w:w="15" w:type="dxa"/>
            </w:tcMar>
            <w:vAlign w:val="bottom"/>
            <w:hideMark/>
          </w:tcPr>
          <w:p w14:paraId="329C02D7"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-3.56</w:t>
            </w:r>
          </w:p>
        </w:tc>
        <w:tc>
          <w:tcPr>
            <w:tcW w:w="1576" w:type="dxa"/>
            <w:shd w:val="clear" w:color="auto" w:fill="FFFFFF"/>
            <w:tcMar>
              <w:top w:w="15" w:type="dxa"/>
              <w:left w:w="15" w:type="dxa"/>
              <w:bottom w:w="0" w:type="dxa"/>
              <w:right w:w="15" w:type="dxa"/>
            </w:tcMar>
            <w:vAlign w:val="bottom"/>
            <w:hideMark/>
          </w:tcPr>
          <w:p w14:paraId="2625C0A2"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-4.74, -2.37)</w:t>
            </w:r>
          </w:p>
        </w:tc>
        <w:tc>
          <w:tcPr>
            <w:tcW w:w="1440" w:type="dxa"/>
            <w:shd w:val="clear" w:color="auto" w:fill="FFFFFF"/>
            <w:tcMar>
              <w:top w:w="15" w:type="dxa"/>
              <w:left w:w="15" w:type="dxa"/>
              <w:bottom w:w="0" w:type="dxa"/>
              <w:right w:w="15" w:type="dxa"/>
            </w:tcMar>
            <w:vAlign w:val="bottom"/>
            <w:hideMark/>
          </w:tcPr>
          <w:p w14:paraId="115BC81E"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3.69E-08 (T)</w:t>
            </w:r>
          </w:p>
        </w:tc>
        <w:tc>
          <w:tcPr>
            <w:tcW w:w="1465" w:type="dxa"/>
            <w:shd w:val="clear" w:color="auto" w:fill="FFFFFF"/>
            <w:tcMar>
              <w:top w:w="15" w:type="dxa"/>
              <w:left w:w="15" w:type="dxa"/>
              <w:bottom w:w="0" w:type="dxa"/>
              <w:right w:w="15" w:type="dxa"/>
            </w:tcMar>
            <w:vAlign w:val="bottom"/>
            <w:hideMark/>
          </w:tcPr>
          <w:p w14:paraId="0918E265"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-21.49</w:t>
            </w:r>
          </w:p>
        </w:tc>
        <w:tc>
          <w:tcPr>
            <w:tcW w:w="1504" w:type="dxa"/>
            <w:shd w:val="clear" w:color="auto" w:fill="FFFFFF"/>
            <w:tcMar>
              <w:top w:w="15" w:type="dxa"/>
              <w:left w:w="15" w:type="dxa"/>
              <w:bottom w:w="0" w:type="dxa"/>
              <w:right w:w="15" w:type="dxa"/>
            </w:tcMar>
            <w:vAlign w:val="bottom"/>
            <w:hideMark/>
          </w:tcPr>
          <w:p w14:paraId="1AB1F8B6"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(-28.67, -14.32)</w:t>
            </w:r>
          </w:p>
        </w:tc>
      </w:tr>
      <w:tr w:rsidR="00162DA6" w:rsidRPr="00780329" w14:paraId="67E86C6B" w14:textId="77777777" w:rsidTr="00452C2E">
        <w:tc>
          <w:tcPr>
            <w:tcW w:w="2245" w:type="dxa"/>
            <w:shd w:val="clear" w:color="auto" w:fill="FFFFFF"/>
            <w:tcMar>
              <w:top w:w="15" w:type="dxa"/>
              <w:left w:w="15" w:type="dxa"/>
              <w:bottom w:w="0" w:type="dxa"/>
              <w:right w:w="15" w:type="dxa"/>
            </w:tcMar>
            <w:vAlign w:val="bottom"/>
            <w:hideMark/>
          </w:tcPr>
          <w:p w14:paraId="4C4A052C"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Respiratory Hospitalizations</w:t>
            </w:r>
          </w:p>
        </w:tc>
        <w:tc>
          <w:tcPr>
            <w:tcW w:w="1124" w:type="dxa"/>
            <w:shd w:val="clear" w:color="auto" w:fill="FFFFFF"/>
            <w:tcMar>
              <w:top w:w="15" w:type="dxa"/>
              <w:left w:w="15" w:type="dxa"/>
              <w:bottom w:w="0" w:type="dxa"/>
              <w:right w:w="15" w:type="dxa"/>
            </w:tcMar>
            <w:vAlign w:val="bottom"/>
            <w:hideMark/>
          </w:tcPr>
          <w:p w14:paraId="4EB53B8E"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1.04</w:t>
            </w:r>
          </w:p>
        </w:tc>
        <w:tc>
          <w:tcPr>
            <w:tcW w:w="1576" w:type="dxa"/>
            <w:shd w:val="clear" w:color="auto" w:fill="FFFFFF"/>
            <w:tcMar>
              <w:top w:w="15" w:type="dxa"/>
              <w:left w:w="15" w:type="dxa"/>
              <w:bottom w:w="0" w:type="dxa"/>
              <w:right w:w="15" w:type="dxa"/>
            </w:tcMar>
            <w:vAlign w:val="bottom"/>
            <w:hideMark/>
          </w:tcPr>
          <w:p w14:paraId="19BA96DF"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0.60, 1.47)</w:t>
            </w:r>
          </w:p>
        </w:tc>
        <w:tc>
          <w:tcPr>
            <w:tcW w:w="1440" w:type="dxa"/>
            <w:shd w:val="clear" w:color="auto" w:fill="FFFFFF"/>
            <w:tcMar>
              <w:top w:w="15" w:type="dxa"/>
              <w:left w:w="15" w:type="dxa"/>
              <w:bottom w:w="0" w:type="dxa"/>
              <w:right w:w="15" w:type="dxa"/>
            </w:tcMar>
            <w:vAlign w:val="bottom"/>
            <w:hideMark/>
          </w:tcPr>
          <w:p w14:paraId="263AAC26"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2.83E-05 (MW)</w:t>
            </w:r>
          </w:p>
        </w:tc>
        <w:tc>
          <w:tcPr>
            <w:tcW w:w="1465" w:type="dxa"/>
            <w:shd w:val="clear" w:color="auto" w:fill="FFFFFF"/>
            <w:tcMar>
              <w:top w:w="15" w:type="dxa"/>
              <w:left w:w="15" w:type="dxa"/>
              <w:bottom w:w="0" w:type="dxa"/>
              <w:right w:w="15" w:type="dxa"/>
            </w:tcMar>
            <w:vAlign w:val="bottom"/>
            <w:hideMark/>
          </w:tcPr>
          <w:p w14:paraId="33EAFE0E"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55.92</w:t>
            </w:r>
          </w:p>
        </w:tc>
        <w:tc>
          <w:tcPr>
            <w:tcW w:w="1504" w:type="dxa"/>
            <w:shd w:val="clear" w:color="auto" w:fill="FFFFFF"/>
            <w:tcMar>
              <w:top w:w="15" w:type="dxa"/>
              <w:left w:w="15" w:type="dxa"/>
              <w:bottom w:w="0" w:type="dxa"/>
              <w:right w:w="15" w:type="dxa"/>
            </w:tcMar>
            <w:vAlign w:val="bottom"/>
            <w:hideMark/>
          </w:tcPr>
          <w:p w14:paraId="5921272A"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(32.57, 79.28)</w:t>
            </w:r>
          </w:p>
        </w:tc>
      </w:tr>
    </w:tbl>
    <w:p w14:paraId="4A632906" w14:textId="2969007F" w:rsidR="00162DA6" w:rsidRPr="00780329" w:rsidRDefault="00162DA6" w:rsidP="00C9270C">
      <w:pPr>
        <w:spacing w:line="240" w:lineRule="auto"/>
        <w:rPr>
          <w:rFonts w:ascii="Times New Roman" w:hAnsi="Times New Roman" w:cs="Times New Roman"/>
        </w:rPr>
      </w:pPr>
      <w:r w:rsidRPr="00780329">
        <w:rPr>
          <w:rFonts w:ascii="Times New Roman" w:hAnsi="Times New Roman" w:cs="Times New Roman"/>
          <w:sz w:val="16"/>
          <w:szCs w:val="16"/>
        </w:rPr>
        <w:t xml:space="preserve">Table </w:t>
      </w:r>
      <w:r w:rsidR="003A509A">
        <w:rPr>
          <w:rFonts w:ascii="Times New Roman" w:hAnsi="Times New Roman" w:cs="Times New Roman"/>
          <w:sz w:val="16"/>
          <w:szCs w:val="16"/>
        </w:rPr>
        <w:t>3</w:t>
      </w:r>
      <w:r w:rsidRPr="00780329">
        <w:rPr>
          <w:rFonts w:ascii="Times New Roman" w:hAnsi="Times New Roman" w:cs="Times New Roman"/>
          <w:sz w:val="16"/>
          <w:szCs w:val="16"/>
        </w:rPr>
        <w:t xml:space="preserve">: Mean comparison analysis results for post-exposure cases within 3km of Plaza </w:t>
      </w:r>
      <w:proofErr w:type="spellStart"/>
      <w:r w:rsidRPr="00780329">
        <w:rPr>
          <w:rFonts w:ascii="Times New Roman" w:hAnsi="Times New Roman" w:cs="Times New Roman"/>
          <w:sz w:val="16"/>
          <w:szCs w:val="16"/>
        </w:rPr>
        <w:t>Baquedano</w:t>
      </w:r>
      <w:proofErr w:type="spellEnd"/>
      <w:r w:rsidRPr="00780329">
        <w:rPr>
          <w:rFonts w:ascii="Times New Roman" w:hAnsi="Times New Roman" w:cs="Times New Roman"/>
          <w:sz w:val="16"/>
          <w:szCs w:val="16"/>
        </w:rPr>
        <w:t>.</w:t>
      </w:r>
    </w:p>
    <w:p w14:paraId="5E994C2F" w14:textId="60631B0A" w:rsidR="00A71AEE" w:rsidRPr="00780329" w:rsidRDefault="006F7A05" w:rsidP="00C9270C">
      <w:pPr>
        <w:spacing w:line="240" w:lineRule="auto"/>
        <w:rPr>
          <w:rFonts w:ascii="Times New Roman" w:hAnsi="Times New Roman" w:cs="Times New Roman"/>
          <w:b/>
          <w:bCs/>
          <w:i/>
          <w:iCs/>
        </w:rPr>
      </w:pPr>
      <w:r w:rsidRPr="00780329">
        <w:rPr>
          <w:rFonts w:ascii="Times New Roman" w:hAnsi="Times New Roman" w:cs="Times New Roman"/>
          <w:b/>
          <w:bCs/>
          <w:i/>
          <w:iCs/>
        </w:rPr>
        <w:t>Validity Testing</w:t>
      </w:r>
    </w:p>
    <w:p w14:paraId="5511319D" w14:textId="1376F61E" w:rsidR="006F7A05" w:rsidRPr="00780329" w:rsidRDefault="00FC75D4" w:rsidP="00C9270C">
      <w:pPr>
        <w:spacing w:line="240" w:lineRule="auto"/>
        <w:jc w:val="both"/>
        <w:rPr>
          <w:rFonts w:ascii="Times New Roman" w:hAnsi="Times New Roman" w:cs="Times New Roman"/>
        </w:rPr>
      </w:pPr>
      <w:r w:rsidRPr="00780329">
        <w:rPr>
          <w:rFonts w:ascii="Times New Roman" w:hAnsi="Times New Roman" w:cs="Times New Roman"/>
        </w:rPr>
        <w:t xml:space="preserve">In the pre-exposure period, actual daily case numbers were found to be significantly different from predicted daily case numbers for several outcomes of interest (Table </w:t>
      </w:r>
      <w:r w:rsidR="00E95522">
        <w:rPr>
          <w:rFonts w:ascii="Times New Roman" w:hAnsi="Times New Roman" w:cs="Times New Roman"/>
        </w:rPr>
        <w:t>4</w:t>
      </w:r>
      <w:r w:rsidRPr="00780329">
        <w:rPr>
          <w:rFonts w:ascii="Times New Roman" w:hAnsi="Times New Roman" w:cs="Times New Roman"/>
        </w:rPr>
        <w:t>).</w:t>
      </w:r>
      <w:r w:rsidR="004E33A4" w:rsidRPr="00780329">
        <w:rPr>
          <w:rFonts w:ascii="Times New Roman" w:hAnsi="Times New Roman" w:cs="Times New Roman"/>
        </w:rPr>
        <w:t xml:space="preserve"> </w:t>
      </w:r>
      <w:r w:rsidR="0047172A" w:rsidRPr="00780329">
        <w:rPr>
          <w:rFonts w:ascii="Times New Roman" w:hAnsi="Times New Roman" w:cs="Times New Roman"/>
        </w:rPr>
        <w:t>Mean daily respiratory consultations in 2019 within 1km were 34.</w:t>
      </w:r>
      <w:r w:rsidR="005C56F0" w:rsidRPr="00780329">
        <w:rPr>
          <w:rFonts w:ascii="Times New Roman" w:hAnsi="Times New Roman" w:cs="Times New Roman"/>
        </w:rPr>
        <w:t>8</w:t>
      </w:r>
      <w:r w:rsidR="0047172A" w:rsidRPr="00780329">
        <w:rPr>
          <w:rFonts w:ascii="Times New Roman" w:hAnsi="Times New Roman" w:cs="Times New Roman"/>
        </w:rPr>
        <w:t>% higher than predicted</w:t>
      </w:r>
      <w:r w:rsidR="00447301" w:rsidRPr="00780329">
        <w:rPr>
          <w:rFonts w:ascii="Times New Roman" w:hAnsi="Times New Roman" w:cs="Times New Roman"/>
        </w:rPr>
        <w:t xml:space="preserve"> (p&lt;0.001)</w:t>
      </w:r>
      <w:r w:rsidR="0047172A" w:rsidRPr="00780329">
        <w:rPr>
          <w:rFonts w:ascii="Times New Roman" w:hAnsi="Times New Roman" w:cs="Times New Roman"/>
        </w:rPr>
        <w:t xml:space="preserve">, </w:t>
      </w:r>
      <w:r w:rsidR="00447301" w:rsidRPr="00780329">
        <w:rPr>
          <w:rFonts w:ascii="Times New Roman" w:hAnsi="Times New Roman" w:cs="Times New Roman"/>
        </w:rPr>
        <w:t>respiratory hospitalizations within 1km were 7.</w:t>
      </w:r>
      <w:r w:rsidR="005C56F0" w:rsidRPr="00780329">
        <w:rPr>
          <w:rFonts w:ascii="Times New Roman" w:hAnsi="Times New Roman" w:cs="Times New Roman"/>
        </w:rPr>
        <w:t>3</w:t>
      </w:r>
      <w:r w:rsidR="00447301" w:rsidRPr="00780329">
        <w:rPr>
          <w:rFonts w:ascii="Times New Roman" w:hAnsi="Times New Roman" w:cs="Times New Roman"/>
        </w:rPr>
        <w:t>% lower than predicted (p&lt;0.05), and trauma consultations within 3km were 9.</w:t>
      </w:r>
      <w:r w:rsidR="005C56F0" w:rsidRPr="00780329">
        <w:rPr>
          <w:rFonts w:ascii="Times New Roman" w:hAnsi="Times New Roman" w:cs="Times New Roman"/>
        </w:rPr>
        <w:t>5</w:t>
      </w:r>
      <w:r w:rsidR="00447301" w:rsidRPr="00780329">
        <w:rPr>
          <w:rFonts w:ascii="Times New Roman" w:hAnsi="Times New Roman" w:cs="Times New Roman"/>
        </w:rPr>
        <w:t>% higher than predicted (p&lt;0.01).</w:t>
      </w:r>
    </w:p>
    <w:p w14:paraId="5EE7B7CE" w14:textId="21A7ADF6" w:rsidR="0071322B" w:rsidRPr="00780329" w:rsidRDefault="000E73CB" w:rsidP="00C9270C">
      <w:pPr>
        <w:spacing w:line="240" w:lineRule="auto"/>
        <w:jc w:val="both"/>
        <w:rPr>
          <w:rFonts w:ascii="Times New Roman" w:hAnsi="Times New Roman" w:cs="Times New Roman"/>
        </w:rPr>
      </w:pPr>
      <w:r w:rsidRPr="00780329">
        <w:rPr>
          <w:rFonts w:ascii="Times New Roman" w:hAnsi="Times New Roman" w:cs="Times New Roman"/>
        </w:rPr>
        <w:t>Of note, these were the only 3 outcomes that demonstrated non-significant differences during the post-exposure period. However, two things come to attention here. First, the 7-day moving average plots demonstrate similar visual shifts in actual cases from the pre-exposure period to the post-exposure period. Respiratory consultations within 1km decrease, respiratory hospitalizations within 1km increase, and trauma consultations within 3km decreas</w:t>
      </w:r>
      <w:r w:rsidR="00904C52" w:rsidRPr="00780329">
        <w:rPr>
          <w:rFonts w:ascii="Times New Roman" w:hAnsi="Times New Roman" w:cs="Times New Roman"/>
        </w:rPr>
        <w:t xml:space="preserve">e (Figure 2, Figure 3). </w:t>
      </w:r>
      <w:r w:rsidRPr="00780329">
        <w:rPr>
          <w:rFonts w:ascii="Times New Roman" w:hAnsi="Times New Roman" w:cs="Times New Roman"/>
        </w:rPr>
        <w:t>Second, the cumulative difference plots for the</w:t>
      </w:r>
      <w:r w:rsidR="00916026" w:rsidRPr="00780329">
        <w:rPr>
          <w:rFonts w:ascii="Times New Roman" w:hAnsi="Times New Roman" w:cs="Times New Roman"/>
        </w:rPr>
        <w:t>se</w:t>
      </w:r>
      <w:r w:rsidRPr="00780329">
        <w:rPr>
          <w:rFonts w:ascii="Times New Roman" w:hAnsi="Times New Roman" w:cs="Times New Roman"/>
        </w:rPr>
        <w:t xml:space="preserve"> 3 outcomes demonstrate drastic changes in their slope beginning in the post-exposure period</w:t>
      </w:r>
      <w:r w:rsidR="00916026" w:rsidRPr="00780329">
        <w:rPr>
          <w:rFonts w:ascii="Times New Roman" w:hAnsi="Times New Roman" w:cs="Times New Roman"/>
        </w:rPr>
        <w:t xml:space="preserve"> that mimic the changes in slope we observe for the same outcomes of interest in the other geographic boundary </w:t>
      </w:r>
      <w:r w:rsidR="006660E3" w:rsidRPr="00780329">
        <w:rPr>
          <w:rFonts w:ascii="Times New Roman" w:hAnsi="Times New Roman" w:cs="Times New Roman"/>
        </w:rPr>
        <w:t>subgrou</w:t>
      </w:r>
      <w:r w:rsidR="00976772" w:rsidRPr="00780329">
        <w:rPr>
          <w:rFonts w:ascii="Times New Roman" w:hAnsi="Times New Roman" w:cs="Times New Roman"/>
        </w:rPr>
        <w:t>p (Figure 2, Figure 3).</w:t>
      </w:r>
    </w:p>
    <w:tbl>
      <w:tblPr>
        <w:tblStyle w:val="Tablaconcuadrcula"/>
        <w:tblW w:w="9360" w:type="dxa"/>
        <w:tblInd w:w="-5" w:type="dxa"/>
        <w:tblLook w:val="04A0" w:firstRow="1" w:lastRow="0" w:firstColumn="1" w:lastColumn="0" w:noHBand="0" w:noVBand="1"/>
      </w:tblPr>
      <w:tblGrid>
        <w:gridCol w:w="2250"/>
        <w:gridCol w:w="1136"/>
        <w:gridCol w:w="1384"/>
        <w:gridCol w:w="1620"/>
        <w:gridCol w:w="1440"/>
        <w:gridCol w:w="1530"/>
      </w:tblGrid>
      <w:tr w:rsidR="00CC0B9C" w:rsidRPr="00780329" w14:paraId="244FFA53" w14:textId="77777777" w:rsidTr="00CC0B9C">
        <w:trPr>
          <w:trHeight w:val="285"/>
        </w:trPr>
        <w:tc>
          <w:tcPr>
            <w:tcW w:w="2250" w:type="dxa"/>
            <w:noWrap/>
          </w:tcPr>
          <w:p w14:paraId="7139B487" w14:textId="2002EE9E"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Outcome of Interest</w:t>
            </w:r>
          </w:p>
        </w:tc>
        <w:tc>
          <w:tcPr>
            <w:tcW w:w="1136" w:type="dxa"/>
            <w:noWrap/>
          </w:tcPr>
          <w:p w14:paraId="2C76FB2D" w14:textId="1E11FDFF"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Mean Difference</w:t>
            </w:r>
          </w:p>
        </w:tc>
        <w:tc>
          <w:tcPr>
            <w:tcW w:w="1384" w:type="dxa"/>
            <w:noWrap/>
          </w:tcPr>
          <w:p w14:paraId="6B8EB979" w14:textId="5BEFFE36"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Confidence Interval</w:t>
            </w:r>
          </w:p>
        </w:tc>
        <w:tc>
          <w:tcPr>
            <w:tcW w:w="1620" w:type="dxa"/>
            <w:noWrap/>
          </w:tcPr>
          <w:p w14:paraId="0C9A2A4E" w14:textId="6AF083D0"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P-Value</w:t>
            </w:r>
          </w:p>
        </w:tc>
        <w:tc>
          <w:tcPr>
            <w:tcW w:w="1440" w:type="dxa"/>
            <w:noWrap/>
          </w:tcPr>
          <w:p w14:paraId="1155B241" w14:textId="48552D47"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Mean Difference (%)</w:t>
            </w:r>
          </w:p>
        </w:tc>
        <w:tc>
          <w:tcPr>
            <w:tcW w:w="1530" w:type="dxa"/>
            <w:noWrap/>
          </w:tcPr>
          <w:p w14:paraId="1FA418C5" w14:textId="0EC00F42"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Confidence Interval (%)</w:t>
            </w:r>
          </w:p>
        </w:tc>
      </w:tr>
      <w:tr w:rsidR="00CC0B9C" w:rsidRPr="00780329" w14:paraId="506C8200" w14:textId="77777777" w:rsidTr="00CC0B9C">
        <w:trPr>
          <w:trHeight w:val="285"/>
        </w:trPr>
        <w:tc>
          <w:tcPr>
            <w:tcW w:w="2250" w:type="dxa"/>
            <w:noWrap/>
            <w:hideMark/>
          </w:tcPr>
          <w:p w14:paraId="27CC3576" w14:textId="591954E7"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Respiratory Consultations (1km)</w:t>
            </w:r>
          </w:p>
        </w:tc>
        <w:tc>
          <w:tcPr>
            <w:tcW w:w="1136" w:type="dxa"/>
            <w:noWrap/>
            <w:hideMark/>
          </w:tcPr>
          <w:p w14:paraId="5EB6BDE3" w14:textId="77777777"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3.76</w:t>
            </w:r>
          </w:p>
        </w:tc>
        <w:tc>
          <w:tcPr>
            <w:tcW w:w="1384" w:type="dxa"/>
            <w:noWrap/>
            <w:hideMark/>
          </w:tcPr>
          <w:p w14:paraId="239F9C36" w14:textId="5659217D"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(2.37, 5.16)</w:t>
            </w:r>
          </w:p>
        </w:tc>
        <w:tc>
          <w:tcPr>
            <w:tcW w:w="1620" w:type="dxa"/>
            <w:noWrap/>
            <w:hideMark/>
          </w:tcPr>
          <w:p w14:paraId="6F7538B1" w14:textId="3114AFE2"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4.75E-06 (MW)</w:t>
            </w:r>
          </w:p>
        </w:tc>
        <w:tc>
          <w:tcPr>
            <w:tcW w:w="1440" w:type="dxa"/>
            <w:noWrap/>
            <w:hideMark/>
          </w:tcPr>
          <w:p w14:paraId="7F0CDF53" w14:textId="77777777"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34.75</w:t>
            </w:r>
          </w:p>
        </w:tc>
        <w:tc>
          <w:tcPr>
            <w:tcW w:w="1530" w:type="dxa"/>
            <w:noWrap/>
            <w:hideMark/>
          </w:tcPr>
          <w:p w14:paraId="2BE06B44" w14:textId="56E40F26"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(21.88, 47.62)</w:t>
            </w:r>
          </w:p>
        </w:tc>
      </w:tr>
      <w:tr w:rsidR="00CC0B9C" w:rsidRPr="00780329" w14:paraId="03B0BF5C" w14:textId="77777777" w:rsidTr="00CC0B9C">
        <w:trPr>
          <w:trHeight w:val="300"/>
        </w:trPr>
        <w:tc>
          <w:tcPr>
            <w:tcW w:w="2250" w:type="dxa"/>
            <w:noWrap/>
            <w:hideMark/>
          </w:tcPr>
          <w:p w14:paraId="6DC4285E" w14:textId="3BDAFB15"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Respiratory Hospitalizations (1km)</w:t>
            </w:r>
          </w:p>
        </w:tc>
        <w:tc>
          <w:tcPr>
            <w:tcW w:w="1136" w:type="dxa"/>
            <w:noWrap/>
            <w:hideMark/>
          </w:tcPr>
          <w:p w14:paraId="20646E5C" w14:textId="77777777"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-0.13</w:t>
            </w:r>
          </w:p>
        </w:tc>
        <w:tc>
          <w:tcPr>
            <w:tcW w:w="1384" w:type="dxa"/>
            <w:noWrap/>
            <w:hideMark/>
          </w:tcPr>
          <w:p w14:paraId="47EA8554" w14:textId="444D4AF7"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(-0.48, 0.22)</w:t>
            </w:r>
          </w:p>
        </w:tc>
        <w:tc>
          <w:tcPr>
            <w:tcW w:w="1620" w:type="dxa"/>
            <w:noWrap/>
            <w:hideMark/>
          </w:tcPr>
          <w:p w14:paraId="0E6C3BFA" w14:textId="0337F236"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0.048 (MW)</w:t>
            </w:r>
          </w:p>
        </w:tc>
        <w:tc>
          <w:tcPr>
            <w:tcW w:w="1440" w:type="dxa"/>
            <w:noWrap/>
            <w:hideMark/>
          </w:tcPr>
          <w:p w14:paraId="69459B3E" w14:textId="77777777"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-7.25</w:t>
            </w:r>
          </w:p>
        </w:tc>
        <w:tc>
          <w:tcPr>
            <w:tcW w:w="1530" w:type="dxa"/>
            <w:noWrap/>
            <w:hideMark/>
          </w:tcPr>
          <w:p w14:paraId="2E6186EC" w14:textId="6FB384AA"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(-26.71, 12.21)</w:t>
            </w:r>
          </w:p>
        </w:tc>
      </w:tr>
      <w:tr w:rsidR="00CC0B9C" w:rsidRPr="00780329" w14:paraId="77742A3A" w14:textId="77777777" w:rsidTr="00CC0B9C">
        <w:trPr>
          <w:trHeight w:val="300"/>
        </w:trPr>
        <w:tc>
          <w:tcPr>
            <w:tcW w:w="2250" w:type="dxa"/>
            <w:noWrap/>
            <w:hideMark/>
          </w:tcPr>
          <w:p w14:paraId="2EA9E97D" w14:textId="115AE491"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Trauma Consultations (3km)</w:t>
            </w:r>
          </w:p>
        </w:tc>
        <w:tc>
          <w:tcPr>
            <w:tcW w:w="1136" w:type="dxa"/>
            <w:noWrap/>
            <w:hideMark/>
          </w:tcPr>
          <w:p w14:paraId="6F24650B" w14:textId="77777777"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10.73</w:t>
            </w:r>
          </w:p>
        </w:tc>
        <w:tc>
          <w:tcPr>
            <w:tcW w:w="1384" w:type="dxa"/>
            <w:noWrap/>
            <w:hideMark/>
          </w:tcPr>
          <w:p w14:paraId="624552B3" w14:textId="64F66964"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(3.54, 17.91)</w:t>
            </w:r>
          </w:p>
        </w:tc>
        <w:tc>
          <w:tcPr>
            <w:tcW w:w="1620" w:type="dxa"/>
            <w:noWrap/>
            <w:hideMark/>
          </w:tcPr>
          <w:p w14:paraId="59146552" w14:textId="4B801175"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3.72E-03 (T)</w:t>
            </w:r>
          </w:p>
        </w:tc>
        <w:tc>
          <w:tcPr>
            <w:tcW w:w="1440" w:type="dxa"/>
            <w:noWrap/>
            <w:hideMark/>
          </w:tcPr>
          <w:p w14:paraId="7E7FDA65" w14:textId="77777777"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9.45</w:t>
            </w:r>
          </w:p>
        </w:tc>
        <w:tc>
          <w:tcPr>
            <w:tcW w:w="1530" w:type="dxa"/>
            <w:noWrap/>
            <w:hideMark/>
          </w:tcPr>
          <w:p w14:paraId="09EA4C35" w14:textId="5D963E2B"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(3.12, 15.78)</w:t>
            </w:r>
          </w:p>
        </w:tc>
      </w:tr>
    </w:tbl>
    <w:p w14:paraId="68572A51" w14:textId="2757DBAF" w:rsidR="00EC1E56" w:rsidRPr="00780329" w:rsidRDefault="009979CF" w:rsidP="00C9270C">
      <w:pPr>
        <w:spacing w:line="240" w:lineRule="auto"/>
        <w:rPr>
          <w:rFonts w:ascii="Times New Roman" w:hAnsi="Times New Roman" w:cs="Times New Roman"/>
          <w:sz w:val="16"/>
          <w:szCs w:val="16"/>
        </w:rPr>
      </w:pPr>
      <w:r w:rsidRPr="00780329">
        <w:rPr>
          <w:rFonts w:ascii="Times New Roman" w:hAnsi="Times New Roman" w:cs="Times New Roman"/>
          <w:sz w:val="16"/>
          <w:szCs w:val="16"/>
        </w:rPr>
        <w:t xml:space="preserve">Table </w:t>
      </w:r>
      <w:r w:rsidR="00E95522">
        <w:rPr>
          <w:rFonts w:ascii="Times New Roman" w:hAnsi="Times New Roman" w:cs="Times New Roman"/>
          <w:sz w:val="16"/>
          <w:szCs w:val="16"/>
        </w:rPr>
        <w:t>4</w:t>
      </w:r>
      <w:r w:rsidRPr="00780329">
        <w:rPr>
          <w:rFonts w:ascii="Times New Roman" w:hAnsi="Times New Roman" w:cs="Times New Roman"/>
          <w:sz w:val="16"/>
          <w:szCs w:val="16"/>
        </w:rPr>
        <w:t>: Significant results from mean comparison analyses of pre-exposure cases.</w:t>
      </w:r>
    </w:p>
    <w:p w14:paraId="326764C6" w14:textId="37364049" w:rsidR="0071322B" w:rsidRPr="00780329" w:rsidRDefault="0071322B" w:rsidP="00C9270C">
      <w:pPr>
        <w:spacing w:line="240" w:lineRule="auto"/>
        <w:rPr>
          <w:rFonts w:ascii="Times New Roman" w:hAnsi="Times New Roman" w:cs="Times New Roman"/>
        </w:rPr>
      </w:pPr>
      <w:r w:rsidRPr="00780329">
        <w:rPr>
          <w:rFonts w:ascii="Times New Roman" w:hAnsi="Times New Roman" w:cs="Times New Roman"/>
          <w:noProof/>
        </w:rPr>
        <w:lastRenderedPageBreak/>
        <w:drawing>
          <wp:inline distT="0" distB="0" distL="0" distR="0" wp14:anchorId="5FE5888F" wp14:editId="1978746A">
            <wp:extent cx="4965192" cy="3675888"/>
            <wp:effectExtent l="0" t="0" r="6985" b="1270"/>
            <wp:docPr id="16" name="Content Placeholder 15">
              <a:extLst xmlns:a="http://schemas.openxmlformats.org/drawingml/2006/main">
                <a:ext uri="{FF2B5EF4-FFF2-40B4-BE49-F238E27FC236}">
                  <a16:creationId xmlns:a16="http://schemas.microsoft.com/office/drawing/2014/main" id="{76E3CBC5-A7FF-4BD0-B38F-AFD7FDF80FA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a:extLst>
                        <a:ext uri="{FF2B5EF4-FFF2-40B4-BE49-F238E27FC236}">
                          <a16:creationId xmlns:a16="http://schemas.microsoft.com/office/drawing/2014/main" id="{76E3CBC5-A7FF-4BD0-B38F-AFD7FDF80FA6}"/>
                        </a:ext>
                      </a:extLst>
                    </pic:cNvPr>
                    <pic:cNvPicPr>
                      <a:picLocks noGrp="1" noChangeAspect="1"/>
                    </pic:cNvPicPr>
                  </pic:nvPicPr>
                  <pic:blipFill>
                    <a:blip r:embed="rId10">
                      <a:extLst>
                        <a:ext uri="{28A0092B-C50C-407E-A947-70E740481C1C}">
                          <a14:useLocalDpi xmlns:a14="http://schemas.microsoft.com/office/drawing/2010/main" val="0"/>
                        </a:ext>
                      </a:extLst>
                    </a:blip>
                    <a:srcRect/>
                    <a:stretch/>
                  </pic:blipFill>
                  <pic:spPr>
                    <a:xfrm>
                      <a:off x="0" y="0"/>
                      <a:ext cx="4965192" cy="3675888"/>
                    </a:xfrm>
                    <a:prstGeom prst="rect">
                      <a:avLst/>
                    </a:prstGeom>
                  </pic:spPr>
                </pic:pic>
              </a:graphicData>
            </a:graphic>
          </wp:inline>
        </w:drawing>
      </w:r>
    </w:p>
    <w:p w14:paraId="38F38AFE" w14:textId="1F8B449E" w:rsidR="00625D58" w:rsidRPr="00780329" w:rsidRDefault="00625D58" w:rsidP="00C9270C">
      <w:pPr>
        <w:spacing w:line="240" w:lineRule="auto"/>
        <w:rPr>
          <w:rFonts w:ascii="Times New Roman" w:hAnsi="Times New Roman" w:cs="Times New Roman"/>
          <w:sz w:val="16"/>
          <w:szCs w:val="16"/>
        </w:rPr>
      </w:pPr>
      <w:r w:rsidRPr="00780329">
        <w:rPr>
          <w:rFonts w:ascii="Times New Roman" w:hAnsi="Times New Roman" w:cs="Times New Roman"/>
          <w:sz w:val="16"/>
          <w:szCs w:val="16"/>
        </w:rPr>
        <w:t>Figure 1: Seven-day moving average actual vs. predicted case plots and cumulative difference plots for daily trauma cases within 1km.</w:t>
      </w:r>
    </w:p>
    <w:p w14:paraId="374CF322" w14:textId="0C4D8713" w:rsidR="0071322B" w:rsidRPr="00780329" w:rsidRDefault="0071322B" w:rsidP="00C9270C">
      <w:pPr>
        <w:spacing w:line="240" w:lineRule="auto"/>
        <w:rPr>
          <w:rFonts w:ascii="Times New Roman" w:hAnsi="Times New Roman" w:cs="Times New Roman"/>
        </w:rPr>
      </w:pPr>
      <w:r w:rsidRPr="00780329">
        <w:rPr>
          <w:rFonts w:ascii="Times New Roman" w:hAnsi="Times New Roman" w:cs="Times New Roman"/>
          <w:noProof/>
        </w:rPr>
        <w:drawing>
          <wp:inline distT="0" distB="0" distL="0" distR="0" wp14:anchorId="51913520" wp14:editId="07A1BCCA">
            <wp:extent cx="4965192" cy="3675888"/>
            <wp:effectExtent l="0" t="0" r="6985" b="1270"/>
            <wp:docPr id="20" name="Picture 19">
              <a:extLst xmlns:a="http://schemas.openxmlformats.org/drawingml/2006/main">
                <a:ext uri="{FF2B5EF4-FFF2-40B4-BE49-F238E27FC236}">
                  <a16:creationId xmlns:a16="http://schemas.microsoft.com/office/drawing/2014/main" id="{6CE156EF-9155-4C2F-B6E7-2ABD0E12AE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6CE156EF-9155-4C2F-B6E7-2ABD0E12AEE3}"/>
                        </a:ext>
                      </a:extLst>
                    </pic:cNvPr>
                    <pic:cNvPicPr>
                      <a:picLocks noChangeAspect="1"/>
                    </pic:cNvPicPr>
                  </pic:nvPicPr>
                  <pic:blipFill>
                    <a:blip r:embed="rId11">
                      <a:extLst>
                        <a:ext uri="{28A0092B-C50C-407E-A947-70E740481C1C}">
                          <a14:useLocalDpi xmlns:a14="http://schemas.microsoft.com/office/drawing/2010/main" val="0"/>
                        </a:ext>
                      </a:extLst>
                    </a:blip>
                    <a:srcRect/>
                    <a:stretch/>
                  </pic:blipFill>
                  <pic:spPr>
                    <a:xfrm>
                      <a:off x="0" y="0"/>
                      <a:ext cx="4965192" cy="3675888"/>
                    </a:xfrm>
                    <a:prstGeom prst="rect">
                      <a:avLst/>
                    </a:prstGeom>
                  </pic:spPr>
                </pic:pic>
              </a:graphicData>
            </a:graphic>
          </wp:inline>
        </w:drawing>
      </w:r>
    </w:p>
    <w:p w14:paraId="5CC2B988" w14:textId="46874DD4" w:rsidR="00625D58" w:rsidRPr="00780329" w:rsidRDefault="00625D58" w:rsidP="00C9270C">
      <w:pPr>
        <w:spacing w:line="240" w:lineRule="auto"/>
        <w:rPr>
          <w:rFonts w:ascii="Times New Roman" w:hAnsi="Times New Roman" w:cs="Times New Roman"/>
          <w:sz w:val="16"/>
          <w:szCs w:val="16"/>
        </w:rPr>
      </w:pPr>
      <w:r w:rsidRPr="00780329">
        <w:rPr>
          <w:rFonts w:ascii="Times New Roman" w:hAnsi="Times New Roman" w:cs="Times New Roman"/>
          <w:sz w:val="16"/>
          <w:szCs w:val="16"/>
        </w:rPr>
        <w:t>Figure 2: Seven-day moving average actual vs. predicted case plots and cumulative difference plots for daily respiratory cases within 1km.</w:t>
      </w:r>
    </w:p>
    <w:p w14:paraId="17181415" w14:textId="4FC1A21F" w:rsidR="0071322B" w:rsidRPr="00780329" w:rsidRDefault="0071322B" w:rsidP="00C9270C">
      <w:pPr>
        <w:spacing w:line="240" w:lineRule="auto"/>
        <w:rPr>
          <w:rFonts w:ascii="Times New Roman" w:hAnsi="Times New Roman" w:cs="Times New Roman"/>
        </w:rPr>
      </w:pPr>
      <w:r w:rsidRPr="00780329">
        <w:rPr>
          <w:rFonts w:ascii="Times New Roman" w:hAnsi="Times New Roman" w:cs="Times New Roman"/>
          <w:noProof/>
        </w:rPr>
        <w:lastRenderedPageBreak/>
        <w:drawing>
          <wp:inline distT="0" distB="0" distL="0" distR="0" wp14:anchorId="67394E3D" wp14:editId="62D44CF3">
            <wp:extent cx="4892040" cy="3675888"/>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2040" cy="3675888"/>
                    </a:xfrm>
                    <a:prstGeom prst="rect">
                      <a:avLst/>
                    </a:prstGeom>
                    <a:noFill/>
                    <a:ln>
                      <a:noFill/>
                    </a:ln>
                  </pic:spPr>
                </pic:pic>
              </a:graphicData>
            </a:graphic>
          </wp:inline>
        </w:drawing>
      </w:r>
    </w:p>
    <w:p w14:paraId="52754C83" w14:textId="51DE121D" w:rsidR="00625D58" w:rsidRPr="00780329" w:rsidRDefault="00625D58" w:rsidP="00C9270C">
      <w:pPr>
        <w:spacing w:line="240" w:lineRule="auto"/>
        <w:rPr>
          <w:rFonts w:ascii="Times New Roman" w:hAnsi="Times New Roman" w:cs="Times New Roman"/>
          <w:sz w:val="16"/>
          <w:szCs w:val="16"/>
        </w:rPr>
      </w:pPr>
      <w:r w:rsidRPr="00780329">
        <w:rPr>
          <w:rFonts w:ascii="Times New Roman" w:hAnsi="Times New Roman" w:cs="Times New Roman"/>
          <w:sz w:val="16"/>
          <w:szCs w:val="16"/>
        </w:rPr>
        <w:t>Figure 3: Seven-day moving average actual vs. predicted case plots and cumulative difference plots for daily trauma cases within 3km.</w:t>
      </w:r>
    </w:p>
    <w:p w14:paraId="2A6115BD" w14:textId="70B3DEE4" w:rsidR="0071322B" w:rsidRPr="00780329" w:rsidRDefault="0071322B" w:rsidP="00C9270C">
      <w:pPr>
        <w:spacing w:line="240" w:lineRule="auto"/>
        <w:rPr>
          <w:rFonts w:ascii="Times New Roman" w:hAnsi="Times New Roman" w:cs="Times New Roman"/>
        </w:rPr>
      </w:pPr>
      <w:r w:rsidRPr="00780329">
        <w:rPr>
          <w:rFonts w:ascii="Times New Roman" w:hAnsi="Times New Roman" w:cs="Times New Roman"/>
          <w:noProof/>
        </w:rPr>
        <w:drawing>
          <wp:inline distT="0" distB="0" distL="0" distR="0" wp14:anchorId="5E78ED42" wp14:editId="0598EFA1">
            <wp:extent cx="4892040" cy="3675888"/>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2040" cy="3675888"/>
                    </a:xfrm>
                    <a:prstGeom prst="rect">
                      <a:avLst/>
                    </a:prstGeom>
                    <a:noFill/>
                    <a:ln>
                      <a:noFill/>
                    </a:ln>
                  </pic:spPr>
                </pic:pic>
              </a:graphicData>
            </a:graphic>
          </wp:inline>
        </w:drawing>
      </w:r>
    </w:p>
    <w:p w14:paraId="3F7AD633" w14:textId="6415386C" w:rsidR="009D16AC" w:rsidRPr="00780329" w:rsidRDefault="009D16AC" w:rsidP="00C9270C">
      <w:pPr>
        <w:spacing w:line="240" w:lineRule="auto"/>
        <w:rPr>
          <w:rFonts w:ascii="Times New Roman" w:hAnsi="Times New Roman" w:cs="Times New Roman"/>
          <w:sz w:val="16"/>
          <w:szCs w:val="16"/>
        </w:rPr>
      </w:pPr>
      <w:r w:rsidRPr="00780329">
        <w:rPr>
          <w:rFonts w:ascii="Times New Roman" w:hAnsi="Times New Roman" w:cs="Times New Roman"/>
          <w:sz w:val="16"/>
          <w:szCs w:val="16"/>
        </w:rPr>
        <w:t>Figure 4: Seven-day moving average actual vs. predicted case plots and cumulative difference plots for daily respiratory cases within 3km.</w:t>
      </w:r>
    </w:p>
    <w:p w14:paraId="17F3D23A" w14:textId="438701A4" w:rsidR="00F231D4" w:rsidRPr="00780329" w:rsidRDefault="00F231D4" w:rsidP="00C9270C">
      <w:pPr>
        <w:pStyle w:val="Ttulo1"/>
        <w:spacing w:line="240" w:lineRule="auto"/>
        <w:rPr>
          <w:rFonts w:ascii="Times New Roman" w:hAnsi="Times New Roman" w:cs="Times New Roman"/>
        </w:rPr>
      </w:pPr>
      <w:r w:rsidRPr="00780329">
        <w:rPr>
          <w:rFonts w:ascii="Times New Roman" w:hAnsi="Times New Roman" w:cs="Times New Roman"/>
        </w:rPr>
        <w:lastRenderedPageBreak/>
        <w:t>Discussion</w:t>
      </w:r>
    </w:p>
    <w:p w14:paraId="7812C1AC" w14:textId="1EA8B4D2" w:rsidR="00570BF8" w:rsidRPr="00780329" w:rsidRDefault="00570BF8" w:rsidP="00C9270C">
      <w:pPr>
        <w:spacing w:line="240" w:lineRule="auto"/>
        <w:rPr>
          <w:rFonts w:ascii="Times New Roman" w:hAnsi="Times New Roman" w:cs="Times New Roman"/>
          <w:i/>
          <w:iCs/>
          <w:lang w:val="en-GB"/>
        </w:rPr>
      </w:pPr>
      <w:r w:rsidRPr="00780329">
        <w:rPr>
          <w:rFonts w:ascii="Times New Roman" w:hAnsi="Times New Roman" w:cs="Times New Roman"/>
          <w:i/>
          <w:iCs/>
          <w:lang w:val="en-GB"/>
        </w:rPr>
        <w:t>Findings</w:t>
      </w:r>
    </w:p>
    <w:p w14:paraId="1647F7CB" w14:textId="00685D71" w:rsidR="00F05E43" w:rsidRPr="00780329" w:rsidRDefault="00F05E43" w:rsidP="00C9270C">
      <w:pPr>
        <w:spacing w:line="240" w:lineRule="auto"/>
        <w:jc w:val="both"/>
        <w:rPr>
          <w:rFonts w:ascii="Times New Roman" w:hAnsi="Times New Roman" w:cs="Times New Roman"/>
        </w:rPr>
      </w:pPr>
      <w:r w:rsidRPr="00780329">
        <w:rPr>
          <w:rFonts w:ascii="Times New Roman" w:hAnsi="Times New Roman" w:cs="Times New Roman"/>
        </w:rPr>
        <w:t xml:space="preserve">This study demonstrates that shifts in patient utilization of emergency services occurred in response to widespread social protests. </w:t>
      </w:r>
      <w:r w:rsidRPr="00780329">
        <w:rPr>
          <w:rFonts w:ascii="Times New Roman" w:hAnsi="Times New Roman" w:cs="Times New Roman"/>
          <w:lang w:val="en-GB"/>
        </w:rPr>
        <w:t>Generally, consultations were lower than predicted following the onset of the October social protests while hospitalizations were higher than predicted. In the three outcomes of interest that did not demonstrate significant differences in mean daily actual vs. predicted cases, relative shifts in daily case numbers were visualized when comparing the pre-exposure period to the post-exposure period. These shifts were most noticeable in the cumulative difference plots.</w:t>
      </w:r>
    </w:p>
    <w:p w14:paraId="650896C4" w14:textId="36FA1552" w:rsidR="00570BF8" w:rsidRPr="00780329" w:rsidRDefault="00570BF8" w:rsidP="00C9270C">
      <w:pPr>
        <w:spacing w:line="240" w:lineRule="auto"/>
        <w:jc w:val="both"/>
        <w:rPr>
          <w:rFonts w:ascii="Times New Roman" w:hAnsi="Times New Roman" w:cs="Times New Roman"/>
          <w:i/>
          <w:iCs/>
          <w:lang w:val="en-GB"/>
        </w:rPr>
      </w:pPr>
      <w:r w:rsidRPr="00780329">
        <w:rPr>
          <w:rFonts w:ascii="Times New Roman" w:hAnsi="Times New Roman" w:cs="Times New Roman"/>
          <w:i/>
          <w:iCs/>
          <w:lang w:val="en-GB"/>
        </w:rPr>
        <w:t>Interpretation</w:t>
      </w:r>
      <w:r w:rsidR="009F0EB6" w:rsidRPr="00780329">
        <w:rPr>
          <w:rFonts w:ascii="Times New Roman" w:hAnsi="Times New Roman" w:cs="Times New Roman"/>
          <w:i/>
          <w:iCs/>
          <w:lang w:val="en-GB"/>
        </w:rPr>
        <w:t>s</w:t>
      </w:r>
    </w:p>
    <w:p w14:paraId="18185161" w14:textId="76A5FD9F" w:rsidR="00F05E43" w:rsidRPr="00780329" w:rsidRDefault="00F05E43" w:rsidP="00C9270C">
      <w:pPr>
        <w:spacing w:line="240" w:lineRule="auto"/>
        <w:jc w:val="both"/>
        <w:rPr>
          <w:rFonts w:ascii="Times New Roman" w:hAnsi="Times New Roman" w:cs="Times New Roman"/>
        </w:rPr>
      </w:pPr>
      <w:r w:rsidRPr="00780329">
        <w:rPr>
          <w:rFonts w:ascii="Times New Roman" w:hAnsi="Times New Roman" w:cs="Times New Roman"/>
        </w:rPr>
        <w:t>The findings in this study suggest that following the onset of the Chilean social protests on October 18</w:t>
      </w:r>
      <w:r w:rsidRPr="00780329">
        <w:rPr>
          <w:rFonts w:ascii="Times New Roman" w:hAnsi="Times New Roman" w:cs="Times New Roman"/>
          <w:vertAlign w:val="superscript"/>
        </w:rPr>
        <w:t>th</w:t>
      </w:r>
      <w:r w:rsidRPr="00780329">
        <w:rPr>
          <w:rFonts w:ascii="Times New Roman" w:hAnsi="Times New Roman" w:cs="Times New Roman"/>
        </w:rPr>
        <w:t xml:space="preserve">, 2019, there was a significant reduction in patient utilization of emergency services </w:t>
      </w:r>
      <w:r w:rsidR="00745689" w:rsidRPr="00780329">
        <w:rPr>
          <w:rFonts w:ascii="Times New Roman" w:hAnsi="Times New Roman" w:cs="Times New Roman"/>
        </w:rPr>
        <w:t>in Santiago. The findings also suggest that there was a</w:t>
      </w:r>
      <w:r w:rsidRPr="00780329">
        <w:rPr>
          <w:rFonts w:ascii="Times New Roman" w:hAnsi="Times New Roman" w:cs="Times New Roman"/>
        </w:rPr>
        <w:t xml:space="preserve"> </w:t>
      </w:r>
      <w:r w:rsidR="00745689" w:rsidRPr="00780329">
        <w:rPr>
          <w:rFonts w:ascii="Times New Roman" w:hAnsi="Times New Roman" w:cs="Times New Roman"/>
        </w:rPr>
        <w:t xml:space="preserve">relative </w:t>
      </w:r>
      <w:r w:rsidRPr="00780329">
        <w:rPr>
          <w:rFonts w:ascii="Times New Roman" w:hAnsi="Times New Roman" w:cs="Times New Roman"/>
        </w:rPr>
        <w:t xml:space="preserve">increase in the severity of cases </w:t>
      </w:r>
      <w:r w:rsidR="00745689" w:rsidRPr="00780329">
        <w:rPr>
          <w:rFonts w:ascii="Times New Roman" w:hAnsi="Times New Roman" w:cs="Times New Roman"/>
        </w:rPr>
        <w:t>that actually presented to emergency services.</w:t>
      </w:r>
    </w:p>
    <w:p w14:paraId="58FFBD30" w14:textId="4A9ADFE2" w:rsidR="007570FD" w:rsidRPr="00780329" w:rsidRDefault="007570FD" w:rsidP="00C9270C">
      <w:pPr>
        <w:spacing w:line="240" w:lineRule="auto"/>
        <w:jc w:val="both"/>
        <w:rPr>
          <w:rFonts w:ascii="Times New Roman" w:hAnsi="Times New Roman" w:cs="Times New Roman"/>
          <w:lang w:val="en-GB"/>
        </w:rPr>
      </w:pPr>
      <w:r w:rsidRPr="00780329">
        <w:rPr>
          <w:rFonts w:ascii="Times New Roman" w:hAnsi="Times New Roman" w:cs="Times New Roman"/>
        </w:rPr>
        <w:t xml:space="preserve">There are a few possible reasons for the reduction in emergency services utilization. </w:t>
      </w:r>
      <w:r w:rsidRPr="00780329">
        <w:rPr>
          <w:rFonts w:ascii="Times New Roman" w:hAnsi="Times New Roman" w:cs="Times New Roman"/>
          <w:lang w:val="en-GB"/>
        </w:rPr>
        <w:t>During this protest period, individuals with non-severe or life-threatening emergencies who would normally visit emergency services may reasonably avoided these hospitals. As public transportation was significantly disrupted during the protests, prospective patients may not have even been able to make it to these hospitals to receive care.</w:t>
      </w:r>
    </w:p>
    <w:p w14:paraId="7C618741" w14:textId="41C53090" w:rsidR="00745689" w:rsidRPr="00780329" w:rsidRDefault="00745689" w:rsidP="00C9270C">
      <w:pPr>
        <w:spacing w:line="240" w:lineRule="auto"/>
        <w:jc w:val="both"/>
        <w:rPr>
          <w:rFonts w:ascii="Times New Roman" w:hAnsi="Times New Roman" w:cs="Times New Roman"/>
          <w:lang w:val="en-GB"/>
        </w:rPr>
      </w:pPr>
      <w:r w:rsidRPr="00780329">
        <w:rPr>
          <w:rFonts w:ascii="Times New Roman" w:hAnsi="Times New Roman" w:cs="Times New Roman"/>
          <w:lang w:val="en-GB"/>
        </w:rPr>
        <w:t xml:space="preserve">The increase in hospitalizations, and therefore the relative increase in the severity of cases presenting to emergency services, is a little more complicated to interpret. The most </w:t>
      </w:r>
      <w:r w:rsidR="007570FD" w:rsidRPr="00780329">
        <w:rPr>
          <w:rFonts w:ascii="Times New Roman" w:hAnsi="Times New Roman" w:cs="Times New Roman"/>
          <w:lang w:val="en-GB"/>
        </w:rPr>
        <w:t>reasonable</w:t>
      </w:r>
      <w:r w:rsidRPr="00780329">
        <w:rPr>
          <w:rFonts w:ascii="Times New Roman" w:hAnsi="Times New Roman" w:cs="Times New Roman"/>
          <w:lang w:val="en-GB"/>
        </w:rPr>
        <w:t xml:space="preserve"> explanation may be that increases in violence and the use of tear gases led to increased hospitalizations during the social protests. </w:t>
      </w:r>
      <w:r w:rsidR="007570FD" w:rsidRPr="00780329">
        <w:rPr>
          <w:rFonts w:ascii="Times New Roman" w:hAnsi="Times New Roman" w:cs="Times New Roman"/>
          <w:lang w:val="en-GB"/>
        </w:rPr>
        <w:t xml:space="preserve">And while most minor and mild injuries were treated in site by health professional volunteering, there were still severe injuries that resulted from the civil unrest that required hospitalization within near hospitals. </w:t>
      </w:r>
      <w:r w:rsidRPr="00780329">
        <w:rPr>
          <w:rFonts w:ascii="Times New Roman" w:hAnsi="Times New Roman" w:cs="Times New Roman"/>
          <w:lang w:val="en-GB"/>
        </w:rPr>
        <w:t xml:space="preserve">However, other explanations cannot be rejected at this point. </w:t>
      </w:r>
      <w:r w:rsidR="007570FD" w:rsidRPr="00780329">
        <w:rPr>
          <w:rFonts w:ascii="Times New Roman" w:hAnsi="Times New Roman" w:cs="Times New Roman"/>
          <w:lang w:val="en-GB"/>
        </w:rPr>
        <w:t>For example, t</w:t>
      </w:r>
      <w:r w:rsidRPr="00780329">
        <w:rPr>
          <w:rFonts w:ascii="Times New Roman" w:hAnsi="Times New Roman" w:cs="Times New Roman"/>
          <w:lang w:val="en-GB"/>
        </w:rPr>
        <w:t xml:space="preserve">hese shifts may </w:t>
      </w:r>
      <w:r w:rsidR="007570FD" w:rsidRPr="00780329">
        <w:rPr>
          <w:rFonts w:ascii="Times New Roman" w:hAnsi="Times New Roman" w:cs="Times New Roman"/>
          <w:lang w:val="en-GB"/>
        </w:rPr>
        <w:t xml:space="preserve">also </w:t>
      </w:r>
      <w:r w:rsidRPr="00780329">
        <w:rPr>
          <w:rFonts w:ascii="Times New Roman" w:hAnsi="Times New Roman" w:cs="Times New Roman"/>
          <w:lang w:val="en-GB"/>
        </w:rPr>
        <w:t xml:space="preserve">be due to a similar reason as the reduction in emergency services utilization. </w:t>
      </w:r>
      <w:r w:rsidR="00E139C0" w:rsidRPr="00780329">
        <w:rPr>
          <w:rFonts w:ascii="Times New Roman" w:hAnsi="Times New Roman" w:cs="Times New Roman"/>
          <w:lang w:val="en-GB"/>
        </w:rPr>
        <w:t xml:space="preserve">Patients may be avoiding care they need to resolve minor health issues, but in turn the health issues become worse until the patient must be hospitalized with what is now a severe medical </w:t>
      </w:r>
      <w:r w:rsidR="00881685" w:rsidRPr="00780329">
        <w:rPr>
          <w:rFonts w:ascii="Times New Roman" w:hAnsi="Times New Roman" w:cs="Times New Roman"/>
          <w:lang w:val="en-GB"/>
        </w:rPr>
        <w:t>case.</w:t>
      </w:r>
    </w:p>
    <w:p w14:paraId="5EB5B431" w14:textId="23155545" w:rsidR="00570BF8" w:rsidRPr="00780329" w:rsidRDefault="009F0EB6" w:rsidP="00C9270C">
      <w:pPr>
        <w:spacing w:line="240" w:lineRule="auto"/>
        <w:jc w:val="both"/>
        <w:rPr>
          <w:rFonts w:ascii="Times New Roman" w:hAnsi="Times New Roman" w:cs="Times New Roman"/>
          <w:i/>
          <w:iCs/>
          <w:lang w:val="en-GB"/>
        </w:rPr>
      </w:pPr>
      <w:r w:rsidRPr="00780329">
        <w:rPr>
          <w:rFonts w:ascii="Times New Roman" w:hAnsi="Times New Roman" w:cs="Times New Roman"/>
          <w:i/>
          <w:iCs/>
          <w:lang w:val="en-GB"/>
        </w:rPr>
        <w:t>Implications</w:t>
      </w:r>
    </w:p>
    <w:p w14:paraId="73F0D8BC" w14:textId="1BD2D2F3" w:rsidR="009F0EB6" w:rsidRPr="00780329" w:rsidRDefault="00AA4229" w:rsidP="00C9270C">
      <w:pPr>
        <w:spacing w:line="240" w:lineRule="auto"/>
        <w:jc w:val="both"/>
        <w:rPr>
          <w:rFonts w:ascii="Times New Roman" w:hAnsi="Times New Roman" w:cs="Times New Roman"/>
          <w:lang w:val="en-GB"/>
        </w:rPr>
      </w:pPr>
      <w:r w:rsidRPr="00780329">
        <w:rPr>
          <w:rFonts w:ascii="Times New Roman" w:hAnsi="Times New Roman" w:cs="Times New Roman"/>
          <w:lang w:val="en-GB"/>
        </w:rPr>
        <w:t xml:space="preserve">This paper </w:t>
      </w:r>
      <w:r w:rsidR="007570FD" w:rsidRPr="00780329">
        <w:rPr>
          <w:rFonts w:ascii="Times New Roman" w:hAnsi="Times New Roman" w:cs="Times New Roman"/>
          <w:lang w:val="en-GB"/>
        </w:rPr>
        <w:t>used</w:t>
      </w:r>
      <w:r w:rsidRPr="00780329">
        <w:rPr>
          <w:rFonts w:ascii="Times New Roman" w:hAnsi="Times New Roman" w:cs="Times New Roman"/>
          <w:lang w:val="en-GB"/>
        </w:rPr>
        <w:t xml:space="preserve"> public access data to better understand the shifts in patient utilization of health systems services during the October 2019</w:t>
      </w:r>
      <w:r w:rsidR="00245A76" w:rsidRPr="00780329">
        <w:rPr>
          <w:rFonts w:ascii="Times New Roman" w:hAnsi="Times New Roman" w:cs="Times New Roman"/>
          <w:lang w:val="en-GB"/>
        </w:rPr>
        <w:t xml:space="preserve"> Chilean protests</w:t>
      </w:r>
      <w:r w:rsidRPr="00780329">
        <w:rPr>
          <w:rFonts w:ascii="Times New Roman" w:hAnsi="Times New Roman" w:cs="Times New Roman"/>
          <w:lang w:val="en-GB"/>
        </w:rPr>
        <w:t>. Gaps of knowledge in the health effects of social protests were identified and a method was developed to quantify shifts in health services utilization within a geographic boundary.</w:t>
      </w:r>
    </w:p>
    <w:p w14:paraId="2D56D2E3" w14:textId="6B5F662E" w:rsidR="00234460" w:rsidRPr="00780329" w:rsidRDefault="00AA4229" w:rsidP="00C9270C">
      <w:pPr>
        <w:spacing w:line="240" w:lineRule="auto"/>
        <w:jc w:val="both"/>
        <w:rPr>
          <w:rFonts w:ascii="Times New Roman" w:hAnsi="Times New Roman" w:cs="Times New Roman"/>
          <w:lang w:val="en-GB"/>
        </w:rPr>
      </w:pPr>
      <w:r w:rsidRPr="00780329">
        <w:rPr>
          <w:rFonts w:ascii="Times New Roman" w:hAnsi="Times New Roman" w:cs="Times New Roman"/>
          <w:lang w:val="en-GB"/>
        </w:rPr>
        <w:t xml:space="preserve">The results of this study should be seen as a first step in better understanding the broader health effects of largescale social protests like the Chilean </w:t>
      </w:r>
      <w:r w:rsidR="002A4637" w:rsidRPr="00780329">
        <w:rPr>
          <w:rFonts w:ascii="Times New Roman" w:hAnsi="Times New Roman" w:cs="Times New Roman"/>
          <w:lang w:val="en-GB"/>
        </w:rPr>
        <w:t>protests but may have several implications moving forward.</w:t>
      </w:r>
      <w:r w:rsidR="009F0EB6" w:rsidRPr="00780329">
        <w:rPr>
          <w:rFonts w:ascii="Times New Roman" w:hAnsi="Times New Roman" w:cs="Times New Roman"/>
          <w:lang w:val="en-GB"/>
        </w:rPr>
        <w:t xml:space="preserve"> </w:t>
      </w:r>
      <w:r w:rsidRPr="00780329">
        <w:rPr>
          <w:rFonts w:ascii="Times New Roman" w:hAnsi="Times New Roman" w:cs="Times New Roman"/>
          <w:lang w:val="en-GB"/>
        </w:rPr>
        <w:t xml:space="preserve">First, </w:t>
      </w:r>
      <w:r w:rsidR="002A4637" w:rsidRPr="00780329">
        <w:rPr>
          <w:rFonts w:ascii="Times New Roman" w:hAnsi="Times New Roman" w:cs="Times New Roman"/>
          <w:lang w:val="en-GB"/>
        </w:rPr>
        <w:t>this evidence-based research</w:t>
      </w:r>
      <w:r w:rsidRPr="00780329">
        <w:rPr>
          <w:rFonts w:ascii="Times New Roman" w:hAnsi="Times New Roman" w:cs="Times New Roman"/>
          <w:lang w:val="en-GB"/>
        </w:rPr>
        <w:t xml:space="preserve"> could </w:t>
      </w:r>
      <w:r w:rsidR="002A4637" w:rsidRPr="00780329">
        <w:rPr>
          <w:rFonts w:ascii="Times New Roman" w:hAnsi="Times New Roman" w:cs="Times New Roman"/>
          <w:lang w:val="en-GB"/>
        </w:rPr>
        <w:t>provide</w:t>
      </w:r>
      <w:r w:rsidRPr="00780329">
        <w:rPr>
          <w:rFonts w:ascii="Times New Roman" w:hAnsi="Times New Roman" w:cs="Times New Roman"/>
          <w:lang w:val="en-GB"/>
        </w:rPr>
        <w:t xml:space="preserve"> health services </w:t>
      </w:r>
      <w:r w:rsidR="002A4637" w:rsidRPr="00780329">
        <w:rPr>
          <w:rFonts w:ascii="Times New Roman" w:hAnsi="Times New Roman" w:cs="Times New Roman"/>
          <w:lang w:val="en-GB"/>
        </w:rPr>
        <w:t xml:space="preserve">with crucial information during times of civil unrest and support decisions to </w:t>
      </w:r>
      <w:r w:rsidRPr="00780329">
        <w:rPr>
          <w:rFonts w:ascii="Times New Roman" w:hAnsi="Times New Roman" w:cs="Times New Roman"/>
          <w:lang w:val="en-GB"/>
        </w:rPr>
        <w:t xml:space="preserve">reallocate resources </w:t>
      </w:r>
      <w:r w:rsidR="002A4637" w:rsidRPr="00780329">
        <w:rPr>
          <w:rFonts w:ascii="Times New Roman" w:hAnsi="Times New Roman" w:cs="Times New Roman"/>
          <w:lang w:val="en-GB"/>
        </w:rPr>
        <w:t>to places where resources are most needed to provide sufficient care</w:t>
      </w:r>
      <w:r w:rsidRPr="00780329">
        <w:rPr>
          <w:rFonts w:ascii="Times New Roman" w:hAnsi="Times New Roman" w:cs="Times New Roman"/>
          <w:lang w:val="en-GB"/>
        </w:rPr>
        <w:t xml:space="preserve">. Second, this research could be used as </w:t>
      </w:r>
      <w:r w:rsidR="003D38B5" w:rsidRPr="00780329">
        <w:rPr>
          <w:rFonts w:ascii="Times New Roman" w:hAnsi="Times New Roman" w:cs="Times New Roman"/>
          <w:lang w:val="en-GB"/>
        </w:rPr>
        <w:t>evidence to advocate for and advise</w:t>
      </w:r>
      <w:r w:rsidRPr="00780329">
        <w:rPr>
          <w:rFonts w:ascii="Times New Roman" w:hAnsi="Times New Roman" w:cs="Times New Roman"/>
          <w:lang w:val="en-GB"/>
        </w:rPr>
        <w:t xml:space="preserve"> policy change regarding law enforcement responses to </w:t>
      </w:r>
      <w:r w:rsidR="00F02219" w:rsidRPr="00780329">
        <w:rPr>
          <w:rFonts w:ascii="Times New Roman" w:hAnsi="Times New Roman" w:cs="Times New Roman"/>
          <w:lang w:val="en-GB"/>
        </w:rPr>
        <w:t xml:space="preserve">civil unrest to </w:t>
      </w:r>
      <w:r w:rsidR="001078AD" w:rsidRPr="00780329">
        <w:rPr>
          <w:rFonts w:ascii="Times New Roman" w:hAnsi="Times New Roman" w:cs="Times New Roman"/>
          <w:lang w:val="en-GB"/>
        </w:rPr>
        <w:t>reduce</w:t>
      </w:r>
      <w:r w:rsidR="00F02219" w:rsidRPr="00780329">
        <w:rPr>
          <w:rFonts w:ascii="Times New Roman" w:hAnsi="Times New Roman" w:cs="Times New Roman"/>
          <w:lang w:val="en-GB"/>
        </w:rPr>
        <w:t xml:space="preserve"> the broader </w:t>
      </w:r>
      <w:r w:rsidR="00447B2A" w:rsidRPr="00780329">
        <w:rPr>
          <w:rFonts w:ascii="Times New Roman" w:hAnsi="Times New Roman" w:cs="Times New Roman"/>
          <w:lang w:val="en-GB"/>
        </w:rPr>
        <w:t xml:space="preserve">negative </w:t>
      </w:r>
      <w:r w:rsidR="00F02219" w:rsidRPr="00780329">
        <w:rPr>
          <w:rFonts w:ascii="Times New Roman" w:hAnsi="Times New Roman" w:cs="Times New Roman"/>
          <w:lang w:val="en-GB"/>
        </w:rPr>
        <w:t>health effects of social protests</w:t>
      </w:r>
      <w:r w:rsidRPr="00780329">
        <w:rPr>
          <w:rFonts w:ascii="Times New Roman" w:hAnsi="Times New Roman" w:cs="Times New Roman"/>
          <w:lang w:val="en-GB"/>
        </w:rPr>
        <w:t>.</w:t>
      </w:r>
    </w:p>
    <w:p w14:paraId="4E0AE6F6" w14:textId="23F3E9A1" w:rsidR="00F231D4" w:rsidRPr="00780329" w:rsidRDefault="00F231D4" w:rsidP="00C9270C">
      <w:pPr>
        <w:pStyle w:val="Ttulo1"/>
        <w:spacing w:line="240" w:lineRule="auto"/>
        <w:jc w:val="both"/>
        <w:rPr>
          <w:rFonts w:ascii="Times New Roman" w:hAnsi="Times New Roman" w:cs="Times New Roman"/>
        </w:rPr>
      </w:pPr>
      <w:r w:rsidRPr="00780329">
        <w:rPr>
          <w:rFonts w:ascii="Times New Roman" w:hAnsi="Times New Roman" w:cs="Times New Roman"/>
        </w:rPr>
        <w:t>Future Directions</w:t>
      </w:r>
    </w:p>
    <w:p w14:paraId="7DBEF2AD" w14:textId="69BA6B76" w:rsidR="005E72F1" w:rsidRPr="00780329" w:rsidRDefault="00C42E4B" w:rsidP="00C9270C">
      <w:pPr>
        <w:spacing w:line="240" w:lineRule="auto"/>
        <w:jc w:val="both"/>
        <w:rPr>
          <w:rFonts w:ascii="Times New Roman" w:hAnsi="Times New Roman" w:cs="Times New Roman"/>
        </w:rPr>
      </w:pPr>
      <w:r w:rsidRPr="00780329">
        <w:rPr>
          <w:rFonts w:ascii="Times New Roman" w:hAnsi="Times New Roman" w:cs="Times New Roman"/>
        </w:rPr>
        <w:t>This study is not yet complete—there is more work to be done. There are some interesting trends in the cumulative difference plots that need to be formally analyzed to support the current results or discover new trends in the data.</w:t>
      </w:r>
      <w:r w:rsidR="008B49C5" w:rsidRPr="00780329">
        <w:rPr>
          <w:rFonts w:ascii="Times New Roman" w:hAnsi="Times New Roman" w:cs="Times New Roman"/>
        </w:rPr>
        <w:t xml:space="preserve"> </w:t>
      </w:r>
      <w:r w:rsidR="001108E3" w:rsidRPr="00780329">
        <w:rPr>
          <w:rFonts w:ascii="Times New Roman" w:hAnsi="Times New Roman" w:cs="Times New Roman"/>
        </w:rPr>
        <w:t xml:space="preserve">There are also plans to </w:t>
      </w:r>
      <w:r w:rsidR="008B49C5" w:rsidRPr="00780329">
        <w:rPr>
          <w:rFonts w:ascii="Times New Roman" w:hAnsi="Times New Roman" w:cs="Times New Roman"/>
        </w:rPr>
        <w:t>match</w:t>
      </w:r>
      <w:r w:rsidR="001108E3" w:rsidRPr="00780329">
        <w:rPr>
          <w:rFonts w:ascii="Times New Roman" w:hAnsi="Times New Roman" w:cs="Times New Roman"/>
        </w:rPr>
        <w:t xml:space="preserve"> weekly differences in actual vs. predicted cases to peak protest dates to better understand the short-term effects of </w:t>
      </w:r>
      <w:r w:rsidR="008B49C5" w:rsidRPr="00780329">
        <w:rPr>
          <w:rFonts w:ascii="Times New Roman" w:hAnsi="Times New Roman" w:cs="Times New Roman"/>
        </w:rPr>
        <w:t>the protests</w:t>
      </w:r>
      <w:r w:rsidR="001108E3" w:rsidRPr="00780329">
        <w:rPr>
          <w:rFonts w:ascii="Times New Roman" w:hAnsi="Times New Roman" w:cs="Times New Roman"/>
        </w:rPr>
        <w:t xml:space="preserve"> on health services utilization.</w:t>
      </w:r>
      <w:r w:rsidR="005E72F1" w:rsidRPr="00780329">
        <w:rPr>
          <w:rFonts w:ascii="Times New Roman" w:hAnsi="Times New Roman" w:cs="Times New Roman"/>
        </w:rPr>
        <w:t xml:space="preserve"> Further </w:t>
      </w:r>
      <w:r w:rsidR="005E72F1" w:rsidRPr="00780329">
        <w:rPr>
          <w:rFonts w:ascii="Times New Roman" w:hAnsi="Times New Roman" w:cs="Times New Roman"/>
        </w:rPr>
        <w:lastRenderedPageBreak/>
        <w:t>strategies will be assessed and performed to quantify whether shifts in trauma and respiratory cases were similar to those observed for other causes of emergency service utilization.</w:t>
      </w:r>
    </w:p>
    <w:p w14:paraId="7CDE9649" w14:textId="36945208" w:rsidR="00271B8F" w:rsidRPr="00780329" w:rsidRDefault="005E72F1" w:rsidP="00C9270C">
      <w:pPr>
        <w:spacing w:line="240" w:lineRule="auto"/>
        <w:jc w:val="both"/>
        <w:rPr>
          <w:rFonts w:ascii="Times New Roman" w:hAnsi="Times New Roman" w:cs="Times New Roman"/>
        </w:rPr>
      </w:pPr>
      <w:r w:rsidRPr="00780329">
        <w:rPr>
          <w:rFonts w:ascii="Times New Roman" w:hAnsi="Times New Roman" w:cs="Times New Roman"/>
        </w:rPr>
        <w:t>Lastly, a</w:t>
      </w:r>
      <w:r w:rsidR="001108E3" w:rsidRPr="00780329">
        <w:rPr>
          <w:rFonts w:ascii="Times New Roman" w:hAnsi="Times New Roman" w:cs="Times New Roman"/>
        </w:rPr>
        <w:t xml:space="preserve"> sensitivity analysis </w:t>
      </w:r>
      <w:r w:rsidRPr="00780329">
        <w:rPr>
          <w:rFonts w:ascii="Times New Roman" w:hAnsi="Times New Roman" w:cs="Times New Roman"/>
        </w:rPr>
        <w:t>will</w:t>
      </w:r>
      <w:r w:rsidR="001108E3" w:rsidRPr="00780329">
        <w:rPr>
          <w:rFonts w:ascii="Times New Roman" w:hAnsi="Times New Roman" w:cs="Times New Roman"/>
        </w:rPr>
        <w:t xml:space="preserve"> be performed to better understand the results of the outcomes of interest that demonstrated significant pre-exposure differences in actual vs. predicted cases.</w:t>
      </w:r>
    </w:p>
    <w:p w14:paraId="30FBDBAC" w14:textId="77777777" w:rsidR="00893457" w:rsidRPr="00780329" w:rsidRDefault="00893457" w:rsidP="00C9270C">
      <w:pPr>
        <w:pStyle w:val="Ttulo1"/>
        <w:spacing w:line="240" w:lineRule="auto"/>
        <w:jc w:val="both"/>
        <w:rPr>
          <w:rFonts w:ascii="Times New Roman" w:hAnsi="Times New Roman" w:cs="Times New Roman"/>
        </w:rPr>
      </w:pPr>
      <w:r w:rsidRPr="00780329">
        <w:rPr>
          <w:rFonts w:ascii="Times New Roman" w:hAnsi="Times New Roman" w:cs="Times New Roman"/>
        </w:rPr>
        <w:t>Limitations</w:t>
      </w:r>
    </w:p>
    <w:p w14:paraId="49271A91" w14:textId="66F208C5" w:rsidR="00893457" w:rsidRPr="00780329" w:rsidRDefault="00893457" w:rsidP="00C9270C">
      <w:pPr>
        <w:spacing w:line="240" w:lineRule="auto"/>
        <w:jc w:val="both"/>
        <w:rPr>
          <w:rFonts w:ascii="Times New Roman" w:hAnsi="Times New Roman" w:cs="Times New Roman"/>
        </w:rPr>
      </w:pPr>
      <w:r w:rsidRPr="00780329">
        <w:rPr>
          <w:rFonts w:ascii="Times New Roman" w:hAnsi="Times New Roman" w:cs="Times New Roman"/>
        </w:rPr>
        <w:t>There were several limitations during the course of this study. The first and perhaps most important limitation was the difficulty in obtaining complete hospital data. Data was pulled from the Chilean Ministry of Health, which required many hospitals in the Santiago metropolitan region to submit daily admissions data, yet many hospitals did not do so. Many hospitals submitted incomplete records that had to be removed from analysis to avoid confounding the results</w:t>
      </w:r>
      <w:r w:rsidR="0054544F" w:rsidRPr="00780329">
        <w:rPr>
          <w:rFonts w:ascii="Times New Roman" w:hAnsi="Times New Roman" w:cs="Times New Roman"/>
        </w:rPr>
        <w:t>, an issue most notable for private institutions and specialized “trauma hospitals”</w:t>
      </w:r>
      <w:r w:rsidRPr="00780329">
        <w:rPr>
          <w:rFonts w:ascii="Times New Roman" w:hAnsi="Times New Roman" w:cs="Times New Roman"/>
        </w:rPr>
        <w:t>. Also, there was little data from private institutions, likely because these hospitals may not have had the same requirement to submit daily admissions data to the Ministry of Health. Because of this difficulty, we had to limit our analysis to 3 public institutions instead of the larger analysis we initially intended.</w:t>
      </w:r>
    </w:p>
    <w:p w14:paraId="0819583F" w14:textId="771FDFB3" w:rsidR="007B2E04" w:rsidRDefault="00893457" w:rsidP="00C9270C">
      <w:pPr>
        <w:spacing w:line="240" w:lineRule="auto"/>
        <w:jc w:val="both"/>
        <w:rPr>
          <w:ins w:id="648" w:author="Andrés González Santa Cruz" w:date="2020-10-21T19:09:00Z"/>
          <w:rFonts w:ascii="Times New Roman" w:hAnsi="Times New Roman" w:cs="Times New Roman"/>
        </w:rPr>
      </w:pPr>
      <w:r w:rsidRPr="00780329">
        <w:rPr>
          <w:rFonts w:ascii="Times New Roman" w:hAnsi="Times New Roman" w:cs="Times New Roman"/>
        </w:rPr>
        <w:t>Another limitation of the study was the lack of specificity and pre-arrangement of admissions data into several categories. Data was already organized by case type without information regarding what specific cases fall into each category. Because of this, the analysis had to trust that each hospital categorized individual cases in a similar manner.</w:t>
      </w:r>
    </w:p>
    <w:p w14:paraId="5621160D" w14:textId="69542F49" w:rsidR="00BA648B" w:rsidRDefault="00BA648B" w:rsidP="00C9270C">
      <w:pPr>
        <w:spacing w:line="240" w:lineRule="auto"/>
        <w:jc w:val="both"/>
        <w:rPr>
          <w:ins w:id="649" w:author="Abraham Isaac Jacob Gajardo Cortez (masterin)" w:date="2020-10-19T09:39:00Z"/>
          <w:rFonts w:ascii="Times New Roman" w:hAnsi="Times New Roman" w:cs="Times New Roman"/>
        </w:rPr>
      </w:pPr>
      <w:ins w:id="650" w:author="Andrés González Santa Cruz" w:date="2020-10-21T19:09:00Z">
        <w:r>
          <w:rPr>
            <w:rFonts w:ascii="Times New Roman" w:hAnsi="Times New Roman" w:cs="Times New Roman"/>
          </w:rPr>
          <w:t xml:space="preserve">Another limitation </w:t>
        </w:r>
      </w:ins>
      <w:ins w:id="651" w:author="Andrés González Santa Cruz" w:date="2020-10-21T19:10:00Z">
        <w:r>
          <w:rPr>
            <w:rFonts w:ascii="Times New Roman" w:hAnsi="Times New Roman" w:cs="Times New Roman"/>
          </w:rPr>
          <w:t xml:space="preserve">relates to </w:t>
        </w:r>
      </w:ins>
      <w:ins w:id="652" w:author="Andrés González Santa Cruz" w:date="2020-10-21T19:09:00Z">
        <w:r>
          <w:rPr>
            <w:rFonts w:ascii="Times New Roman" w:hAnsi="Times New Roman" w:cs="Times New Roman"/>
          </w:rPr>
          <w:t xml:space="preserve">the </w:t>
        </w:r>
      </w:ins>
      <w:ins w:id="653" w:author="Andrés González Santa Cruz" w:date="2020-10-21T19:10:00Z">
        <w:r>
          <w:rPr>
            <w:rFonts w:ascii="Times New Roman" w:hAnsi="Times New Roman" w:cs="Times New Roman"/>
          </w:rPr>
          <w:t>lack of exogenous data, which would have reduced uncertainty estimates</w:t>
        </w:r>
      </w:ins>
      <w:ins w:id="654" w:author="Andrés González Santa Cruz" w:date="2020-10-21T19:13:00Z">
        <w:r>
          <w:rPr>
            <w:rFonts w:ascii="Times New Roman" w:hAnsi="Times New Roman" w:cs="Times New Roman"/>
          </w:rPr>
          <w:t xml:space="preserve"> that would </w:t>
        </w:r>
      </w:ins>
      <w:ins w:id="655" w:author="Andrés González Santa Cruz" w:date="2020-10-21T19:14:00Z">
        <w:r>
          <w:rPr>
            <w:rFonts w:ascii="Times New Roman" w:hAnsi="Times New Roman" w:cs="Times New Roman"/>
          </w:rPr>
          <w:t xml:space="preserve">add sensibility </w:t>
        </w:r>
      </w:ins>
      <w:ins w:id="656" w:author="Andrés González Santa Cruz" w:date="2020-10-21T19:15:00Z">
        <w:r>
          <w:rPr>
            <w:rFonts w:ascii="Times New Roman" w:hAnsi="Times New Roman" w:cs="Times New Roman"/>
          </w:rPr>
          <w:t xml:space="preserve">to </w:t>
        </w:r>
      </w:ins>
      <w:ins w:id="657" w:author="Andrés González Santa Cruz" w:date="2020-10-21T19:14:00Z">
        <w:r>
          <w:rPr>
            <w:rFonts w:ascii="Times New Roman" w:hAnsi="Times New Roman" w:cs="Times New Roman"/>
          </w:rPr>
          <w:t xml:space="preserve">find </w:t>
        </w:r>
      </w:ins>
      <w:ins w:id="658" w:author="Andrés González Santa Cruz" w:date="2020-10-21T19:15:00Z">
        <w:r>
          <w:rPr>
            <w:rFonts w:ascii="Times New Roman" w:hAnsi="Times New Roman" w:cs="Times New Roman"/>
          </w:rPr>
          <w:t>major differences between the estimated counterfactuals and the hospitalizations and consultations</w:t>
        </w:r>
      </w:ins>
      <w:ins w:id="659" w:author="Andrés González Santa Cruz" w:date="2020-10-21T19:10:00Z">
        <w:r>
          <w:rPr>
            <w:rFonts w:ascii="Times New Roman" w:hAnsi="Times New Roman" w:cs="Times New Roman"/>
          </w:rPr>
          <w:t>.</w:t>
        </w:r>
      </w:ins>
      <w:ins w:id="660" w:author="Andrés González Santa Cruz" w:date="2020-10-21T19:11:00Z">
        <w:r>
          <w:rPr>
            <w:rFonts w:ascii="Times New Roman" w:hAnsi="Times New Roman" w:cs="Times New Roman"/>
          </w:rPr>
          <w:t xml:space="preserve"> This limitation would be attributed to the difficulty to find covaria</w:t>
        </w:r>
      </w:ins>
      <w:ins w:id="661" w:author="Andrés González Santa Cruz" w:date="2020-10-21T19:12:00Z">
        <w:r>
          <w:rPr>
            <w:rFonts w:ascii="Times New Roman" w:hAnsi="Times New Roman" w:cs="Times New Roman"/>
          </w:rPr>
          <w:t>tes that w</w:t>
        </w:r>
      </w:ins>
      <w:ins w:id="662" w:author="Andrés González Santa Cruz" w:date="2020-10-21T19:13:00Z">
        <w:r>
          <w:rPr>
            <w:rFonts w:ascii="Times New Roman" w:hAnsi="Times New Roman" w:cs="Times New Roman"/>
          </w:rPr>
          <w:t>ere</w:t>
        </w:r>
      </w:ins>
      <w:ins w:id="663" w:author="Andrés González Santa Cruz" w:date="2020-10-21T19:12:00Z">
        <w:r>
          <w:rPr>
            <w:rFonts w:ascii="Times New Roman" w:hAnsi="Times New Roman" w:cs="Times New Roman"/>
          </w:rPr>
          <w:t xml:space="preserve"> not affected by the intervention.</w:t>
        </w:r>
      </w:ins>
    </w:p>
    <w:p w14:paraId="27BCF5EC" w14:textId="17332B50" w:rsidR="00716620" w:rsidRDefault="00716620" w:rsidP="00C9270C">
      <w:pPr>
        <w:spacing w:line="240" w:lineRule="auto"/>
        <w:jc w:val="both"/>
        <w:rPr>
          <w:ins w:id="664" w:author="Abraham Isaac Jacob Gajardo Cortez (masterin)" w:date="2020-10-19T09:39:00Z"/>
          <w:rFonts w:ascii="Times New Roman" w:hAnsi="Times New Roman" w:cs="Times New Roman"/>
        </w:rPr>
      </w:pPr>
    </w:p>
    <w:p w14:paraId="3FE2A417" w14:textId="77777777" w:rsidR="00716620" w:rsidRDefault="00716620" w:rsidP="00716620">
      <w:pPr>
        <w:spacing w:line="240" w:lineRule="auto"/>
        <w:jc w:val="both"/>
        <w:rPr>
          <w:ins w:id="665" w:author="Abraham Isaac Jacob Gajardo Cortez (masterin)" w:date="2020-10-19T09:39:00Z"/>
          <w:rFonts w:ascii="Times New Roman" w:eastAsia="Times New Roman" w:hAnsi="Times New Roman" w:cs="Times New Roman"/>
          <w:szCs w:val="22"/>
        </w:rPr>
      </w:pPr>
      <w:ins w:id="666" w:author="Abraham Isaac Jacob Gajardo Cortez (masterin)" w:date="2020-10-19T09:39:00Z">
        <w:r w:rsidRPr="00207E13">
          <w:rPr>
            <w:rFonts w:ascii="Times New Roman" w:eastAsia="Times New Roman" w:hAnsi="Times New Roman" w:cs="Times New Roman"/>
            <w:szCs w:val="22"/>
            <w:highlight w:val="yellow"/>
            <w:rPrChange w:id="667" w:author="Abraham Isaac Jacob Gajardo Cortez (masterin)" w:date="2020-10-19T20:42:00Z">
              <w:rPr>
                <w:rFonts w:ascii="Times New Roman" w:eastAsia="Times New Roman" w:hAnsi="Times New Roman" w:cs="Times New Roman"/>
                <w:szCs w:val="22"/>
              </w:rPr>
            </w:rPrChange>
          </w:rPr>
          <w:t>Taken from original introduction (could be used at the discussion)</w:t>
        </w:r>
      </w:ins>
    </w:p>
    <w:p w14:paraId="74BDE716" w14:textId="77777777" w:rsidR="00716620" w:rsidRPr="00780329" w:rsidRDefault="00716620" w:rsidP="00716620">
      <w:pPr>
        <w:spacing w:line="240" w:lineRule="auto"/>
        <w:jc w:val="both"/>
        <w:rPr>
          <w:ins w:id="668" w:author="Abraham Isaac Jacob Gajardo Cortez (masterin)" w:date="2020-10-19T09:39:00Z"/>
          <w:rFonts w:ascii="Times New Roman" w:eastAsia="Times New Roman" w:hAnsi="Times New Roman" w:cs="Times New Roman"/>
          <w:szCs w:val="22"/>
        </w:rPr>
      </w:pPr>
      <w:ins w:id="669" w:author="Abraham Isaac Jacob Gajardo Cortez (masterin)" w:date="2020-10-19T09:39:00Z">
        <w:r w:rsidRPr="00780329">
          <w:rPr>
            <w:rFonts w:ascii="Times New Roman" w:eastAsia="Times New Roman" w:hAnsi="Times New Roman" w:cs="Times New Roman"/>
            <w:szCs w:val="22"/>
          </w:rPr>
          <w:t>Although the literature is far from a consensus, a social movement must have a common goal, joint action or effort against an antagonist, and some degree of organization and temporal continuity.</w:t>
        </w:r>
        <w:r w:rsidRPr="00780329">
          <w:rPr>
            <w:rFonts w:ascii="Times New Roman" w:eastAsia="Times New Roman" w:hAnsi="Times New Roman" w:cs="Times New Roman"/>
            <w:szCs w:val="22"/>
            <w:vertAlign w:val="superscript"/>
          </w:rPr>
          <w:t>9</w:t>
        </w:r>
        <w:r w:rsidRPr="00780329">
          <w:rPr>
            <w:rFonts w:ascii="Times New Roman" w:eastAsia="Times New Roman" w:hAnsi="Times New Roman" w:cs="Times New Roman"/>
            <w:szCs w:val="22"/>
          </w:rPr>
          <w:t xml:space="preserve"> These movements usually begin with an initiating event that sparks widespread discontent, such as the killing of George Floyd in Minneapolis, Minnesota in 2020 and the subway fare hike in Santiago, Chile in October 2019.</w:t>
        </w:r>
        <w:r w:rsidRPr="00780329">
          <w:rPr>
            <w:rFonts w:ascii="Times New Roman" w:eastAsia="Times New Roman" w:hAnsi="Times New Roman" w:cs="Times New Roman"/>
            <w:szCs w:val="22"/>
            <w:vertAlign w:val="superscript"/>
          </w:rPr>
          <w:t>10,11,2</w:t>
        </w:r>
        <w:r w:rsidRPr="00780329">
          <w:rPr>
            <w:rFonts w:ascii="Times New Roman" w:eastAsia="Times New Roman" w:hAnsi="Times New Roman" w:cs="Times New Roman"/>
            <w:szCs w:val="22"/>
          </w:rPr>
          <w:t xml:space="preserve"> Unorganized groups then join together into collective action to push for long-lasting change. Social movements typically end in success, failure, repression, co-optation, or establishment in the mainstream.</w:t>
        </w:r>
        <w:r w:rsidRPr="00780329">
          <w:rPr>
            <w:rFonts w:ascii="Times New Roman" w:eastAsia="Times New Roman" w:hAnsi="Times New Roman" w:cs="Times New Roman"/>
            <w:szCs w:val="22"/>
            <w:vertAlign w:val="superscript"/>
          </w:rPr>
          <w:t>10</w:t>
        </w:r>
      </w:ins>
    </w:p>
    <w:p w14:paraId="345723F0" w14:textId="77777777" w:rsidR="00716620" w:rsidRPr="00780329" w:rsidRDefault="00716620" w:rsidP="00716620">
      <w:pPr>
        <w:spacing w:line="240" w:lineRule="auto"/>
        <w:jc w:val="both"/>
        <w:rPr>
          <w:ins w:id="670" w:author="Abraham Isaac Jacob Gajardo Cortez (masterin)" w:date="2020-10-19T09:39:00Z"/>
          <w:rFonts w:ascii="Times New Roman" w:eastAsia="Times New Roman" w:hAnsi="Times New Roman" w:cs="Times New Roman"/>
          <w:szCs w:val="22"/>
        </w:rPr>
      </w:pPr>
      <w:ins w:id="671" w:author="Abraham Isaac Jacob Gajardo Cortez (masterin)" w:date="2020-10-19T09:39:00Z">
        <w:r w:rsidRPr="00780329">
          <w:rPr>
            <w:rFonts w:ascii="Times New Roman" w:eastAsia="Times New Roman" w:hAnsi="Times New Roman" w:cs="Times New Roman"/>
            <w:szCs w:val="22"/>
          </w:rPr>
          <w:t>During social movements, participants may intentionally cause public disturbance that violates the law - an act known as civil unrest.</w:t>
        </w:r>
        <w:r w:rsidRPr="00780329">
          <w:rPr>
            <w:rFonts w:ascii="Times New Roman" w:eastAsia="Times New Roman" w:hAnsi="Times New Roman" w:cs="Times New Roman"/>
            <w:szCs w:val="22"/>
            <w:vertAlign w:val="superscript"/>
          </w:rPr>
          <w:t>12</w:t>
        </w:r>
        <w:r w:rsidRPr="00780329">
          <w:rPr>
            <w:rFonts w:ascii="Times New Roman" w:eastAsia="Times New Roman" w:hAnsi="Times New Roman" w:cs="Times New Roman"/>
            <w:szCs w:val="22"/>
          </w:rPr>
          <w:t xml:space="preserve"> Participants can become hostile toward authority and may engage in violent or destructive actions that can have significant direct and indirect health effects on local populations.</w:t>
        </w:r>
        <w:r w:rsidRPr="00780329">
          <w:rPr>
            <w:rFonts w:ascii="Times New Roman" w:eastAsia="Times New Roman" w:hAnsi="Times New Roman" w:cs="Times New Roman"/>
            <w:szCs w:val="22"/>
            <w:vertAlign w:val="superscript"/>
          </w:rPr>
          <w:t>13,14,15</w:t>
        </w:r>
      </w:ins>
    </w:p>
    <w:p w14:paraId="0E0A8C3A" w14:textId="77777777" w:rsidR="00716620" w:rsidRPr="00780329" w:rsidRDefault="00716620" w:rsidP="00716620">
      <w:pPr>
        <w:spacing w:line="240" w:lineRule="auto"/>
        <w:jc w:val="both"/>
        <w:rPr>
          <w:ins w:id="672" w:author="Abraham Isaac Jacob Gajardo Cortez (masterin)" w:date="2020-10-19T09:39:00Z"/>
          <w:rFonts w:ascii="Times New Roman" w:eastAsia="Times New Roman" w:hAnsi="Times New Roman" w:cs="Times New Roman"/>
          <w:b/>
          <w:i/>
          <w:szCs w:val="22"/>
        </w:rPr>
      </w:pPr>
      <w:commentRangeStart w:id="673"/>
      <w:ins w:id="674" w:author="Abraham Isaac Jacob Gajardo Cortez (masterin)" w:date="2020-10-19T09:39:00Z">
        <w:r w:rsidRPr="00780329">
          <w:rPr>
            <w:rFonts w:ascii="Times New Roman" w:eastAsia="Times New Roman" w:hAnsi="Times New Roman" w:cs="Times New Roman"/>
            <w:b/>
            <w:i/>
            <w:szCs w:val="22"/>
          </w:rPr>
          <w:t>Health effects of civil unrest</w:t>
        </w:r>
        <w:commentRangeEnd w:id="673"/>
        <w:r>
          <w:rPr>
            <w:rStyle w:val="Refdecomentario"/>
          </w:rPr>
          <w:commentReference w:id="673"/>
        </w:r>
      </w:ins>
    </w:p>
    <w:p w14:paraId="45B23EF9" w14:textId="77777777" w:rsidR="00716620" w:rsidRPr="00780329" w:rsidRDefault="00716620" w:rsidP="00716620">
      <w:pPr>
        <w:spacing w:line="240" w:lineRule="auto"/>
        <w:jc w:val="both"/>
        <w:rPr>
          <w:ins w:id="675" w:author="Abraham Isaac Jacob Gajardo Cortez (masterin)" w:date="2020-10-19T09:39:00Z"/>
          <w:rFonts w:ascii="Times New Roman" w:eastAsia="Times New Roman" w:hAnsi="Times New Roman" w:cs="Times New Roman"/>
          <w:szCs w:val="22"/>
        </w:rPr>
      </w:pPr>
      <w:ins w:id="676" w:author="Abraham Isaac Jacob Gajardo Cortez (masterin)" w:date="2020-10-19T09:39:00Z">
        <w:r w:rsidRPr="00780329">
          <w:rPr>
            <w:rFonts w:ascii="Times New Roman" w:eastAsia="Times New Roman" w:hAnsi="Times New Roman" w:cs="Times New Roman"/>
            <w:szCs w:val="22"/>
          </w:rPr>
          <w:t>Much of the current research linking social movements and health have focused on indirect effects of protest, demonstration, and civil unrest. For example, the shutdown of city streets, reductions in tourism, and disruption of public transportation can all affect the economy, which in turn can produce severe public health threats to local residents, such as food insecurity or a deterioration of hygiene condition.</w:t>
        </w:r>
        <w:r w:rsidRPr="00780329">
          <w:rPr>
            <w:rFonts w:ascii="Times New Roman" w:eastAsia="Times New Roman" w:hAnsi="Times New Roman" w:cs="Times New Roman"/>
            <w:szCs w:val="22"/>
            <w:vertAlign w:val="superscript"/>
          </w:rPr>
          <w:t>13,14,15</w:t>
        </w:r>
        <w:r w:rsidRPr="00780329">
          <w:rPr>
            <w:rFonts w:ascii="Times New Roman" w:eastAsia="Times New Roman" w:hAnsi="Times New Roman" w:cs="Times New Roman"/>
            <w:szCs w:val="22"/>
          </w:rPr>
          <w:t xml:space="preserve"> Although there is little current evidence, the onset of violence or the disruption of public transportation during periods of civil unrest may also cause restricted access to health services.</w:t>
        </w:r>
      </w:ins>
    </w:p>
    <w:p w14:paraId="6226AF3F" w14:textId="77777777" w:rsidR="00716620" w:rsidRPr="00780329" w:rsidRDefault="00716620" w:rsidP="00716620">
      <w:pPr>
        <w:spacing w:line="240" w:lineRule="auto"/>
        <w:jc w:val="both"/>
        <w:rPr>
          <w:ins w:id="677" w:author="Abraham Isaac Jacob Gajardo Cortez (masterin)" w:date="2020-10-19T09:39:00Z"/>
          <w:rFonts w:ascii="Times New Roman" w:eastAsia="Times New Roman" w:hAnsi="Times New Roman" w:cs="Times New Roman"/>
          <w:szCs w:val="22"/>
        </w:rPr>
      </w:pPr>
      <w:ins w:id="678" w:author="Abraham Isaac Jacob Gajardo Cortez (masterin)" w:date="2020-10-19T09:39:00Z">
        <w:r w:rsidRPr="00780329">
          <w:rPr>
            <w:rFonts w:ascii="Times New Roman" w:eastAsia="Times New Roman" w:hAnsi="Times New Roman" w:cs="Times New Roman"/>
            <w:szCs w:val="22"/>
          </w:rPr>
          <w:t>Evidence of the direct health effects of civil unrests are even more noticeable in media coverage. Crowd control methods during protests such rubber bullets have been cited to cause eye injuries, lacerations, contusions, and hematomas.</w:t>
        </w:r>
        <w:r w:rsidRPr="00780329">
          <w:rPr>
            <w:rFonts w:ascii="Times New Roman" w:eastAsia="Times New Roman" w:hAnsi="Times New Roman" w:cs="Times New Roman"/>
            <w:szCs w:val="22"/>
            <w:vertAlign w:val="superscript"/>
          </w:rPr>
          <w:t>16,17,18,27</w:t>
        </w:r>
        <w:r w:rsidRPr="00780329">
          <w:rPr>
            <w:rFonts w:ascii="Times New Roman" w:eastAsia="Times New Roman" w:hAnsi="Times New Roman" w:cs="Times New Roman"/>
            <w:szCs w:val="22"/>
          </w:rPr>
          <w:t xml:space="preserve"> Burns and physical blows from batons, bottles, bricks, boots, and other objects also account for physical injury during protests.</w:t>
        </w:r>
        <w:r w:rsidRPr="00780329">
          <w:rPr>
            <w:rFonts w:ascii="Times New Roman" w:eastAsia="Times New Roman" w:hAnsi="Times New Roman" w:cs="Times New Roman"/>
            <w:szCs w:val="22"/>
            <w:vertAlign w:val="superscript"/>
          </w:rPr>
          <w:t>17</w:t>
        </w:r>
        <w:r w:rsidRPr="00780329">
          <w:rPr>
            <w:rFonts w:ascii="Times New Roman" w:eastAsia="Times New Roman" w:hAnsi="Times New Roman" w:cs="Times New Roman"/>
            <w:szCs w:val="22"/>
          </w:rPr>
          <w:t xml:space="preserve"> Of similar consequence, the use of tear gases –a </w:t>
        </w:r>
        <w:r w:rsidRPr="00780329">
          <w:rPr>
            <w:rFonts w:ascii="Times New Roman" w:eastAsia="Times New Roman" w:hAnsi="Times New Roman" w:cs="Times New Roman"/>
            <w:szCs w:val="22"/>
          </w:rPr>
          <w:lastRenderedPageBreak/>
          <w:t>subset of riot control agents that cause tears, eye pain, and difficulty keeping the eyes open– are suggested to have the capacity to cause both short- and long-term negative health consequences on those affected.</w:t>
        </w:r>
        <w:r w:rsidRPr="00780329">
          <w:rPr>
            <w:rFonts w:ascii="Times New Roman" w:eastAsia="Times New Roman" w:hAnsi="Times New Roman" w:cs="Times New Roman"/>
            <w:szCs w:val="22"/>
            <w:vertAlign w:val="superscript"/>
          </w:rPr>
          <w:t>19,20,21</w:t>
        </w:r>
        <w:r w:rsidRPr="00780329">
          <w:rPr>
            <w:rFonts w:ascii="Times New Roman" w:eastAsia="Times New Roman" w:hAnsi="Times New Roman" w:cs="Times New Roman"/>
            <w:szCs w:val="22"/>
          </w:rPr>
          <w:t xml:space="preserve"> Short-term effects of tear gas exposure include coughing, wheezing, shortness of breath, laryngospasm, and acute respiratory arrest, with symptoms lasting upward of two weeks.</w:t>
        </w:r>
        <w:r w:rsidRPr="00780329">
          <w:rPr>
            <w:rFonts w:ascii="Times New Roman" w:eastAsia="Times New Roman" w:hAnsi="Times New Roman" w:cs="Times New Roman"/>
            <w:szCs w:val="22"/>
            <w:vertAlign w:val="superscript"/>
          </w:rPr>
          <w:t>20,21</w:t>
        </w:r>
        <w:r w:rsidRPr="00780329">
          <w:rPr>
            <w:rFonts w:ascii="Times New Roman" w:eastAsia="Times New Roman" w:hAnsi="Times New Roman" w:cs="Times New Roman"/>
            <w:szCs w:val="22"/>
          </w:rPr>
          <w:t xml:space="preserve"> Chronic bronchitis, reactive airway disease, and a variety of persistent respiratory symptoms (e.g. chest tightness, exercise dyspnea, daily phlegm) are all reported long-term effects of tear gas exposure. Other respiratory problems may arise from hazardous material exposure as a result of the burning and destruction of buildings and reductions in air quality in general, all of which may have significant public health implications.</w:t>
        </w:r>
        <w:r w:rsidRPr="00780329">
          <w:rPr>
            <w:rFonts w:ascii="Times New Roman" w:eastAsia="Times New Roman" w:hAnsi="Times New Roman" w:cs="Times New Roman"/>
            <w:szCs w:val="22"/>
            <w:vertAlign w:val="superscript"/>
          </w:rPr>
          <w:t>15</w:t>
        </w:r>
      </w:ins>
    </w:p>
    <w:p w14:paraId="011DE719" w14:textId="77777777" w:rsidR="00716620" w:rsidRPr="00780329" w:rsidRDefault="00716620" w:rsidP="00716620">
      <w:pPr>
        <w:spacing w:line="240" w:lineRule="auto"/>
        <w:jc w:val="both"/>
        <w:rPr>
          <w:ins w:id="679" w:author="Abraham Isaac Jacob Gajardo Cortez (masterin)" w:date="2020-10-19T09:39:00Z"/>
          <w:rFonts w:ascii="Times New Roman" w:eastAsia="Times New Roman" w:hAnsi="Times New Roman" w:cs="Times New Roman"/>
          <w:szCs w:val="22"/>
          <w:vertAlign w:val="superscript"/>
        </w:rPr>
      </w:pPr>
      <w:ins w:id="680" w:author="Abraham Isaac Jacob Gajardo Cortez (masterin)" w:date="2020-10-19T09:39:00Z">
        <w:r w:rsidRPr="00780329">
          <w:rPr>
            <w:rFonts w:ascii="Times New Roman" w:eastAsia="Times New Roman" w:hAnsi="Times New Roman" w:cs="Times New Roman"/>
            <w:szCs w:val="22"/>
          </w:rPr>
          <w:t>Despite what is known about the direct and indirect health effects of civil unrest, there is limited research regarding the effects of social protests on patient utilization of health system services, and most of what is known comes from non-scientific reports and media coverage.</w:t>
        </w:r>
        <w:r w:rsidRPr="00780329">
          <w:rPr>
            <w:rFonts w:ascii="Times New Roman" w:eastAsia="Times New Roman" w:hAnsi="Times New Roman" w:cs="Times New Roman"/>
            <w:szCs w:val="22"/>
            <w:vertAlign w:val="superscript"/>
          </w:rPr>
          <w:t>20,22</w:t>
        </w:r>
      </w:ins>
    </w:p>
    <w:p w14:paraId="73374A13" w14:textId="77777777" w:rsidR="00716620" w:rsidRPr="00780329" w:rsidRDefault="00716620" w:rsidP="00716620">
      <w:pPr>
        <w:spacing w:line="240" w:lineRule="auto"/>
        <w:jc w:val="both"/>
        <w:rPr>
          <w:ins w:id="681" w:author="Abraham Isaac Jacob Gajardo Cortez (masterin)" w:date="2020-10-19T09:39:00Z"/>
          <w:rFonts w:ascii="Times New Roman" w:eastAsia="Times New Roman" w:hAnsi="Times New Roman" w:cs="Times New Roman"/>
          <w:b/>
          <w:i/>
          <w:szCs w:val="22"/>
        </w:rPr>
      </w:pPr>
      <w:ins w:id="682" w:author="Abraham Isaac Jacob Gajardo Cortez (masterin)" w:date="2020-10-19T09:39:00Z">
        <w:r w:rsidRPr="00780329">
          <w:rPr>
            <w:rFonts w:ascii="Times New Roman" w:eastAsia="Times New Roman" w:hAnsi="Times New Roman" w:cs="Times New Roman"/>
            <w:b/>
            <w:i/>
            <w:szCs w:val="22"/>
          </w:rPr>
          <w:t>The Chilean protests of 2019</w:t>
        </w:r>
      </w:ins>
    </w:p>
    <w:p w14:paraId="2B21AA40" w14:textId="77777777" w:rsidR="00716620" w:rsidRPr="00780329" w:rsidRDefault="00716620" w:rsidP="00716620">
      <w:pPr>
        <w:spacing w:line="240" w:lineRule="auto"/>
        <w:jc w:val="both"/>
        <w:rPr>
          <w:ins w:id="683" w:author="Abraham Isaac Jacob Gajardo Cortez (masterin)" w:date="2020-10-19T09:39:00Z"/>
          <w:rFonts w:ascii="Times New Roman" w:eastAsia="Times New Roman" w:hAnsi="Times New Roman" w:cs="Times New Roman"/>
          <w:szCs w:val="22"/>
        </w:rPr>
      </w:pPr>
      <w:ins w:id="684" w:author="Abraham Isaac Jacob Gajardo Cortez (masterin)" w:date="2020-10-19T09:39:00Z">
        <w:r w:rsidRPr="00780329">
          <w:rPr>
            <w:rFonts w:ascii="Times New Roman" w:eastAsia="Times New Roman" w:hAnsi="Times New Roman" w:cs="Times New Roman"/>
            <w:szCs w:val="22"/>
          </w:rPr>
          <w:t>The Chilean protests of October 2019 were rooted in historical injustices and calls to equality. The current constitution was drafted under the Pinochet regime in 1980 without many of the human rights securities that protestors demand. Since this time, and especially after the return to democracy, there has been a rapid economic growth and an improvement of many social and health indicators (e.g. poverty, infant mortality, life expectancy). However, the country’s current economic model has reproduced many of the historical social inequities.</w:t>
        </w:r>
        <w:r w:rsidRPr="00780329">
          <w:rPr>
            <w:rFonts w:ascii="Times New Roman" w:eastAsia="Times New Roman" w:hAnsi="Times New Roman" w:cs="Times New Roman"/>
            <w:szCs w:val="22"/>
            <w:vertAlign w:val="superscript"/>
          </w:rPr>
          <w:t>2</w:t>
        </w:r>
        <w:r w:rsidRPr="00780329">
          <w:rPr>
            <w:rFonts w:ascii="Times New Roman" w:eastAsia="Times New Roman" w:hAnsi="Times New Roman" w:cs="Times New Roman"/>
            <w:szCs w:val="22"/>
          </w:rPr>
          <w:t xml:space="preserve"> The richest 1% of the Chilean population earns 33% of the nation’s wealth, while about 50% of Chilean workers make less than 400,000 pesos per month, roughly $550 USD.</w:t>
        </w:r>
        <w:r w:rsidRPr="00780329">
          <w:rPr>
            <w:rFonts w:ascii="Times New Roman" w:eastAsia="Times New Roman" w:hAnsi="Times New Roman" w:cs="Times New Roman"/>
            <w:szCs w:val="22"/>
            <w:vertAlign w:val="superscript"/>
          </w:rPr>
          <w:t>2,24,25</w:t>
        </w:r>
      </w:ins>
    </w:p>
    <w:p w14:paraId="458D151E" w14:textId="77777777" w:rsidR="00716620" w:rsidRPr="00780329" w:rsidRDefault="00716620" w:rsidP="00716620">
      <w:pPr>
        <w:spacing w:line="240" w:lineRule="auto"/>
        <w:jc w:val="both"/>
        <w:rPr>
          <w:ins w:id="685" w:author="Abraham Isaac Jacob Gajardo Cortez (masterin)" w:date="2020-10-19T09:39:00Z"/>
          <w:rFonts w:ascii="Times New Roman" w:hAnsi="Times New Roman" w:cs="Times New Roman"/>
        </w:rPr>
      </w:pPr>
      <w:ins w:id="686" w:author="Abraham Isaac Jacob Gajardo Cortez (masterin)" w:date="2020-10-19T09:39:00Z">
        <w:r w:rsidRPr="00780329">
          <w:rPr>
            <w:rFonts w:ascii="Times New Roman" w:eastAsia="Times New Roman" w:hAnsi="Times New Roman" w:cs="Times New Roman"/>
            <w:szCs w:val="22"/>
          </w:rPr>
          <w:t>The protests were initially spurred by a metro fare increase of 30 pesos (about $0.04 USD), but the demonstrations quickly began to encompass the anger stemming from economic inequality and insufficient social services. Protestors called for structural changes related to social inequalities, rising costs of living, stagnant wages, and gender violence, as well as a new constitution.</w:t>
        </w:r>
        <w:r w:rsidRPr="00780329">
          <w:rPr>
            <w:rFonts w:ascii="Times New Roman" w:eastAsia="Times New Roman" w:hAnsi="Times New Roman" w:cs="Times New Roman"/>
            <w:szCs w:val="22"/>
            <w:vertAlign w:val="superscript"/>
          </w:rPr>
          <w:t>1</w:t>
        </w:r>
        <w:r w:rsidRPr="00780329">
          <w:rPr>
            <w:rFonts w:ascii="Times New Roman" w:eastAsia="Times New Roman" w:hAnsi="Times New Roman" w:cs="Times New Roman"/>
            <w:szCs w:val="22"/>
          </w:rPr>
          <w:t xml:space="preserve"> Demonstrations included the looting of supermarkets and the torching of 22 metro stations within the first week.</w:t>
        </w:r>
        <w:r w:rsidRPr="00780329">
          <w:rPr>
            <w:rFonts w:ascii="Times New Roman" w:eastAsia="Times New Roman" w:hAnsi="Times New Roman" w:cs="Times New Roman"/>
            <w:szCs w:val="22"/>
            <w:vertAlign w:val="superscript"/>
          </w:rPr>
          <w:t>2</w:t>
        </w:r>
        <w:r w:rsidRPr="00780329">
          <w:rPr>
            <w:rFonts w:ascii="Times New Roman" w:eastAsia="Times New Roman" w:hAnsi="Times New Roman" w:cs="Times New Roman"/>
            <w:szCs w:val="22"/>
          </w:rPr>
          <w:t xml:space="preserve"> The protests featured high attendance rates (more than 1.2 million people in Santiago alone) and strong national support, with 55% of Chileans supporting the continuation of the protests. Within days, the government declared a state of emergency and deploying the Chilean police, Carabineros, who utilized anti-riot shotguns and tear gas as a means of crowd control</w:t>
        </w:r>
      </w:ins>
    </w:p>
    <w:p w14:paraId="211167F8" w14:textId="77777777" w:rsidR="00716620" w:rsidRPr="00780329" w:rsidRDefault="00716620" w:rsidP="00C9270C">
      <w:pPr>
        <w:spacing w:line="240" w:lineRule="auto"/>
        <w:jc w:val="both"/>
        <w:rPr>
          <w:rFonts w:ascii="Times New Roman" w:hAnsi="Times New Roman" w:cs="Times New Roman"/>
        </w:rPr>
      </w:pPr>
    </w:p>
    <w:p w14:paraId="1A95082F" w14:textId="7A438428" w:rsidR="00F231D4" w:rsidRDefault="00F231D4" w:rsidP="00C9270C">
      <w:pPr>
        <w:pStyle w:val="Ttulo1"/>
        <w:spacing w:line="240" w:lineRule="auto"/>
        <w:jc w:val="both"/>
        <w:rPr>
          <w:ins w:id="687" w:author="Abraham Isaac Jacob Gajardo Cortez (masterin)" w:date="2020-10-19T20:37:00Z"/>
          <w:rFonts w:ascii="Times New Roman" w:hAnsi="Times New Roman" w:cs="Times New Roman"/>
        </w:rPr>
      </w:pPr>
      <w:r w:rsidRPr="00780329">
        <w:rPr>
          <w:rFonts w:ascii="Times New Roman" w:hAnsi="Times New Roman" w:cs="Times New Roman"/>
        </w:rPr>
        <w:t>References</w:t>
      </w:r>
    </w:p>
    <w:p w14:paraId="0B31EFBD" w14:textId="77777777" w:rsidR="00661A84" w:rsidRPr="00661A84" w:rsidRDefault="00661A84">
      <w:pPr>
        <w:rPr>
          <w:rPrChange w:id="688" w:author="Abraham Isaac Jacob Gajardo Cortez (masterin)" w:date="2020-10-19T20:37:00Z">
            <w:rPr>
              <w:rFonts w:ascii="Times New Roman" w:hAnsi="Times New Roman" w:cs="Times New Roman"/>
            </w:rPr>
          </w:rPrChange>
        </w:rPr>
        <w:pPrChange w:id="689" w:author="Abraham Isaac Jacob Gajardo Cortez (masterin)" w:date="2020-10-19T20:37:00Z">
          <w:pPr>
            <w:pStyle w:val="Ttulo1"/>
            <w:spacing w:line="240" w:lineRule="auto"/>
            <w:jc w:val="both"/>
          </w:pPr>
        </w:pPrChange>
      </w:pPr>
    </w:p>
    <w:p w14:paraId="064B6A7D" w14:textId="745E5DE9" w:rsidR="00122D50" w:rsidDel="004B32E0" w:rsidRDefault="00122D50">
      <w:pPr>
        <w:pStyle w:val="Prrafodelista"/>
        <w:numPr>
          <w:ilvl w:val="0"/>
          <w:numId w:val="35"/>
        </w:numPr>
        <w:rPr>
          <w:del w:id="690" w:author="Abraham Isaac Jacob Gajardo Cortez (masterin)" w:date="2020-10-19T15:43:00Z"/>
        </w:rPr>
        <w:pPrChange w:id="691" w:author="Abraham Isaac Jacob Gajardo Cortez (masterin)" w:date="2020-10-19T20:37:00Z">
          <w:pPr/>
        </w:pPrChange>
      </w:pPr>
      <w:del w:id="692" w:author="Abraham Isaac Jacob Gajardo Cortez (masterin)" w:date="2020-10-19T15:43:00Z">
        <w:r w:rsidRPr="004B32E0" w:rsidDel="0029690D">
          <w:delText xml:space="preserve">1. </w:delText>
        </w:r>
        <w:r w:rsidRPr="004B32E0" w:rsidDel="0029690D">
          <w:tab/>
          <w:delText xml:space="preserve">Krygier R. Chile is preparing to rewrite its constitution. Why are people still protesting? </w:delText>
        </w:r>
        <w:r w:rsidRPr="004B32E0" w:rsidDel="0029690D">
          <w:rPr>
            <w:rPrChange w:id="693" w:author="Abraham Isaac Jacob Gajardo Cortez (masterin)" w:date="2020-10-19T16:13:00Z">
              <w:rPr>
                <w:i/>
              </w:rPr>
            </w:rPrChange>
          </w:rPr>
          <w:delText>Washington Post</w:delText>
        </w:r>
        <w:r w:rsidRPr="004B32E0" w:rsidDel="0029690D">
          <w:delText>. https://www.washingtonpost.com/world/the_americas/chile-is-preparing-to-rewrite-its-constitution-why-are-people-still-protesting/2020/02/01/eb7ee6b2-43cc-11ea-99c7-1dfd4241a2fe_story.html. Accessed August 11, 2020.</w:delText>
        </w:r>
      </w:del>
    </w:p>
    <w:p w14:paraId="3AC2AD86" w14:textId="77777777" w:rsidR="004B32E0" w:rsidRDefault="005345A7">
      <w:pPr>
        <w:pStyle w:val="Prrafodelista"/>
        <w:numPr>
          <w:ilvl w:val="0"/>
          <w:numId w:val="35"/>
        </w:numPr>
        <w:rPr>
          <w:ins w:id="694" w:author="Abraham Isaac Jacob Gajardo Cortez (masterin)" w:date="2020-10-19T16:15:00Z"/>
        </w:rPr>
        <w:pPrChange w:id="695" w:author="Abraham Isaac Jacob Gajardo Cortez (masterin)" w:date="2020-10-19T20:37:00Z">
          <w:pPr>
            <w:pStyle w:val="Prrafodelista"/>
          </w:pPr>
        </w:pPrChange>
      </w:pPr>
      <w:ins w:id="696" w:author="Abraham Isaac Jacob Gajardo Cortez (masterin)" w:date="2020-10-19T16:05:00Z">
        <w:r w:rsidRPr="004B32E0">
          <w:t xml:space="preserve">Vergara L. Why social movements matter for addressing inequalities and ensuring social justice. In: </w:t>
        </w:r>
      </w:ins>
      <w:ins w:id="697" w:author="Abraham Isaac Jacob Gajardo Cortez (masterin)" w:date="2020-10-19T16:07:00Z">
        <w:r w:rsidRPr="004B32E0">
          <w:t xml:space="preserve">UNESCO/ISSC. </w:t>
        </w:r>
      </w:ins>
      <w:ins w:id="698" w:author="Abraham Isaac Jacob Gajardo Cortez (masterin)" w:date="2020-10-19T16:05:00Z">
        <w:r w:rsidRPr="004B32E0">
          <w:t>World social science report, 2016: Challenging inequalities, pathways to a just world</w:t>
        </w:r>
      </w:ins>
      <w:ins w:id="699" w:author="Abraham Isaac Jacob Gajardo Cortez (masterin)" w:date="2020-10-19T16:07:00Z">
        <w:r w:rsidRPr="004B32E0">
          <w:t xml:space="preserve">. </w:t>
        </w:r>
      </w:ins>
      <w:ins w:id="700" w:author="Abraham Isaac Jacob Gajardo Cortez (masterin)" w:date="2020-10-19T16:05:00Z">
        <w:r w:rsidRPr="004B32E0">
          <w:t xml:space="preserve"> Paris, </w:t>
        </w:r>
      </w:ins>
      <w:ins w:id="701" w:author="Abraham Isaac Jacob Gajardo Cortez (masterin)" w:date="2020-10-19T16:07:00Z">
        <w:r w:rsidRPr="004B32E0">
          <w:t xml:space="preserve">France, </w:t>
        </w:r>
      </w:ins>
      <w:ins w:id="702" w:author="Abraham Isaac Jacob Gajardo Cortez (masterin)" w:date="2020-10-19T16:05:00Z">
        <w:r w:rsidRPr="004B32E0">
          <w:t>2016.</w:t>
        </w:r>
      </w:ins>
      <w:ins w:id="703" w:author="Abraham Isaac Jacob Gajardo Cortez (masterin)" w:date="2020-10-19T16:07:00Z">
        <w:r w:rsidRPr="004B32E0">
          <w:t xml:space="preserve"> Pages 250-</w:t>
        </w:r>
      </w:ins>
      <w:ins w:id="704" w:author="Abraham Isaac Jacob Gajardo Cortez (masterin)" w:date="2020-10-19T16:08:00Z">
        <w:r w:rsidRPr="004B32E0">
          <w:t>53.</w:t>
        </w:r>
      </w:ins>
    </w:p>
    <w:p w14:paraId="1640F576" w14:textId="60976DEB" w:rsidR="00122D50" w:rsidRPr="004B32E0" w:rsidDel="004B32E0" w:rsidRDefault="00122D50">
      <w:pPr>
        <w:numPr>
          <w:ilvl w:val="0"/>
          <w:numId w:val="35"/>
        </w:numPr>
        <w:ind w:left="0"/>
        <w:rPr>
          <w:del w:id="705" w:author="Abraham Isaac Jacob Gajardo Cortez (masterin)" w:date="2020-10-19T15:43:00Z"/>
        </w:rPr>
        <w:pPrChange w:id="706" w:author="Abraham Isaac Jacob Gajardo Cortez (masterin)" w:date="2020-10-19T20:38:00Z">
          <w:pPr>
            <w:pStyle w:val="Prrafodelista"/>
          </w:pPr>
        </w:pPrChange>
      </w:pPr>
      <w:del w:id="707" w:author="Abraham Isaac Jacob Gajardo Cortez (masterin)" w:date="2020-10-19T15:43:00Z">
        <w:r w:rsidRPr="004B32E0" w:rsidDel="0029690D">
          <w:delText xml:space="preserve">2. </w:delText>
        </w:r>
        <w:r w:rsidRPr="004B32E0" w:rsidDel="0029690D">
          <w:tab/>
          <w:delText>Johanson M. How a 4-cent metro fare price hike sparked massive unrest in Chile. Vox. Published October 29, 2019. Accessed August 9, 2020. https://www.vox.com/world/2019/10/29/20938402/santiago-chile-protests-2019-riots-metro-fare-pinera</w:delText>
        </w:r>
      </w:del>
    </w:p>
    <w:p w14:paraId="55155E3F" w14:textId="763C4ECA" w:rsidR="00122D50" w:rsidRPr="004B32E0" w:rsidDel="004B32E0" w:rsidRDefault="00122D50">
      <w:pPr>
        <w:rPr>
          <w:del w:id="708" w:author="Abraham Isaac Jacob Gajardo Cortez (masterin)" w:date="2020-10-19T15:43:00Z"/>
        </w:rPr>
        <w:pPrChange w:id="709" w:author="Abraham Isaac Jacob Gajardo Cortez (masterin)" w:date="2020-10-19T20:38:00Z">
          <w:pPr>
            <w:pStyle w:val="Prrafodelista"/>
          </w:pPr>
        </w:pPrChange>
      </w:pPr>
      <w:del w:id="710" w:author="Abraham Isaac Jacob Gajardo Cortez (masterin)" w:date="2020-10-19T15:43:00Z">
        <w:r w:rsidRPr="004B32E0" w:rsidDel="0029690D">
          <w:lastRenderedPageBreak/>
          <w:delText xml:space="preserve">3. </w:delText>
        </w:r>
        <w:r w:rsidRPr="004B32E0" w:rsidDel="0029690D">
          <w:tab/>
          <w:delText>World Report 2020: Rights Trends in Chile. Human Rights Watch. Published December 6, 2019. Accessed August 11, 2020. https://www.hrw.org/world-report/2020/country-chapters/chile</w:delText>
        </w:r>
      </w:del>
    </w:p>
    <w:p w14:paraId="7FEDAB64" w14:textId="77777777" w:rsidR="004B32E0" w:rsidRPr="004B32E0" w:rsidRDefault="004B32E0">
      <w:pPr>
        <w:rPr>
          <w:ins w:id="711" w:author="Abraham Isaac Jacob Gajardo Cortez (masterin)" w:date="2020-10-19T16:13:00Z"/>
        </w:rPr>
        <w:pPrChange w:id="712" w:author="Abraham Isaac Jacob Gajardo Cortez (masterin)" w:date="2020-10-19T16:13:00Z">
          <w:pPr>
            <w:pBdr>
              <w:top w:val="nil"/>
              <w:left w:val="nil"/>
              <w:bottom w:val="nil"/>
              <w:right w:val="nil"/>
              <w:between w:val="nil"/>
            </w:pBdr>
            <w:tabs>
              <w:tab w:val="left" w:pos="260"/>
              <w:tab w:val="left" w:pos="500"/>
            </w:tabs>
            <w:spacing w:line="240" w:lineRule="auto"/>
            <w:ind w:left="504" w:hanging="504"/>
            <w:jc w:val="both"/>
          </w:pPr>
        </w:pPrChange>
      </w:pPr>
    </w:p>
    <w:p w14:paraId="0C452E11" w14:textId="77777777" w:rsidR="00661A84" w:rsidRDefault="00661A84" w:rsidP="00661A84">
      <w:pPr>
        <w:pStyle w:val="Prrafodelista"/>
        <w:numPr>
          <w:ilvl w:val="0"/>
          <w:numId w:val="35"/>
        </w:numPr>
        <w:rPr>
          <w:ins w:id="713" w:author="Abraham Isaac Jacob Gajardo Cortez (masterin)" w:date="2020-10-19T20:39:00Z"/>
        </w:rPr>
      </w:pPr>
      <w:ins w:id="714" w:author="Abraham Isaac Jacob Gajardo Cortez (masterin)" w:date="2020-10-19T20:38:00Z">
        <w:r w:rsidRPr="004B32E0">
          <w:t xml:space="preserve">Berger S &amp; </w:t>
        </w:r>
        <w:proofErr w:type="spellStart"/>
        <w:r w:rsidRPr="004B32E0">
          <w:t>Nehring</w:t>
        </w:r>
        <w:proofErr w:type="spellEnd"/>
        <w:r w:rsidRPr="004B32E0">
          <w:t xml:space="preserve"> H. Introduction: Towards a Global History of Social Movements. In: S. Berger, H. </w:t>
        </w:r>
        <w:proofErr w:type="spellStart"/>
        <w:r w:rsidRPr="004B32E0">
          <w:t>Nehring</w:t>
        </w:r>
        <w:proofErr w:type="spellEnd"/>
        <w:r w:rsidRPr="004B32E0">
          <w:t xml:space="preserve"> (eds.). The History of Social Movements in Global Perspective. Palgrave Macmillan UK, 2017. Pages 1-35.</w:t>
        </w:r>
      </w:ins>
    </w:p>
    <w:p w14:paraId="2FCD8170" w14:textId="6FAFE815" w:rsidR="00122D50" w:rsidRPr="004B32E0" w:rsidDel="0029690D" w:rsidRDefault="00122D50">
      <w:pPr>
        <w:rPr>
          <w:del w:id="715" w:author="Abraham Isaac Jacob Gajardo Cortez (masterin)" w:date="2020-10-19T15:43:00Z"/>
        </w:rPr>
        <w:pPrChange w:id="716" w:author="Abraham Isaac Jacob Gajardo Cortez (masterin)" w:date="2020-10-19T20:40:00Z">
          <w:pPr>
            <w:pBdr>
              <w:top w:val="nil"/>
              <w:left w:val="nil"/>
              <w:bottom w:val="nil"/>
              <w:right w:val="nil"/>
              <w:between w:val="nil"/>
            </w:pBdr>
            <w:tabs>
              <w:tab w:val="left" w:pos="260"/>
              <w:tab w:val="left" w:pos="500"/>
            </w:tabs>
            <w:spacing w:line="240" w:lineRule="auto"/>
            <w:ind w:left="504" w:hanging="504"/>
            <w:jc w:val="both"/>
          </w:pPr>
        </w:pPrChange>
      </w:pPr>
      <w:del w:id="717" w:author="Abraham Isaac Jacob Gajardo Cortez (masterin)" w:date="2020-10-19T15:43:00Z">
        <w:r w:rsidRPr="004B32E0" w:rsidDel="0029690D">
          <w:rPr>
            <w:rPrChange w:id="718" w:author="Abraham Isaac Jacob Gajardo Cortez (masterin)" w:date="2020-10-19T16:13:00Z">
              <w:rPr>
                <w:rFonts w:ascii="Times New Roman" w:eastAsia="Times New Roman" w:hAnsi="Times New Roman" w:cs="Times New Roman"/>
                <w:color w:val="000000"/>
                <w:sz w:val="16"/>
                <w:szCs w:val="16"/>
              </w:rPr>
            </w:rPrChange>
          </w:rPr>
          <w:delText xml:space="preserve">4. </w:delText>
        </w:r>
        <w:r w:rsidRPr="004B32E0" w:rsidDel="0029690D">
          <w:rPr>
            <w:rPrChange w:id="719" w:author="Abraham Isaac Jacob Gajardo Cortez (masterin)" w:date="2020-10-19T16:13:00Z">
              <w:rPr>
                <w:rFonts w:ascii="Times New Roman" w:eastAsia="Times New Roman" w:hAnsi="Times New Roman" w:cs="Times New Roman"/>
                <w:color w:val="000000"/>
                <w:sz w:val="16"/>
                <w:szCs w:val="16"/>
              </w:rPr>
            </w:rPrChange>
          </w:rPr>
          <w:tab/>
          <w:delText xml:space="preserve">Departamento de Estadisticas e Información de Salud. </w:delText>
        </w:r>
        <w:r w:rsidRPr="004B32E0" w:rsidDel="0029690D">
          <w:delText>Accessed August 13, 2020. https://deis.minsal.cl/</w:delText>
        </w:r>
      </w:del>
    </w:p>
    <w:p w14:paraId="79EB6466" w14:textId="6C5DE78B" w:rsidR="00122D50" w:rsidRPr="004B32E0" w:rsidDel="004B32E0" w:rsidRDefault="00122D50">
      <w:pPr>
        <w:rPr>
          <w:del w:id="720" w:author="Abraham Isaac Jacob Gajardo Cortez (masterin)" w:date="2020-10-19T16:12:00Z"/>
        </w:rPr>
        <w:pPrChange w:id="721" w:author="Abraham Isaac Jacob Gajardo Cortez (masterin)" w:date="2020-10-19T20:40:00Z">
          <w:pPr>
            <w:pBdr>
              <w:top w:val="nil"/>
              <w:left w:val="nil"/>
              <w:bottom w:val="nil"/>
              <w:right w:val="nil"/>
              <w:between w:val="nil"/>
            </w:pBdr>
            <w:tabs>
              <w:tab w:val="left" w:pos="260"/>
              <w:tab w:val="left" w:pos="500"/>
            </w:tabs>
            <w:spacing w:line="240" w:lineRule="auto"/>
            <w:ind w:left="504" w:hanging="504"/>
            <w:jc w:val="both"/>
          </w:pPr>
        </w:pPrChange>
      </w:pPr>
      <w:del w:id="722" w:author="Abraham Isaac Jacob Gajardo Cortez (masterin)" w:date="2020-10-19T15:43:00Z">
        <w:r w:rsidRPr="004B32E0" w:rsidDel="0029690D">
          <w:delText xml:space="preserve">5. </w:delText>
        </w:r>
        <w:r w:rsidRPr="004B32E0" w:rsidDel="0029690D">
          <w:tab/>
        </w:r>
      </w:del>
      <w:del w:id="723" w:author="Abraham Isaac Jacob Gajardo Cortez (masterin)" w:date="2020-10-19T16:12:00Z">
        <w:r w:rsidRPr="004B32E0" w:rsidDel="004B32E0">
          <w:delText xml:space="preserve">Hine DC, Morris AD. The Origins of the Civil Rights Movement: Black Communities Organizing for Change. </w:delText>
        </w:r>
        <w:r w:rsidRPr="004B32E0" w:rsidDel="004B32E0">
          <w:rPr>
            <w:rPrChange w:id="724" w:author="Abraham Isaac Jacob Gajardo Cortez (masterin)" w:date="2020-10-19T16:13:00Z">
              <w:rPr>
                <w:i/>
              </w:rPr>
            </w:rPrChange>
          </w:rPr>
          <w:delText>J South Hist</w:delText>
        </w:r>
        <w:r w:rsidRPr="004B32E0" w:rsidDel="004B32E0">
          <w:delText>. 1985;51(4):652. doi:10.2307/2209556</w:delText>
        </w:r>
      </w:del>
    </w:p>
    <w:p w14:paraId="68DB639C" w14:textId="77777777" w:rsidR="00661A84" w:rsidRDefault="00122D50">
      <w:pPr>
        <w:rPr>
          <w:ins w:id="725" w:author="Abraham Isaac Jacob Gajardo Cortez (masterin)" w:date="2020-10-19T20:38:00Z"/>
        </w:rPr>
        <w:pPrChange w:id="726" w:author="Abraham Isaac Jacob Gajardo Cortez (masterin)" w:date="2020-10-19T20:40:00Z">
          <w:pPr>
            <w:pStyle w:val="Prrafodelista"/>
            <w:numPr>
              <w:numId w:val="35"/>
            </w:numPr>
            <w:ind w:hanging="360"/>
          </w:pPr>
        </w:pPrChange>
      </w:pPr>
      <w:del w:id="727" w:author="Abraham Isaac Jacob Gajardo Cortez (masterin)" w:date="2020-10-19T15:44:00Z">
        <w:r w:rsidRPr="004B32E0" w:rsidDel="0029690D">
          <w:delText xml:space="preserve">6. </w:delText>
        </w:r>
        <w:r w:rsidRPr="004B32E0" w:rsidDel="0029690D">
          <w:tab/>
        </w:r>
      </w:del>
      <w:del w:id="728" w:author="Abraham Isaac Jacob Gajardo Cortez (masterin)" w:date="2020-10-19T16:15:00Z">
        <w:r w:rsidRPr="004B32E0" w:rsidDel="004B32E0">
          <w:delText xml:space="preserve">Campante FR, Chor D. Why Was the Arab World Poised for Revolution? Schooling, Economic Opportunities, and the Arab Spring. </w:delText>
        </w:r>
        <w:r w:rsidRPr="004B32E0" w:rsidDel="004B32E0">
          <w:rPr>
            <w:rPrChange w:id="729" w:author="Abraham Isaac Jacob Gajardo Cortez (masterin)" w:date="2020-10-19T16:13:00Z">
              <w:rPr>
                <w:i/>
              </w:rPr>
            </w:rPrChange>
          </w:rPr>
          <w:delText>J Econ Perspect</w:delText>
        </w:r>
        <w:r w:rsidRPr="004B32E0" w:rsidDel="004B32E0">
          <w:delText>. 2012;26(2):167-188. doi:10.1257/jep.26.</w:delText>
        </w:r>
      </w:del>
    </w:p>
    <w:p w14:paraId="51A48D58" w14:textId="0CFD34B3" w:rsidR="004B32E0" w:rsidRPr="004B32E0" w:rsidDel="004B32E0" w:rsidRDefault="00122D50">
      <w:pPr>
        <w:rPr>
          <w:del w:id="730" w:author="Abraham Isaac Jacob Gajardo Cortez (masterin)" w:date="2020-10-19T16:15:00Z"/>
        </w:rPr>
        <w:pPrChange w:id="731" w:author="Abraham Isaac Jacob Gajardo Cortez (masterin)" w:date="2020-10-19T16:13:00Z">
          <w:pPr>
            <w:pBdr>
              <w:top w:val="nil"/>
              <w:left w:val="nil"/>
              <w:bottom w:val="nil"/>
              <w:right w:val="nil"/>
              <w:between w:val="nil"/>
            </w:pBdr>
            <w:tabs>
              <w:tab w:val="left" w:pos="260"/>
              <w:tab w:val="left" w:pos="500"/>
            </w:tabs>
            <w:spacing w:line="240" w:lineRule="auto"/>
            <w:ind w:left="504" w:hanging="504"/>
            <w:jc w:val="both"/>
          </w:pPr>
        </w:pPrChange>
      </w:pPr>
      <w:del w:id="732" w:author="Abraham Isaac Jacob Gajardo Cortez (masterin)" w:date="2020-10-19T16:15:00Z">
        <w:r w:rsidRPr="004B32E0" w:rsidDel="004B32E0">
          <w:delText>2</w:delText>
        </w:r>
      </w:del>
      <w:ins w:id="733" w:author="Abraham Isaac Jacob Gajardo Cortez (masterin)" w:date="2020-10-19T16:15:00Z">
        <w:r w:rsidR="004B32E0">
          <w:t xml:space="preserve">. </w:t>
        </w:r>
      </w:ins>
      <w:del w:id="734" w:author="Abraham Isaac Jacob Gajardo Cortez (masterin)" w:date="2020-10-19T16:15:00Z">
        <w:r w:rsidRPr="004B32E0" w:rsidDel="004B32E0">
          <w:delText>.167</w:delText>
        </w:r>
      </w:del>
    </w:p>
    <w:p w14:paraId="46099C73" w14:textId="2B502089" w:rsidR="00122D50" w:rsidRPr="004B32E0" w:rsidDel="00661A84" w:rsidRDefault="00122D50">
      <w:pPr>
        <w:pStyle w:val="Prrafodelista"/>
        <w:numPr>
          <w:ilvl w:val="0"/>
          <w:numId w:val="35"/>
        </w:numPr>
        <w:rPr>
          <w:del w:id="735" w:author="Abraham Isaac Jacob Gajardo Cortez (masterin)" w:date="2020-10-19T20:39:00Z"/>
        </w:rPr>
        <w:pPrChange w:id="736" w:author="Abraham Isaac Jacob Gajardo Cortez (masterin)" w:date="2020-10-19T20:37:00Z">
          <w:pPr>
            <w:pBdr>
              <w:top w:val="nil"/>
              <w:left w:val="nil"/>
              <w:bottom w:val="nil"/>
              <w:right w:val="nil"/>
              <w:between w:val="nil"/>
            </w:pBdr>
            <w:tabs>
              <w:tab w:val="left" w:pos="260"/>
              <w:tab w:val="left" w:pos="500"/>
            </w:tabs>
            <w:spacing w:line="240" w:lineRule="auto"/>
            <w:ind w:left="504" w:hanging="504"/>
            <w:jc w:val="both"/>
          </w:pPr>
        </w:pPrChange>
      </w:pPr>
      <w:del w:id="737" w:author="Abraham Isaac Jacob Gajardo Cortez (masterin)" w:date="2020-10-19T15:44:00Z">
        <w:r w:rsidRPr="004B32E0" w:rsidDel="0029690D">
          <w:delText xml:space="preserve">7. </w:delText>
        </w:r>
        <w:r w:rsidRPr="004B32E0" w:rsidDel="0029690D">
          <w:tab/>
        </w:r>
      </w:del>
      <w:r w:rsidRPr="004B32E0">
        <w:t xml:space="preserve">Scott J, Marshall G. </w:t>
      </w:r>
      <w:r w:rsidRPr="004B32E0">
        <w:rPr>
          <w:rPrChange w:id="738" w:author="Abraham Isaac Jacob Gajardo Cortez (masterin)" w:date="2020-10-19T16:13:00Z">
            <w:rPr>
              <w:i/>
            </w:rPr>
          </w:rPrChange>
        </w:rPr>
        <w:t>A Dictionary of Sociology</w:t>
      </w:r>
      <w:r w:rsidRPr="004B32E0">
        <w:t>. 3rd ed. Oxford University Press; 2009. doi:10.1093/</w:t>
      </w:r>
      <w:proofErr w:type="spellStart"/>
      <w:r w:rsidRPr="004B32E0">
        <w:t>acref</w:t>
      </w:r>
      <w:proofErr w:type="spellEnd"/>
      <w:r w:rsidRPr="004B32E0">
        <w:t>/9780199533008.001.0001</w:t>
      </w:r>
    </w:p>
    <w:p w14:paraId="7B7DE5CD" w14:textId="77777777" w:rsidR="004B32E0" w:rsidRDefault="004B32E0">
      <w:pPr>
        <w:pStyle w:val="Prrafodelista"/>
        <w:numPr>
          <w:ilvl w:val="0"/>
          <w:numId w:val="35"/>
        </w:numPr>
        <w:rPr>
          <w:ins w:id="739" w:author="Abraham Isaac Jacob Gajardo Cortez (masterin)" w:date="2020-10-19T16:16:00Z"/>
        </w:rPr>
        <w:pPrChange w:id="740" w:author="Abraham Isaac Jacob Gajardo Cortez (masterin)" w:date="2020-10-19T16:13:00Z">
          <w:pPr/>
        </w:pPrChange>
      </w:pPr>
    </w:p>
    <w:p w14:paraId="0B5DDBEC" w14:textId="0D0C5A85" w:rsidR="004B32E0" w:rsidRPr="004B32E0" w:rsidRDefault="00122D50">
      <w:pPr>
        <w:pStyle w:val="Prrafodelista"/>
        <w:numPr>
          <w:ilvl w:val="0"/>
          <w:numId w:val="35"/>
        </w:numPr>
        <w:pPrChange w:id="741" w:author="Abraham Isaac Jacob Gajardo Cortez (masterin)" w:date="2020-10-19T20:39:00Z">
          <w:pPr>
            <w:pBdr>
              <w:top w:val="nil"/>
              <w:left w:val="nil"/>
              <w:bottom w:val="nil"/>
              <w:right w:val="nil"/>
              <w:between w:val="nil"/>
            </w:pBdr>
            <w:tabs>
              <w:tab w:val="left" w:pos="260"/>
              <w:tab w:val="left" w:pos="500"/>
            </w:tabs>
            <w:spacing w:line="240" w:lineRule="auto"/>
            <w:ind w:left="504" w:hanging="504"/>
            <w:jc w:val="both"/>
          </w:pPr>
        </w:pPrChange>
      </w:pPr>
      <w:del w:id="742" w:author="Abraham Isaac Jacob Gajardo Cortez (masterin)" w:date="2020-10-19T16:16:00Z">
        <w:r w:rsidRPr="004B32E0" w:rsidDel="004B32E0">
          <w:delText xml:space="preserve">8. </w:delText>
        </w:r>
        <w:r w:rsidRPr="004B32E0" w:rsidDel="004B32E0">
          <w:tab/>
        </w:r>
      </w:del>
      <w:proofErr w:type="spellStart"/>
      <w:r w:rsidRPr="004B32E0">
        <w:t>Opp</w:t>
      </w:r>
      <w:proofErr w:type="spellEnd"/>
      <w:r w:rsidRPr="004B32E0">
        <w:t xml:space="preserve"> K-D. Theories of Political Protest and Social Movements: A Multidisciplinary Introduction, Critique, and Synthesis. Routledge; 2009.</w:t>
      </w:r>
    </w:p>
    <w:p w14:paraId="66D63156" w14:textId="531094BF" w:rsidR="00122D50" w:rsidRPr="0049497C" w:rsidRDefault="00122D50">
      <w:pPr>
        <w:pStyle w:val="Prrafodelista"/>
        <w:numPr>
          <w:ilvl w:val="0"/>
          <w:numId w:val="35"/>
        </w:numPr>
        <w:rPr>
          <w:lang w:val="fr-FR"/>
          <w:rPrChange w:id="743" w:author="Andrés González Santa Cruz" w:date="2020-10-20T11:28:00Z">
            <w:rPr/>
          </w:rPrChange>
        </w:rPr>
        <w:pPrChange w:id="744" w:author="Abraham Isaac Jacob Gajardo Cortez (masterin)" w:date="2020-10-19T20:37:00Z">
          <w:pPr>
            <w:pBdr>
              <w:top w:val="nil"/>
              <w:left w:val="nil"/>
              <w:bottom w:val="nil"/>
              <w:right w:val="nil"/>
              <w:between w:val="nil"/>
            </w:pBdr>
            <w:tabs>
              <w:tab w:val="left" w:pos="260"/>
              <w:tab w:val="left" w:pos="500"/>
            </w:tabs>
            <w:spacing w:line="240" w:lineRule="auto"/>
            <w:ind w:left="504" w:hanging="504"/>
            <w:jc w:val="both"/>
          </w:pPr>
        </w:pPrChange>
      </w:pPr>
      <w:del w:id="745" w:author="Abraham Isaac Jacob Gajardo Cortez (masterin)" w:date="2020-10-19T16:16:00Z">
        <w:r w:rsidRPr="004B32E0" w:rsidDel="004B32E0">
          <w:delText xml:space="preserve">9. </w:delText>
        </w:r>
        <w:r w:rsidRPr="004B32E0" w:rsidDel="004B32E0">
          <w:tab/>
        </w:r>
      </w:del>
      <w:r w:rsidRPr="004B32E0">
        <w:t xml:space="preserve">Diani M. The Concept of Social Movement. </w:t>
      </w:r>
      <w:proofErr w:type="spellStart"/>
      <w:r w:rsidRPr="0049497C">
        <w:rPr>
          <w:lang w:val="fr-FR"/>
          <w:rPrChange w:id="746" w:author="Andrés González Santa Cruz" w:date="2020-10-20T11:28:00Z">
            <w:rPr>
              <w:i/>
            </w:rPr>
          </w:rPrChange>
        </w:rPr>
        <w:t>Sociol</w:t>
      </w:r>
      <w:proofErr w:type="spellEnd"/>
      <w:r w:rsidRPr="0049497C">
        <w:rPr>
          <w:lang w:val="fr-FR"/>
          <w:rPrChange w:id="747" w:author="Andrés González Santa Cruz" w:date="2020-10-20T11:28:00Z">
            <w:rPr>
              <w:i/>
            </w:rPr>
          </w:rPrChange>
        </w:rPr>
        <w:t xml:space="preserve"> </w:t>
      </w:r>
      <w:proofErr w:type="spellStart"/>
      <w:r w:rsidRPr="0049497C">
        <w:rPr>
          <w:lang w:val="fr-FR"/>
          <w:rPrChange w:id="748" w:author="Andrés González Santa Cruz" w:date="2020-10-20T11:28:00Z">
            <w:rPr>
              <w:i/>
            </w:rPr>
          </w:rPrChange>
        </w:rPr>
        <w:t>Rev</w:t>
      </w:r>
      <w:proofErr w:type="spellEnd"/>
      <w:r w:rsidRPr="0049497C">
        <w:rPr>
          <w:lang w:val="fr-FR"/>
          <w:rPrChange w:id="749" w:author="Andrés González Santa Cruz" w:date="2020-10-20T11:28:00Z">
            <w:rPr/>
          </w:rPrChange>
        </w:rPr>
        <w:t xml:space="preserve">. </w:t>
      </w:r>
      <w:proofErr w:type="gramStart"/>
      <w:r w:rsidRPr="0049497C">
        <w:rPr>
          <w:lang w:val="fr-FR"/>
          <w:rPrChange w:id="750" w:author="Andrés González Santa Cruz" w:date="2020-10-20T11:28:00Z">
            <w:rPr/>
          </w:rPrChange>
        </w:rPr>
        <w:t>1992;</w:t>
      </w:r>
      <w:proofErr w:type="gramEnd"/>
      <w:r w:rsidRPr="0049497C">
        <w:rPr>
          <w:lang w:val="fr-FR"/>
          <w:rPrChange w:id="751" w:author="Andrés González Santa Cruz" w:date="2020-10-20T11:28:00Z">
            <w:rPr/>
          </w:rPrChange>
        </w:rPr>
        <w:t xml:space="preserve">40(1):1-25. </w:t>
      </w:r>
      <w:proofErr w:type="gramStart"/>
      <w:r w:rsidR="004B32E0" w:rsidRPr="0049497C">
        <w:rPr>
          <w:lang w:val="fr-FR"/>
          <w:rPrChange w:id="752" w:author="Andrés González Santa Cruz" w:date="2020-10-20T11:28:00Z">
            <w:rPr/>
          </w:rPrChange>
        </w:rPr>
        <w:t>D</w:t>
      </w:r>
      <w:r w:rsidRPr="0049497C">
        <w:rPr>
          <w:lang w:val="fr-FR"/>
          <w:rPrChange w:id="753" w:author="Andrés González Santa Cruz" w:date="2020-10-20T11:28:00Z">
            <w:rPr/>
          </w:rPrChange>
        </w:rPr>
        <w:t>oi:</w:t>
      </w:r>
      <w:proofErr w:type="gramEnd"/>
      <w:r w:rsidRPr="0049497C">
        <w:rPr>
          <w:lang w:val="fr-FR"/>
          <w:rPrChange w:id="754" w:author="Andrés González Santa Cruz" w:date="2020-10-20T11:28:00Z">
            <w:rPr/>
          </w:rPrChange>
        </w:rPr>
        <w:t>10.1111/j.1467-954X.1992.tb02943.x</w:t>
      </w:r>
    </w:p>
    <w:p w14:paraId="3CDFEE8D" w14:textId="43950D26" w:rsidR="004B32E0" w:rsidDel="00207E13" w:rsidRDefault="004B32E0" w:rsidP="00207E13">
      <w:pPr>
        <w:pStyle w:val="Prrafodelista"/>
        <w:numPr>
          <w:ilvl w:val="0"/>
          <w:numId w:val="35"/>
        </w:numPr>
        <w:rPr>
          <w:del w:id="755" w:author="Abraham Isaac Jacob Gajardo Cortez (masterin)" w:date="2020-10-19T20:40:00Z"/>
        </w:rPr>
      </w:pPr>
      <w:moveToRangeStart w:id="756" w:author="Abraham Isaac Jacob Gajardo Cortez (masterin)" w:date="2020-10-19T16:18:00Z" w:name="move54016712"/>
      <w:moveTo w:id="757" w:author="Abraham Isaac Jacob Gajardo Cortez (masterin)" w:date="2020-10-19T16:18:00Z">
        <w:del w:id="758" w:author="Abraham Isaac Jacob Gajardo Cortez (masterin)" w:date="2020-10-19T16:18:00Z">
          <w:r w:rsidRPr="004B32E0" w:rsidDel="004B32E0">
            <w:delText>12</w:delText>
          </w:r>
        </w:del>
        <w:del w:id="759" w:author="Abraham Isaac Jacob Gajardo Cortez (masterin)" w:date="2020-10-19T20:39:00Z">
          <w:r w:rsidRPr="004B32E0" w:rsidDel="00207E13">
            <w:delText xml:space="preserve">. </w:delText>
          </w:r>
        </w:del>
        <w:del w:id="760" w:author="Abraham Isaac Jacob Gajardo Cortez (masterin)" w:date="2020-10-19T16:22:00Z">
          <w:r w:rsidRPr="004B32E0" w:rsidDel="004B32E0">
            <w:tab/>
          </w:r>
        </w:del>
        <w:r w:rsidRPr="004B32E0">
          <w:t xml:space="preserve">2015-NFPA-responders-forum-Civil-Unrest-Paper.pdf. Accessed August 9, 2020. </w:t>
        </w:r>
      </w:moveTo>
      <w:ins w:id="761" w:author="Abraham Isaac Jacob Gajardo Cortez (masterin)" w:date="2020-10-19T20:40:00Z">
        <w:r w:rsidR="00207E13">
          <w:fldChar w:fldCharType="begin"/>
        </w:r>
        <w:r w:rsidR="00207E13">
          <w:instrText xml:space="preserve"> HYPERLINK "</w:instrText>
        </w:r>
      </w:ins>
      <w:moveTo w:id="762" w:author="Abraham Isaac Jacob Gajardo Cortez (masterin)" w:date="2020-10-19T16:18:00Z">
        <w:r w:rsidR="00207E13" w:rsidRPr="004B32E0">
          <w:instrText>https://www.nfpa.org/-/media/Files/News-and-Research/Resources/Fire-service/Responder-Forum/2015-NFPA-responders-forum-Civil-Unrest-Paper.ashx?la=en</w:instrText>
        </w:r>
      </w:moveTo>
      <w:ins w:id="763" w:author="Abraham Isaac Jacob Gajardo Cortez (masterin)" w:date="2020-10-19T20:40:00Z">
        <w:r w:rsidR="00207E13">
          <w:instrText xml:space="preserve">" </w:instrText>
        </w:r>
        <w:r w:rsidR="00207E13">
          <w:fldChar w:fldCharType="separate"/>
        </w:r>
      </w:ins>
      <w:ins w:id="764" w:author="Abraham Isaac Jacob Gajardo Cortez (masterin)" w:date="2020-10-19T16:18:00Z">
        <w:r w:rsidR="00207E13" w:rsidRPr="0004447C">
          <w:rPr>
            <w:rStyle w:val="Hipervnculo"/>
          </w:rPr>
          <w:t>https://www.nfpa.org/-/media/Files/News-and-Research/Resources/Fire-service/Responder-Forum/2015-NFPA-responders-forum-Civil-Unrest-Paper.ashx?la=en</w:t>
        </w:r>
      </w:ins>
      <w:ins w:id="765" w:author="Abraham Isaac Jacob Gajardo Cortez (masterin)" w:date="2020-10-19T20:40:00Z">
        <w:r w:rsidR="00207E13">
          <w:fldChar w:fldCharType="end"/>
        </w:r>
      </w:ins>
    </w:p>
    <w:p w14:paraId="6C1F5A22" w14:textId="77777777" w:rsidR="00207E13" w:rsidRPr="004B32E0" w:rsidRDefault="00207E13">
      <w:pPr>
        <w:pStyle w:val="Prrafodelista"/>
        <w:numPr>
          <w:ilvl w:val="0"/>
          <w:numId w:val="35"/>
        </w:numPr>
        <w:rPr>
          <w:ins w:id="766" w:author="Abraham Isaac Jacob Gajardo Cortez (masterin)" w:date="2020-10-19T20:40:00Z"/>
          <w:moveTo w:id="767" w:author="Abraham Isaac Jacob Gajardo Cortez (masterin)" w:date="2020-10-19T16:18:00Z"/>
        </w:rPr>
        <w:pPrChange w:id="768" w:author="Abraham Isaac Jacob Gajardo Cortez (masterin)" w:date="2020-10-19T20:39:00Z">
          <w:pPr/>
        </w:pPrChange>
      </w:pPr>
    </w:p>
    <w:moveToRangeEnd w:id="756"/>
    <w:p w14:paraId="03AF9D07" w14:textId="77777777" w:rsidR="00207E13" w:rsidRDefault="004B32E0" w:rsidP="00207E13">
      <w:pPr>
        <w:pStyle w:val="Prrafodelista"/>
        <w:numPr>
          <w:ilvl w:val="0"/>
          <w:numId w:val="35"/>
        </w:numPr>
        <w:rPr>
          <w:ins w:id="769" w:author="Abraham Isaac Jacob Gajardo Cortez (masterin)" w:date="2020-10-19T20:40:00Z"/>
        </w:rPr>
      </w:pPr>
      <w:proofErr w:type="spellStart"/>
      <w:ins w:id="770" w:author="Abraham Isaac Jacob Gajardo Cortez (masterin)" w:date="2020-10-19T16:22:00Z">
        <w:r>
          <w:t>Krygier</w:t>
        </w:r>
        <w:proofErr w:type="spellEnd"/>
        <w:r>
          <w:t xml:space="preserve"> R. Chile is preparing to rewrite its constitution. Why are people still protesting? Washington Post. https://www.washingtonpost.com/world/the_americas/chile-is-preparing-to-rewrite-its-constitution-why-are-people-still-protesting/2020/02/01/eb7ee6b2-43cc-11ea-99c7-1dfd4241a2fe_story.html. Accessed August 11, 2020.</w:t>
        </w:r>
      </w:ins>
    </w:p>
    <w:p w14:paraId="0975EC07" w14:textId="27670738" w:rsidR="00207E13" w:rsidRDefault="004B32E0" w:rsidP="00207E13">
      <w:pPr>
        <w:pStyle w:val="Prrafodelista"/>
        <w:numPr>
          <w:ilvl w:val="0"/>
          <w:numId w:val="35"/>
        </w:numPr>
        <w:rPr>
          <w:ins w:id="771" w:author="Abraham Isaac Jacob Gajardo Cortez (masterin)" w:date="2020-10-19T20:40:00Z"/>
        </w:rPr>
      </w:pPr>
      <w:proofErr w:type="spellStart"/>
      <w:ins w:id="772" w:author="Abraham Isaac Jacob Gajardo Cortez (masterin)" w:date="2020-10-19T16:22:00Z">
        <w:r>
          <w:t>Johanson</w:t>
        </w:r>
        <w:proofErr w:type="spellEnd"/>
        <w:r>
          <w:t xml:space="preserve"> M. How a 4-cent metro fare price hike sparked massive unrest in Chile. Vox. Published October 29, 2019. Accessed August 9, 2020. </w:t>
        </w:r>
      </w:ins>
      <w:ins w:id="773" w:author="Abraham Isaac Jacob Gajardo Cortez (masterin)" w:date="2020-10-19T20:40:00Z">
        <w:r w:rsidR="00207E13">
          <w:fldChar w:fldCharType="begin"/>
        </w:r>
        <w:r w:rsidR="00207E13">
          <w:instrText xml:space="preserve"> HYPERLINK "</w:instrText>
        </w:r>
      </w:ins>
      <w:ins w:id="774" w:author="Abraham Isaac Jacob Gajardo Cortez (masterin)" w:date="2020-10-19T16:22:00Z">
        <w:r w:rsidR="00207E13">
          <w:instrText>https://www.vox.com/world/2019/10/29/20938402/santiago-chile-protests-2019-riots-metro-fare-pinera</w:instrText>
        </w:r>
      </w:ins>
      <w:ins w:id="775" w:author="Abraham Isaac Jacob Gajardo Cortez (masterin)" w:date="2020-10-19T20:40:00Z">
        <w:r w:rsidR="00207E13">
          <w:instrText xml:space="preserve">" </w:instrText>
        </w:r>
        <w:r w:rsidR="00207E13">
          <w:fldChar w:fldCharType="separate"/>
        </w:r>
      </w:ins>
      <w:ins w:id="776" w:author="Abraham Isaac Jacob Gajardo Cortez (masterin)" w:date="2020-10-19T16:22:00Z">
        <w:r w:rsidR="00207E13" w:rsidRPr="0004447C">
          <w:rPr>
            <w:rStyle w:val="Hipervnculo"/>
          </w:rPr>
          <w:t>https://www.vox.com/world/2019/10/29/20938402/santiago-chile-protests-2019-riots-metro-fare-pinera</w:t>
        </w:r>
      </w:ins>
      <w:ins w:id="777" w:author="Abraham Isaac Jacob Gajardo Cortez (masterin)" w:date="2020-10-19T20:40:00Z">
        <w:r w:rsidR="00207E13">
          <w:fldChar w:fldCharType="end"/>
        </w:r>
      </w:ins>
    </w:p>
    <w:p w14:paraId="68672A1E" w14:textId="77777777" w:rsidR="00207E13" w:rsidRDefault="000F0A62" w:rsidP="00207E13">
      <w:pPr>
        <w:pStyle w:val="Prrafodelista"/>
        <w:numPr>
          <w:ilvl w:val="0"/>
          <w:numId w:val="35"/>
        </w:numPr>
        <w:rPr>
          <w:ins w:id="778" w:author="Abraham Isaac Jacob Gajardo Cortez (masterin)" w:date="2020-10-19T20:40:00Z"/>
        </w:rPr>
      </w:pPr>
      <w:ins w:id="779" w:author="Abraham Isaac Jacob Gajardo Cortez (masterin)" w:date="2020-10-19T16:28:00Z">
        <w:r>
          <w:t xml:space="preserve"> </w:t>
        </w:r>
        <w:r w:rsidRPr="000F0A62">
          <w:t xml:space="preserve">von Elm E, Madrid E, Urrutia G. Chile: civil unrest and Cochrane Colloquium cancelled. </w:t>
        </w:r>
        <w:proofErr w:type="gramStart"/>
        <w:r w:rsidRPr="000F0A62">
          <w:t>Lancet .</w:t>
        </w:r>
        <w:proofErr w:type="gramEnd"/>
        <w:r w:rsidRPr="000F0A62">
          <w:t xml:space="preserve"> 2019 Nov 9;394(10210</w:t>
        </w:r>
        <w:proofErr w:type="gramStart"/>
        <w:r w:rsidRPr="000F0A62">
          <w:t>):e</w:t>
        </w:r>
        <w:proofErr w:type="gramEnd"/>
        <w:r w:rsidRPr="000F0A62">
          <w:t>35.</w:t>
        </w:r>
      </w:ins>
    </w:p>
    <w:p w14:paraId="4B535F46" w14:textId="247984F6" w:rsidR="000F0A62" w:rsidRPr="0049497C" w:rsidRDefault="000F0A62">
      <w:pPr>
        <w:pStyle w:val="Prrafodelista"/>
        <w:numPr>
          <w:ilvl w:val="0"/>
          <w:numId w:val="35"/>
        </w:numPr>
        <w:rPr>
          <w:ins w:id="780" w:author="Abraham Isaac Jacob Gajardo Cortez (masterin)" w:date="2020-10-19T16:18:00Z"/>
          <w:lang w:val="fr-FR"/>
          <w:rPrChange w:id="781" w:author="Andrés González Santa Cruz" w:date="2020-10-20T11:28:00Z">
            <w:rPr>
              <w:ins w:id="782" w:author="Abraham Isaac Jacob Gajardo Cortez (masterin)" w:date="2020-10-19T16:18:00Z"/>
            </w:rPr>
          </w:rPrChange>
        </w:rPr>
        <w:pPrChange w:id="783" w:author="Abraham Isaac Jacob Gajardo Cortez (masterin)" w:date="2020-10-19T20:40:00Z">
          <w:pPr/>
        </w:pPrChange>
      </w:pPr>
      <w:ins w:id="784" w:author="Abraham Isaac Jacob Gajardo Cortez (masterin)" w:date="2020-10-19T16:30:00Z">
        <w:r w:rsidRPr="00207E13">
          <w:rPr>
            <w:lang w:val="es-CL"/>
            <w:rPrChange w:id="785" w:author="Abraham Isaac Jacob Gajardo Cortez (masterin)" w:date="2020-10-19T20:40:00Z">
              <w:rPr/>
            </w:rPrChange>
          </w:rPr>
          <w:t>emol</w:t>
        </w:r>
        <w:r w:rsidRPr="00207E13">
          <w:rPr>
            <w:lang w:val="es-CL"/>
          </w:rPr>
          <w:t>. [</w:t>
        </w:r>
        <w:r w:rsidRPr="00207E13">
          <w:rPr>
            <w:lang w:val="es-CL"/>
            <w:rPrChange w:id="786" w:author="Abraham Isaac Jacob Gajardo Cortez (masterin)" w:date="2020-10-19T20:40:00Z">
              <w:rPr/>
            </w:rPrChange>
          </w:rPr>
          <w:t>La cronología de los hechos que detonaron la crisis social y los días de estado de emergencia en el país</w:t>
        </w:r>
        <w:r w:rsidRPr="00207E13">
          <w:rPr>
            <w:lang w:val="es-CL"/>
          </w:rPr>
          <w:t xml:space="preserve">]. </w:t>
        </w:r>
        <w:proofErr w:type="spellStart"/>
        <w:r w:rsidRPr="0049497C">
          <w:rPr>
            <w:lang w:val="fr-FR"/>
            <w:rPrChange w:id="787" w:author="Andrés González Santa Cruz" w:date="2020-10-20T11:28:00Z">
              <w:rPr>
                <w:lang w:val="es-CL"/>
              </w:rPr>
            </w:rPrChange>
          </w:rPr>
          <w:t>Avaible</w:t>
        </w:r>
        <w:proofErr w:type="spellEnd"/>
        <w:r w:rsidRPr="0049497C">
          <w:rPr>
            <w:lang w:val="fr-FR"/>
            <w:rPrChange w:id="788" w:author="Andrés González Santa Cruz" w:date="2020-10-20T11:28:00Z">
              <w:rPr>
                <w:lang w:val="es-CL"/>
              </w:rPr>
            </w:rPrChange>
          </w:rPr>
          <w:t xml:space="preserve"> </w:t>
        </w:r>
        <w:proofErr w:type="gramStart"/>
        <w:r w:rsidRPr="0049497C">
          <w:rPr>
            <w:lang w:val="fr-FR"/>
            <w:rPrChange w:id="789" w:author="Andrés González Santa Cruz" w:date="2020-10-20T11:28:00Z">
              <w:rPr>
                <w:lang w:val="es-CL"/>
              </w:rPr>
            </w:rPrChange>
          </w:rPr>
          <w:t>on:</w:t>
        </w:r>
        <w:proofErr w:type="gramEnd"/>
        <w:r w:rsidRPr="0049497C">
          <w:rPr>
            <w:lang w:val="fr-FR"/>
            <w:rPrChange w:id="790" w:author="Andrés González Santa Cruz" w:date="2020-10-20T11:28:00Z">
              <w:rPr>
                <w:lang w:val="es-CL"/>
              </w:rPr>
            </w:rPrChange>
          </w:rPr>
          <w:t xml:space="preserve"> </w:t>
        </w:r>
        <w:r w:rsidRPr="0049497C">
          <w:rPr>
            <w:lang w:val="fr-FR"/>
            <w:rPrChange w:id="791" w:author="Andrés González Santa Cruz" w:date="2020-10-20T11:28:00Z">
              <w:rPr/>
            </w:rPrChange>
          </w:rPr>
          <w:t>https://www.emol.com/noticias/Nacional/2019/10/23/965179/Cronologia-Crisis-Social-Evasion-Protestas.html</w:t>
        </w:r>
      </w:ins>
    </w:p>
    <w:p w14:paraId="422F8CEE" w14:textId="5B955CC6" w:rsidR="00122D50" w:rsidRPr="0049497C" w:rsidDel="00207E13" w:rsidRDefault="00122D50">
      <w:pPr>
        <w:pStyle w:val="Prrafodelista"/>
        <w:numPr>
          <w:ilvl w:val="0"/>
          <w:numId w:val="35"/>
        </w:numPr>
        <w:rPr>
          <w:del w:id="792" w:author="Abraham Isaac Jacob Gajardo Cortez (masterin)" w:date="2020-10-19T20:41:00Z"/>
          <w:lang w:val="fr-FR"/>
          <w:rPrChange w:id="793" w:author="Andrés González Santa Cruz" w:date="2020-10-20T11:28:00Z">
            <w:rPr>
              <w:del w:id="794" w:author="Abraham Isaac Jacob Gajardo Cortez (masterin)" w:date="2020-10-19T20:41:00Z"/>
            </w:rPr>
          </w:rPrChange>
        </w:rPr>
        <w:pPrChange w:id="795" w:author="Abraham Isaac Jacob Gajardo Cortez (masterin)" w:date="2020-10-19T20:37:00Z">
          <w:pPr>
            <w:pBdr>
              <w:top w:val="nil"/>
              <w:left w:val="nil"/>
              <w:bottom w:val="nil"/>
              <w:right w:val="nil"/>
              <w:between w:val="nil"/>
            </w:pBdr>
            <w:tabs>
              <w:tab w:val="left" w:pos="260"/>
              <w:tab w:val="left" w:pos="500"/>
            </w:tabs>
            <w:spacing w:line="240" w:lineRule="auto"/>
            <w:ind w:left="504" w:hanging="504"/>
            <w:jc w:val="both"/>
          </w:pPr>
        </w:pPrChange>
      </w:pPr>
      <w:del w:id="796" w:author="Abraham Isaac Jacob Gajardo Cortez (masterin)" w:date="2020-10-19T20:41:00Z">
        <w:r w:rsidRPr="0049497C" w:rsidDel="00207E13">
          <w:rPr>
            <w:lang w:val="fr-FR"/>
            <w:rPrChange w:id="797" w:author="Andrés González Santa Cruz" w:date="2020-10-20T11:28:00Z">
              <w:rPr/>
            </w:rPrChange>
          </w:rPr>
          <w:lastRenderedPageBreak/>
          <w:delText xml:space="preserve">10. </w:delText>
        </w:r>
        <w:r w:rsidRPr="0049497C" w:rsidDel="00207E13">
          <w:rPr>
            <w:lang w:val="fr-FR"/>
            <w:rPrChange w:id="798" w:author="Andrés González Santa Cruz" w:date="2020-10-20T11:28:00Z">
              <w:rPr/>
            </w:rPrChange>
          </w:rPr>
          <w:tab/>
          <w:delText>Four Stages of Social Movements. Accessed August 9, 2020. https://www.ebscohost.com/uploads/imported/thisTopic-dbTopic-1248.pdf</w:delText>
        </w:r>
      </w:del>
    </w:p>
    <w:p w14:paraId="4EAB7C67" w14:textId="77777777" w:rsidR="00A24529" w:rsidRDefault="00122D50">
      <w:pPr>
        <w:pStyle w:val="Prrafodelista"/>
        <w:numPr>
          <w:ilvl w:val="0"/>
          <w:numId w:val="35"/>
        </w:numPr>
        <w:rPr>
          <w:ins w:id="799" w:author="Abraham Isaac Jacob Gajardo Cortez (masterin)" w:date="2020-10-19T17:31:00Z"/>
        </w:rPr>
        <w:pPrChange w:id="800" w:author="Abraham Isaac Jacob Gajardo Cortez (masterin)" w:date="2020-10-19T20:41:00Z">
          <w:pPr/>
        </w:pPrChange>
      </w:pPr>
      <w:del w:id="801" w:author="Abraham Isaac Jacob Gajardo Cortez (masterin)" w:date="2020-10-19T20:41:00Z">
        <w:r w:rsidRPr="00F770E5" w:rsidDel="00207E13">
          <w:delText>11.</w:delText>
        </w:r>
      </w:del>
      <w:ins w:id="802" w:author="Abraham Isaac Jacob Gajardo Cortez (masterin)" w:date="2020-10-19T17:31:00Z">
        <w:r w:rsidR="00A24529" w:rsidRPr="00F770E5">
          <w:t xml:space="preserve"> </w:t>
        </w:r>
        <w:proofErr w:type="spellStart"/>
        <w:r w:rsidR="00A24529" w:rsidRPr="00A24529">
          <w:t>Yimgang</w:t>
        </w:r>
        <w:proofErr w:type="spellEnd"/>
        <w:r w:rsidR="00A24529" w:rsidRPr="00A24529">
          <w:t xml:space="preserve"> DP, Wang Y, Paik G, Hager ER, Black MM. </w:t>
        </w:r>
        <w:proofErr w:type="spellStart"/>
        <w:r w:rsidR="00A24529" w:rsidRPr="00A24529">
          <w:t>ivil</w:t>
        </w:r>
        <w:proofErr w:type="spellEnd"/>
        <w:r w:rsidR="00A24529" w:rsidRPr="00A24529">
          <w:t xml:space="preserve"> Unrest in the Context of Chronic Community Violence: Impact on Maternal Depressive Symptoms. Am J Public </w:t>
        </w:r>
        <w:proofErr w:type="gramStart"/>
        <w:r w:rsidR="00A24529" w:rsidRPr="00A24529">
          <w:t>Health .</w:t>
        </w:r>
        <w:proofErr w:type="gramEnd"/>
        <w:r w:rsidR="00A24529" w:rsidRPr="00A24529">
          <w:t xml:space="preserve"> 2017 Sep;107(9):1455-1462</w:t>
        </w:r>
      </w:ins>
    </w:p>
    <w:p w14:paraId="4BA2D4A1" w14:textId="77777777" w:rsidR="00207E13" w:rsidRDefault="00207E13" w:rsidP="00207E13">
      <w:pPr>
        <w:pStyle w:val="Prrafodelista"/>
        <w:numPr>
          <w:ilvl w:val="0"/>
          <w:numId w:val="35"/>
        </w:numPr>
        <w:rPr>
          <w:ins w:id="803" w:author="Abraham Isaac Jacob Gajardo Cortez (masterin)" w:date="2020-10-19T20:41:00Z"/>
        </w:rPr>
      </w:pPr>
      <w:proofErr w:type="spellStart"/>
      <w:ins w:id="804" w:author="Abraham Isaac Jacob Gajardo Cortez (masterin)" w:date="2020-10-19T20:41:00Z">
        <w:r w:rsidRPr="000874CE">
          <w:t>Dangmann</w:t>
        </w:r>
        <w:proofErr w:type="spellEnd"/>
        <w:r w:rsidRPr="000874CE">
          <w:t xml:space="preserve"> CR, Solberg Ø, </w:t>
        </w:r>
        <w:proofErr w:type="spellStart"/>
        <w:r w:rsidRPr="000874CE">
          <w:t>Steffenak</w:t>
        </w:r>
        <w:proofErr w:type="spellEnd"/>
        <w:r w:rsidRPr="000874CE">
          <w:t xml:space="preserve"> AKM, </w:t>
        </w:r>
        <w:proofErr w:type="spellStart"/>
        <w:r w:rsidRPr="000874CE">
          <w:t>Høye</w:t>
        </w:r>
        <w:proofErr w:type="spellEnd"/>
        <w:r w:rsidRPr="000874CE">
          <w:t xml:space="preserve"> S, Andersen PN. Health-related quality of life in young Syrian refugees recently resettled in Norway. </w:t>
        </w:r>
        <w:proofErr w:type="spellStart"/>
        <w:r w:rsidRPr="000874CE">
          <w:t>Scand</w:t>
        </w:r>
        <w:proofErr w:type="spellEnd"/>
        <w:r w:rsidRPr="000874CE">
          <w:t xml:space="preserve"> J Public </w:t>
        </w:r>
        <w:proofErr w:type="gramStart"/>
        <w:r w:rsidRPr="000874CE">
          <w:t>Health .</w:t>
        </w:r>
        <w:proofErr w:type="gramEnd"/>
        <w:r w:rsidRPr="000874CE">
          <w:t xml:space="preserve"> 2020 Jul 2;1403494820929833</w:t>
        </w:r>
      </w:ins>
    </w:p>
    <w:p w14:paraId="40C40811" w14:textId="77777777" w:rsidR="00207E13" w:rsidRDefault="00207E13" w:rsidP="00207E13">
      <w:pPr>
        <w:pStyle w:val="Prrafodelista"/>
        <w:numPr>
          <w:ilvl w:val="0"/>
          <w:numId w:val="35"/>
        </w:numPr>
        <w:rPr>
          <w:ins w:id="805" w:author="Abraham Isaac Jacob Gajardo Cortez (masterin)" w:date="2020-10-19T20:41:00Z"/>
        </w:rPr>
      </w:pPr>
      <w:ins w:id="806" w:author="Abraham Isaac Jacob Gajardo Cortez (masterin)" w:date="2020-10-19T20:41:00Z">
        <w:r w:rsidRPr="00E55A79">
          <w:t xml:space="preserve">Evans CA Jr. Public health impact of the 1992 Los Angeles civil unrest. Public Health </w:t>
        </w:r>
        <w:proofErr w:type="gramStart"/>
        <w:r w:rsidRPr="00E55A79">
          <w:t>Rep .</w:t>
        </w:r>
        <w:proofErr w:type="gramEnd"/>
        <w:r w:rsidRPr="00E55A79">
          <w:t xml:space="preserve"> May-Jun 1993;108(3):265-72.</w:t>
        </w:r>
      </w:ins>
    </w:p>
    <w:p w14:paraId="353E5463" w14:textId="3BF49961" w:rsidR="00122D50" w:rsidDel="000874CE" w:rsidRDefault="00122D50">
      <w:pPr>
        <w:pStyle w:val="Prrafodelista"/>
        <w:numPr>
          <w:ilvl w:val="0"/>
          <w:numId w:val="35"/>
        </w:numPr>
        <w:rPr>
          <w:del w:id="807" w:author="Abraham Isaac Jacob Gajardo Cortez (masterin)" w:date="2020-10-19T17:07:00Z"/>
        </w:rPr>
        <w:pPrChange w:id="808" w:author="Abraham Isaac Jacob Gajardo Cortez (masterin)" w:date="2020-10-19T20:41:00Z">
          <w:pPr/>
        </w:pPrChange>
      </w:pPr>
      <w:del w:id="809" w:author="Abraham Isaac Jacob Gajardo Cortez (masterin)" w:date="2020-10-19T20:41:00Z">
        <w:r w:rsidRPr="004B32E0" w:rsidDel="00207E13">
          <w:delText xml:space="preserve"> </w:delText>
        </w:r>
      </w:del>
      <w:del w:id="810" w:author="Abraham Isaac Jacob Gajardo Cortez (masterin)" w:date="2020-10-19T17:34:00Z">
        <w:r w:rsidRPr="004B32E0" w:rsidDel="000874CE">
          <w:tab/>
        </w:r>
      </w:del>
      <w:del w:id="811" w:author="Abraham Isaac Jacob Gajardo Cortez (masterin)" w:date="2020-10-19T16:32:00Z">
        <w:r w:rsidRPr="004B32E0" w:rsidDel="000F0A62">
          <w:delText>George Floyd, From ‘I Want to Touch the World’ to ‘I Can’t Breathe’ - The New York Times. Accessed August 9, 2020. https://www.nytimes.com/article/george-floyd-who-is.html</w:delText>
        </w:r>
      </w:del>
    </w:p>
    <w:p w14:paraId="072275C3" w14:textId="71BFD23F" w:rsidR="00E55A79" w:rsidRDefault="000874CE">
      <w:pPr>
        <w:pStyle w:val="Prrafodelista"/>
        <w:numPr>
          <w:ilvl w:val="0"/>
          <w:numId w:val="35"/>
        </w:numPr>
        <w:rPr>
          <w:ins w:id="812" w:author="Abraham Isaac Jacob Gajardo Cortez (masterin)" w:date="2020-10-19T20:27:00Z"/>
        </w:rPr>
        <w:pPrChange w:id="813" w:author="Abraham Isaac Jacob Gajardo Cortez (masterin)" w:date="2020-10-19T20:37:00Z">
          <w:pPr/>
        </w:pPrChange>
      </w:pPr>
      <w:ins w:id="814" w:author="Abraham Isaac Jacob Gajardo Cortez (masterin)" w:date="2020-10-19T17:40:00Z">
        <w:r w:rsidRPr="000874CE">
          <w:t xml:space="preserve">Robertson E. Venezuelan unrest increases pressure on health services. </w:t>
        </w:r>
        <w:proofErr w:type="gramStart"/>
        <w:r w:rsidRPr="000874CE">
          <w:t>Lancet .</w:t>
        </w:r>
        <w:proofErr w:type="gramEnd"/>
        <w:r w:rsidRPr="000874CE">
          <w:t xml:space="preserve"> 2014 Mar 15;383(9921):942.</w:t>
        </w:r>
      </w:ins>
    </w:p>
    <w:p w14:paraId="174783C1" w14:textId="208088B1" w:rsidR="00661A84" w:rsidRDefault="00661A84">
      <w:pPr>
        <w:pStyle w:val="Prrafodelista"/>
        <w:numPr>
          <w:ilvl w:val="0"/>
          <w:numId w:val="35"/>
        </w:numPr>
        <w:rPr>
          <w:ins w:id="815" w:author="Abraham Isaac Jacob Gajardo Cortez (masterin)" w:date="2020-10-19T20:00:00Z"/>
        </w:rPr>
        <w:pPrChange w:id="816" w:author="Abraham Isaac Jacob Gajardo Cortez (masterin)" w:date="2020-10-19T20:37:00Z">
          <w:pPr/>
        </w:pPrChange>
      </w:pPr>
      <w:ins w:id="817" w:author="Abraham Isaac Jacob Gajardo Cortez (masterin)" w:date="2020-10-19T20:28:00Z">
        <w:r w:rsidRPr="00661A84">
          <w:t xml:space="preserve">The Lancet Oncology. Hong Kong: long civil unrest with long-term consequences. Lancet </w:t>
        </w:r>
        <w:proofErr w:type="gramStart"/>
        <w:r w:rsidRPr="00661A84">
          <w:t>Oncol .</w:t>
        </w:r>
        <w:proofErr w:type="gramEnd"/>
        <w:r w:rsidRPr="00661A84">
          <w:t xml:space="preserve"> 2020 Jan;21(1):1.</w:t>
        </w:r>
      </w:ins>
    </w:p>
    <w:p w14:paraId="369D1B84" w14:textId="54B8A5C6" w:rsidR="00B342AB" w:rsidRDefault="00B342AB">
      <w:pPr>
        <w:pStyle w:val="Prrafodelista"/>
        <w:numPr>
          <w:ilvl w:val="0"/>
          <w:numId w:val="35"/>
        </w:numPr>
        <w:rPr>
          <w:ins w:id="818" w:author="Abraham Isaac Jacob Gajardo Cortez (masterin)" w:date="2020-10-19T20:09:00Z"/>
        </w:rPr>
        <w:pPrChange w:id="819" w:author="Abraham Isaac Jacob Gajardo Cortez (masterin)" w:date="2020-10-19T20:37:00Z">
          <w:pPr/>
        </w:pPrChange>
      </w:pPr>
      <w:ins w:id="820" w:author="Abraham Isaac Jacob Gajardo Cortez (masterin)" w:date="2020-10-19T20:00:00Z">
        <w:r>
          <w:t xml:space="preserve">. </w:t>
        </w:r>
        <w:r w:rsidRPr="00B342AB">
          <w:t xml:space="preserve">Rust G et al. Practical barriers to timely primary care access: impact on adult use of emergency department services. Arch Intern </w:t>
        </w:r>
        <w:proofErr w:type="gramStart"/>
        <w:r w:rsidRPr="00B342AB">
          <w:t>Med .</w:t>
        </w:r>
        <w:proofErr w:type="gramEnd"/>
        <w:r w:rsidRPr="00B342AB">
          <w:t xml:space="preserve"> 2008 Aug 11;168(15):1705-10</w:t>
        </w:r>
      </w:ins>
    </w:p>
    <w:p w14:paraId="05CD7615" w14:textId="62E10164" w:rsidR="00B342AB" w:rsidRDefault="00B342AB">
      <w:pPr>
        <w:pStyle w:val="Prrafodelista"/>
        <w:numPr>
          <w:ilvl w:val="0"/>
          <w:numId w:val="35"/>
        </w:numPr>
        <w:rPr>
          <w:ins w:id="821" w:author="Abraham Isaac Jacob Gajardo Cortez (masterin)" w:date="2020-10-19T20:13:00Z"/>
        </w:rPr>
        <w:pPrChange w:id="822" w:author="Abraham Isaac Jacob Gajardo Cortez (masterin)" w:date="2020-10-19T20:37:00Z">
          <w:pPr/>
        </w:pPrChange>
      </w:pPr>
      <w:ins w:id="823" w:author="Abraham Isaac Jacob Gajardo Cortez (masterin)" w:date="2020-10-19T20:09:00Z">
        <w:r w:rsidRPr="00B342AB">
          <w:t xml:space="preserve">Jones AP, Bentham G, </w:t>
        </w:r>
        <w:proofErr w:type="spellStart"/>
        <w:r w:rsidRPr="00B342AB">
          <w:t>Horwell</w:t>
        </w:r>
        <w:proofErr w:type="spellEnd"/>
        <w:r w:rsidRPr="00B342AB">
          <w:t xml:space="preserve"> C. Health service accessibility and deaths from asthma. Int J </w:t>
        </w:r>
        <w:proofErr w:type="gramStart"/>
        <w:r w:rsidRPr="00B342AB">
          <w:t>Epidemiol .</w:t>
        </w:r>
        <w:proofErr w:type="gramEnd"/>
        <w:r w:rsidRPr="00B342AB">
          <w:t xml:space="preserve"> 1999 Feb;28(1):101-5.</w:t>
        </w:r>
      </w:ins>
    </w:p>
    <w:p w14:paraId="0183DAB8" w14:textId="0020DEB1" w:rsidR="00B342AB" w:rsidRDefault="00B342AB">
      <w:pPr>
        <w:pStyle w:val="Prrafodelista"/>
        <w:numPr>
          <w:ilvl w:val="0"/>
          <w:numId w:val="35"/>
        </w:numPr>
        <w:rPr>
          <w:ins w:id="824" w:author="Abraham Isaac Jacob Gajardo Cortez (masterin)" w:date="2020-10-19T20:19:00Z"/>
        </w:rPr>
        <w:pPrChange w:id="825" w:author="Abraham Isaac Jacob Gajardo Cortez (masterin)" w:date="2020-10-19T20:37:00Z">
          <w:pPr/>
        </w:pPrChange>
      </w:pPr>
      <w:ins w:id="826" w:author="Abraham Isaac Jacob Gajardo Cortez (masterin)" w:date="2020-10-19T20:13:00Z">
        <w:r w:rsidRPr="00B342AB">
          <w:t xml:space="preserve">Nicholl J, West J, Goodacre S, Turner J. The relationship between distance to hospital and patient mortality in emergencies: an observational study. </w:t>
        </w:r>
        <w:proofErr w:type="spellStart"/>
        <w:r w:rsidRPr="00B342AB">
          <w:t>Emerg</w:t>
        </w:r>
        <w:proofErr w:type="spellEnd"/>
        <w:r w:rsidRPr="00B342AB">
          <w:t xml:space="preserve"> Med </w:t>
        </w:r>
        <w:proofErr w:type="gramStart"/>
        <w:r w:rsidRPr="00B342AB">
          <w:t>J .</w:t>
        </w:r>
        <w:proofErr w:type="gramEnd"/>
        <w:r w:rsidRPr="00B342AB">
          <w:t xml:space="preserve"> 2007 Sep;24(9):665-8.</w:t>
        </w:r>
      </w:ins>
    </w:p>
    <w:p w14:paraId="2861F862" w14:textId="3F043A67" w:rsidR="00F77103" w:rsidRPr="004B32E0" w:rsidRDefault="00F77103">
      <w:pPr>
        <w:pStyle w:val="Prrafodelista"/>
        <w:numPr>
          <w:ilvl w:val="0"/>
          <w:numId w:val="35"/>
        </w:numPr>
        <w:rPr>
          <w:ins w:id="827" w:author="Abraham Isaac Jacob Gajardo Cortez (masterin)" w:date="2020-10-19T20:21:00Z"/>
        </w:rPr>
        <w:pPrChange w:id="828" w:author="Abraham Isaac Jacob Gajardo Cortez (masterin)" w:date="2020-10-19T20:37:00Z">
          <w:pPr/>
        </w:pPrChange>
      </w:pPr>
      <w:ins w:id="829" w:author="Abraham Isaac Jacob Gajardo Cortez (masterin)" w:date="2020-10-19T20:21:00Z">
        <w:r w:rsidRPr="00E55A79">
          <w:t xml:space="preserve">Ballantyne B. Medical management of the traumatic consequences of civil unrest incidents: causation, clinical approaches, needs and advanced planning criteria. </w:t>
        </w:r>
        <w:proofErr w:type="spellStart"/>
        <w:r w:rsidRPr="00E55A79">
          <w:t>Toxicol</w:t>
        </w:r>
        <w:proofErr w:type="spellEnd"/>
        <w:r w:rsidRPr="00E55A79">
          <w:t xml:space="preserve"> </w:t>
        </w:r>
        <w:proofErr w:type="gramStart"/>
        <w:r w:rsidRPr="00E55A79">
          <w:t>Rev .</w:t>
        </w:r>
        <w:proofErr w:type="gramEnd"/>
        <w:r w:rsidRPr="00E55A79">
          <w:t xml:space="preserve"> 2006;25(3):155-97.</w:t>
        </w:r>
      </w:ins>
    </w:p>
    <w:p w14:paraId="15FBB7AA" w14:textId="51064EBD" w:rsidR="00F77103" w:rsidRPr="00F77103" w:rsidRDefault="00F77103">
      <w:pPr>
        <w:pStyle w:val="Prrafodelista"/>
        <w:numPr>
          <w:ilvl w:val="0"/>
          <w:numId w:val="35"/>
        </w:numPr>
        <w:rPr>
          <w:ins w:id="830" w:author="Abraham Isaac Jacob Gajardo Cortez (masterin)" w:date="2020-10-19T20:22:00Z"/>
        </w:rPr>
        <w:pPrChange w:id="831" w:author="Abraham Isaac Jacob Gajardo Cortez (masterin)" w:date="2020-10-19T20:37:00Z">
          <w:pPr/>
        </w:pPrChange>
      </w:pPr>
      <w:ins w:id="832" w:author="Abraham Isaac Jacob Gajardo Cortez (masterin)" w:date="2020-10-19T20:22:00Z">
        <w:r w:rsidRPr="00661A84">
          <w:rPr>
            <w:lang w:val="es-CL"/>
          </w:rPr>
          <w:t xml:space="preserve">Rodríguez Á, Peña S, Cavieres I, et al. </w:t>
        </w:r>
        <w:r w:rsidRPr="00F77103">
          <w:t>Ocular trauma by kinetic impact projectiles during civil unrest in Chile [published online ahead of print, 2020 Aug 24]. </w:t>
        </w:r>
        <w:r w:rsidRPr="00661A84">
          <w:rPr>
            <w:i/>
            <w:iCs/>
          </w:rPr>
          <w:t>Eye (</w:t>
        </w:r>
        <w:proofErr w:type="spellStart"/>
        <w:r w:rsidRPr="00661A84">
          <w:rPr>
            <w:i/>
            <w:iCs/>
          </w:rPr>
          <w:t>Lond</w:t>
        </w:r>
        <w:proofErr w:type="spellEnd"/>
        <w:r w:rsidRPr="00661A84">
          <w:rPr>
            <w:i/>
            <w:iCs/>
          </w:rPr>
          <w:t>)</w:t>
        </w:r>
        <w:r w:rsidRPr="00F77103">
          <w:t>. 2020;1-7. doi:10.1038/s41433-020-01146-w</w:t>
        </w:r>
      </w:ins>
    </w:p>
    <w:p w14:paraId="1A9D5636" w14:textId="77777777" w:rsidR="00F77103" w:rsidRDefault="00F77103" w:rsidP="00F77103">
      <w:pPr>
        <w:rPr>
          <w:ins w:id="833" w:author="Abraham Isaac Jacob Gajardo Cortez (masterin)" w:date="2020-10-19T20:22:00Z"/>
        </w:rPr>
      </w:pPr>
    </w:p>
    <w:p w14:paraId="50ADD69C" w14:textId="20387FFE" w:rsidR="00F77103" w:rsidRPr="004B32E0" w:rsidRDefault="00F77103">
      <w:pPr>
        <w:pStyle w:val="Prrafodelista"/>
        <w:numPr>
          <w:ilvl w:val="0"/>
          <w:numId w:val="35"/>
        </w:numPr>
        <w:rPr>
          <w:moveTo w:id="834" w:author="Abraham Isaac Jacob Gajardo Cortez (masterin)" w:date="2020-10-19T20:22:00Z"/>
        </w:rPr>
        <w:pPrChange w:id="835" w:author="Abraham Isaac Jacob Gajardo Cortez (masterin)" w:date="2020-10-19T20:37:00Z">
          <w:pPr/>
        </w:pPrChange>
      </w:pPr>
      <w:moveToRangeStart w:id="836" w:author="Abraham Isaac Jacob Gajardo Cortez (masterin)" w:date="2020-10-19T20:22:00Z" w:name="move54031339"/>
      <w:moveTo w:id="837" w:author="Abraham Isaac Jacob Gajardo Cortez (masterin)" w:date="2020-10-19T20:22:00Z">
        <w:del w:id="838" w:author="Abraham Isaac Jacob Gajardo Cortez (masterin)" w:date="2020-10-19T20:22:00Z">
          <w:r w:rsidRPr="004B32E0" w:rsidDel="00F77103">
            <w:delText>16</w:delText>
          </w:r>
        </w:del>
        <w:del w:id="839" w:author="Abraham Isaac Jacob Gajardo Cortez (masterin)" w:date="2020-10-19T20:42:00Z">
          <w:r w:rsidRPr="004B32E0" w:rsidDel="00207E13">
            <w:delText xml:space="preserve">. </w:delText>
          </w:r>
          <w:r w:rsidRPr="004B32E0" w:rsidDel="00207E13">
            <w:tab/>
          </w:r>
        </w:del>
        <w:r w:rsidRPr="004B32E0">
          <w:t xml:space="preserve">Balouris CA. Rubber and plastic bullet eye injuries in Palestine. </w:t>
        </w:r>
        <w:r w:rsidRPr="007D2B24">
          <w:t>The Lancet</w:t>
        </w:r>
        <w:r w:rsidRPr="004B32E0">
          <w:t>. 1990;335(8686):415. doi:10.1016/0140-6736(90)90252-Z</w:t>
        </w:r>
      </w:moveTo>
    </w:p>
    <w:p w14:paraId="380EED59" w14:textId="0E5C0FB8" w:rsidR="00F77103" w:rsidRPr="004B32E0" w:rsidRDefault="00F77103">
      <w:pPr>
        <w:pStyle w:val="Prrafodelista"/>
        <w:numPr>
          <w:ilvl w:val="0"/>
          <w:numId w:val="35"/>
        </w:numPr>
        <w:rPr>
          <w:moveTo w:id="840" w:author="Abraham Isaac Jacob Gajardo Cortez (masterin)" w:date="2020-10-19T20:22:00Z"/>
        </w:rPr>
        <w:pPrChange w:id="841" w:author="Abraham Isaac Jacob Gajardo Cortez (masterin)" w:date="2020-10-19T20:37:00Z">
          <w:pPr/>
        </w:pPrChange>
      </w:pPr>
      <w:moveTo w:id="842" w:author="Abraham Isaac Jacob Gajardo Cortez (masterin)" w:date="2020-10-19T20:22:00Z">
        <w:del w:id="843" w:author="Abraham Isaac Jacob Gajardo Cortez (masterin)" w:date="2020-10-19T20:22:00Z">
          <w:r w:rsidRPr="004B32E0" w:rsidDel="00F77103">
            <w:delText>17</w:delText>
          </w:r>
        </w:del>
        <w:del w:id="844" w:author="Abraham Isaac Jacob Gajardo Cortez (masterin)" w:date="2020-10-19T20:42:00Z">
          <w:r w:rsidRPr="004B32E0" w:rsidDel="00207E13">
            <w:delText xml:space="preserve">. </w:delText>
          </w:r>
          <w:r w:rsidRPr="004B32E0" w:rsidDel="00207E13">
            <w:tab/>
          </w:r>
        </w:del>
        <w:r w:rsidRPr="004B32E0">
          <w:t xml:space="preserve">The injuries and management of riot casualties admitted to the </w:t>
        </w:r>
        <w:proofErr w:type="spellStart"/>
        <w:r w:rsidRPr="004B32E0">
          <w:t>belfast</w:t>
        </w:r>
        <w:proofErr w:type="spellEnd"/>
        <w:r w:rsidRPr="004B32E0">
          <w:t xml:space="preserve"> hospital wards, August to October, 1969 - Robb - 1971 - BJS (British Journal of Surgery) - Wiley Online Library. Accessed August 13, 2020. </w:t>
        </w:r>
        <w:r w:rsidRPr="007D2B24">
          <w:fldChar w:fldCharType="begin"/>
        </w:r>
        <w:r w:rsidRPr="004B32E0">
          <w:instrText xml:space="preserve"> HYPERLINK "https://bjssjournals.onlinelibrary.wiley.com/doi/pdf/10.1002/bjs.1800580604?casa_token=Xlr6xVzi_hUAAAAA%3AwLn8C9fRQtz3gFXx7a7jhbuUJ5UyLCBRSCyj0UG4Kq4aen5HtNA5H6lLcDu-rA7wFNpGYuHrFXd7ecC7" </w:instrText>
        </w:r>
        <w:r w:rsidRPr="007D2B24">
          <w:fldChar w:fldCharType="separate"/>
        </w:r>
        <w:r w:rsidRPr="007D2B24">
          <w:rPr>
            <w:rStyle w:val="Hipervnculo"/>
          </w:rPr>
          <w:t>https://bjssjournals.onlinelibrary.wiley.com/doi/pdf/10.1002/bjs.1800580604?casa_token=Xlr6xVzi_hUAAAAA%3AwLn8C9fRQtz3gFXx7a7jhbuUJ5UyLCBRSCyj0UG4Kq4aen5HtNA5H6lLcDu-rA7wFNpGYuHrFXd7ecC7</w:t>
        </w:r>
        <w:r w:rsidRPr="007D2B24">
          <w:fldChar w:fldCharType="end"/>
        </w:r>
      </w:moveTo>
    </w:p>
    <w:p w14:paraId="2FB43E88" w14:textId="40BD862E" w:rsidR="00F77103" w:rsidRPr="004B32E0" w:rsidRDefault="00F77103">
      <w:pPr>
        <w:pStyle w:val="Prrafodelista"/>
        <w:numPr>
          <w:ilvl w:val="0"/>
          <w:numId w:val="35"/>
        </w:numPr>
        <w:rPr>
          <w:moveTo w:id="845" w:author="Abraham Isaac Jacob Gajardo Cortez (masterin)" w:date="2020-10-19T20:22:00Z"/>
        </w:rPr>
        <w:pPrChange w:id="846" w:author="Abraham Isaac Jacob Gajardo Cortez (masterin)" w:date="2020-10-19T20:37:00Z">
          <w:pPr/>
        </w:pPrChange>
      </w:pPr>
      <w:moveTo w:id="847" w:author="Abraham Isaac Jacob Gajardo Cortez (masterin)" w:date="2020-10-19T20:22:00Z">
        <w:del w:id="848" w:author="Abraham Isaac Jacob Gajardo Cortez (masterin)" w:date="2020-10-19T20:22:00Z">
          <w:r w:rsidRPr="004B32E0" w:rsidDel="00F77103">
            <w:delText>18.</w:delText>
          </w:r>
        </w:del>
        <w:del w:id="849" w:author="Abraham Isaac Jacob Gajardo Cortez (masterin)" w:date="2020-10-19T20:42:00Z">
          <w:r w:rsidRPr="004B32E0" w:rsidDel="00207E13">
            <w:delText xml:space="preserve"> </w:delText>
          </w:r>
          <w:r w:rsidRPr="004B32E0" w:rsidDel="00207E13">
            <w:tab/>
          </w:r>
        </w:del>
        <w:r w:rsidRPr="004B32E0">
          <w:t xml:space="preserve">Sheridan S, Whitlock, Roy, I.H. Plastic Baton Round Injuries. </w:t>
        </w:r>
        <w:r w:rsidRPr="007D2B24">
          <w:t>British Journal of Oral Surgery</w:t>
        </w:r>
        <w:r w:rsidRPr="004B32E0">
          <w:t>. 1983;21: 259-267.</w:t>
        </w:r>
      </w:moveTo>
    </w:p>
    <w:moveToRangeEnd w:id="836"/>
    <w:p w14:paraId="2E3ED852" w14:textId="4B1C6F8F" w:rsidR="00661A84" w:rsidRDefault="00661A84">
      <w:pPr>
        <w:pStyle w:val="Prrafodelista"/>
        <w:numPr>
          <w:ilvl w:val="0"/>
          <w:numId w:val="35"/>
        </w:numPr>
        <w:rPr>
          <w:ins w:id="850" w:author="Abraham Isaac Jacob Gajardo Cortez (masterin)" w:date="2020-10-19T20:24:00Z"/>
        </w:rPr>
        <w:pPrChange w:id="851" w:author="Abraham Isaac Jacob Gajardo Cortez (masterin)" w:date="2020-10-19T20:37:00Z">
          <w:pPr/>
        </w:pPrChange>
      </w:pPr>
      <w:ins w:id="852" w:author="Abraham Isaac Jacob Gajardo Cortez (masterin)" w:date="2020-10-19T20:24:00Z">
        <w:r>
          <w:t xml:space="preserve">Blain PG. Tear Gases and Irritant Incapacitants: 1-Chloroacetophenone, 2-Chlorobenzylidene Malononitrile and </w:t>
        </w:r>
        <w:proofErr w:type="spellStart"/>
        <w:r>
          <w:t>Dibenz</w:t>
        </w:r>
        <w:proofErr w:type="spellEnd"/>
        <w:r>
          <w:t>[</w:t>
        </w:r>
        <w:proofErr w:type="gramStart"/>
        <w:r>
          <w:t>B,F</w:t>
        </w:r>
        <w:proofErr w:type="gramEnd"/>
        <w:r>
          <w:t xml:space="preserve">]-1,4-Oxazepine. </w:t>
        </w:r>
        <w:proofErr w:type="spellStart"/>
        <w:r>
          <w:t>Toxicol</w:t>
        </w:r>
        <w:proofErr w:type="spellEnd"/>
        <w:r>
          <w:t xml:space="preserve"> Rev. 2003;22(2):103-110. doi:10.2165/00139709-200322020-00005</w:t>
        </w:r>
      </w:ins>
    </w:p>
    <w:p w14:paraId="3BFD9D94" w14:textId="7F627F9B" w:rsidR="00661A84" w:rsidRDefault="00661A84">
      <w:pPr>
        <w:pStyle w:val="Prrafodelista"/>
        <w:numPr>
          <w:ilvl w:val="0"/>
          <w:numId w:val="35"/>
        </w:numPr>
        <w:rPr>
          <w:ins w:id="853" w:author="Abraham Isaac Jacob Gajardo Cortez (masterin)" w:date="2020-10-19T20:24:00Z"/>
        </w:rPr>
        <w:pPrChange w:id="854" w:author="Abraham Isaac Jacob Gajardo Cortez (masterin)" w:date="2020-10-19T20:37:00Z">
          <w:pPr/>
        </w:pPrChange>
      </w:pPr>
      <w:proofErr w:type="spellStart"/>
      <w:ins w:id="855" w:author="Abraham Isaac Jacob Gajardo Cortez (masterin)" w:date="2020-10-19T20:24:00Z">
        <w:r>
          <w:lastRenderedPageBreak/>
          <w:t>Arbak</w:t>
        </w:r>
        <w:proofErr w:type="spellEnd"/>
        <w:r>
          <w:t xml:space="preserve"> P, </w:t>
        </w:r>
        <w:proofErr w:type="spellStart"/>
        <w:r>
          <w:t>Başer</w:t>
        </w:r>
        <w:proofErr w:type="spellEnd"/>
        <w:r>
          <w:t xml:space="preserve"> İ, </w:t>
        </w:r>
        <w:proofErr w:type="spellStart"/>
        <w:r>
          <w:t>Kumbasar</w:t>
        </w:r>
        <w:proofErr w:type="spellEnd"/>
        <w:r>
          <w:t xml:space="preserve"> ÖO, </w:t>
        </w:r>
        <w:proofErr w:type="spellStart"/>
        <w:r>
          <w:t>Ülger</w:t>
        </w:r>
        <w:proofErr w:type="spellEnd"/>
        <w:r>
          <w:t xml:space="preserve"> F, </w:t>
        </w:r>
        <w:proofErr w:type="spellStart"/>
        <w:r>
          <w:t>Kılıçaslan</w:t>
        </w:r>
        <w:proofErr w:type="spellEnd"/>
        <w:r>
          <w:t xml:space="preserve"> Z, </w:t>
        </w:r>
        <w:proofErr w:type="spellStart"/>
        <w:r>
          <w:t>Evyapan</w:t>
        </w:r>
        <w:proofErr w:type="spellEnd"/>
        <w:r>
          <w:t xml:space="preserve"> F. Long Term Effects of Tear Gases on Respiratory System: Analysis of 93 Cases. The Scientific World Journal. </w:t>
        </w:r>
        <w:proofErr w:type="spellStart"/>
        <w:proofErr w:type="gramStart"/>
        <w:r>
          <w:t>doi:https</w:t>
        </w:r>
        <w:proofErr w:type="spellEnd"/>
        <w:r>
          <w:t>://doi.org/10.1155/2014/963638</w:t>
        </w:r>
        <w:proofErr w:type="gramEnd"/>
      </w:ins>
    </w:p>
    <w:p w14:paraId="4C251A5B" w14:textId="7DE37CE8" w:rsidR="00F77103" w:rsidRPr="00F77103" w:rsidRDefault="00661A84">
      <w:pPr>
        <w:pStyle w:val="Prrafodelista"/>
        <w:numPr>
          <w:ilvl w:val="0"/>
          <w:numId w:val="35"/>
        </w:numPr>
        <w:rPr>
          <w:ins w:id="856" w:author="Abraham Isaac Jacob Gajardo Cortez (masterin)" w:date="2020-10-19T20:21:00Z"/>
          <w:rPrChange w:id="857" w:author="Abraham Isaac Jacob Gajardo Cortez (masterin)" w:date="2020-10-19T20:21:00Z">
            <w:rPr>
              <w:ins w:id="858" w:author="Abraham Isaac Jacob Gajardo Cortez (masterin)" w:date="2020-10-19T20:21:00Z"/>
              <w:lang w:val="es-CL"/>
            </w:rPr>
          </w:rPrChange>
        </w:rPr>
        <w:pPrChange w:id="859" w:author="Abraham Isaac Jacob Gajardo Cortez (masterin)" w:date="2020-10-19T20:37:00Z">
          <w:pPr/>
        </w:pPrChange>
      </w:pPr>
      <w:proofErr w:type="spellStart"/>
      <w:ins w:id="860" w:author="Abraham Isaac Jacob Gajardo Cortez (masterin)" w:date="2020-10-19T20:24:00Z">
        <w:r w:rsidRPr="0049497C">
          <w:t>Uslu</w:t>
        </w:r>
        <w:proofErr w:type="spellEnd"/>
        <w:r w:rsidRPr="0049497C">
          <w:t xml:space="preserve"> E, </w:t>
        </w:r>
        <w:proofErr w:type="spellStart"/>
        <w:r w:rsidRPr="0049497C">
          <w:t>Ozkan</w:t>
        </w:r>
        <w:proofErr w:type="spellEnd"/>
        <w:r w:rsidRPr="0049497C">
          <w:t xml:space="preserve"> G, </w:t>
        </w:r>
        <w:proofErr w:type="spellStart"/>
        <w:r w:rsidRPr="0049497C">
          <w:t>Kucuk</w:t>
        </w:r>
        <w:proofErr w:type="spellEnd"/>
        <w:r w:rsidRPr="0049497C">
          <w:t xml:space="preserve"> CU, et al. </w:t>
        </w:r>
        <w:r>
          <w:t>Respiratory effects of tear gas inhalation. Eur Respir J. 2014;44(Suppl 58). Accessed August 13, 2020. https://erj.ersjournals.com/content/44/Suppl_58/P4958</w:t>
        </w:r>
      </w:ins>
    </w:p>
    <w:p w14:paraId="76791584" w14:textId="77777777" w:rsidR="00F77103" w:rsidRDefault="00F77103" w:rsidP="004B32E0">
      <w:pPr>
        <w:rPr>
          <w:ins w:id="861" w:author="Abraham Isaac Jacob Gajardo Cortez (masterin)" w:date="2020-10-19T17:09:00Z"/>
        </w:rPr>
      </w:pPr>
    </w:p>
    <w:p w14:paraId="33383035" w14:textId="37167B22" w:rsidR="00122D50" w:rsidRPr="004B32E0" w:rsidDel="004B32E0" w:rsidRDefault="00122D50">
      <w:pPr>
        <w:rPr>
          <w:moveFrom w:id="862" w:author="Abraham Isaac Jacob Gajardo Cortez (masterin)" w:date="2020-10-19T16:18:00Z"/>
        </w:rPr>
        <w:pPrChange w:id="863" w:author="Abraham Isaac Jacob Gajardo Cortez (masterin)" w:date="2020-10-19T16:13:00Z">
          <w:pPr>
            <w:pBdr>
              <w:top w:val="nil"/>
              <w:left w:val="nil"/>
              <w:bottom w:val="nil"/>
              <w:right w:val="nil"/>
              <w:between w:val="nil"/>
            </w:pBdr>
            <w:tabs>
              <w:tab w:val="left" w:pos="260"/>
              <w:tab w:val="left" w:pos="500"/>
            </w:tabs>
            <w:spacing w:line="240" w:lineRule="auto"/>
            <w:ind w:left="504" w:hanging="504"/>
            <w:jc w:val="both"/>
          </w:pPr>
        </w:pPrChange>
      </w:pPr>
      <w:moveFromRangeStart w:id="864" w:author="Abraham Isaac Jacob Gajardo Cortez (masterin)" w:date="2020-10-19T16:18:00Z" w:name="move54016712"/>
      <w:moveFrom w:id="865" w:author="Abraham Isaac Jacob Gajardo Cortez (masterin)" w:date="2020-10-19T16:18:00Z">
        <w:r w:rsidRPr="004B32E0" w:rsidDel="004B32E0">
          <w:t xml:space="preserve">12. </w:t>
        </w:r>
        <w:r w:rsidRPr="004B32E0" w:rsidDel="004B32E0">
          <w:tab/>
          <w:t>2015-NFPA-responders-forum-Civil-Unrest-Paper.pdf. Accessed August 9, 2020. https://www.nfpa.org/-/media/Files/News-and-Research/Resources/Fire-service/Responder-Forum/2015-NFPA-responders-forum-Civil-Unrest-Paper.ashx?la=en</w:t>
        </w:r>
      </w:moveFrom>
    </w:p>
    <w:moveFromRangeEnd w:id="864"/>
    <w:p w14:paraId="0D9E3DB8" w14:textId="480C830B" w:rsidR="00122D50" w:rsidRPr="004B32E0" w:rsidDel="00E55A79" w:rsidRDefault="00122D50">
      <w:pPr>
        <w:rPr>
          <w:del w:id="866" w:author="Abraham Isaac Jacob Gajardo Cortez (masterin)" w:date="2020-10-19T17:10:00Z"/>
          <w:rPrChange w:id="867" w:author="Abraham Isaac Jacob Gajardo Cortez (masterin)" w:date="2020-10-19T16:13:00Z">
            <w:rPr>
              <w:del w:id="868" w:author="Abraham Isaac Jacob Gajardo Cortez (masterin)" w:date="2020-10-19T17:10:00Z"/>
              <w:color w:val="000000"/>
            </w:rPr>
          </w:rPrChange>
        </w:rPr>
        <w:pPrChange w:id="869" w:author="Abraham Isaac Jacob Gajardo Cortez (masterin)" w:date="2020-10-19T17:10:00Z">
          <w:pPr>
            <w:pBdr>
              <w:top w:val="nil"/>
              <w:left w:val="nil"/>
              <w:bottom w:val="nil"/>
              <w:right w:val="nil"/>
              <w:between w:val="nil"/>
            </w:pBdr>
            <w:tabs>
              <w:tab w:val="left" w:pos="260"/>
              <w:tab w:val="left" w:pos="500"/>
            </w:tabs>
            <w:spacing w:line="240" w:lineRule="auto"/>
            <w:ind w:left="504" w:hanging="504"/>
            <w:jc w:val="both"/>
          </w:pPr>
        </w:pPrChange>
      </w:pPr>
      <w:del w:id="870" w:author="Abraham Isaac Jacob Gajardo Cortez (masterin)" w:date="2020-10-19T20:33:00Z">
        <w:r w:rsidRPr="004B32E0" w:rsidDel="00661A84">
          <w:rPr>
            <w:rPrChange w:id="871" w:author="Abraham Isaac Jacob Gajardo Cortez (masterin)" w:date="2020-10-19T16:13:00Z">
              <w:rPr>
                <w:color w:val="000000"/>
              </w:rPr>
            </w:rPrChange>
          </w:rPr>
          <w:delText xml:space="preserve">13. </w:delText>
        </w:r>
        <w:r w:rsidRPr="004B32E0" w:rsidDel="00661A84">
          <w:rPr>
            <w:rPrChange w:id="872" w:author="Abraham Isaac Jacob Gajardo Cortez (masterin)" w:date="2020-10-19T16:13:00Z">
              <w:rPr>
                <w:color w:val="000000"/>
              </w:rPr>
            </w:rPrChange>
          </w:rPr>
          <w:tab/>
        </w:r>
      </w:del>
      <w:del w:id="873" w:author="Abraham Isaac Jacob Gajardo Cortez (masterin)" w:date="2020-10-19T17:10:00Z">
        <w:r w:rsidRPr="004B32E0" w:rsidDel="00E55A79">
          <w:rPr>
            <w:rPrChange w:id="874" w:author="Abraham Isaac Jacob Gajardo Cortez (masterin)" w:date="2020-10-19T16:13:00Z">
              <w:rPr>
                <w:color w:val="000000"/>
              </w:rPr>
            </w:rPrChange>
          </w:rPr>
          <w:delText xml:space="preserve">Unrest is costing Chile’s economy, but protesters press on. Accessed August 9, 2020. </w:delText>
        </w:r>
        <w:r w:rsidR="00452C2E" w:rsidRPr="004B32E0" w:rsidDel="00E55A79">
          <w:fldChar w:fldCharType="begin"/>
        </w:r>
        <w:r w:rsidR="00452C2E" w:rsidRPr="004B32E0" w:rsidDel="00E55A79">
          <w:delInstrText xml:space="preserve"> HYPERLINK "https://www.aljazeera.com/ajimpact/unrest-costing-chiles-economy-protesters-press-191210194124885.html" </w:delInstrText>
        </w:r>
        <w:r w:rsidR="00452C2E" w:rsidRPr="004B32E0" w:rsidDel="00E55A79">
          <w:fldChar w:fldCharType="separate"/>
        </w:r>
        <w:r w:rsidR="00333E80" w:rsidRPr="004B32E0" w:rsidDel="00E55A79">
          <w:rPr>
            <w:rStyle w:val="Hipervnculo"/>
            <w:rPrChange w:id="875" w:author="Abraham Isaac Jacob Gajardo Cortez (masterin)" w:date="2020-10-19T16:13:00Z">
              <w:rPr>
                <w:rStyle w:val="Hipervnculo"/>
                <w:rFonts w:ascii="Times New Roman" w:eastAsia="Times New Roman" w:hAnsi="Times New Roman" w:cs="Times New Roman"/>
                <w:sz w:val="16"/>
                <w:szCs w:val="16"/>
              </w:rPr>
            </w:rPrChange>
          </w:rPr>
          <w:delText>https://www.aljazeera.com/ajimpact/unrest-costing-chiles-economy-protesters-press-191210194124885.html</w:delText>
        </w:r>
        <w:r w:rsidR="00452C2E" w:rsidRPr="004B32E0" w:rsidDel="00E55A79">
          <w:rPr>
            <w:rPrChange w:id="876" w:author="Abraham Isaac Jacob Gajardo Cortez (masterin)" w:date="2020-10-19T16:13:00Z">
              <w:rPr>
                <w:rStyle w:val="Hipervnculo"/>
                <w:rFonts w:ascii="Times New Roman" w:eastAsia="Times New Roman" w:hAnsi="Times New Roman" w:cs="Times New Roman"/>
                <w:sz w:val="16"/>
                <w:szCs w:val="16"/>
              </w:rPr>
            </w:rPrChange>
          </w:rPr>
          <w:fldChar w:fldCharType="end"/>
        </w:r>
      </w:del>
    </w:p>
    <w:p w14:paraId="0AB274DE" w14:textId="3BF62003" w:rsidR="00122D50" w:rsidRPr="004B32E0" w:rsidDel="00E55A79" w:rsidRDefault="00122D50">
      <w:pPr>
        <w:rPr>
          <w:del w:id="877" w:author="Abraham Isaac Jacob Gajardo Cortez (masterin)" w:date="2020-10-19T17:10:00Z"/>
        </w:rPr>
        <w:pPrChange w:id="878" w:author="Abraham Isaac Jacob Gajardo Cortez (masterin)" w:date="2020-10-19T17:10:00Z">
          <w:pPr>
            <w:pBdr>
              <w:top w:val="nil"/>
              <w:left w:val="nil"/>
              <w:bottom w:val="nil"/>
              <w:right w:val="nil"/>
              <w:between w:val="nil"/>
            </w:pBdr>
            <w:tabs>
              <w:tab w:val="left" w:pos="260"/>
              <w:tab w:val="left" w:pos="500"/>
            </w:tabs>
            <w:spacing w:line="240" w:lineRule="auto"/>
            <w:ind w:left="504" w:hanging="504"/>
            <w:jc w:val="both"/>
          </w:pPr>
        </w:pPrChange>
      </w:pPr>
      <w:del w:id="879" w:author="Abraham Isaac Jacob Gajardo Cortez (masterin)" w:date="2020-10-19T17:10:00Z">
        <w:r w:rsidRPr="004B32E0" w:rsidDel="00E55A79">
          <w:delText xml:space="preserve">14. </w:delText>
        </w:r>
        <w:r w:rsidRPr="004B32E0" w:rsidDel="00E55A79">
          <w:tab/>
          <w:delText xml:space="preserve">Chile announces $5.5 billion economic recovery plan as protests bite - Reuters. Accessed August 9, 2020. </w:delText>
        </w:r>
        <w:r w:rsidR="00452C2E" w:rsidRPr="004B32E0" w:rsidDel="00E55A79">
          <w:fldChar w:fldCharType="begin"/>
        </w:r>
        <w:r w:rsidR="00452C2E" w:rsidRPr="004B32E0" w:rsidDel="00E55A79">
          <w:delInstrText xml:space="preserve"> HYPERLINK "https://www.reuters.com/article/us-chile-economy-imacec/chile-announces-5-5-billion-economic-recovery-plan-as-protests-bite-idUSKBN1Y6173" </w:delInstrText>
        </w:r>
        <w:r w:rsidR="00452C2E" w:rsidRPr="004B32E0" w:rsidDel="00E55A79">
          <w:fldChar w:fldCharType="separate"/>
        </w:r>
        <w:r w:rsidR="00333E80" w:rsidRPr="004B32E0" w:rsidDel="00E55A79">
          <w:rPr>
            <w:rStyle w:val="Hipervnculo"/>
            <w:rPrChange w:id="880" w:author="Abraham Isaac Jacob Gajardo Cortez (masterin)" w:date="2020-10-19T16:13:00Z">
              <w:rPr>
                <w:rStyle w:val="Hipervnculo"/>
                <w:rFonts w:ascii="Times New Roman" w:eastAsia="Times New Roman" w:hAnsi="Times New Roman" w:cs="Times New Roman"/>
                <w:sz w:val="16"/>
                <w:szCs w:val="16"/>
              </w:rPr>
            </w:rPrChange>
          </w:rPr>
          <w:delText>https://www.reuters.com/article/us-chile-economy-imacec/chile-announces-5-5-billion-economic-recovery-plan-as-protests-bite-idUSKBN1Y6173</w:delText>
        </w:r>
        <w:r w:rsidR="00452C2E" w:rsidRPr="004B32E0" w:rsidDel="00E55A79">
          <w:rPr>
            <w:rPrChange w:id="881" w:author="Abraham Isaac Jacob Gajardo Cortez (masterin)" w:date="2020-10-19T16:13:00Z">
              <w:rPr>
                <w:rStyle w:val="Hipervnculo"/>
                <w:rFonts w:ascii="Times New Roman" w:eastAsia="Times New Roman" w:hAnsi="Times New Roman" w:cs="Times New Roman"/>
                <w:sz w:val="16"/>
                <w:szCs w:val="16"/>
              </w:rPr>
            </w:rPrChange>
          </w:rPr>
          <w:fldChar w:fldCharType="end"/>
        </w:r>
      </w:del>
    </w:p>
    <w:p w14:paraId="7B3A24E3" w14:textId="230C2945" w:rsidR="00122D50" w:rsidRPr="004B32E0" w:rsidDel="00661A84" w:rsidRDefault="00122D50">
      <w:pPr>
        <w:rPr>
          <w:del w:id="882" w:author="Abraham Isaac Jacob Gajardo Cortez (masterin)" w:date="2020-10-19T20:33:00Z"/>
        </w:rPr>
        <w:pPrChange w:id="883" w:author="Abraham Isaac Jacob Gajardo Cortez (masterin)" w:date="2020-10-19T17:10:00Z">
          <w:pPr>
            <w:pBdr>
              <w:top w:val="nil"/>
              <w:left w:val="nil"/>
              <w:bottom w:val="nil"/>
              <w:right w:val="nil"/>
              <w:between w:val="nil"/>
            </w:pBdr>
            <w:tabs>
              <w:tab w:val="left" w:pos="260"/>
              <w:tab w:val="left" w:pos="500"/>
            </w:tabs>
            <w:spacing w:line="240" w:lineRule="auto"/>
            <w:ind w:left="504" w:hanging="504"/>
            <w:jc w:val="both"/>
          </w:pPr>
        </w:pPrChange>
      </w:pPr>
      <w:del w:id="884" w:author="Abraham Isaac Jacob Gajardo Cortez (masterin)" w:date="2020-10-19T17:10:00Z">
        <w:r w:rsidRPr="004B32E0" w:rsidDel="00E55A79">
          <w:delText xml:space="preserve">15. </w:delText>
        </w:r>
        <w:r w:rsidRPr="004B32E0" w:rsidDel="00E55A79">
          <w:tab/>
          <w:delText xml:space="preserve">Evans CA. Public health impact of the 1992 Los Angeles civil unrest. </w:delText>
        </w:r>
        <w:r w:rsidRPr="004B32E0" w:rsidDel="00E55A79">
          <w:rPr>
            <w:rPrChange w:id="885" w:author="Abraham Isaac Jacob Gajardo Cortez (masterin)" w:date="2020-10-19T16:13:00Z">
              <w:rPr>
                <w:i/>
              </w:rPr>
            </w:rPrChange>
          </w:rPr>
          <w:delText>Public Health Rep</w:delText>
        </w:r>
        <w:r w:rsidRPr="004B32E0" w:rsidDel="00E55A79">
          <w:delText>. 1993;108(3):265-272.</w:delText>
        </w:r>
      </w:del>
    </w:p>
    <w:p w14:paraId="00A61A2B" w14:textId="3BE94C57" w:rsidR="00122D50" w:rsidRPr="004B32E0" w:rsidDel="00661A84" w:rsidRDefault="00122D50">
      <w:pPr>
        <w:rPr>
          <w:del w:id="886" w:author="Abraham Isaac Jacob Gajardo Cortez (masterin)" w:date="2020-10-19T20:33:00Z"/>
          <w:moveFrom w:id="887" w:author="Abraham Isaac Jacob Gajardo Cortez (masterin)" w:date="2020-10-19T20:22:00Z"/>
        </w:rPr>
        <w:pPrChange w:id="888" w:author="Abraham Isaac Jacob Gajardo Cortez (masterin)" w:date="2020-10-19T16:13:00Z">
          <w:pPr>
            <w:pBdr>
              <w:top w:val="nil"/>
              <w:left w:val="nil"/>
              <w:bottom w:val="nil"/>
              <w:right w:val="nil"/>
              <w:between w:val="nil"/>
            </w:pBdr>
            <w:tabs>
              <w:tab w:val="left" w:pos="260"/>
              <w:tab w:val="left" w:pos="500"/>
            </w:tabs>
            <w:spacing w:line="240" w:lineRule="auto"/>
            <w:ind w:left="504" w:hanging="504"/>
            <w:jc w:val="both"/>
          </w:pPr>
        </w:pPrChange>
      </w:pPr>
      <w:moveFromRangeStart w:id="889" w:author="Abraham Isaac Jacob Gajardo Cortez (masterin)" w:date="2020-10-19T20:22:00Z" w:name="move54031339"/>
      <w:moveFrom w:id="890" w:author="Abraham Isaac Jacob Gajardo Cortez (masterin)" w:date="2020-10-19T20:22:00Z">
        <w:del w:id="891" w:author="Abraham Isaac Jacob Gajardo Cortez (masterin)" w:date="2020-10-19T20:33:00Z">
          <w:r w:rsidRPr="004B32E0" w:rsidDel="00661A84">
            <w:delText xml:space="preserve">16. </w:delText>
          </w:r>
          <w:r w:rsidRPr="004B32E0" w:rsidDel="00661A84">
            <w:tab/>
            <w:delText xml:space="preserve">Balouris CA. Rubber and plastic bullet eye injuries in Palestine. </w:delText>
          </w:r>
          <w:r w:rsidRPr="004B32E0" w:rsidDel="00661A84">
            <w:rPr>
              <w:rPrChange w:id="892" w:author="Abraham Isaac Jacob Gajardo Cortez (masterin)" w:date="2020-10-19T16:13:00Z">
                <w:rPr>
                  <w:i/>
                </w:rPr>
              </w:rPrChange>
            </w:rPr>
            <w:delText>The Lancet</w:delText>
          </w:r>
          <w:r w:rsidRPr="004B32E0" w:rsidDel="00661A84">
            <w:delText>. 1990;335(8686):415. doi:10.1016/0140-6736(90)90252-Z</w:delText>
          </w:r>
        </w:del>
      </w:moveFrom>
    </w:p>
    <w:p w14:paraId="2E6D3FEB" w14:textId="7446265C" w:rsidR="00FD1EBB" w:rsidRPr="004B32E0" w:rsidDel="00661A84" w:rsidRDefault="00122D50">
      <w:pPr>
        <w:rPr>
          <w:del w:id="893" w:author="Abraham Isaac Jacob Gajardo Cortez (masterin)" w:date="2020-10-19T20:33:00Z"/>
          <w:moveFrom w:id="894" w:author="Abraham Isaac Jacob Gajardo Cortez (masterin)" w:date="2020-10-19T20:22:00Z"/>
        </w:rPr>
        <w:pPrChange w:id="895" w:author="Abraham Isaac Jacob Gajardo Cortez (masterin)" w:date="2020-10-19T16:13:00Z">
          <w:pPr>
            <w:pBdr>
              <w:top w:val="nil"/>
              <w:left w:val="nil"/>
              <w:bottom w:val="nil"/>
              <w:right w:val="nil"/>
              <w:between w:val="nil"/>
            </w:pBdr>
            <w:tabs>
              <w:tab w:val="left" w:pos="260"/>
              <w:tab w:val="left" w:pos="500"/>
            </w:tabs>
            <w:spacing w:line="240" w:lineRule="auto"/>
            <w:ind w:left="504" w:hanging="504"/>
            <w:jc w:val="both"/>
          </w:pPr>
        </w:pPrChange>
      </w:pPr>
      <w:moveFrom w:id="896" w:author="Abraham Isaac Jacob Gajardo Cortez (masterin)" w:date="2020-10-19T20:22:00Z">
        <w:del w:id="897" w:author="Abraham Isaac Jacob Gajardo Cortez (masterin)" w:date="2020-10-19T20:33:00Z">
          <w:r w:rsidRPr="004B32E0" w:rsidDel="00661A84">
            <w:delText xml:space="preserve">17. </w:delText>
          </w:r>
          <w:r w:rsidRPr="004B32E0" w:rsidDel="00661A84">
            <w:tab/>
            <w:delText xml:space="preserve">The injuries and management of riot casualties admitted to the belfast hospital wards, August to October, 1969 - Robb - 1971 - BJS (British Journal of Surgery) - Wiley Online Library. Accessed August 13, 2020. </w:delText>
          </w:r>
          <w:r w:rsidR="00452C2E" w:rsidRPr="004B32E0" w:rsidDel="00661A84">
            <w:fldChar w:fldCharType="begin"/>
          </w:r>
          <w:r w:rsidR="00452C2E" w:rsidRPr="004B32E0" w:rsidDel="00661A84">
            <w:delInstrText xml:space="preserve"> HYPERLINK "https://bjssjournals.onlinelibrary.wiley.com/doi/pdf/10.1002/bjs.1800580604?casa_token=Xlr6xVzi_hUAAAAA%3AwLn8C9fRQtz3gFXx7a7jhbuUJ5UyLCBRSCyj0UG4Kq4aen5HtNA5H6lLcDu-rA7wFNpGYuHrFXd7ecC7" </w:delInstrText>
          </w:r>
          <w:r w:rsidR="00452C2E" w:rsidRPr="004B32E0" w:rsidDel="00661A84">
            <w:fldChar w:fldCharType="separate"/>
          </w:r>
          <w:r w:rsidR="00FD1EBB" w:rsidRPr="004B32E0" w:rsidDel="00661A84">
            <w:rPr>
              <w:rStyle w:val="Hipervnculo"/>
              <w:rPrChange w:id="898" w:author="Abraham Isaac Jacob Gajardo Cortez (masterin)" w:date="2020-10-19T16:13:00Z">
                <w:rPr>
                  <w:rStyle w:val="Hipervnculo"/>
                  <w:rFonts w:ascii="Times New Roman" w:eastAsia="Times New Roman" w:hAnsi="Times New Roman" w:cs="Times New Roman"/>
                  <w:sz w:val="16"/>
                  <w:szCs w:val="16"/>
                </w:rPr>
              </w:rPrChange>
            </w:rPr>
            <w:delText>https://bjssjournals.onlinelibrary.wiley.com/doi/pdf/10.1002/bjs.1800580604?casa_token=Xlr6xVzi_hUAAAAA%3AwLn8C9fRQtz3gFXx7a7jhbuUJ5UyLCBRSCyj0UG4Kq4aen5HtNA5H6lLcDu-rA7wFNpGYuHrFXd7ecC7</w:delText>
          </w:r>
          <w:r w:rsidR="00452C2E" w:rsidRPr="004B32E0" w:rsidDel="00661A84">
            <w:rPr>
              <w:rPrChange w:id="899" w:author="Abraham Isaac Jacob Gajardo Cortez (masterin)" w:date="2020-10-19T16:13:00Z">
                <w:rPr>
                  <w:rStyle w:val="Hipervnculo"/>
                  <w:rFonts w:ascii="Times New Roman" w:eastAsia="Times New Roman" w:hAnsi="Times New Roman" w:cs="Times New Roman"/>
                  <w:sz w:val="16"/>
                  <w:szCs w:val="16"/>
                </w:rPr>
              </w:rPrChange>
            </w:rPr>
            <w:fldChar w:fldCharType="end"/>
          </w:r>
        </w:del>
      </w:moveFrom>
    </w:p>
    <w:p w14:paraId="548C4FD2" w14:textId="7325DA28" w:rsidR="00122D50" w:rsidRPr="004B32E0" w:rsidDel="00661A84" w:rsidRDefault="00122D50">
      <w:pPr>
        <w:rPr>
          <w:del w:id="900" w:author="Abraham Isaac Jacob Gajardo Cortez (masterin)" w:date="2020-10-19T20:33:00Z"/>
          <w:moveFrom w:id="901" w:author="Abraham Isaac Jacob Gajardo Cortez (masterin)" w:date="2020-10-19T20:22:00Z"/>
        </w:rPr>
        <w:pPrChange w:id="902" w:author="Abraham Isaac Jacob Gajardo Cortez (masterin)" w:date="2020-10-19T16:13:00Z">
          <w:pPr>
            <w:pBdr>
              <w:top w:val="nil"/>
              <w:left w:val="nil"/>
              <w:bottom w:val="nil"/>
              <w:right w:val="nil"/>
              <w:between w:val="nil"/>
            </w:pBdr>
            <w:tabs>
              <w:tab w:val="left" w:pos="260"/>
              <w:tab w:val="left" w:pos="500"/>
            </w:tabs>
            <w:spacing w:line="240" w:lineRule="auto"/>
            <w:ind w:left="504" w:hanging="504"/>
            <w:jc w:val="both"/>
          </w:pPr>
        </w:pPrChange>
      </w:pPr>
      <w:moveFrom w:id="903" w:author="Abraham Isaac Jacob Gajardo Cortez (masterin)" w:date="2020-10-19T20:22:00Z">
        <w:del w:id="904" w:author="Abraham Isaac Jacob Gajardo Cortez (masterin)" w:date="2020-10-19T20:33:00Z">
          <w:r w:rsidRPr="004B32E0" w:rsidDel="00661A84">
            <w:delText xml:space="preserve">18. </w:delText>
          </w:r>
          <w:r w:rsidRPr="004B32E0" w:rsidDel="00661A84">
            <w:tab/>
            <w:delText xml:space="preserve">Sheridan S, </w:delText>
          </w:r>
          <w:r w:rsidR="00B45E5F" w:rsidRPr="004B32E0" w:rsidDel="00661A84">
            <w:delText xml:space="preserve">Whitlock, Roy, I.H. Plastic Baton Round Injuries. </w:delText>
          </w:r>
          <w:r w:rsidR="00B45E5F" w:rsidRPr="004B32E0" w:rsidDel="00661A84">
            <w:rPr>
              <w:rPrChange w:id="905" w:author="Abraham Isaac Jacob Gajardo Cortez (masterin)" w:date="2020-10-19T16:13:00Z">
                <w:rPr>
                  <w:i/>
                  <w:iCs/>
                </w:rPr>
              </w:rPrChange>
            </w:rPr>
            <w:delText>British Journal of Oral Surgery</w:delText>
          </w:r>
          <w:r w:rsidR="00B45E5F" w:rsidRPr="004B32E0" w:rsidDel="00661A84">
            <w:delText>. 1983</w:delText>
          </w:r>
          <w:r w:rsidR="007A7786" w:rsidRPr="004B32E0" w:rsidDel="00661A84">
            <w:delText>;</w:delText>
          </w:r>
          <w:r w:rsidR="00B45E5F" w:rsidRPr="004B32E0" w:rsidDel="00661A84">
            <w:delText>21: 259-267.</w:delText>
          </w:r>
        </w:del>
      </w:moveFrom>
    </w:p>
    <w:moveFromRangeEnd w:id="889"/>
    <w:p w14:paraId="25DF086D" w14:textId="6BDE7398" w:rsidR="00122D50" w:rsidRPr="004B32E0" w:rsidDel="00661A84" w:rsidRDefault="00122D50">
      <w:pPr>
        <w:rPr>
          <w:del w:id="906" w:author="Abraham Isaac Jacob Gajardo Cortez (masterin)" w:date="2020-10-19T20:33:00Z"/>
        </w:rPr>
        <w:pPrChange w:id="907" w:author="Abraham Isaac Jacob Gajardo Cortez (masterin)" w:date="2020-10-19T16:13:00Z">
          <w:pPr>
            <w:pBdr>
              <w:top w:val="nil"/>
              <w:left w:val="nil"/>
              <w:bottom w:val="nil"/>
              <w:right w:val="nil"/>
              <w:between w:val="nil"/>
            </w:pBdr>
            <w:tabs>
              <w:tab w:val="left" w:pos="260"/>
              <w:tab w:val="left" w:pos="500"/>
            </w:tabs>
            <w:spacing w:line="240" w:lineRule="auto"/>
            <w:ind w:left="504" w:hanging="504"/>
            <w:jc w:val="both"/>
          </w:pPr>
        </w:pPrChange>
      </w:pPr>
      <w:del w:id="908" w:author="Abraham Isaac Jacob Gajardo Cortez (masterin)" w:date="2020-10-19T20:33:00Z">
        <w:r w:rsidRPr="004B32E0" w:rsidDel="00661A84">
          <w:delText xml:space="preserve">19. </w:delText>
        </w:r>
        <w:r w:rsidRPr="004B32E0" w:rsidDel="00661A84">
          <w:tab/>
          <w:delText xml:space="preserve">Blain PG. Tear Gases and Irritant Incapacitants: 1-Chloroacetophenone, 2-Chlorobenzylidene Malononitrile and Dibenz[B,F]-1,4-Oxazepine. </w:delText>
        </w:r>
        <w:r w:rsidRPr="004B32E0" w:rsidDel="00661A84">
          <w:rPr>
            <w:rPrChange w:id="909" w:author="Abraham Isaac Jacob Gajardo Cortez (masterin)" w:date="2020-10-19T16:13:00Z">
              <w:rPr>
                <w:i/>
              </w:rPr>
            </w:rPrChange>
          </w:rPr>
          <w:delText>Toxicol Rev</w:delText>
        </w:r>
        <w:r w:rsidRPr="004B32E0" w:rsidDel="00661A84">
          <w:delText>. 2003;22(2):103-110. doi:10.2165/00139709-200322020-00005</w:delText>
        </w:r>
      </w:del>
    </w:p>
    <w:p w14:paraId="78530EF7" w14:textId="40A21685" w:rsidR="00122D50" w:rsidRPr="004B32E0" w:rsidDel="00661A84" w:rsidRDefault="00122D50">
      <w:pPr>
        <w:rPr>
          <w:del w:id="910" w:author="Abraham Isaac Jacob Gajardo Cortez (masterin)" w:date="2020-10-19T20:33:00Z"/>
        </w:rPr>
        <w:pPrChange w:id="911" w:author="Abraham Isaac Jacob Gajardo Cortez (masterin)" w:date="2020-10-19T16:13:00Z">
          <w:pPr>
            <w:pBdr>
              <w:top w:val="nil"/>
              <w:left w:val="nil"/>
              <w:bottom w:val="nil"/>
              <w:right w:val="nil"/>
              <w:between w:val="nil"/>
            </w:pBdr>
            <w:tabs>
              <w:tab w:val="left" w:pos="260"/>
              <w:tab w:val="left" w:pos="500"/>
            </w:tabs>
            <w:spacing w:line="240" w:lineRule="auto"/>
            <w:ind w:left="504" w:hanging="504"/>
            <w:jc w:val="both"/>
          </w:pPr>
        </w:pPrChange>
      </w:pPr>
      <w:del w:id="912" w:author="Abraham Isaac Jacob Gajardo Cortez (masterin)" w:date="2020-10-19T20:33:00Z">
        <w:r w:rsidRPr="004B32E0" w:rsidDel="00661A84">
          <w:delText xml:space="preserve">20. </w:delText>
        </w:r>
        <w:r w:rsidR="005A5EC6" w:rsidRPr="004B32E0" w:rsidDel="00661A84">
          <w:delText xml:space="preserve"> </w:delText>
        </w:r>
        <w:r w:rsidRPr="004B32E0" w:rsidDel="00661A84">
          <w:delText>Arbak P, Başer İ, Kumbasar ÖO, Ülger F, Kılıçaslan Z, Evyapan F. Long Term Effects of Tear Gases on Respiratory System: Analysis of 93 Cases. The Scientific World Journal. doi:https://doi.org/10.1155/2014/963638</w:delText>
        </w:r>
      </w:del>
    </w:p>
    <w:p w14:paraId="257223FA" w14:textId="294A5903" w:rsidR="00122D50" w:rsidRPr="004B32E0" w:rsidDel="00661A84" w:rsidRDefault="00122D50">
      <w:pPr>
        <w:rPr>
          <w:del w:id="913" w:author="Abraham Isaac Jacob Gajardo Cortez (masterin)" w:date="2020-10-19T20:33:00Z"/>
        </w:rPr>
        <w:pPrChange w:id="914" w:author="Abraham Isaac Jacob Gajardo Cortez (masterin)" w:date="2020-10-19T16:13:00Z">
          <w:pPr>
            <w:pBdr>
              <w:top w:val="nil"/>
              <w:left w:val="nil"/>
              <w:bottom w:val="nil"/>
              <w:right w:val="nil"/>
              <w:between w:val="nil"/>
            </w:pBdr>
            <w:tabs>
              <w:tab w:val="left" w:pos="260"/>
              <w:tab w:val="left" w:pos="500"/>
            </w:tabs>
            <w:spacing w:line="240" w:lineRule="auto"/>
            <w:ind w:left="504" w:hanging="504"/>
            <w:jc w:val="both"/>
          </w:pPr>
        </w:pPrChange>
      </w:pPr>
      <w:del w:id="915" w:author="Abraham Isaac Jacob Gajardo Cortez (masterin)" w:date="2020-10-19T20:33:00Z">
        <w:r w:rsidRPr="004B32E0" w:rsidDel="00661A84">
          <w:delText xml:space="preserve">21. </w:delText>
        </w:r>
        <w:r w:rsidRPr="004B32E0" w:rsidDel="00661A84">
          <w:tab/>
          <w:delText xml:space="preserve">Uslu E, Ozkan G, Kucuk CU, et al. Respiratory effects of tear gas inhalation. </w:delText>
        </w:r>
        <w:r w:rsidRPr="004B32E0" w:rsidDel="00661A84">
          <w:rPr>
            <w:rPrChange w:id="916" w:author="Abraham Isaac Jacob Gajardo Cortez (masterin)" w:date="2020-10-19T16:13:00Z">
              <w:rPr>
                <w:i/>
              </w:rPr>
            </w:rPrChange>
          </w:rPr>
          <w:delText>Eur Respir J</w:delText>
        </w:r>
        <w:r w:rsidRPr="004B32E0" w:rsidDel="00661A84">
          <w:delText>. 2014;44(Suppl 58). Accessed August 13, 2020. https://erj.ersjournals.com/content/44/Suppl_58/P4958</w:delText>
        </w:r>
      </w:del>
    </w:p>
    <w:p w14:paraId="26DAE63E" w14:textId="3844CEEA" w:rsidR="00122D50" w:rsidRPr="004B32E0" w:rsidDel="00661A84" w:rsidRDefault="00122D50">
      <w:pPr>
        <w:rPr>
          <w:del w:id="917" w:author="Abraham Isaac Jacob Gajardo Cortez (masterin)" w:date="2020-10-19T20:33:00Z"/>
        </w:rPr>
        <w:pPrChange w:id="918" w:author="Abraham Isaac Jacob Gajardo Cortez (masterin)" w:date="2020-10-19T16:13:00Z">
          <w:pPr>
            <w:pBdr>
              <w:top w:val="nil"/>
              <w:left w:val="nil"/>
              <w:bottom w:val="nil"/>
              <w:right w:val="nil"/>
              <w:between w:val="nil"/>
            </w:pBdr>
            <w:tabs>
              <w:tab w:val="left" w:pos="260"/>
              <w:tab w:val="left" w:pos="500"/>
            </w:tabs>
            <w:spacing w:line="240" w:lineRule="auto"/>
            <w:ind w:left="504" w:hanging="504"/>
            <w:jc w:val="both"/>
          </w:pPr>
        </w:pPrChange>
      </w:pPr>
      <w:del w:id="919" w:author="Abraham Isaac Jacob Gajardo Cortez (masterin)" w:date="2020-10-19T20:33:00Z">
        <w:r w:rsidRPr="004B32E0" w:rsidDel="00661A84">
          <w:delText>22.</w:delText>
        </w:r>
        <w:r w:rsidR="00A12305" w:rsidRPr="004B32E0" w:rsidDel="00661A84">
          <w:delText xml:space="preserve">  </w:delText>
        </w:r>
        <w:r w:rsidRPr="004B32E0" w:rsidDel="00661A84">
          <w:delText xml:space="preserve">Hu H, Christiani D. Reactive airways dysfunction after exposure to teargas. </w:delText>
        </w:r>
        <w:r w:rsidRPr="004B32E0" w:rsidDel="00661A84">
          <w:rPr>
            <w:rPrChange w:id="920" w:author="Abraham Isaac Jacob Gajardo Cortez (masterin)" w:date="2020-10-19T16:13:00Z">
              <w:rPr>
                <w:i/>
              </w:rPr>
            </w:rPrChange>
          </w:rPr>
          <w:delText>The Lancet</w:delText>
        </w:r>
        <w:r w:rsidRPr="004B32E0" w:rsidDel="00661A84">
          <w:delText>. 1992;339(8808):1535. doi:10.1016/0140-6736(92)91296-K</w:delText>
        </w:r>
      </w:del>
    </w:p>
    <w:p w14:paraId="36BFA9BF" w14:textId="180EAC29" w:rsidR="00122D50" w:rsidRPr="004B32E0" w:rsidDel="00661A84" w:rsidRDefault="00122D50">
      <w:pPr>
        <w:rPr>
          <w:del w:id="921" w:author="Abraham Isaac Jacob Gajardo Cortez (masterin)" w:date="2020-10-19T20:33:00Z"/>
        </w:rPr>
        <w:pPrChange w:id="922" w:author="Abraham Isaac Jacob Gajardo Cortez (masterin)" w:date="2020-10-19T16:13:00Z">
          <w:pPr>
            <w:pBdr>
              <w:top w:val="nil"/>
              <w:left w:val="nil"/>
              <w:bottom w:val="nil"/>
              <w:right w:val="nil"/>
              <w:between w:val="nil"/>
            </w:pBdr>
            <w:tabs>
              <w:tab w:val="left" w:pos="260"/>
              <w:tab w:val="left" w:pos="500"/>
            </w:tabs>
            <w:spacing w:line="240" w:lineRule="auto"/>
            <w:ind w:left="504" w:hanging="504"/>
            <w:jc w:val="both"/>
          </w:pPr>
        </w:pPrChange>
      </w:pPr>
      <w:del w:id="923" w:author="Abraham Isaac Jacob Gajardo Cortez (masterin)" w:date="2020-10-19T20:33:00Z">
        <w:r w:rsidRPr="004B32E0" w:rsidDel="00661A84">
          <w:lastRenderedPageBreak/>
          <w:delText xml:space="preserve">23. </w:delText>
        </w:r>
        <w:r w:rsidRPr="004B32E0" w:rsidDel="00661A84">
          <w:tab/>
          <w:delText xml:space="preserve">What lies behind the protests in Venezuela? </w:delText>
        </w:r>
        <w:r w:rsidRPr="004B32E0" w:rsidDel="00661A84">
          <w:rPr>
            <w:rPrChange w:id="924" w:author="Abraham Isaac Jacob Gajardo Cortez (masterin)" w:date="2020-10-19T16:13:00Z">
              <w:rPr>
                <w:i/>
              </w:rPr>
            </w:rPrChange>
          </w:rPr>
          <w:delText>BBC News</w:delText>
        </w:r>
        <w:r w:rsidRPr="004B32E0" w:rsidDel="00661A84">
          <w:delText>. https://www.bbc.com/news/world-latin-america-26335287. Published March 27, 2014. Accessed August 11, 2020.</w:delText>
        </w:r>
      </w:del>
    </w:p>
    <w:p w14:paraId="71DFDA54" w14:textId="05109D2E" w:rsidR="00122D50" w:rsidRPr="004B32E0" w:rsidDel="00661A84" w:rsidRDefault="00122D50">
      <w:pPr>
        <w:rPr>
          <w:del w:id="925" w:author="Abraham Isaac Jacob Gajardo Cortez (masterin)" w:date="2020-10-19T20:33:00Z"/>
          <w:rPrChange w:id="926" w:author="Abraham Isaac Jacob Gajardo Cortez (masterin)" w:date="2020-10-19T16:13:00Z">
            <w:rPr>
              <w:del w:id="927" w:author="Abraham Isaac Jacob Gajardo Cortez (masterin)" w:date="2020-10-19T20:33:00Z"/>
              <w:rFonts w:ascii="Times New Roman" w:eastAsia="Times New Roman" w:hAnsi="Times New Roman" w:cs="Times New Roman"/>
              <w:color w:val="000000"/>
              <w:sz w:val="16"/>
              <w:szCs w:val="16"/>
            </w:rPr>
          </w:rPrChange>
        </w:rPr>
        <w:pPrChange w:id="928" w:author="Abraham Isaac Jacob Gajardo Cortez (masterin)" w:date="2020-10-19T16:13:00Z">
          <w:pPr>
            <w:pBdr>
              <w:top w:val="nil"/>
              <w:left w:val="nil"/>
              <w:bottom w:val="nil"/>
              <w:right w:val="nil"/>
              <w:between w:val="nil"/>
            </w:pBdr>
            <w:tabs>
              <w:tab w:val="left" w:pos="260"/>
              <w:tab w:val="left" w:pos="500"/>
            </w:tabs>
            <w:spacing w:line="240" w:lineRule="auto"/>
            <w:ind w:left="504" w:hanging="504"/>
            <w:jc w:val="both"/>
          </w:pPr>
        </w:pPrChange>
      </w:pPr>
      <w:del w:id="929" w:author="Abraham Isaac Jacob Gajardo Cortez (masterin)" w:date="2020-10-19T20:33:00Z">
        <w:r w:rsidRPr="004B32E0" w:rsidDel="00661A84">
          <w:delText>24.</w:delText>
        </w:r>
        <w:r w:rsidR="00986772" w:rsidRPr="004B32E0" w:rsidDel="00661A84">
          <w:delText xml:space="preserve">  </w:delText>
        </w:r>
        <w:r w:rsidRPr="004B32E0" w:rsidDel="00661A84">
          <w:delText xml:space="preserve">Palet A, Aguirre P de, PNUD Chile, eds. </w:delText>
        </w:r>
        <w:r w:rsidRPr="004B32E0" w:rsidDel="00661A84">
          <w:rPr>
            <w:rPrChange w:id="930" w:author="Abraham Isaac Jacob Gajardo Cortez (masterin)" w:date="2020-10-19T16:13:00Z">
              <w:rPr>
                <w:rFonts w:ascii="Times New Roman" w:eastAsia="Times New Roman" w:hAnsi="Times New Roman" w:cs="Times New Roman"/>
                <w:i/>
                <w:color w:val="000000"/>
                <w:sz w:val="16"/>
                <w:szCs w:val="16"/>
              </w:rPr>
            </w:rPrChange>
          </w:rPr>
          <w:delText>Desiguales: Orígenes, Cambios y Desafíos de La Brecha Social En Chile</w:delText>
        </w:r>
        <w:r w:rsidRPr="004B32E0" w:rsidDel="00661A84">
          <w:rPr>
            <w:rPrChange w:id="931" w:author="Abraham Isaac Jacob Gajardo Cortez (masterin)" w:date="2020-10-19T16:13:00Z">
              <w:rPr>
                <w:rFonts w:ascii="Times New Roman" w:eastAsia="Times New Roman" w:hAnsi="Times New Roman" w:cs="Times New Roman"/>
                <w:color w:val="000000"/>
                <w:sz w:val="16"/>
                <w:szCs w:val="16"/>
              </w:rPr>
            </w:rPrChange>
          </w:rPr>
          <w:delText>. PNUD</w:delText>
        </w:r>
        <w:r w:rsidRPr="004B32E0" w:rsidDel="00661A84">
          <w:rPr>
            <w:rFonts w:ascii="Times New Roman" w:hAnsi="Times New Roman" w:cs="Times New Roman"/>
            <w:rPrChange w:id="932" w:author="Abraham Isaac Jacob Gajardo Cortez (masterin)" w:date="2020-10-19T16:13:00Z">
              <w:rPr>
                <w:rFonts w:ascii="Times New Roman" w:eastAsia="Times New Roman" w:hAnsi="Times New Roman" w:cs="Times New Roman"/>
                <w:color w:val="000000"/>
                <w:sz w:val="16"/>
                <w:szCs w:val="16"/>
              </w:rPr>
            </w:rPrChange>
          </w:rPr>
          <w:delText> </w:delText>
        </w:r>
        <w:r w:rsidRPr="004B32E0" w:rsidDel="00661A84">
          <w:rPr>
            <w:rPrChange w:id="933" w:author="Abraham Isaac Jacob Gajardo Cortez (masterin)" w:date="2020-10-19T16:13:00Z">
              <w:rPr>
                <w:rFonts w:ascii="Times New Roman" w:eastAsia="Times New Roman" w:hAnsi="Times New Roman" w:cs="Times New Roman"/>
                <w:color w:val="000000"/>
                <w:sz w:val="16"/>
                <w:szCs w:val="16"/>
              </w:rPr>
            </w:rPrChange>
          </w:rPr>
          <w:delText>: Uqbar Editores; 2017.</w:delText>
        </w:r>
      </w:del>
    </w:p>
    <w:p w14:paraId="1F9DDD9C" w14:textId="170EAAA6" w:rsidR="00122D50" w:rsidRPr="004B32E0" w:rsidDel="00661A84" w:rsidRDefault="00122D50">
      <w:pPr>
        <w:rPr>
          <w:del w:id="934" w:author="Abraham Isaac Jacob Gajardo Cortez (masterin)" w:date="2020-10-19T20:33:00Z"/>
          <w:rPrChange w:id="935" w:author="Abraham Isaac Jacob Gajardo Cortez (masterin)" w:date="2020-10-19T16:13:00Z">
            <w:rPr>
              <w:del w:id="936" w:author="Abraham Isaac Jacob Gajardo Cortez (masterin)" w:date="2020-10-19T20:33:00Z"/>
              <w:color w:val="000000"/>
            </w:rPr>
          </w:rPrChange>
        </w:rPr>
        <w:pPrChange w:id="937" w:author="Abraham Isaac Jacob Gajardo Cortez (masterin)" w:date="2020-10-19T16:13:00Z">
          <w:pPr>
            <w:pBdr>
              <w:top w:val="nil"/>
              <w:left w:val="nil"/>
              <w:bottom w:val="nil"/>
              <w:right w:val="nil"/>
              <w:between w:val="nil"/>
            </w:pBdr>
            <w:tabs>
              <w:tab w:val="left" w:pos="260"/>
              <w:tab w:val="left" w:pos="500"/>
            </w:tabs>
            <w:spacing w:line="240" w:lineRule="auto"/>
            <w:ind w:left="504" w:hanging="504"/>
            <w:jc w:val="both"/>
          </w:pPr>
        </w:pPrChange>
      </w:pPr>
      <w:del w:id="938" w:author="Abraham Isaac Jacob Gajardo Cortez (masterin)" w:date="2020-10-19T20:33:00Z">
        <w:r w:rsidRPr="004B32E0" w:rsidDel="00661A84">
          <w:rPr>
            <w:rPrChange w:id="939" w:author="Abraham Isaac Jacob Gajardo Cortez (masterin)" w:date="2020-10-19T16:13:00Z">
              <w:rPr>
                <w:rFonts w:ascii="Times New Roman" w:eastAsia="Times New Roman" w:hAnsi="Times New Roman" w:cs="Times New Roman"/>
                <w:color w:val="000000"/>
                <w:sz w:val="16"/>
                <w:szCs w:val="16"/>
              </w:rPr>
            </w:rPrChange>
          </w:rPr>
          <w:delText xml:space="preserve">25. </w:delText>
        </w:r>
        <w:r w:rsidRPr="004B32E0" w:rsidDel="00661A84">
          <w:rPr>
            <w:rPrChange w:id="940" w:author="Abraham Isaac Jacob Gajardo Cortez (masterin)" w:date="2020-10-19T16:13:00Z">
              <w:rPr>
                <w:rFonts w:ascii="Times New Roman" w:eastAsia="Times New Roman" w:hAnsi="Times New Roman" w:cs="Times New Roman"/>
                <w:color w:val="000000"/>
                <w:sz w:val="16"/>
                <w:szCs w:val="16"/>
              </w:rPr>
            </w:rPrChange>
          </w:rPr>
          <w:tab/>
          <w:delText xml:space="preserve">Los-Verdaderos-Salarios-ESI-2018-1.pdf. Accessed August 11, 2020. </w:delText>
        </w:r>
        <w:r w:rsidR="00452C2E" w:rsidRPr="004B32E0" w:rsidDel="00661A84">
          <w:fldChar w:fldCharType="begin"/>
        </w:r>
        <w:r w:rsidR="00452C2E" w:rsidRPr="004B32E0" w:rsidDel="00661A84">
          <w:delInstrText xml:space="preserve"> HYPERLINK "http://www.fundacionsol.cl/wp-content/uploads/2019/08/Los-Verdaderos-Salarios-ESI-2018-1.pdf" </w:delInstrText>
        </w:r>
        <w:r w:rsidR="00452C2E" w:rsidRPr="004B32E0" w:rsidDel="00661A84">
          <w:fldChar w:fldCharType="separate"/>
        </w:r>
        <w:r w:rsidR="00F91C05" w:rsidRPr="004B32E0" w:rsidDel="00661A84">
          <w:rPr>
            <w:rStyle w:val="Hipervnculo"/>
            <w:rPrChange w:id="941" w:author="Abraham Isaac Jacob Gajardo Cortez (masterin)" w:date="2020-10-19T16:13:00Z">
              <w:rPr>
                <w:rStyle w:val="Hipervnculo"/>
                <w:rFonts w:ascii="Times New Roman" w:eastAsia="Times New Roman" w:hAnsi="Times New Roman" w:cs="Times New Roman"/>
                <w:sz w:val="16"/>
                <w:szCs w:val="16"/>
              </w:rPr>
            </w:rPrChange>
          </w:rPr>
          <w:delText>http://www.fundacionsol.cl/wp-content/uploads/2019/08/Los-Verdaderos-Salarios-ESI-2018-1.pdf</w:delText>
        </w:r>
        <w:r w:rsidR="00452C2E" w:rsidRPr="004B32E0" w:rsidDel="00661A84">
          <w:rPr>
            <w:rPrChange w:id="942" w:author="Abraham Isaac Jacob Gajardo Cortez (masterin)" w:date="2020-10-19T16:13:00Z">
              <w:rPr>
                <w:rStyle w:val="Hipervnculo"/>
                <w:rFonts w:ascii="Times New Roman" w:eastAsia="Times New Roman" w:hAnsi="Times New Roman" w:cs="Times New Roman"/>
                <w:sz w:val="16"/>
                <w:szCs w:val="16"/>
              </w:rPr>
            </w:rPrChange>
          </w:rPr>
          <w:fldChar w:fldCharType="end"/>
        </w:r>
      </w:del>
    </w:p>
    <w:p w14:paraId="450C55D7" w14:textId="31F7EF6A" w:rsidR="00DB71C5" w:rsidRPr="004B32E0" w:rsidDel="00661A84" w:rsidRDefault="00F91C05">
      <w:pPr>
        <w:rPr>
          <w:del w:id="943" w:author="Abraham Isaac Jacob Gajardo Cortez (masterin)" w:date="2020-10-19T20:33:00Z"/>
          <w:rPrChange w:id="944" w:author="Abraham Isaac Jacob Gajardo Cortez (masterin)" w:date="2020-10-19T16:13:00Z">
            <w:rPr>
              <w:del w:id="945" w:author="Abraham Isaac Jacob Gajardo Cortez (masterin)" w:date="2020-10-19T20:33:00Z"/>
              <w:shd w:val="clear" w:color="auto" w:fill="FCFCFC"/>
            </w:rPr>
          </w:rPrChange>
        </w:rPr>
        <w:pPrChange w:id="946" w:author="Abraham Isaac Jacob Gajardo Cortez (masterin)" w:date="2020-10-19T16:13:00Z">
          <w:pPr>
            <w:pBdr>
              <w:top w:val="nil"/>
              <w:left w:val="nil"/>
              <w:bottom w:val="nil"/>
              <w:right w:val="nil"/>
              <w:between w:val="nil"/>
            </w:pBdr>
            <w:tabs>
              <w:tab w:val="left" w:pos="260"/>
              <w:tab w:val="left" w:pos="500"/>
            </w:tabs>
            <w:spacing w:line="240" w:lineRule="auto"/>
            <w:ind w:left="504" w:hanging="504"/>
            <w:jc w:val="both"/>
          </w:pPr>
        </w:pPrChange>
      </w:pPr>
      <w:del w:id="947" w:author="Abraham Isaac Jacob Gajardo Cortez (masterin)" w:date="2020-10-19T20:33:00Z">
        <w:r w:rsidRPr="004B32E0" w:rsidDel="00661A84">
          <w:rPr>
            <w:rPrChange w:id="948" w:author="Abraham Isaac Jacob Gajardo Cortez (masterin)" w:date="2020-10-19T16:13:00Z">
              <w:rPr>
                <w:rFonts w:ascii="Times New Roman" w:eastAsia="Times New Roman" w:hAnsi="Times New Roman" w:cs="Times New Roman"/>
                <w:color w:val="000000"/>
                <w:sz w:val="16"/>
                <w:szCs w:val="16"/>
              </w:rPr>
            </w:rPrChange>
          </w:rPr>
          <w:delText>26.</w:delText>
        </w:r>
        <w:r w:rsidR="00A0125E" w:rsidRPr="004B32E0" w:rsidDel="00661A84">
          <w:rPr>
            <w:rPrChange w:id="949" w:author="Abraham Isaac Jacob Gajardo Cortez (masterin)" w:date="2020-10-19T16:13:00Z">
              <w:rPr>
                <w:rFonts w:ascii="Times New Roman" w:eastAsia="Times New Roman" w:hAnsi="Times New Roman" w:cs="Times New Roman"/>
                <w:color w:val="000000"/>
                <w:sz w:val="16"/>
                <w:szCs w:val="16"/>
              </w:rPr>
            </w:rPrChange>
          </w:rPr>
          <w:delText xml:space="preserve"> </w:delText>
        </w:r>
        <w:r w:rsidRPr="004B32E0" w:rsidDel="00661A84">
          <w:rPr>
            <w:rPrChange w:id="950" w:author="Abraham Isaac Jacob Gajardo Cortez (masterin)" w:date="2020-10-19T16:13:00Z">
              <w:rPr>
                <w:rFonts w:ascii="Times New Roman" w:eastAsia="Times New Roman" w:hAnsi="Times New Roman" w:cs="Times New Roman"/>
                <w:color w:val="000000"/>
                <w:sz w:val="16"/>
                <w:szCs w:val="16"/>
              </w:rPr>
            </w:rPrChange>
          </w:rPr>
          <w:delText xml:space="preserve"> </w:delText>
        </w:r>
        <w:r w:rsidR="00A0125E" w:rsidRPr="004B32E0" w:rsidDel="00661A84">
          <w:rPr>
            <w:rPrChange w:id="951" w:author="Abraham Isaac Jacob Gajardo Cortez (masterin)" w:date="2020-10-19T16:13:00Z">
              <w:rPr>
                <w:rFonts w:ascii="Times New Roman" w:hAnsi="Times New Roman" w:cs="Times New Roman"/>
                <w:color w:val="333333"/>
                <w:sz w:val="16"/>
                <w:szCs w:val="16"/>
                <w:shd w:val="clear" w:color="auto" w:fill="FCFCFC"/>
              </w:rPr>
            </w:rPrChange>
          </w:rPr>
          <w:delText xml:space="preserve">Informe de resultados oficial Encuesta Zona Cero. </w:delText>
        </w:r>
        <w:r w:rsidR="00DB71C5" w:rsidRPr="004B32E0" w:rsidDel="00661A84">
          <w:rPr>
            <w:rPrChange w:id="952" w:author="Abraham Isaac Jacob Gajardo Cortez (masterin)" w:date="2020-10-19T16:13:00Z">
              <w:rPr>
                <w:rFonts w:ascii="Times New Roman" w:hAnsi="Times New Roman" w:cs="Times New Roman"/>
                <w:i/>
                <w:iCs/>
                <w:color w:val="333333"/>
                <w:sz w:val="16"/>
                <w:szCs w:val="16"/>
                <w:shd w:val="clear" w:color="auto" w:fill="FCFCFC"/>
              </w:rPr>
            </w:rPrChange>
          </w:rPr>
          <w:delText xml:space="preserve">Núcleo de Sociología Contingente. </w:delText>
        </w:r>
        <w:r w:rsidR="00DB71C5" w:rsidRPr="004B32E0" w:rsidDel="00661A84">
          <w:rPr>
            <w:rPrChange w:id="953" w:author="Abraham Isaac Jacob Gajardo Cortez (masterin)" w:date="2020-10-19T16:13:00Z">
              <w:rPr>
                <w:rFonts w:ascii="Times New Roman" w:hAnsi="Times New Roman" w:cs="Times New Roman"/>
                <w:color w:val="333333"/>
                <w:sz w:val="16"/>
                <w:szCs w:val="16"/>
                <w:shd w:val="clear" w:color="auto" w:fill="FCFCFC"/>
              </w:rPr>
            </w:rPrChange>
          </w:rPr>
          <w:delText xml:space="preserve">2020. </w:delText>
        </w:r>
        <w:r w:rsidR="00452C2E" w:rsidRPr="004B32E0" w:rsidDel="00661A84">
          <w:fldChar w:fldCharType="begin"/>
        </w:r>
        <w:r w:rsidR="00452C2E" w:rsidRPr="004B32E0" w:rsidDel="00661A84">
          <w:delInstrText xml:space="preserve"> HYPERLINK "https://doi.org/10.31219/osf.io/76mdz" </w:delInstrText>
        </w:r>
        <w:r w:rsidR="00452C2E" w:rsidRPr="004B32E0" w:rsidDel="00661A84">
          <w:fldChar w:fldCharType="separate"/>
        </w:r>
        <w:r w:rsidR="00DB71C5" w:rsidRPr="004B32E0" w:rsidDel="00661A84">
          <w:rPr>
            <w:rStyle w:val="Hipervnculo"/>
            <w:rPrChange w:id="954" w:author="Abraham Isaac Jacob Gajardo Cortez (masterin)" w:date="2020-10-19T16:13:00Z">
              <w:rPr>
                <w:rStyle w:val="Hipervnculo"/>
                <w:rFonts w:ascii="Times New Roman" w:hAnsi="Times New Roman" w:cs="Times New Roman"/>
                <w:sz w:val="16"/>
                <w:szCs w:val="16"/>
                <w:shd w:val="clear" w:color="auto" w:fill="FCFCFC"/>
              </w:rPr>
            </w:rPrChange>
          </w:rPr>
          <w:delText>https://doi.org/10.31219/osf.io/76mdz</w:delText>
        </w:r>
        <w:r w:rsidR="00452C2E" w:rsidRPr="004B32E0" w:rsidDel="00661A84">
          <w:rPr>
            <w:rPrChange w:id="955" w:author="Abraham Isaac Jacob Gajardo Cortez (masterin)" w:date="2020-10-19T16:13:00Z">
              <w:rPr>
                <w:rStyle w:val="Hipervnculo"/>
                <w:rFonts w:ascii="Times New Roman" w:hAnsi="Times New Roman" w:cs="Times New Roman"/>
                <w:sz w:val="16"/>
                <w:szCs w:val="16"/>
                <w:shd w:val="clear" w:color="auto" w:fill="FCFCFC"/>
              </w:rPr>
            </w:rPrChange>
          </w:rPr>
          <w:fldChar w:fldCharType="end"/>
        </w:r>
        <w:r w:rsidR="00C87636" w:rsidRPr="004B32E0" w:rsidDel="00661A84">
          <w:rPr>
            <w:rPrChange w:id="956" w:author="Abraham Isaac Jacob Gajardo Cortez (masterin)" w:date="2020-10-19T16:13:00Z">
              <w:rPr>
                <w:rFonts w:ascii="Times New Roman" w:hAnsi="Times New Roman" w:cs="Times New Roman"/>
                <w:color w:val="333333"/>
                <w:sz w:val="16"/>
                <w:szCs w:val="16"/>
                <w:shd w:val="clear" w:color="auto" w:fill="FCFCFC"/>
              </w:rPr>
            </w:rPrChange>
          </w:rPr>
          <w:delText xml:space="preserve">. </w:delText>
        </w:r>
        <w:r w:rsidR="00C87636" w:rsidRPr="004B32E0" w:rsidDel="00661A84">
          <w:rPr>
            <w:rPrChange w:id="957" w:author="Abraham Isaac Jacob Gajardo Cortez (masterin)" w:date="2020-10-19T16:13:00Z">
              <w:rPr>
                <w:shd w:val="clear" w:color="auto" w:fill="FCFCFC"/>
              </w:rPr>
            </w:rPrChange>
          </w:rPr>
          <w:delText>Accessed September 8, 2020.</w:delText>
        </w:r>
      </w:del>
    </w:p>
    <w:p w14:paraId="0829DD4B" w14:textId="7E610CDB" w:rsidR="0029690D" w:rsidRPr="005345A7" w:rsidRDefault="009C4B91">
      <w:pPr>
        <w:rPr>
          <w:ins w:id="958" w:author="Abraham Isaac Jacob Gajardo Cortez (masterin)" w:date="2020-10-19T15:41:00Z"/>
        </w:rPr>
        <w:pPrChange w:id="959" w:author="Abraham Isaac Jacob Gajardo Cortez (masterin)" w:date="2020-10-19T16:05:00Z">
          <w:pPr>
            <w:pBdr>
              <w:top w:val="nil"/>
              <w:left w:val="nil"/>
              <w:bottom w:val="nil"/>
              <w:right w:val="nil"/>
              <w:between w:val="nil"/>
            </w:pBdr>
            <w:tabs>
              <w:tab w:val="left" w:pos="260"/>
              <w:tab w:val="left" w:pos="500"/>
            </w:tabs>
            <w:spacing w:line="240" w:lineRule="auto"/>
            <w:ind w:left="504" w:hanging="504"/>
            <w:jc w:val="both"/>
          </w:pPr>
        </w:pPrChange>
      </w:pPr>
      <w:del w:id="960" w:author="Abraham Isaac Jacob Gajardo Cortez (masterin)" w:date="2020-10-19T20:33:00Z">
        <w:r w:rsidRPr="004B32E0" w:rsidDel="00661A84">
          <w:rPr>
            <w:rPrChange w:id="961" w:author="Abraham Isaac Jacob Gajardo Cortez (masterin)" w:date="2020-10-19T16:13:00Z">
              <w:rPr>
                <w:rFonts w:eastAsia="Times New Roman"/>
                <w:color w:val="000000"/>
              </w:rPr>
            </w:rPrChange>
          </w:rPr>
          <w:delText xml:space="preserve">27. </w:delText>
        </w:r>
        <w:r w:rsidRPr="000F0A62" w:rsidDel="00661A84">
          <w:delText xml:space="preserve"> </w:delText>
        </w:r>
        <w:r w:rsidRPr="004B32E0" w:rsidDel="00661A84">
          <w:rPr>
            <w:rPrChange w:id="962" w:author="Abraham Isaac Jacob Gajardo Cortez (masterin)" w:date="2020-10-19T16:13:00Z">
              <w:rPr>
                <w:shd w:val="clear" w:color="auto" w:fill="FFFFFF"/>
              </w:rPr>
            </w:rPrChange>
          </w:rPr>
          <w:delText>Rodríguez Á, Peña S, Cavieres I, et al. Ocular trauma by kinetic impact projectiles during civil unrest in Chile [published online ahead of print, 2020 Aug 24]. </w:delText>
        </w:r>
        <w:r w:rsidRPr="004B32E0" w:rsidDel="00661A84">
          <w:rPr>
            <w:rPrChange w:id="963" w:author="Abraham Isaac Jacob Gajardo Cortez (masterin)" w:date="2020-10-19T16:13:00Z">
              <w:rPr>
                <w:i/>
                <w:iCs/>
                <w:shd w:val="clear" w:color="auto" w:fill="FFFFFF"/>
              </w:rPr>
            </w:rPrChange>
          </w:rPr>
          <w:delText>Eye (Lond)</w:delText>
        </w:r>
        <w:r w:rsidRPr="004B32E0" w:rsidDel="00661A84">
          <w:rPr>
            <w:rPrChange w:id="964" w:author="Abraham Isaac Jacob Gajardo Cortez (masterin)" w:date="2020-10-19T16:13:00Z">
              <w:rPr>
                <w:shd w:val="clear" w:color="auto" w:fill="FFFFFF"/>
              </w:rPr>
            </w:rPrChange>
          </w:rPr>
          <w:delText>. 2020;1-7. doi:10.1038/s41433-020-01146-w</w:delText>
        </w:r>
      </w:del>
    </w:p>
    <w:p w14:paraId="14BEB0BB" w14:textId="728EB59F" w:rsidR="0029690D" w:rsidRPr="005345A7" w:rsidRDefault="0029690D">
      <w:pPr>
        <w:rPr>
          <w:ins w:id="965" w:author="Abraham Isaac Jacob Gajardo Cortez (masterin)" w:date="2020-10-19T15:41:00Z"/>
        </w:rPr>
        <w:pPrChange w:id="966" w:author="Abraham Isaac Jacob Gajardo Cortez (masterin)" w:date="2020-10-19T16:05:00Z">
          <w:pPr>
            <w:pBdr>
              <w:top w:val="nil"/>
              <w:left w:val="nil"/>
              <w:bottom w:val="nil"/>
              <w:right w:val="nil"/>
              <w:between w:val="nil"/>
            </w:pBdr>
            <w:tabs>
              <w:tab w:val="left" w:pos="260"/>
              <w:tab w:val="left" w:pos="500"/>
            </w:tabs>
            <w:spacing w:line="240" w:lineRule="auto"/>
            <w:ind w:left="504" w:hanging="504"/>
            <w:jc w:val="both"/>
          </w:pPr>
        </w:pPrChange>
      </w:pPr>
    </w:p>
    <w:p w14:paraId="6E5C5A0D" w14:textId="67F7860D" w:rsidR="0029690D" w:rsidRDefault="0029690D" w:rsidP="00A608FE">
      <w:pPr>
        <w:pBdr>
          <w:top w:val="nil"/>
          <w:left w:val="nil"/>
          <w:bottom w:val="nil"/>
          <w:right w:val="nil"/>
          <w:between w:val="nil"/>
        </w:pBdr>
        <w:tabs>
          <w:tab w:val="left" w:pos="260"/>
          <w:tab w:val="left" w:pos="500"/>
        </w:tabs>
        <w:spacing w:line="240" w:lineRule="auto"/>
        <w:ind w:left="504" w:hanging="504"/>
        <w:jc w:val="both"/>
        <w:rPr>
          <w:ins w:id="967" w:author="Abraham Isaac Jacob Gajardo Cortez (masterin)" w:date="2020-10-19T15:41:00Z"/>
          <w:rFonts w:ascii="Times New Roman" w:hAnsi="Times New Roman" w:cs="Times New Roman"/>
          <w:sz w:val="16"/>
          <w:szCs w:val="16"/>
        </w:rPr>
      </w:pPr>
    </w:p>
    <w:p w14:paraId="4ABC759B" w14:textId="7660738B" w:rsidR="0029690D" w:rsidRPr="00780329" w:rsidRDefault="0029690D" w:rsidP="0029690D">
      <w:pPr>
        <w:pStyle w:val="Ttulo1"/>
        <w:spacing w:line="240" w:lineRule="auto"/>
        <w:jc w:val="both"/>
        <w:rPr>
          <w:ins w:id="968" w:author="Abraham Isaac Jacob Gajardo Cortez (masterin)" w:date="2020-10-19T15:41:00Z"/>
          <w:rFonts w:ascii="Times New Roman" w:hAnsi="Times New Roman" w:cs="Times New Roman"/>
        </w:rPr>
      </w:pPr>
      <w:ins w:id="969" w:author="Abraham Isaac Jacob Gajardo Cortez (masterin)" w:date="2020-10-19T15:41:00Z">
        <w:r w:rsidRPr="0029690D">
          <w:rPr>
            <w:rFonts w:ascii="Times New Roman" w:hAnsi="Times New Roman" w:cs="Times New Roman"/>
            <w:highlight w:val="yellow"/>
            <w:rPrChange w:id="970" w:author="Abraham Isaac Jacob Gajardo Cortez (masterin)" w:date="2020-10-19T15:41:00Z">
              <w:rPr>
                <w:rFonts w:ascii="Times New Roman" w:hAnsi="Times New Roman" w:cs="Times New Roman"/>
              </w:rPr>
            </w:rPrChange>
          </w:rPr>
          <w:t xml:space="preserve">OLD REFERENCE </w:t>
        </w:r>
      </w:ins>
      <w:ins w:id="971" w:author="Abraham Isaac Jacob Gajardo Cortez (masterin)" w:date="2020-10-19T20:42:00Z">
        <w:r w:rsidR="00207E13">
          <w:rPr>
            <w:rFonts w:ascii="Times New Roman" w:hAnsi="Times New Roman" w:cs="Times New Roman"/>
          </w:rPr>
          <w:t>LIST</w:t>
        </w:r>
      </w:ins>
    </w:p>
    <w:p w14:paraId="3AF88D35"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72" w:author="Abraham Isaac Jacob Gajardo Cortez (masterin)" w:date="2020-10-19T15:41:00Z"/>
          <w:rFonts w:ascii="Times New Roman" w:eastAsia="Times New Roman" w:hAnsi="Times New Roman" w:cs="Times New Roman"/>
          <w:color w:val="000000"/>
          <w:sz w:val="16"/>
          <w:szCs w:val="16"/>
        </w:rPr>
      </w:pPr>
      <w:ins w:id="973" w:author="Abraham Isaac Jacob Gajardo Cortez (masterin)" w:date="2020-10-19T15:41:00Z">
        <w:r w:rsidRPr="00780329">
          <w:rPr>
            <w:rFonts w:ascii="Times New Roman" w:eastAsia="Times New Roman" w:hAnsi="Times New Roman" w:cs="Times New Roman"/>
            <w:color w:val="000000"/>
            <w:sz w:val="16"/>
            <w:szCs w:val="16"/>
          </w:rPr>
          <w:t xml:space="preserve">1. </w:t>
        </w:r>
        <w:r w:rsidRPr="00780329">
          <w:rPr>
            <w:rFonts w:ascii="Times New Roman" w:eastAsia="Times New Roman" w:hAnsi="Times New Roman" w:cs="Times New Roman"/>
            <w:color w:val="000000"/>
            <w:sz w:val="16"/>
            <w:szCs w:val="16"/>
          </w:rPr>
          <w:tab/>
        </w:r>
        <w:proofErr w:type="spellStart"/>
        <w:r w:rsidRPr="00780329">
          <w:rPr>
            <w:rFonts w:ascii="Times New Roman" w:eastAsia="Times New Roman" w:hAnsi="Times New Roman" w:cs="Times New Roman"/>
            <w:color w:val="000000"/>
            <w:sz w:val="16"/>
            <w:szCs w:val="16"/>
          </w:rPr>
          <w:t>Krygier</w:t>
        </w:r>
        <w:proofErr w:type="spellEnd"/>
        <w:r w:rsidRPr="00780329">
          <w:rPr>
            <w:rFonts w:ascii="Times New Roman" w:eastAsia="Times New Roman" w:hAnsi="Times New Roman" w:cs="Times New Roman"/>
            <w:color w:val="000000"/>
            <w:sz w:val="16"/>
            <w:szCs w:val="16"/>
          </w:rPr>
          <w:t xml:space="preserve"> R. Chile is preparing to rewrite its constitution. Why are people still protesting? </w:t>
        </w:r>
        <w:r w:rsidRPr="00780329">
          <w:rPr>
            <w:rFonts w:ascii="Times New Roman" w:eastAsia="Times New Roman" w:hAnsi="Times New Roman" w:cs="Times New Roman"/>
            <w:i/>
            <w:color w:val="000000"/>
            <w:sz w:val="16"/>
            <w:szCs w:val="16"/>
          </w:rPr>
          <w:t>Washington Post</w:t>
        </w:r>
        <w:r w:rsidRPr="00780329">
          <w:rPr>
            <w:rFonts w:ascii="Times New Roman" w:eastAsia="Times New Roman" w:hAnsi="Times New Roman" w:cs="Times New Roman"/>
            <w:color w:val="000000"/>
            <w:sz w:val="16"/>
            <w:szCs w:val="16"/>
          </w:rPr>
          <w:t>. https://www.washingtonpost.com/world/the_americas/chile-is-preparing-to-rewrite-its-constitution-why-are-people-still-protesting/2020/02/01/eb7ee6b2-43cc-11ea-99c7-1dfd4241a2fe_story.html. Accessed August 11, 2020.</w:t>
        </w:r>
      </w:ins>
    </w:p>
    <w:p w14:paraId="6C4DF22F"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74" w:author="Abraham Isaac Jacob Gajardo Cortez (masterin)" w:date="2020-10-19T15:41:00Z"/>
          <w:rFonts w:ascii="Times New Roman" w:eastAsia="Times New Roman" w:hAnsi="Times New Roman" w:cs="Times New Roman"/>
          <w:color w:val="000000"/>
          <w:sz w:val="16"/>
          <w:szCs w:val="16"/>
        </w:rPr>
      </w:pPr>
      <w:ins w:id="975" w:author="Abraham Isaac Jacob Gajardo Cortez (masterin)" w:date="2020-10-19T15:41:00Z">
        <w:r w:rsidRPr="00780329">
          <w:rPr>
            <w:rFonts w:ascii="Times New Roman" w:eastAsia="Times New Roman" w:hAnsi="Times New Roman" w:cs="Times New Roman"/>
            <w:color w:val="000000"/>
            <w:sz w:val="16"/>
            <w:szCs w:val="16"/>
          </w:rPr>
          <w:t xml:space="preserve">2. </w:t>
        </w:r>
        <w:r w:rsidRPr="00780329">
          <w:rPr>
            <w:rFonts w:ascii="Times New Roman" w:eastAsia="Times New Roman" w:hAnsi="Times New Roman" w:cs="Times New Roman"/>
            <w:color w:val="000000"/>
            <w:sz w:val="16"/>
            <w:szCs w:val="16"/>
          </w:rPr>
          <w:tab/>
        </w:r>
        <w:proofErr w:type="spellStart"/>
        <w:r w:rsidRPr="00780329">
          <w:rPr>
            <w:rFonts w:ascii="Times New Roman" w:eastAsia="Times New Roman" w:hAnsi="Times New Roman" w:cs="Times New Roman"/>
            <w:color w:val="000000"/>
            <w:sz w:val="16"/>
            <w:szCs w:val="16"/>
          </w:rPr>
          <w:t>Johanson</w:t>
        </w:r>
        <w:proofErr w:type="spellEnd"/>
        <w:r w:rsidRPr="00780329">
          <w:rPr>
            <w:rFonts w:ascii="Times New Roman" w:eastAsia="Times New Roman" w:hAnsi="Times New Roman" w:cs="Times New Roman"/>
            <w:color w:val="000000"/>
            <w:sz w:val="16"/>
            <w:szCs w:val="16"/>
          </w:rPr>
          <w:t xml:space="preserve"> M. How a 4-cent metro fare price hike sparked massive unrest in Chile. Vox. Published October 29, 2019. Accessed August 9, 2020. https://www.vox.com/world/2019/10/29/20938402/santiago-chile-protests-2019-riots-metro-fare-pinera</w:t>
        </w:r>
      </w:ins>
    </w:p>
    <w:p w14:paraId="0550DD4E"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76" w:author="Abraham Isaac Jacob Gajardo Cortez (masterin)" w:date="2020-10-19T15:41:00Z"/>
          <w:rFonts w:ascii="Times New Roman" w:eastAsia="Times New Roman" w:hAnsi="Times New Roman" w:cs="Times New Roman"/>
          <w:color w:val="000000"/>
          <w:sz w:val="16"/>
          <w:szCs w:val="16"/>
        </w:rPr>
      </w:pPr>
      <w:ins w:id="977" w:author="Abraham Isaac Jacob Gajardo Cortez (masterin)" w:date="2020-10-19T15:41:00Z">
        <w:r w:rsidRPr="00780329">
          <w:rPr>
            <w:rFonts w:ascii="Times New Roman" w:eastAsia="Times New Roman" w:hAnsi="Times New Roman" w:cs="Times New Roman"/>
            <w:color w:val="000000"/>
            <w:sz w:val="16"/>
            <w:szCs w:val="16"/>
          </w:rPr>
          <w:t xml:space="preserve">3. </w:t>
        </w:r>
        <w:r w:rsidRPr="00780329">
          <w:rPr>
            <w:rFonts w:ascii="Times New Roman" w:eastAsia="Times New Roman" w:hAnsi="Times New Roman" w:cs="Times New Roman"/>
            <w:color w:val="000000"/>
            <w:sz w:val="16"/>
            <w:szCs w:val="16"/>
          </w:rPr>
          <w:tab/>
          <w:t>World Report 2020: Rights Trends in Chile. Human Rights Watch. Published December 6, 2019. Accessed August 11, 2020. https://www.hrw.org/world-report/2020/country-chapters/chile</w:t>
        </w:r>
      </w:ins>
    </w:p>
    <w:p w14:paraId="0A469FED"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78" w:author="Abraham Isaac Jacob Gajardo Cortez (masterin)" w:date="2020-10-19T15:41:00Z"/>
          <w:rFonts w:ascii="Times New Roman" w:eastAsia="Times New Roman" w:hAnsi="Times New Roman" w:cs="Times New Roman"/>
          <w:color w:val="000000"/>
          <w:sz w:val="16"/>
          <w:szCs w:val="16"/>
        </w:rPr>
      </w:pPr>
      <w:ins w:id="979" w:author="Abraham Isaac Jacob Gajardo Cortez (masterin)" w:date="2020-10-19T15:41:00Z">
        <w:r w:rsidRPr="007D2B24">
          <w:rPr>
            <w:rFonts w:ascii="Times New Roman" w:eastAsia="Times New Roman" w:hAnsi="Times New Roman" w:cs="Times New Roman"/>
            <w:color w:val="000000"/>
            <w:sz w:val="16"/>
            <w:szCs w:val="16"/>
            <w:lang w:val="es-CL"/>
          </w:rPr>
          <w:t xml:space="preserve">4. </w:t>
        </w:r>
        <w:r w:rsidRPr="007D2B24">
          <w:rPr>
            <w:rFonts w:ascii="Times New Roman" w:eastAsia="Times New Roman" w:hAnsi="Times New Roman" w:cs="Times New Roman"/>
            <w:color w:val="000000"/>
            <w:sz w:val="16"/>
            <w:szCs w:val="16"/>
            <w:lang w:val="es-CL"/>
          </w:rPr>
          <w:tab/>
          <w:t xml:space="preserve">Departamento de Estadisticas e Información de Salud. </w:t>
        </w:r>
        <w:r w:rsidRPr="00780329">
          <w:rPr>
            <w:rFonts w:ascii="Times New Roman" w:eastAsia="Times New Roman" w:hAnsi="Times New Roman" w:cs="Times New Roman"/>
            <w:color w:val="000000"/>
            <w:sz w:val="16"/>
            <w:szCs w:val="16"/>
          </w:rPr>
          <w:t>Accessed August 13, 2020. https://deis.minsal.cl/</w:t>
        </w:r>
      </w:ins>
    </w:p>
    <w:p w14:paraId="52720F7A"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80" w:author="Abraham Isaac Jacob Gajardo Cortez (masterin)" w:date="2020-10-19T15:41:00Z"/>
          <w:rFonts w:ascii="Times New Roman" w:eastAsia="Times New Roman" w:hAnsi="Times New Roman" w:cs="Times New Roman"/>
          <w:color w:val="000000"/>
          <w:sz w:val="16"/>
          <w:szCs w:val="16"/>
        </w:rPr>
      </w:pPr>
      <w:ins w:id="981" w:author="Abraham Isaac Jacob Gajardo Cortez (masterin)" w:date="2020-10-19T15:41:00Z">
        <w:r w:rsidRPr="00780329">
          <w:rPr>
            <w:rFonts w:ascii="Times New Roman" w:eastAsia="Times New Roman" w:hAnsi="Times New Roman" w:cs="Times New Roman"/>
            <w:color w:val="000000"/>
            <w:sz w:val="16"/>
            <w:szCs w:val="16"/>
          </w:rPr>
          <w:t xml:space="preserve">5. </w:t>
        </w:r>
        <w:r w:rsidRPr="00780329">
          <w:rPr>
            <w:rFonts w:ascii="Times New Roman" w:eastAsia="Times New Roman" w:hAnsi="Times New Roman" w:cs="Times New Roman"/>
            <w:color w:val="000000"/>
            <w:sz w:val="16"/>
            <w:szCs w:val="16"/>
          </w:rPr>
          <w:tab/>
          <w:t xml:space="preserve">Hine DC, Morris AD. The Origins of the Civil Rights Movement: Black Communities Organizing for Change. </w:t>
        </w:r>
        <w:r w:rsidRPr="00780329">
          <w:rPr>
            <w:rFonts w:ascii="Times New Roman" w:eastAsia="Times New Roman" w:hAnsi="Times New Roman" w:cs="Times New Roman"/>
            <w:i/>
            <w:color w:val="000000"/>
            <w:sz w:val="16"/>
            <w:szCs w:val="16"/>
          </w:rPr>
          <w:t>J South Hist</w:t>
        </w:r>
        <w:r w:rsidRPr="00780329">
          <w:rPr>
            <w:rFonts w:ascii="Times New Roman" w:eastAsia="Times New Roman" w:hAnsi="Times New Roman" w:cs="Times New Roman"/>
            <w:color w:val="000000"/>
            <w:sz w:val="16"/>
            <w:szCs w:val="16"/>
          </w:rPr>
          <w:t>. 1985;51(4):652. doi:10.2307/2209556</w:t>
        </w:r>
      </w:ins>
    </w:p>
    <w:p w14:paraId="7CC8A6FD"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82" w:author="Abraham Isaac Jacob Gajardo Cortez (masterin)" w:date="2020-10-19T15:41:00Z"/>
          <w:rFonts w:ascii="Times New Roman" w:eastAsia="Times New Roman" w:hAnsi="Times New Roman" w:cs="Times New Roman"/>
          <w:color w:val="000000"/>
          <w:sz w:val="16"/>
          <w:szCs w:val="16"/>
        </w:rPr>
      </w:pPr>
      <w:ins w:id="983" w:author="Abraham Isaac Jacob Gajardo Cortez (masterin)" w:date="2020-10-19T15:41:00Z">
        <w:r w:rsidRPr="00780329">
          <w:rPr>
            <w:rFonts w:ascii="Times New Roman" w:eastAsia="Times New Roman" w:hAnsi="Times New Roman" w:cs="Times New Roman"/>
            <w:color w:val="000000"/>
            <w:sz w:val="16"/>
            <w:szCs w:val="16"/>
          </w:rPr>
          <w:t xml:space="preserve">6. </w:t>
        </w:r>
        <w:r w:rsidRPr="00780329">
          <w:rPr>
            <w:rFonts w:ascii="Times New Roman" w:eastAsia="Times New Roman" w:hAnsi="Times New Roman" w:cs="Times New Roman"/>
            <w:color w:val="000000"/>
            <w:sz w:val="16"/>
            <w:szCs w:val="16"/>
          </w:rPr>
          <w:tab/>
        </w:r>
        <w:proofErr w:type="spellStart"/>
        <w:r w:rsidRPr="00780329">
          <w:rPr>
            <w:rFonts w:ascii="Times New Roman" w:eastAsia="Times New Roman" w:hAnsi="Times New Roman" w:cs="Times New Roman"/>
            <w:color w:val="000000"/>
            <w:sz w:val="16"/>
            <w:szCs w:val="16"/>
          </w:rPr>
          <w:t>Campante</w:t>
        </w:r>
        <w:proofErr w:type="spellEnd"/>
        <w:r w:rsidRPr="00780329">
          <w:rPr>
            <w:rFonts w:ascii="Times New Roman" w:eastAsia="Times New Roman" w:hAnsi="Times New Roman" w:cs="Times New Roman"/>
            <w:color w:val="000000"/>
            <w:sz w:val="16"/>
            <w:szCs w:val="16"/>
          </w:rPr>
          <w:t xml:space="preserve"> FR, </w:t>
        </w:r>
        <w:proofErr w:type="spellStart"/>
        <w:r w:rsidRPr="00780329">
          <w:rPr>
            <w:rFonts w:ascii="Times New Roman" w:eastAsia="Times New Roman" w:hAnsi="Times New Roman" w:cs="Times New Roman"/>
            <w:color w:val="000000"/>
            <w:sz w:val="16"/>
            <w:szCs w:val="16"/>
          </w:rPr>
          <w:t>Chor</w:t>
        </w:r>
        <w:proofErr w:type="spellEnd"/>
        <w:r w:rsidRPr="00780329">
          <w:rPr>
            <w:rFonts w:ascii="Times New Roman" w:eastAsia="Times New Roman" w:hAnsi="Times New Roman" w:cs="Times New Roman"/>
            <w:color w:val="000000"/>
            <w:sz w:val="16"/>
            <w:szCs w:val="16"/>
          </w:rPr>
          <w:t xml:space="preserve"> D. Why Was the Arab World Poised for Revolution? Schooling, Economic Opportunities, and the Arab Spring. </w:t>
        </w:r>
        <w:r w:rsidRPr="00780329">
          <w:rPr>
            <w:rFonts w:ascii="Times New Roman" w:eastAsia="Times New Roman" w:hAnsi="Times New Roman" w:cs="Times New Roman"/>
            <w:i/>
            <w:color w:val="000000"/>
            <w:sz w:val="16"/>
            <w:szCs w:val="16"/>
          </w:rPr>
          <w:t xml:space="preserve">J Econ </w:t>
        </w:r>
        <w:proofErr w:type="spellStart"/>
        <w:r w:rsidRPr="00780329">
          <w:rPr>
            <w:rFonts w:ascii="Times New Roman" w:eastAsia="Times New Roman" w:hAnsi="Times New Roman" w:cs="Times New Roman"/>
            <w:i/>
            <w:color w:val="000000"/>
            <w:sz w:val="16"/>
            <w:szCs w:val="16"/>
          </w:rPr>
          <w:t>Perspect</w:t>
        </w:r>
        <w:proofErr w:type="spellEnd"/>
        <w:r w:rsidRPr="00780329">
          <w:rPr>
            <w:rFonts w:ascii="Times New Roman" w:eastAsia="Times New Roman" w:hAnsi="Times New Roman" w:cs="Times New Roman"/>
            <w:color w:val="000000"/>
            <w:sz w:val="16"/>
            <w:szCs w:val="16"/>
          </w:rPr>
          <w:t>. 2012;26(2):167-188. doi:10.1257/jep.26.2.167</w:t>
        </w:r>
      </w:ins>
    </w:p>
    <w:p w14:paraId="38BB38CA"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84" w:author="Abraham Isaac Jacob Gajardo Cortez (masterin)" w:date="2020-10-19T15:41:00Z"/>
          <w:rFonts w:ascii="Times New Roman" w:eastAsia="Times New Roman" w:hAnsi="Times New Roman" w:cs="Times New Roman"/>
          <w:color w:val="000000"/>
          <w:sz w:val="16"/>
          <w:szCs w:val="16"/>
        </w:rPr>
      </w:pPr>
      <w:ins w:id="985" w:author="Abraham Isaac Jacob Gajardo Cortez (masterin)" w:date="2020-10-19T15:41:00Z">
        <w:r w:rsidRPr="00780329">
          <w:rPr>
            <w:rFonts w:ascii="Times New Roman" w:eastAsia="Times New Roman" w:hAnsi="Times New Roman" w:cs="Times New Roman"/>
            <w:color w:val="000000"/>
            <w:sz w:val="16"/>
            <w:szCs w:val="16"/>
          </w:rPr>
          <w:t xml:space="preserve">7. </w:t>
        </w:r>
        <w:r w:rsidRPr="00780329">
          <w:rPr>
            <w:rFonts w:ascii="Times New Roman" w:eastAsia="Times New Roman" w:hAnsi="Times New Roman" w:cs="Times New Roman"/>
            <w:color w:val="000000"/>
            <w:sz w:val="16"/>
            <w:szCs w:val="16"/>
          </w:rPr>
          <w:tab/>
          <w:t xml:space="preserve">Scott J, Marshall G. </w:t>
        </w:r>
        <w:r w:rsidRPr="00780329">
          <w:rPr>
            <w:rFonts w:ascii="Times New Roman" w:eastAsia="Times New Roman" w:hAnsi="Times New Roman" w:cs="Times New Roman"/>
            <w:i/>
            <w:color w:val="000000"/>
            <w:sz w:val="16"/>
            <w:szCs w:val="16"/>
          </w:rPr>
          <w:t>A Dictionary of Sociology</w:t>
        </w:r>
        <w:r w:rsidRPr="00780329">
          <w:rPr>
            <w:rFonts w:ascii="Times New Roman" w:eastAsia="Times New Roman" w:hAnsi="Times New Roman" w:cs="Times New Roman"/>
            <w:color w:val="000000"/>
            <w:sz w:val="16"/>
            <w:szCs w:val="16"/>
          </w:rPr>
          <w:t>. 3rd ed. Oxford University Press; 2009. doi:10.1093/</w:t>
        </w:r>
        <w:proofErr w:type="spellStart"/>
        <w:r w:rsidRPr="00780329">
          <w:rPr>
            <w:rFonts w:ascii="Times New Roman" w:eastAsia="Times New Roman" w:hAnsi="Times New Roman" w:cs="Times New Roman"/>
            <w:color w:val="000000"/>
            <w:sz w:val="16"/>
            <w:szCs w:val="16"/>
          </w:rPr>
          <w:t>acref</w:t>
        </w:r>
        <w:proofErr w:type="spellEnd"/>
        <w:r w:rsidRPr="00780329">
          <w:rPr>
            <w:rFonts w:ascii="Times New Roman" w:eastAsia="Times New Roman" w:hAnsi="Times New Roman" w:cs="Times New Roman"/>
            <w:color w:val="000000"/>
            <w:sz w:val="16"/>
            <w:szCs w:val="16"/>
          </w:rPr>
          <w:t>/9780199533008.001.0001</w:t>
        </w:r>
      </w:ins>
    </w:p>
    <w:p w14:paraId="017E610C"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86" w:author="Abraham Isaac Jacob Gajardo Cortez (masterin)" w:date="2020-10-19T15:41:00Z"/>
          <w:rFonts w:ascii="Times New Roman" w:eastAsia="Times New Roman" w:hAnsi="Times New Roman" w:cs="Times New Roman"/>
          <w:color w:val="000000"/>
          <w:sz w:val="16"/>
          <w:szCs w:val="16"/>
        </w:rPr>
      </w:pPr>
      <w:ins w:id="987" w:author="Abraham Isaac Jacob Gajardo Cortez (masterin)" w:date="2020-10-19T15:41:00Z">
        <w:r w:rsidRPr="00780329">
          <w:rPr>
            <w:rFonts w:ascii="Times New Roman" w:eastAsia="Times New Roman" w:hAnsi="Times New Roman" w:cs="Times New Roman"/>
            <w:color w:val="000000"/>
            <w:sz w:val="16"/>
            <w:szCs w:val="16"/>
          </w:rPr>
          <w:t xml:space="preserve">8. </w:t>
        </w:r>
        <w:r w:rsidRPr="00780329">
          <w:rPr>
            <w:rFonts w:ascii="Times New Roman" w:eastAsia="Times New Roman" w:hAnsi="Times New Roman" w:cs="Times New Roman"/>
            <w:color w:val="000000"/>
            <w:sz w:val="16"/>
            <w:szCs w:val="16"/>
          </w:rPr>
          <w:tab/>
        </w:r>
        <w:proofErr w:type="spellStart"/>
        <w:r w:rsidRPr="00780329">
          <w:rPr>
            <w:rFonts w:ascii="Times New Roman" w:eastAsia="Times New Roman" w:hAnsi="Times New Roman" w:cs="Times New Roman"/>
            <w:color w:val="000000"/>
            <w:sz w:val="16"/>
            <w:szCs w:val="16"/>
          </w:rPr>
          <w:t>Opp</w:t>
        </w:r>
        <w:proofErr w:type="spellEnd"/>
        <w:r w:rsidRPr="00780329">
          <w:rPr>
            <w:rFonts w:ascii="Times New Roman" w:eastAsia="Times New Roman" w:hAnsi="Times New Roman" w:cs="Times New Roman"/>
            <w:color w:val="000000"/>
            <w:sz w:val="16"/>
            <w:szCs w:val="16"/>
          </w:rPr>
          <w:t xml:space="preserve"> K-D. </w:t>
        </w:r>
        <w:r w:rsidRPr="00780329">
          <w:rPr>
            <w:rFonts w:ascii="Times New Roman" w:eastAsia="Times New Roman" w:hAnsi="Times New Roman" w:cs="Times New Roman"/>
            <w:i/>
            <w:color w:val="000000"/>
            <w:sz w:val="16"/>
            <w:szCs w:val="16"/>
          </w:rPr>
          <w:t>Theories of Political Protest and Social Movements: A Multidisciplinary Introduction, Critique, and Synthesis</w:t>
        </w:r>
        <w:r w:rsidRPr="00780329">
          <w:rPr>
            <w:rFonts w:ascii="Times New Roman" w:eastAsia="Times New Roman" w:hAnsi="Times New Roman" w:cs="Times New Roman"/>
            <w:color w:val="000000"/>
            <w:sz w:val="16"/>
            <w:szCs w:val="16"/>
          </w:rPr>
          <w:t>. Routledge; 2009.</w:t>
        </w:r>
      </w:ins>
    </w:p>
    <w:p w14:paraId="685DBDA8"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88" w:author="Abraham Isaac Jacob Gajardo Cortez (masterin)" w:date="2020-10-19T15:41:00Z"/>
          <w:rFonts w:ascii="Times New Roman" w:eastAsia="Times New Roman" w:hAnsi="Times New Roman" w:cs="Times New Roman"/>
          <w:color w:val="000000"/>
          <w:sz w:val="16"/>
          <w:szCs w:val="16"/>
        </w:rPr>
      </w:pPr>
      <w:ins w:id="989" w:author="Abraham Isaac Jacob Gajardo Cortez (masterin)" w:date="2020-10-19T15:41:00Z">
        <w:r w:rsidRPr="00780329">
          <w:rPr>
            <w:rFonts w:ascii="Times New Roman" w:eastAsia="Times New Roman" w:hAnsi="Times New Roman" w:cs="Times New Roman"/>
            <w:color w:val="000000"/>
            <w:sz w:val="16"/>
            <w:szCs w:val="16"/>
          </w:rPr>
          <w:t xml:space="preserve">9. </w:t>
        </w:r>
        <w:r w:rsidRPr="00780329">
          <w:rPr>
            <w:rFonts w:ascii="Times New Roman" w:eastAsia="Times New Roman" w:hAnsi="Times New Roman" w:cs="Times New Roman"/>
            <w:color w:val="000000"/>
            <w:sz w:val="16"/>
            <w:szCs w:val="16"/>
          </w:rPr>
          <w:tab/>
          <w:t xml:space="preserve">Diani M. The Concept of Social Movement. </w:t>
        </w:r>
        <w:proofErr w:type="spellStart"/>
        <w:r w:rsidRPr="00780329">
          <w:rPr>
            <w:rFonts w:ascii="Times New Roman" w:eastAsia="Times New Roman" w:hAnsi="Times New Roman" w:cs="Times New Roman"/>
            <w:i/>
            <w:color w:val="000000"/>
            <w:sz w:val="16"/>
            <w:szCs w:val="16"/>
          </w:rPr>
          <w:t>Sociol</w:t>
        </w:r>
        <w:proofErr w:type="spellEnd"/>
        <w:r w:rsidRPr="00780329">
          <w:rPr>
            <w:rFonts w:ascii="Times New Roman" w:eastAsia="Times New Roman" w:hAnsi="Times New Roman" w:cs="Times New Roman"/>
            <w:i/>
            <w:color w:val="000000"/>
            <w:sz w:val="16"/>
            <w:szCs w:val="16"/>
          </w:rPr>
          <w:t xml:space="preserve"> Rev</w:t>
        </w:r>
        <w:r w:rsidRPr="00780329">
          <w:rPr>
            <w:rFonts w:ascii="Times New Roman" w:eastAsia="Times New Roman" w:hAnsi="Times New Roman" w:cs="Times New Roman"/>
            <w:color w:val="000000"/>
            <w:sz w:val="16"/>
            <w:szCs w:val="16"/>
          </w:rPr>
          <w:t>. 1992;40(1):1-25. doi:10.1111/j.1467-954X.1992.tb02943.x</w:t>
        </w:r>
      </w:ins>
    </w:p>
    <w:p w14:paraId="6F41CDFD"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90" w:author="Abraham Isaac Jacob Gajardo Cortez (masterin)" w:date="2020-10-19T15:41:00Z"/>
          <w:rFonts w:ascii="Times New Roman" w:eastAsia="Times New Roman" w:hAnsi="Times New Roman" w:cs="Times New Roman"/>
          <w:color w:val="000000"/>
          <w:sz w:val="16"/>
          <w:szCs w:val="16"/>
        </w:rPr>
      </w:pPr>
      <w:ins w:id="991" w:author="Abraham Isaac Jacob Gajardo Cortez (masterin)" w:date="2020-10-19T15:41:00Z">
        <w:r w:rsidRPr="00780329">
          <w:rPr>
            <w:rFonts w:ascii="Times New Roman" w:eastAsia="Times New Roman" w:hAnsi="Times New Roman" w:cs="Times New Roman"/>
            <w:color w:val="000000"/>
            <w:sz w:val="16"/>
            <w:szCs w:val="16"/>
          </w:rPr>
          <w:t xml:space="preserve">10. </w:t>
        </w:r>
        <w:r w:rsidRPr="00780329">
          <w:rPr>
            <w:rFonts w:ascii="Times New Roman" w:eastAsia="Times New Roman" w:hAnsi="Times New Roman" w:cs="Times New Roman"/>
            <w:color w:val="000000"/>
            <w:sz w:val="16"/>
            <w:szCs w:val="16"/>
          </w:rPr>
          <w:tab/>
          <w:t>Four Stages of Social Movements. Accessed August 9, 2020. https://www.ebscohost.com/uploads/imported/thisTopic-dbTopic-1248.pdf</w:t>
        </w:r>
      </w:ins>
    </w:p>
    <w:p w14:paraId="4A886729"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92" w:author="Abraham Isaac Jacob Gajardo Cortez (masterin)" w:date="2020-10-19T15:41:00Z"/>
          <w:rFonts w:ascii="Times New Roman" w:eastAsia="Times New Roman" w:hAnsi="Times New Roman" w:cs="Times New Roman"/>
          <w:color w:val="000000"/>
          <w:sz w:val="16"/>
          <w:szCs w:val="16"/>
        </w:rPr>
      </w:pPr>
      <w:ins w:id="993" w:author="Abraham Isaac Jacob Gajardo Cortez (masterin)" w:date="2020-10-19T15:41:00Z">
        <w:r w:rsidRPr="00780329">
          <w:rPr>
            <w:rFonts w:ascii="Times New Roman" w:eastAsia="Times New Roman" w:hAnsi="Times New Roman" w:cs="Times New Roman"/>
            <w:color w:val="000000"/>
            <w:sz w:val="16"/>
            <w:szCs w:val="16"/>
          </w:rPr>
          <w:t xml:space="preserve">11. </w:t>
        </w:r>
        <w:r w:rsidRPr="00780329">
          <w:rPr>
            <w:rFonts w:ascii="Times New Roman" w:eastAsia="Times New Roman" w:hAnsi="Times New Roman" w:cs="Times New Roman"/>
            <w:color w:val="000000"/>
            <w:sz w:val="16"/>
            <w:szCs w:val="16"/>
          </w:rPr>
          <w:tab/>
          <w:t xml:space="preserve">George Floyd, </w:t>
        </w:r>
        <w:proofErr w:type="gramStart"/>
        <w:r w:rsidRPr="00780329">
          <w:rPr>
            <w:rFonts w:ascii="Times New Roman" w:eastAsia="Times New Roman" w:hAnsi="Times New Roman" w:cs="Times New Roman"/>
            <w:color w:val="000000"/>
            <w:sz w:val="16"/>
            <w:szCs w:val="16"/>
          </w:rPr>
          <w:t>From</w:t>
        </w:r>
        <w:proofErr w:type="gramEnd"/>
        <w:r w:rsidRPr="00780329">
          <w:rPr>
            <w:rFonts w:ascii="Times New Roman" w:eastAsia="Times New Roman" w:hAnsi="Times New Roman" w:cs="Times New Roman"/>
            <w:color w:val="000000"/>
            <w:sz w:val="16"/>
            <w:szCs w:val="16"/>
          </w:rPr>
          <w:t xml:space="preserve"> ‘I Want to Touch the World’ to ‘I Can’t Breathe’ - The New York Times. Accessed August 9, 2020. https://www.nytimes.com/article/george-floyd-who-is.html</w:t>
        </w:r>
      </w:ins>
    </w:p>
    <w:p w14:paraId="6DEA5A4C"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94" w:author="Abraham Isaac Jacob Gajardo Cortez (masterin)" w:date="2020-10-19T15:41:00Z"/>
          <w:rFonts w:ascii="Times New Roman" w:eastAsia="Times New Roman" w:hAnsi="Times New Roman" w:cs="Times New Roman"/>
          <w:color w:val="000000"/>
          <w:sz w:val="16"/>
          <w:szCs w:val="16"/>
        </w:rPr>
      </w:pPr>
      <w:ins w:id="995" w:author="Abraham Isaac Jacob Gajardo Cortez (masterin)" w:date="2020-10-19T15:41:00Z">
        <w:r w:rsidRPr="00780329">
          <w:rPr>
            <w:rFonts w:ascii="Times New Roman" w:eastAsia="Times New Roman" w:hAnsi="Times New Roman" w:cs="Times New Roman"/>
            <w:color w:val="000000"/>
            <w:sz w:val="16"/>
            <w:szCs w:val="16"/>
          </w:rPr>
          <w:t xml:space="preserve">12. </w:t>
        </w:r>
        <w:r w:rsidRPr="00780329">
          <w:rPr>
            <w:rFonts w:ascii="Times New Roman" w:eastAsia="Times New Roman" w:hAnsi="Times New Roman" w:cs="Times New Roman"/>
            <w:color w:val="000000"/>
            <w:sz w:val="16"/>
            <w:szCs w:val="16"/>
          </w:rPr>
          <w:tab/>
          <w:t>2015-NFPA-responders-forum-Civil-Unrest-Paper.pdf. Accessed August 9, 2020. https://www.nfpa.org/-/media/Files/News-and-Research/Resources/Fire-service/Responder-Forum/2015-NFPA-responders-forum-Civil-Unrest-Paper.ashx?la=en</w:t>
        </w:r>
      </w:ins>
    </w:p>
    <w:p w14:paraId="5296FD9C"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96" w:author="Abraham Isaac Jacob Gajardo Cortez (masterin)" w:date="2020-10-19T15:41:00Z"/>
          <w:rFonts w:ascii="Times New Roman" w:eastAsia="Times New Roman" w:hAnsi="Times New Roman" w:cs="Times New Roman"/>
          <w:color w:val="000000"/>
          <w:sz w:val="16"/>
          <w:szCs w:val="16"/>
        </w:rPr>
      </w:pPr>
      <w:ins w:id="997" w:author="Abraham Isaac Jacob Gajardo Cortez (masterin)" w:date="2020-10-19T15:41:00Z">
        <w:r w:rsidRPr="00780329">
          <w:rPr>
            <w:rFonts w:ascii="Times New Roman" w:eastAsia="Times New Roman" w:hAnsi="Times New Roman" w:cs="Times New Roman"/>
            <w:color w:val="000000"/>
            <w:sz w:val="16"/>
            <w:szCs w:val="16"/>
          </w:rPr>
          <w:t xml:space="preserve">13. </w:t>
        </w:r>
        <w:r w:rsidRPr="00780329">
          <w:rPr>
            <w:rFonts w:ascii="Times New Roman" w:eastAsia="Times New Roman" w:hAnsi="Times New Roman" w:cs="Times New Roman"/>
            <w:color w:val="000000"/>
            <w:sz w:val="16"/>
            <w:szCs w:val="16"/>
          </w:rPr>
          <w:tab/>
          <w:t xml:space="preserve">Unrest is costing Chile’s economy, but protesters press on. Accessed August 9, 2020. </w:t>
        </w:r>
        <w:r>
          <w:fldChar w:fldCharType="begin"/>
        </w:r>
        <w:r>
          <w:instrText xml:space="preserve"> HYPERLINK "https://www.aljazeera.com/ajimpact/unrest-costing-chiles-economy-protesters-press-191210194124885.html" </w:instrText>
        </w:r>
        <w:r>
          <w:fldChar w:fldCharType="separate"/>
        </w:r>
        <w:r w:rsidRPr="00780329">
          <w:rPr>
            <w:rStyle w:val="Hipervnculo"/>
            <w:rFonts w:ascii="Times New Roman" w:eastAsia="Times New Roman" w:hAnsi="Times New Roman" w:cs="Times New Roman"/>
            <w:sz w:val="16"/>
            <w:szCs w:val="16"/>
          </w:rPr>
          <w:t>https://www.aljazeera.com/ajimpact/unrest-costing-chiles-economy-protesters-press-191210194124885.html</w:t>
        </w:r>
        <w:r>
          <w:rPr>
            <w:rStyle w:val="Hipervnculo"/>
            <w:rFonts w:ascii="Times New Roman" w:eastAsia="Times New Roman" w:hAnsi="Times New Roman" w:cs="Times New Roman"/>
            <w:sz w:val="16"/>
            <w:szCs w:val="16"/>
          </w:rPr>
          <w:fldChar w:fldCharType="end"/>
        </w:r>
      </w:ins>
    </w:p>
    <w:p w14:paraId="058C2803"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98" w:author="Abraham Isaac Jacob Gajardo Cortez (masterin)" w:date="2020-10-19T15:41:00Z"/>
          <w:rFonts w:ascii="Times New Roman" w:eastAsia="Times New Roman" w:hAnsi="Times New Roman" w:cs="Times New Roman"/>
          <w:color w:val="000000"/>
          <w:sz w:val="16"/>
          <w:szCs w:val="16"/>
        </w:rPr>
      </w:pPr>
      <w:ins w:id="999" w:author="Abraham Isaac Jacob Gajardo Cortez (masterin)" w:date="2020-10-19T15:41:00Z">
        <w:r w:rsidRPr="00780329">
          <w:rPr>
            <w:rFonts w:ascii="Times New Roman" w:eastAsia="Times New Roman" w:hAnsi="Times New Roman" w:cs="Times New Roman"/>
            <w:color w:val="000000"/>
            <w:sz w:val="16"/>
            <w:szCs w:val="16"/>
          </w:rPr>
          <w:t xml:space="preserve">14. </w:t>
        </w:r>
        <w:r w:rsidRPr="00780329">
          <w:rPr>
            <w:rFonts w:ascii="Times New Roman" w:eastAsia="Times New Roman" w:hAnsi="Times New Roman" w:cs="Times New Roman"/>
            <w:color w:val="000000"/>
            <w:sz w:val="16"/>
            <w:szCs w:val="16"/>
          </w:rPr>
          <w:tab/>
          <w:t xml:space="preserve">Chile announces $5.5 billion economic recovery plan as protests bite - Reuters. Accessed August 9, 2020. </w:t>
        </w:r>
        <w:r>
          <w:fldChar w:fldCharType="begin"/>
        </w:r>
        <w:r>
          <w:instrText xml:space="preserve"> HYPERLINK "https://www.reuters.com/article/us-chile-economy-imacec/chile-announces-5-5-billion-economic-recovery-plan-as-protests-bite-idUSKBN1Y6173" </w:instrText>
        </w:r>
        <w:r>
          <w:fldChar w:fldCharType="separate"/>
        </w:r>
        <w:r w:rsidRPr="00780329">
          <w:rPr>
            <w:rStyle w:val="Hipervnculo"/>
            <w:rFonts w:ascii="Times New Roman" w:eastAsia="Times New Roman" w:hAnsi="Times New Roman" w:cs="Times New Roman"/>
            <w:sz w:val="16"/>
            <w:szCs w:val="16"/>
          </w:rPr>
          <w:t>https://www.reuters.com/article/us-chile-economy-imacec/chile-announces-5-5-billion-economic-recovery-plan-as-protests-bite-idUSKBN1Y6173</w:t>
        </w:r>
        <w:r>
          <w:rPr>
            <w:rStyle w:val="Hipervnculo"/>
            <w:rFonts w:ascii="Times New Roman" w:eastAsia="Times New Roman" w:hAnsi="Times New Roman" w:cs="Times New Roman"/>
            <w:sz w:val="16"/>
            <w:szCs w:val="16"/>
          </w:rPr>
          <w:fldChar w:fldCharType="end"/>
        </w:r>
      </w:ins>
    </w:p>
    <w:p w14:paraId="6CE7A280"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1000" w:author="Abraham Isaac Jacob Gajardo Cortez (masterin)" w:date="2020-10-19T15:41:00Z"/>
          <w:rFonts w:ascii="Times New Roman" w:eastAsia="Times New Roman" w:hAnsi="Times New Roman" w:cs="Times New Roman"/>
          <w:color w:val="000000"/>
          <w:sz w:val="16"/>
          <w:szCs w:val="16"/>
        </w:rPr>
      </w:pPr>
      <w:ins w:id="1001" w:author="Abraham Isaac Jacob Gajardo Cortez (masterin)" w:date="2020-10-19T15:41:00Z">
        <w:r w:rsidRPr="00780329">
          <w:rPr>
            <w:rFonts w:ascii="Times New Roman" w:eastAsia="Times New Roman" w:hAnsi="Times New Roman" w:cs="Times New Roman"/>
            <w:color w:val="000000"/>
            <w:sz w:val="16"/>
            <w:szCs w:val="16"/>
          </w:rPr>
          <w:t xml:space="preserve">15. </w:t>
        </w:r>
        <w:r w:rsidRPr="00780329">
          <w:rPr>
            <w:rFonts w:ascii="Times New Roman" w:eastAsia="Times New Roman" w:hAnsi="Times New Roman" w:cs="Times New Roman"/>
            <w:color w:val="000000"/>
            <w:sz w:val="16"/>
            <w:szCs w:val="16"/>
          </w:rPr>
          <w:tab/>
          <w:t xml:space="preserve">Evans CA. Public health impact of the 1992 Los Angeles civil unrest. </w:t>
        </w:r>
        <w:r w:rsidRPr="00780329">
          <w:rPr>
            <w:rFonts w:ascii="Times New Roman" w:eastAsia="Times New Roman" w:hAnsi="Times New Roman" w:cs="Times New Roman"/>
            <w:i/>
            <w:color w:val="000000"/>
            <w:sz w:val="16"/>
            <w:szCs w:val="16"/>
          </w:rPr>
          <w:t>Public Health Rep</w:t>
        </w:r>
        <w:r w:rsidRPr="00780329">
          <w:rPr>
            <w:rFonts w:ascii="Times New Roman" w:eastAsia="Times New Roman" w:hAnsi="Times New Roman" w:cs="Times New Roman"/>
            <w:color w:val="000000"/>
            <w:sz w:val="16"/>
            <w:szCs w:val="16"/>
          </w:rPr>
          <w:t>. 1993;108(3):265-272.</w:t>
        </w:r>
      </w:ins>
    </w:p>
    <w:p w14:paraId="0D51F72C"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1002" w:author="Abraham Isaac Jacob Gajardo Cortez (masterin)" w:date="2020-10-19T15:41:00Z"/>
          <w:rFonts w:ascii="Times New Roman" w:eastAsia="Times New Roman" w:hAnsi="Times New Roman" w:cs="Times New Roman"/>
          <w:color w:val="000000"/>
          <w:sz w:val="16"/>
          <w:szCs w:val="16"/>
        </w:rPr>
      </w:pPr>
      <w:ins w:id="1003" w:author="Abraham Isaac Jacob Gajardo Cortez (masterin)" w:date="2020-10-19T15:41:00Z">
        <w:r w:rsidRPr="00780329">
          <w:rPr>
            <w:rFonts w:ascii="Times New Roman" w:eastAsia="Times New Roman" w:hAnsi="Times New Roman" w:cs="Times New Roman"/>
            <w:color w:val="000000"/>
            <w:sz w:val="16"/>
            <w:szCs w:val="16"/>
          </w:rPr>
          <w:t xml:space="preserve">16. </w:t>
        </w:r>
        <w:r w:rsidRPr="00780329">
          <w:rPr>
            <w:rFonts w:ascii="Times New Roman" w:eastAsia="Times New Roman" w:hAnsi="Times New Roman" w:cs="Times New Roman"/>
            <w:color w:val="000000"/>
            <w:sz w:val="16"/>
            <w:szCs w:val="16"/>
          </w:rPr>
          <w:tab/>
          <w:t xml:space="preserve">Balouris CA. Rubber and plastic bullet eye injuries in Palestine. </w:t>
        </w:r>
        <w:r w:rsidRPr="00780329">
          <w:rPr>
            <w:rFonts w:ascii="Times New Roman" w:eastAsia="Times New Roman" w:hAnsi="Times New Roman" w:cs="Times New Roman"/>
            <w:i/>
            <w:color w:val="000000"/>
            <w:sz w:val="16"/>
            <w:szCs w:val="16"/>
          </w:rPr>
          <w:t>The Lancet</w:t>
        </w:r>
        <w:r w:rsidRPr="00780329">
          <w:rPr>
            <w:rFonts w:ascii="Times New Roman" w:eastAsia="Times New Roman" w:hAnsi="Times New Roman" w:cs="Times New Roman"/>
            <w:color w:val="000000"/>
            <w:sz w:val="16"/>
            <w:szCs w:val="16"/>
          </w:rPr>
          <w:t>. 1990;335(8686):415. doi:10.1016/0140-6736(90)90252-Z</w:t>
        </w:r>
      </w:ins>
    </w:p>
    <w:p w14:paraId="1C841167"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1004" w:author="Abraham Isaac Jacob Gajardo Cortez (masterin)" w:date="2020-10-19T15:41:00Z"/>
          <w:rFonts w:ascii="Times New Roman" w:eastAsia="Times New Roman" w:hAnsi="Times New Roman" w:cs="Times New Roman"/>
          <w:color w:val="000000"/>
          <w:sz w:val="16"/>
          <w:szCs w:val="16"/>
        </w:rPr>
      </w:pPr>
      <w:ins w:id="1005" w:author="Abraham Isaac Jacob Gajardo Cortez (masterin)" w:date="2020-10-19T15:41:00Z">
        <w:r w:rsidRPr="00780329">
          <w:rPr>
            <w:rFonts w:ascii="Times New Roman" w:eastAsia="Times New Roman" w:hAnsi="Times New Roman" w:cs="Times New Roman"/>
            <w:color w:val="000000"/>
            <w:sz w:val="16"/>
            <w:szCs w:val="16"/>
          </w:rPr>
          <w:t xml:space="preserve">17. </w:t>
        </w:r>
        <w:r w:rsidRPr="00780329">
          <w:rPr>
            <w:rFonts w:ascii="Times New Roman" w:eastAsia="Times New Roman" w:hAnsi="Times New Roman" w:cs="Times New Roman"/>
            <w:color w:val="000000"/>
            <w:sz w:val="16"/>
            <w:szCs w:val="16"/>
          </w:rPr>
          <w:tab/>
          <w:t xml:space="preserve">The injuries and management of riot casualties admitted to the </w:t>
        </w:r>
        <w:proofErr w:type="spellStart"/>
        <w:r w:rsidRPr="00780329">
          <w:rPr>
            <w:rFonts w:ascii="Times New Roman" w:eastAsia="Times New Roman" w:hAnsi="Times New Roman" w:cs="Times New Roman"/>
            <w:color w:val="000000"/>
            <w:sz w:val="16"/>
            <w:szCs w:val="16"/>
          </w:rPr>
          <w:t>belfast</w:t>
        </w:r>
        <w:proofErr w:type="spellEnd"/>
        <w:r w:rsidRPr="00780329">
          <w:rPr>
            <w:rFonts w:ascii="Times New Roman" w:eastAsia="Times New Roman" w:hAnsi="Times New Roman" w:cs="Times New Roman"/>
            <w:color w:val="000000"/>
            <w:sz w:val="16"/>
            <w:szCs w:val="16"/>
          </w:rPr>
          <w:t xml:space="preserve"> hospital wards, August to October, 1969 - Robb - 1971 - BJS (British Journal of Surgery) - Wiley Online Library. Accessed August 13, 2020. </w:t>
        </w:r>
        <w:r>
          <w:lastRenderedPageBreak/>
          <w:fldChar w:fldCharType="begin"/>
        </w:r>
        <w:r>
          <w:instrText xml:space="preserve"> HYPERLINK "https://bjssjournals.onlinelibrary.wiley.com/doi/pdf/10.1002/bjs.1800580604?casa_token=Xlr6xVzi_hUAAAAA%3AwLn8C9fRQtz3gFXx7a7jhbuUJ5UyLCBRSCyj0UG4Kq4aen5HtNA5H6lLcDu-rA7wFNpGYuHrFXd7ecC7" </w:instrText>
        </w:r>
        <w:r>
          <w:fldChar w:fldCharType="separate"/>
        </w:r>
        <w:r w:rsidRPr="00780329">
          <w:rPr>
            <w:rStyle w:val="Hipervnculo"/>
            <w:rFonts w:ascii="Times New Roman" w:eastAsia="Times New Roman" w:hAnsi="Times New Roman" w:cs="Times New Roman"/>
            <w:sz w:val="16"/>
            <w:szCs w:val="16"/>
          </w:rPr>
          <w:t>https://bjssjournals.onlinelibrary.wiley.com/doi/pdf/10.1002/bjs.1800580604?casa_token=Xlr6xVzi_hUAAAAA%3AwLn8C9fRQtz3gFXx7a7jhbuUJ5UyLCBRSCyj0UG4Kq4aen5HtNA5H6lLcDu-rA7wFNpGYuHrFXd7ecC7</w:t>
        </w:r>
        <w:r>
          <w:rPr>
            <w:rStyle w:val="Hipervnculo"/>
            <w:rFonts w:ascii="Times New Roman" w:eastAsia="Times New Roman" w:hAnsi="Times New Roman" w:cs="Times New Roman"/>
            <w:sz w:val="16"/>
            <w:szCs w:val="16"/>
          </w:rPr>
          <w:fldChar w:fldCharType="end"/>
        </w:r>
      </w:ins>
    </w:p>
    <w:p w14:paraId="119C5BA9"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1006" w:author="Abraham Isaac Jacob Gajardo Cortez (masterin)" w:date="2020-10-19T15:41:00Z"/>
          <w:rFonts w:ascii="Times New Roman" w:eastAsia="Times New Roman" w:hAnsi="Times New Roman" w:cs="Times New Roman"/>
          <w:color w:val="000000"/>
          <w:sz w:val="16"/>
          <w:szCs w:val="16"/>
        </w:rPr>
      </w:pPr>
      <w:ins w:id="1007" w:author="Abraham Isaac Jacob Gajardo Cortez (masterin)" w:date="2020-10-19T15:41:00Z">
        <w:r w:rsidRPr="00780329">
          <w:rPr>
            <w:rFonts w:ascii="Times New Roman" w:eastAsia="Times New Roman" w:hAnsi="Times New Roman" w:cs="Times New Roman"/>
            <w:color w:val="000000"/>
            <w:sz w:val="16"/>
            <w:szCs w:val="16"/>
          </w:rPr>
          <w:t xml:space="preserve">18. </w:t>
        </w:r>
        <w:r w:rsidRPr="00780329">
          <w:rPr>
            <w:rFonts w:ascii="Times New Roman" w:eastAsia="Times New Roman" w:hAnsi="Times New Roman" w:cs="Times New Roman"/>
            <w:color w:val="000000"/>
            <w:sz w:val="16"/>
            <w:szCs w:val="16"/>
          </w:rPr>
          <w:tab/>
          <w:t xml:space="preserve">Sheridan S, Whitlock, Roy, I.H. Plastic Baton Round Injuries. </w:t>
        </w:r>
        <w:r w:rsidRPr="00780329">
          <w:rPr>
            <w:rFonts w:ascii="Times New Roman" w:eastAsia="Times New Roman" w:hAnsi="Times New Roman" w:cs="Times New Roman"/>
            <w:i/>
            <w:iCs/>
            <w:color w:val="000000"/>
            <w:sz w:val="16"/>
            <w:szCs w:val="16"/>
          </w:rPr>
          <w:t>British Journal of Oral Surgery</w:t>
        </w:r>
        <w:r w:rsidRPr="00780329">
          <w:rPr>
            <w:rFonts w:ascii="Times New Roman" w:eastAsia="Times New Roman" w:hAnsi="Times New Roman" w:cs="Times New Roman"/>
            <w:color w:val="000000"/>
            <w:sz w:val="16"/>
            <w:szCs w:val="16"/>
          </w:rPr>
          <w:t>. 1983;21: 259-267.</w:t>
        </w:r>
      </w:ins>
    </w:p>
    <w:p w14:paraId="3675218F"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1008" w:author="Abraham Isaac Jacob Gajardo Cortez (masterin)" w:date="2020-10-19T15:41:00Z"/>
          <w:rFonts w:ascii="Times New Roman" w:eastAsia="Times New Roman" w:hAnsi="Times New Roman" w:cs="Times New Roman"/>
          <w:color w:val="000000"/>
          <w:sz w:val="16"/>
          <w:szCs w:val="16"/>
        </w:rPr>
      </w:pPr>
      <w:ins w:id="1009" w:author="Abraham Isaac Jacob Gajardo Cortez (masterin)" w:date="2020-10-19T15:41:00Z">
        <w:r w:rsidRPr="00780329">
          <w:rPr>
            <w:rFonts w:ascii="Times New Roman" w:eastAsia="Times New Roman" w:hAnsi="Times New Roman" w:cs="Times New Roman"/>
            <w:color w:val="000000"/>
            <w:sz w:val="16"/>
            <w:szCs w:val="16"/>
          </w:rPr>
          <w:t xml:space="preserve">19. </w:t>
        </w:r>
        <w:r w:rsidRPr="00780329">
          <w:rPr>
            <w:rFonts w:ascii="Times New Roman" w:eastAsia="Times New Roman" w:hAnsi="Times New Roman" w:cs="Times New Roman"/>
            <w:color w:val="000000"/>
            <w:sz w:val="16"/>
            <w:szCs w:val="16"/>
          </w:rPr>
          <w:tab/>
          <w:t xml:space="preserve">Blain PG. Tear Gases and Irritant Incapacitants: 1-Chloroacetophenone, 2-Chlorobenzylidene Malononitrile and </w:t>
        </w:r>
        <w:proofErr w:type="spellStart"/>
        <w:r w:rsidRPr="00780329">
          <w:rPr>
            <w:rFonts w:ascii="Times New Roman" w:eastAsia="Times New Roman" w:hAnsi="Times New Roman" w:cs="Times New Roman"/>
            <w:color w:val="000000"/>
            <w:sz w:val="16"/>
            <w:szCs w:val="16"/>
          </w:rPr>
          <w:t>Dibenz</w:t>
        </w:r>
        <w:proofErr w:type="spellEnd"/>
        <w:r w:rsidRPr="00780329">
          <w:rPr>
            <w:rFonts w:ascii="Times New Roman" w:eastAsia="Times New Roman" w:hAnsi="Times New Roman" w:cs="Times New Roman"/>
            <w:color w:val="000000"/>
            <w:sz w:val="16"/>
            <w:szCs w:val="16"/>
          </w:rPr>
          <w:t>[</w:t>
        </w:r>
        <w:proofErr w:type="gramStart"/>
        <w:r w:rsidRPr="00780329">
          <w:rPr>
            <w:rFonts w:ascii="Times New Roman" w:eastAsia="Times New Roman" w:hAnsi="Times New Roman" w:cs="Times New Roman"/>
            <w:color w:val="000000"/>
            <w:sz w:val="16"/>
            <w:szCs w:val="16"/>
          </w:rPr>
          <w:t>B,F</w:t>
        </w:r>
        <w:proofErr w:type="gramEnd"/>
        <w:r w:rsidRPr="00780329">
          <w:rPr>
            <w:rFonts w:ascii="Times New Roman" w:eastAsia="Times New Roman" w:hAnsi="Times New Roman" w:cs="Times New Roman"/>
            <w:color w:val="000000"/>
            <w:sz w:val="16"/>
            <w:szCs w:val="16"/>
          </w:rPr>
          <w:t xml:space="preserve">]-1,4-Oxazepine. </w:t>
        </w:r>
        <w:proofErr w:type="spellStart"/>
        <w:r w:rsidRPr="00780329">
          <w:rPr>
            <w:rFonts w:ascii="Times New Roman" w:eastAsia="Times New Roman" w:hAnsi="Times New Roman" w:cs="Times New Roman"/>
            <w:i/>
            <w:color w:val="000000"/>
            <w:sz w:val="16"/>
            <w:szCs w:val="16"/>
          </w:rPr>
          <w:t>Toxicol</w:t>
        </w:r>
        <w:proofErr w:type="spellEnd"/>
        <w:r w:rsidRPr="00780329">
          <w:rPr>
            <w:rFonts w:ascii="Times New Roman" w:eastAsia="Times New Roman" w:hAnsi="Times New Roman" w:cs="Times New Roman"/>
            <w:i/>
            <w:color w:val="000000"/>
            <w:sz w:val="16"/>
            <w:szCs w:val="16"/>
          </w:rPr>
          <w:t xml:space="preserve"> Rev</w:t>
        </w:r>
        <w:r w:rsidRPr="00780329">
          <w:rPr>
            <w:rFonts w:ascii="Times New Roman" w:eastAsia="Times New Roman" w:hAnsi="Times New Roman" w:cs="Times New Roman"/>
            <w:color w:val="000000"/>
            <w:sz w:val="16"/>
            <w:szCs w:val="16"/>
          </w:rPr>
          <w:t>. 2003;22(2):103-110. doi:10.2165/00139709-200322020-00005</w:t>
        </w:r>
      </w:ins>
    </w:p>
    <w:p w14:paraId="46954982"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1010" w:author="Abraham Isaac Jacob Gajardo Cortez (masterin)" w:date="2020-10-19T15:41:00Z"/>
          <w:rFonts w:ascii="Times New Roman" w:eastAsia="Times New Roman" w:hAnsi="Times New Roman" w:cs="Times New Roman"/>
          <w:color w:val="000000"/>
          <w:sz w:val="16"/>
          <w:szCs w:val="16"/>
        </w:rPr>
      </w:pPr>
      <w:ins w:id="1011" w:author="Abraham Isaac Jacob Gajardo Cortez (masterin)" w:date="2020-10-19T15:41:00Z">
        <w:r w:rsidRPr="00780329">
          <w:rPr>
            <w:rFonts w:ascii="Times New Roman" w:eastAsia="Times New Roman" w:hAnsi="Times New Roman" w:cs="Times New Roman"/>
            <w:color w:val="000000"/>
            <w:sz w:val="16"/>
            <w:szCs w:val="16"/>
          </w:rPr>
          <w:t xml:space="preserve">20.  </w:t>
        </w:r>
        <w:proofErr w:type="spellStart"/>
        <w:r w:rsidRPr="00780329">
          <w:rPr>
            <w:rFonts w:ascii="Times New Roman" w:eastAsia="Times New Roman" w:hAnsi="Times New Roman" w:cs="Times New Roman"/>
            <w:color w:val="000000"/>
            <w:sz w:val="16"/>
            <w:szCs w:val="16"/>
          </w:rPr>
          <w:t>Arbak</w:t>
        </w:r>
        <w:proofErr w:type="spellEnd"/>
        <w:r w:rsidRPr="00780329">
          <w:rPr>
            <w:rFonts w:ascii="Times New Roman" w:eastAsia="Times New Roman" w:hAnsi="Times New Roman" w:cs="Times New Roman"/>
            <w:color w:val="000000"/>
            <w:sz w:val="16"/>
            <w:szCs w:val="16"/>
          </w:rPr>
          <w:t xml:space="preserve"> P, </w:t>
        </w:r>
        <w:proofErr w:type="spellStart"/>
        <w:r w:rsidRPr="00780329">
          <w:rPr>
            <w:rFonts w:ascii="Times New Roman" w:eastAsia="Times New Roman" w:hAnsi="Times New Roman" w:cs="Times New Roman"/>
            <w:color w:val="000000"/>
            <w:sz w:val="16"/>
            <w:szCs w:val="16"/>
          </w:rPr>
          <w:t>Başer</w:t>
        </w:r>
        <w:proofErr w:type="spellEnd"/>
        <w:r w:rsidRPr="00780329">
          <w:rPr>
            <w:rFonts w:ascii="Times New Roman" w:eastAsia="Times New Roman" w:hAnsi="Times New Roman" w:cs="Times New Roman"/>
            <w:color w:val="000000"/>
            <w:sz w:val="16"/>
            <w:szCs w:val="16"/>
          </w:rPr>
          <w:t xml:space="preserve"> İ, </w:t>
        </w:r>
        <w:proofErr w:type="spellStart"/>
        <w:r w:rsidRPr="00780329">
          <w:rPr>
            <w:rFonts w:ascii="Times New Roman" w:eastAsia="Times New Roman" w:hAnsi="Times New Roman" w:cs="Times New Roman"/>
            <w:color w:val="000000"/>
            <w:sz w:val="16"/>
            <w:szCs w:val="16"/>
          </w:rPr>
          <w:t>Kumbasar</w:t>
        </w:r>
        <w:proofErr w:type="spellEnd"/>
        <w:r w:rsidRPr="00780329">
          <w:rPr>
            <w:rFonts w:ascii="Times New Roman" w:eastAsia="Times New Roman" w:hAnsi="Times New Roman" w:cs="Times New Roman"/>
            <w:color w:val="000000"/>
            <w:sz w:val="16"/>
            <w:szCs w:val="16"/>
          </w:rPr>
          <w:t xml:space="preserve"> ÖO, </w:t>
        </w:r>
        <w:proofErr w:type="spellStart"/>
        <w:r w:rsidRPr="00780329">
          <w:rPr>
            <w:rFonts w:ascii="Times New Roman" w:eastAsia="Times New Roman" w:hAnsi="Times New Roman" w:cs="Times New Roman"/>
            <w:color w:val="000000"/>
            <w:sz w:val="16"/>
            <w:szCs w:val="16"/>
          </w:rPr>
          <w:t>Ülger</w:t>
        </w:r>
        <w:proofErr w:type="spellEnd"/>
        <w:r w:rsidRPr="00780329">
          <w:rPr>
            <w:rFonts w:ascii="Times New Roman" w:eastAsia="Times New Roman" w:hAnsi="Times New Roman" w:cs="Times New Roman"/>
            <w:color w:val="000000"/>
            <w:sz w:val="16"/>
            <w:szCs w:val="16"/>
          </w:rPr>
          <w:t xml:space="preserve"> F, </w:t>
        </w:r>
        <w:proofErr w:type="spellStart"/>
        <w:r w:rsidRPr="00780329">
          <w:rPr>
            <w:rFonts w:ascii="Times New Roman" w:eastAsia="Times New Roman" w:hAnsi="Times New Roman" w:cs="Times New Roman"/>
            <w:color w:val="000000"/>
            <w:sz w:val="16"/>
            <w:szCs w:val="16"/>
          </w:rPr>
          <w:t>Kılıçaslan</w:t>
        </w:r>
        <w:proofErr w:type="spellEnd"/>
        <w:r w:rsidRPr="00780329">
          <w:rPr>
            <w:rFonts w:ascii="Times New Roman" w:eastAsia="Times New Roman" w:hAnsi="Times New Roman" w:cs="Times New Roman"/>
            <w:color w:val="000000"/>
            <w:sz w:val="16"/>
            <w:szCs w:val="16"/>
          </w:rPr>
          <w:t xml:space="preserve"> Z, </w:t>
        </w:r>
        <w:proofErr w:type="spellStart"/>
        <w:r w:rsidRPr="00780329">
          <w:rPr>
            <w:rFonts w:ascii="Times New Roman" w:eastAsia="Times New Roman" w:hAnsi="Times New Roman" w:cs="Times New Roman"/>
            <w:color w:val="000000"/>
            <w:sz w:val="16"/>
            <w:szCs w:val="16"/>
          </w:rPr>
          <w:t>Evyapan</w:t>
        </w:r>
        <w:proofErr w:type="spellEnd"/>
        <w:r w:rsidRPr="00780329">
          <w:rPr>
            <w:rFonts w:ascii="Times New Roman" w:eastAsia="Times New Roman" w:hAnsi="Times New Roman" w:cs="Times New Roman"/>
            <w:color w:val="000000"/>
            <w:sz w:val="16"/>
            <w:szCs w:val="16"/>
          </w:rPr>
          <w:t xml:space="preserve"> F. Long Term Effects of Tear Gases on Respiratory System: Analysis of 93 Cases. The Scientific World Journal. </w:t>
        </w:r>
        <w:proofErr w:type="spellStart"/>
        <w:proofErr w:type="gramStart"/>
        <w:r w:rsidRPr="00780329">
          <w:rPr>
            <w:rFonts w:ascii="Times New Roman" w:eastAsia="Times New Roman" w:hAnsi="Times New Roman" w:cs="Times New Roman"/>
            <w:color w:val="000000"/>
            <w:sz w:val="16"/>
            <w:szCs w:val="16"/>
          </w:rPr>
          <w:t>doi:https</w:t>
        </w:r>
        <w:proofErr w:type="spellEnd"/>
        <w:r w:rsidRPr="00780329">
          <w:rPr>
            <w:rFonts w:ascii="Times New Roman" w:eastAsia="Times New Roman" w:hAnsi="Times New Roman" w:cs="Times New Roman"/>
            <w:color w:val="000000"/>
            <w:sz w:val="16"/>
            <w:szCs w:val="16"/>
          </w:rPr>
          <w:t>://doi.org/10.1155/2014/963638</w:t>
        </w:r>
        <w:proofErr w:type="gramEnd"/>
      </w:ins>
    </w:p>
    <w:p w14:paraId="6831E2E8"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1012" w:author="Abraham Isaac Jacob Gajardo Cortez (masterin)" w:date="2020-10-19T15:41:00Z"/>
          <w:rFonts w:ascii="Times New Roman" w:eastAsia="Times New Roman" w:hAnsi="Times New Roman" w:cs="Times New Roman"/>
          <w:color w:val="000000"/>
          <w:sz w:val="16"/>
          <w:szCs w:val="16"/>
        </w:rPr>
      </w:pPr>
      <w:ins w:id="1013" w:author="Abraham Isaac Jacob Gajardo Cortez (masterin)" w:date="2020-10-19T15:41:00Z">
        <w:r w:rsidRPr="00780329">
          <w:rPr>
            <w:rFonts w:ascii="Times New Roman" w:eastAsia="Times New Roman" w:hAnsi="Times New Roman" w:cs="Times New Roman"/>
            <w:color w:val="000000"/>
            <w:sz w:val="16"/>
            <w:szCs w:val="16"/>
          </w:rPr>
          <w:t xml:space="preserve">21. </w:t>
        </w:r>
        <w:r w:rsidRPr="00780329">
          <w:rPr>
            <w:rFonts w:ascii="Times New Roman" w:eastAsia="Times New Roman" w:hAnsi="Times New Roman" w:cs="Times New Roman"/>
            <w:color w:val="000000"/>
            <w:sz w:val="16"/>
            <w:szCs w:val="16"/>
          </w:rPr>
          <w:tab/>
        </w:r>
        <w:proofErr w:type="spellStart"/>
        <w:r w:rsidRPr="00780329">
          <w:rPr>
            <w:rFonts w:ascii="Times New Roman" w:eastAsia="Times New Roman" w:hAnsi="Times New Roman" w:cs="Times New Roman"/>
            <w:color w:val="000000"/>
            <w:sz w:val="16"/>
            <w:szCs w:val="16"/>
          </w:rPr>
          <w:t>Uslu</w:t>
        </w:r>
        <w:proofErr w:type="spellEnd"/>
        <w:r w:rsidRPr="00780329">
          <w:rPr>
            <w:rFonts w:ascii="Times New Roman" w:eastAsia="Times New Roman" w:hAnsi="Times New Roman" w:cs="Times New Roman"/>
            <w:color w:val="000000"/>
            <w:sz w:val="16"/>
            <w:szCs w:val="16"/>
          </w:rPr>
          <w:t xml:space="preserve"> E, </w:t>
        </w:r>
        <w:proofErr w:type="spellStart"/>
        <w:r w:rsidRPr="00780329">
          <w:rPr>
            <w:rFonts w:ascii="Times New Roman" w:eastAsia="Times New Roman" w:hAnsi="Times New Roman" w:cs="Times New Roman"/>
            <w:color w:val="000000"/>
            <w:sz w:val="16"/>
            <w:szCs w:val="16"/>
          </w:rPr>
          <w:t>Ozkan</w:t>
        </w:r>
        <w:proofErr w:type="spellEnd"/>
        <w:r w:rsidRPr="00780329">
          <w:rPr>
            <w:rFonts w:ascii="Times New Roman" w:eastAsia="Times New Roman" w:hAnsi="Times New Roman" w:cs="Times New Roman"/>
            <w:color w:val="000000"/>
            <w:sz w:val="16"/>
            <w:szCs w:val="16"/>
          </w:rPr>
          <w:t xml:space="preserve"> G, </w:t>
        </w:r>
        <w:proofErr w:type="spellStart"/>
        <w:r w:rsidRPr="00780329">
          <w:rPr>
            <w:rFonts w:ascii="Times New Roman" w:eastAsia="Times New Roman" w:hAnsi="Times New Roman" w:cs="Times New Roman"/>
            <w:color w:val="000000"/>
            <w:sz w:val="16"/>
            <w:szCs w:val="16"/>
          </w:rPr>
          <w:t>Kucuk</w:t>
        </w:r>
        <w:proofErr w:type="spellEnd"/>
        <w:r w:rsidRPr="00780329">
          <w:rPr>
            <w:rFonts w:ascii="Times New Roman" w:eastAsia="Times New Roman" w:hAnsi="Times New Roman" w:cs="Times New Roman"/>
            <w:color w:val="000000"/>
            <w:sz w:val="16"/>
            <w:szCs w:val="16"/>
          </w:rPr>
          <w:t xml:space="preserve"> CU, et al. Respiratory effects of tear gas inhalation. </w:t>
        </w:r>
        <w:r w:rsidRPr="00780329">
          <w:rPr>
            <w:rFonts w:ascii="Times New Roman" w:eastAsia="Times New Roman" w:hAnsi="Times New Roman" w:cs="Times New Roman"/>
            <w:i/>
            <w:color w:val="000000"/>
            <w:sz w:val="16"/>
            <w:szCs w:val="16"/>
          </w:rPr>
          <w:t>Eur Respir J</w:t>
        </w:r>
        <w:r w:rsidRPr="00780329">
          <w:rPr>
            <w:rFonts w:ascii="Times New Roman" w:eastAsia="Times New Roman" w:hAnsi="Times New Roman" w:cs="Times New Roman"/>
            <w:color w:val="000000"/>
            <w:sz w:val="16"/>
            <w:szCs w:val="16"/>
          </w:rPr>
          <w:t>. 2014;44(Suppl 58). Accessed August 13, 2020. https://erj.ersjournals.com/content/44/Suppl_58/P4958</w:t>
        </w:r>
      </w:ins>
    </w:p>
    <w:p w14:paraId="5CDAC096"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1014" w:author="Abraham Isaac Jacob Gajardo Cortez (masterin)" w:date="2020-10-19T15:41:00Z"/>
          <w:rFonts w:ascii="Times New Roman" w:eastAsia="Times New Roman" w:hAnsi="Times New Roman" w:cs="Times New Roman"/>
          <w:color w:val="000000"/>
          <w:sz w:val="16"/>
          <w:szCs w:val="16"/>
        </w:rPr>
      </w:pPr>
      <w:ins w:id="1015" w:author="Abraham Isaac Jacob Gajardo Cortez (masterin)" w:date="2020-10-19T15:41:00Z">
        <w:r w:rsidRPr="00780329">
          <w:rPr>
            <w:rFonts w:ascii="Times New Roman" w:eastAsia="Times New Roman" w:hAnsi="Times New Roman" w:cs="Times New Roman"/>
            <w:color w:val="000000"/>
            <w:sz w:val="16"/>
            <w:szCs w:val="16"/>
          </w:rPr>
          <w:t xml:space="preserve">22.  Hu H, </w:t>
        </w:r>
        <w:proofErr w:type="spellStart"/>
        <w:r w:rsidRPr="00780329">
          <w:rPr>
            <w:rFonts w:ascii="Times New Roman" w:eastAsia="Times New Roman" w:hAnsi="Times New Roman" w:cs="Times New Roman"/>
            <w:color w:val="000000"/>
            <w:sz w:val="16"/>
            <w:szCs w:val="16"/>
          </w:rPr>
          <w:t>Christiani</w:t>
        </w:r>
        <w:proofErr w:type="spellEnd"/>
        <w:r w:rsidRPr="00780329">
          <w:rPr>
            <w:rFonts w:ascii="Times New Roman" w:eastAsia="Times New Roman" w:hAnsi="Times New Roman" w:cs="Times New Roman"/>
            <w:color w:val="000000"/>
            <w:sz w:val="16"/>
            <w:szCs w:val="16"/>
          </w:rPr>
          <w:t xml:space="preserve"> D. Reactive airways dysfunction after exposure to teargas. </w:t>
        </w:r>
        <w:r w:rsidRPr="00780329">
          <w:rPr>
            <w:rFonts w:ascii="Times New Roman" w:eastAsia="Times New Roman" w:hAnsi="Times New Roman" w:cs="Times New Roman"/>
            <w:i/>
            <w:color w:val="000000"/>
            <w:sz w:val="16"/>
            <w:szCs w:val="16"/>
          </w:rPr>
          <w:t>The Lancet</w:t>
        </w:r>
        <w:r w:rsidRPr="00780329">
          <w:rPr>
            <w:rFonts w:ascii="Times New Roman" w:eastAsia="Times New Roman" w:hAnsi="Times New Roman" w:cs="Times New Roman"/>
            <w:color w:val="000000"/>
            <w:sz w:val="16"/>
            <w:szCs w:val="16"/>
          </w:rPr>
          <w:t>. 1992;339(8808):1535. doi:10.1016/0140-6736(92)91296-K</w:t>
        </w:r>
      </w:ins>
    </w:p>
    <w:p w14:paraId="4F1B2052"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1016" w:author="Abraham Isaac Jacob Gajardo Cortez (masterin)" w:date="2020-10-19T15:41:00Z"/>
          <w:rFonts w:ascii="Times New Roman" w:eastAsia="Times New Roman" w:hAnsi="Times New Roman" w:cs="Times New Roman"/>
          <w:color w:val="000000"/>
          <w:sz w:val="16"/>
          <w:szCs w:val="16"/>
        </w:rPr>
      </w:pPr>
      <w:ins w:id="1017" w:author="Abraham Isaac Jacob Gajardo Cortez (masterin)" w:date="2020-10-19T15:41:00Z">
        <w:r w:rsidRPr="00780329">
          <w:rPr>
            <w:rFonts w:ascii="Times New Roman" w:eastAsia="Times New Roman" w:hAnsi="Times New Roman" w:cs="Times New Roman"/>
            <w:color w:val="000000"/>
            <w:sz w:val="16"/>
            <w:szCs w:val="16"/>
          </w:rPr>
          <w:t xml:space="preserve">23. </w:t>
        </w:r>
        <w:r w:rsidRPr="00780329">
          <w:rPr>
            <w:rFonts w:ascii="Times New Roman" w:eastAsia="Times New Roman" w:hAnsi="Times New Roman" w:cs="Times New Roman"/>
            <w:color w:val="000000"/>
            <w:sz w:val="16"/>
            <w:szCs w:val="16"/>
          </w:rPr>
          <w:tab/>
          <w:t xml:space="preserve">What lies behind the protests in Venezuela? </w:t>
        </w:r>
        <w:r w:rsidRPr="00780329">
          <w:rPr>
            <w:rFonts w:ascii="Times New Roman" w:eastAsia="Times New Roman" w:hAnsi="Times New Roman" w:cs="Times New Roman"/>
            <w:i/>
            <w:color w:val="000000"/>
            <w:sz w:val="16"/>
            <w:szCs w:val="16"/>
          </w:rPr>
          <w:t>BBC News</w:t>
        </w:r>
        <w:r w:rsidRPr="00780329">
          <w:rPr>
            <w:rFonts w:ascii="Times New Roman" w:eastAsia="Times New Roman" w:hAnsi="Times New Roman" w:cs="Times New Roman"/>
            <w:color w:val="000000"/>
            <w:sz w:val="16"/>
            <w:szCs w:val="16"/>
          </w:rPr>
          <w:t>. https://www.bbc.com/news/world-latin-america-26335287. Published March 27, 2014. Accessed August 11, 2020.</w:t>
        </w:r>
      </w:ins>
    </w:p>
    <w:p w14:paraId="5EB3BDDB" w14:textId="77777777" w:rsidR="0029690D" w:rsidRPr="007D2B24" w:rsidRDefault="0029690D" w:rsidP="0029690D">
      <w:pPr>
        <w:pBdr>
          <w:top w:val="nil"/>
          <w:left w:val="nil"/>
          <w:bottom w:val="nil"/>
          <w:right w:val="nil"/>
          <w:between w:val="nil"/>
        </w:pBdr>
        <w:tabs>
          <w:tab w:val="left" w:pos="260"/>
          <w:tab w:val="left" w:pos="500"/>
        </w:tabs>
        <w:spacing w:line="240" w:lineRule="auto"/>
        <w:ind w:left="504" w:hanging="504"/>
        <w:jc w:val="both"/>
        <w:rPr>
          <w:ins w:id="1018" w:author="Abraham Isaac Jacob Gajardo Cortez (masterin)" w:date="2020-10-19T15:41:00Z"/>
          <w:rFonts w:ascii="Times New Roman" w:eastAsia="Times New Roman" w:hAnsi="Times New Roman" w:cs="Times New Roman"/>
          <w:color w:val="000000"/>
          <w:sz w:val="16"/>
          <w:szCs w:val="16"/>
          <w:lang w:val="es-CL"/>
        </w:rPr>
      </w:pPr>
      <w:ins w:id="1019" w:author="Abraham Isaac Jacob Gajardo Cortez (masterin)" w:date="2020-10-19T15:41:00Z">
        <w:r w:rsidRPr="00780329">
          <w:rPr>
            <w:rFonts w:ascii="Times New Roman" w:eastAsia="Times New Roman" w:hAnsi="Times New Roman" w:cs="Times New Roman"/>
            <w:color w:val="000000"/>
            <w:sz w:val="16"/>
            <w:szCs w:val="16"/>
          </w:rPr>
          <w:t xml:space="preserve">24.  </w:t>
        </w:r>
        <w:proofErr w:type="spellStart"/>
        <w:r w:rsidRPr="00780329">
          <w:rPr>
            <w:rFonts w:ascii="Times New Roman" w:eastAsia="Times New Roman" w:hAnsi="Times New Roman" w:cs="Times New Roman"/>
            <w:color w:val="000000"/>
            <w:sz w:val="16"/>
            <w:szCs w:val="16"/>
          </w:rPr>
          <w:t>Palet</w:t>
        </w:r>
        <w:proofErr w:type="spellEnd"/>
        <w:r w:rsidRPr="00780329">
          <w:rPr>
            <w:rFonts w:ascii="Times New Roman" w:eastAsia="Times New Roman" w:hAnsi="Times New Roman" w:cs="Times New Roman"/>
            <w:color w:val="000000"/>
            <w:sz w:val="16"/>
            <w:szCs w:val="16"/>
          </w:rPr>
          <w:t xml:space="preserve"> A, Aguirre P de, PNUD Chile, eds. </w:t>
        </w:r>
        <w:r w:rsidRPr="007D2B24">
          <w:rPr>
            <w:rFonts w:ascii="Times New Roman" w:eastAsia="Times New Roman" w:hAnsi="Times New Roman" w:cs="Times New Roman"/>
            <w:i/>
            <w:color w:val="000000"/>
            <w:sz w:val="16"/>
            <w:szCs w:val="16"/>
            <w:lang w:val="es-CL"/>
          </w:rPr>
          <w:t>Desiguales: Orígenes, Cambios y Desafíos de La Brecha Social En Chile</w:t>
        </w:r>
        <w:r w:rsidRPr="007D2B24">
          <w:rPr>
            <w:rFonts w:ascii="Times New Roman" w:eastAsia="Times New Roman" w:hAnsi="Times New Roman" w:cs="Times New Roman"/>
            <w:color w:val="000000"/>
            <w:sz w:val="16"/>
            <w:szCs w:val="16"/>
            <w:lang w:val="es-CL"/>
          </w:rPr>
          <w:t>. PNUD : Uqbar Editores; 2017.</w:t>
        </w:r>
      </w:ins>
    </w:p>
    <w:p w14:paraId="3087731F"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1020" w:author="Abraham Isaac Jacob Gajardo Cortez (masterin)" w:date="2020-10-19T15:41:00Z"/>
          <w:rFonts w:ascii="Times New Roman" w:eastAsia="Times New Roman" w:hAnsi="Times New Roman" w:cs="Times New Roman"/>
          <w:color w:val="000000"/>
          <w:sz w:val="16"/>
          <w:szCs w:val="16"/>
        </w:rPr>
      </w:pPr>
      <w:ins w:id="1021" w:author="Abraham Isaac Jacob Gajardo Cortez (masterin)" w:date="2020-10-19T15:41:00Z">
        <w:r w:rsidRPr="007D2B24">
          <w:rPr>
            <w:rFonts w:ascii="Times New Roman" w:eastAsia="Times New Roman" w:hAnsi="Times New Roman" w:cs="Times New Roman"/>
            <w:color w:val="000000"/>
            <w:sz w:val="16"/>
            <w:szCs w:val="16"/>
            <w:lang w:val="es-CL"/>
          </w:rPr>
          <w:t xml:space="preserve">25. </w:t>
        </w:r>
        <w:r w:rsidRPr="007D2B24">
          <w:rPr>
            <w:rFonts w:ascii="Times New Roman" w:eastAsia="Times New Roman" w:hAnsi="Times New Roman" w:cs="Times New Roman"/>
            <w:color w:val="000000"/>
            <w:sz w:val="16"/>
            <w:szCs w:val="16"/>
            <w:lang w:val="es-CL"/>
          </w:rPr>
          <w:tab/>
          <w:t xml:space="preserve">Los-Verdaderos-Salarios-ESI-2018-1.pdf. Accessed August 11, 2020. </w:t>
        </w:r>
        <w:r>
          <w:fldChar w:fldCharType="begin"/>
        </w:r>
        <w:r w:rsidRPr="007D2B24">
          <w:rPr>
            <w:lang w:val="es-CL"/>
          </w:rPr>
          <w:instrText xml:space="preserve"> HYPERLINK "http://www.fundacionsol.cl/wp-content/uploads/2019/08/Los-Verdaderos-Salarios-ESI-2018-1.pdf" </w:instrText>
        </w:r>
        <w:r>
          <w:fldChar w:fldCharType="separate"/>
        </w:r>
        <w:r w:rsidRPr="00780329">
          <w:rPr>
            <w:rStyle w:val="Hipervnculo"/>
            <w:rFonts w:ascii="Times New Roman" w:eastAsia="Times New Roman" w:hAnsi="Times New Roman" w:cs="Times New Roman"/>
            <w:sz w:val="16"/>
            <w:szCs w:val="16"/>
          </w:rPr>
          <w:t>http://www.fundacionsol.cl/wp-content/uploads/2019/08/Los-Verdaderos-Salarios-ESI-2018-1.pdf</w:t>
        </w:r>
        <w:r>
          <w:rPr>
            <w:rStyle w:val="Hipervnculo"/>
            <w:rFonts w:ascii="Times New Roman" w:eastAsia="Times New Roman" w:hAnsi="Times New Roman" w:cs="Times New Roman"/>
            <w:sz w:val="16"/>
            <w:szCs w:val="16"/>
          </w:rPr>
          <w:fldChar w:fldCharType="end"/>
        </w:r>
      </w:ins>
    </w:p>
    <w:p w14:paraId="575829B4"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1022" w:author="Abraham Isaac Jacob Gajardo Cortez (masterin)" w:date="2020-10-19T15:41:00Z"/>
          <w:rFonts w:ascii="Times New Roman" w:hAnsi="Times New Roman" w:cs="Times New Roman"/>
          <w:color w:val="333333"/>
          <w:sz w:val="16"/>
          <w:szCs w:val="16"/>
          <w:shd w:val="clear" w:color="auto" w:fill="FCFCFC"/>
        </w:rPr>
      </w:pPr>
      <w:ins w:id="1023" w:author="Abraham Isaac Jacob Gajardo Cortez (masterin)" w:date="2020-10-19T15:41:00Z">
        <w:r w:rsidRPr="007D2B24">
          <w:rPr>
            <w:rFonts w:ascii="Times New Roman" w:eastAsia="Times New Roman" w:hAnsi="Times New Roman" w:cs="Times New Roman"/>
            <w:color w:val="000000"/>
            <w:sz w:val="16"/>
            <w:szCs w:val="16"/>
            <w:lang w:val="es-CL"/>
          </w:rPr>
          <w:t xml:space="preserve">26.  </w:t>
        </w:r>
        <w:r w:rsidRPr="007D2B24">
          <w:rPr>
            <w:rFonts w:ascii="Times New Roman" w:hAnsi="Times New Roman" w:cs="Times New Roman"/>
            <w:color w:val="333333"/>
            <w:sz w:val="16"/>
            <w:szCs w:val="16"/>
            <w:shd w:val="clear" w:color="auto" w:fill="FCFCFC"/>
            <w:lang w:val="es-CL"/>
          </w:rPr>
          <w:t xml:space="preserve">Informe de resultados oficial Encuesta Zona Cero. </w:t>
        </w:r>
        <w:r w:rsidRPr="007D2B24">
          <w:rPr>
            <w:rFonts w:ascii="Times New Roman" w:hAnsi="Times New Roman" w:cs="Times New Roman"/>
            <w:i/>
            <w:iCs/>
            <w:color w:val="333333"/>
            <w:sz w:val="16"/>
            <w:szCs w:val="16"/>
            <w:shd w:val="clear" w:color="auto" w:fill="FCFCFC"/>
            <w:lang w:val="es-CL"/>
          </w:rPr>
          <w:t xml:space="preserve">Núcleo de Sociología Contingente. </w:t>
        </w:r>
        <w:r w:rsidRPr="007D2B24">
          <w:rPr>
            <w:rFonts w:ascii="Times New Roman" w:hAnsi="Times New Roman" w:cs="Times New Roman"/>
            <w:color w:val="333333"/>
            <w:sz w:val="16"/>
            <w:szCs w:val="16"/>
            <w:shd w:val="clear" w:color="auto" w:fill="FCFCFC"/>
            <w:lang w:val="es-CL"/>
          </w:rPr>
          <w:t xml:space="preserve">2020. </w:t>
        </w:r>
        <w:r>
          <w:fldChar w:fldCharType="begin"/>
        </w:r>
        <w:r w:rsidRPr="007D2B24">
          <w:rPr>
            <w:lang w:val="es-CL"/>
          </w:rPr>
          <w:instrText xml:space="preserve"> HYPERLINK "https://doi.org/10.31219/osf.io/76mdz" </w:instrText>
        </w:r>
        <w:r>
          <w:fldChar w:fldCharType="separate"/>
        </w:r>
        <w:r w:rsidRPr="0049497C">
          <w:rPr>
            <w:rStyle w:val="Hipervnculo"/>
            <w:rFonts w:ascii="Times New Roman" w:hAnsi="Times New Roman" w:cs="Times New Roman"/>
            <w:sz w:val="16"/>
            <w:szCs w:val="16"/>
            <w:shd w:val="clear" w:color="auto" w:fill="FCFCFC"/>
            <w:rPrChange w:id="1024" w:author="Andrés González Santa Cruz" w:date="2020-10-20T11:28:00Z">
              <w:rPr>
                <w:rStyle w:val="Hipervnculo"/>
                <w:rFonts w:ascii="Times New Roman" w:hAnsi="Times New Roman" w:cs="Times New Roman"/>
                <w:sz w:val="16"/>
                <w:szCs w:val="16"/>
                <w:shd w:val="clear" w:color="auto" w:fill="FCFCFC"/>
                <w:lang w:val="es-CL"/>
              </w:rPr>
            </w:rPrChange>
          </w:rPr>
          <w:t>https://doi.org/10.31219/osf.io/76mdz</w:t>
        </w:r>
        <w:r>
          <w:rPr>
            <w:rStyle w:val="Hipervnculo"/>
            <w:rFonts w:ascii="Times New Roman" w:hAnsi="Times New Roman" w:cs="Times New Roman"/>
            <w:sz w:val="16"/>
            <w:szCs w:val="16"/>
            <w:shd w:val="clear" w:color="auto" w:fill="FCFCFC"/>
          </w:rPr>
          <w:fldChar w:fldCharType="end"/>
        </w:r>
        <w:r w:rsidRPr="0049497C">
          <w:rPr>
            <w:rFonts w:ascii="Times New Roman" w:hAnsi="Times New Roman" w:cs="Times New Roman"/>
            <w:color w:val="333333"/>
            <w:sz w:val="16"/>
            <w:szCs w:val="16"/>
            <w:shd w:val="clear" w:color="auto" w:fill="FCFCFC"/>
            <w:rPrChange w:id="1025" w:author="Andrés González Santa Cruz" w:date="2020-10-20T11:28:00Z">
              <w:rPr>
                <w:rFonts w:ascii="Times New Roman" w:hAnsi="Times New Roman" w:cs="Times New Roman"/>
                <w:color w:val="333333"/>
                <w:sz w:val="16"/>
                <w:szCs w:val="16"/>
                <w:shd w:val="clear" w:color="auto" w:fill="FCFCFC"/>
                <w:lang w:val="es-CL"/>
              </w:rPr>
            </w:rPrChange>
          </w:rPr>
          <w:t xml:space="preserve">. </w:t>
        </w:r>
        <w:r w:rsidRPr="00780329">
          <w:rPr>
            <w:rFonts w:ascii="Times New Roman" w:hAnsi="Times New Roman" w:cs="Times New Roman"/>
            <w:color w:val="333333"/>
            <w:sz w:val="16"/>
            <w:szCs w:val="16"/>
            <w:shd w:val="clear" w:color="auto" w:fill="FCFCFC"/>
          </w:rPr>
          <w:t>Accessed September 8, 2020.</w:t>
        </w:r>
      </w:ins>
    </w:p>
    <w:p w14:paraId="6C44B621" w14:textId="77777777" w:rsidR="0029690D" w:rsidRPr="00A608FE" w:rsidRDefault="0029690D" w:rsidP="0029690D">
      <w:pPr>
        <w:pBdr>
          <w:top w:val="nil"/>
          <w:left w:val="nil"/>
          <w:bottom w:val="nil"/>
          <w:right w:val="nil"/>
          <w:between w:val="nil"/>
        </w:pBdr>
        <w:tabs>
          <w:tab w:val="left" w:pos="260"/>
          <w:tab w:val="left" w:pos="500"/>
        </w:tabs>
        <w:spacing w:line="240" w:lineRule="auto"/>
        <w:ind w:left="504" w:hanging="504"/>
        <w:jc w:val="both"/>
        <w:rPr>
          <w:ins w:id="1026" w:author="Abraham Isaac Jacob Gajardo Cortez (masterin)" w:date="2020-10-19T15:41:00Z"/>
          <w:rFonts w:ascii="Times New Roman" w:hAnsi="Times New Roman" w:cs="Times New Roman"/>
          <w:color w:val="212121"/>
          <w:sz w:val="16"/>
          <w:szCs w:val="16"/>
          <w:shd w:val="clear" w:color="auto" w:fill="FFFFFF"/>
        </w:rPr>
      </w:pPr>
      <w:ins w:id="1027" w:author="Abraham Isaac Jacob Gajardo Cortez (masterin)" w:date="2020-10-19T15:41:00Z">
        <w:r w:rsidRPr="00780329">
          <w:rPr>
            <w:rFonts w:ascii="Times New Roman" w:eastAsia="Times New Roman" w:hAnsi="Times New Roman" w:cs="Times New Roman"/>
            <w:color w:val="000000"/>
            <w:sz w:val="16"/>
            <w:szCs w:val="16"/>
          </w:rPr>
          <w:t xml:space="preserve">27. </w:t>
        </w:r>
        <w:r w:rsidRPr="00780329">
          <w:rPr>
            <w:rFonts w:ascii="Times New Roman" w:eastAsia="Times New Roman" w:hAnsi="Times New Roman" w:cs="Times New Roman"/>
            <w:sz w:val="16"/>
            <w:szCs w:val="16"/>
          </w:rPr>
          <w:t xml:space="preserve"> </w:t>
        </w:r>
        <w:r w:rsidRPr="00780329">
          <w:rPr>
            <w:rFonts w:ascii="Times New Roman" w:hAnsi="Times New Roman" w:cs="Times New Roman"/>
            <w:color w:val="212121"/>
            <w:sz w:val="16"/>
            <w:szCs w:val="16"/>
            <w:shd w:val="clear" w:color="auto" w:fill="FFFFFF"/>
          </w:rPr>
          <w:t xml:space="preserve">Rodríguez Á, Peña S, </w:t>
        </w:r>
        <w:proofErr w:type="spellStart"/>
        <w:r w:rsidRPr="00780329">
          <w:rPr>
            <w:rFonts w:ascii="Times New Roman" w:hAnsi="Times New Roman" w:cs="Times New Roman"/>
            <w:color w:val="212121"/>
            <w:sz w:val="16"/>
            <w:szCs w:val="16"/>
            <w:shd w:val="clear" w:color="auto" w:fill="FFFFFF"/>
          </w:rPr>
          <w:t>Cavieres</w:t>
        </w:r>
        <w:proofErr w:type="spellEnd"/>
        <w:r w:rsidRPr="00780329">
          <w:rPr>
            <w:rFonts w:ascii="Times New Roman" w:hAnsi="Times New Roman" w:cs="Times New Roman"/>
            <w:color w:val="212121"/>
            <w:sz w:val="16"/>
            <w:szCs w:val="16"/>
            <w:shd w:val="clear" w:color="auto" w:fill="FFFFFF"/>
          </w:rPr>
          <w:t xml:space="preserve"> I, et al. Ocular trauma by kinetic impact projectiles during civil unrest in Chile [published online ahead of print, 2020 Aug 24]. </w:t>
        </w:r>
        <w:r w:rsidRPr="00780329">
          <w:rPr>
            <w:rFonts w:ascii="Times New Roman" w:hAnsi="Times New Roman" w:cs="Times New Roman"/>
            <w:i/>
            <w:iCs/>
            <w:color w:val="212121"/>
            <w:sz w:val="16"/>
            <w:szCs w:val="16"/>
            <w:shd w:val="clear" w:color="auto" w:fill="FFFFFF"/>
          </w:rPr>
          <w:t>Eye (</w:t>
        </w:r>
        <w:proofErr w:type="spellStart"/>
        <w:r w:rsidRPr="00780329">
          <w:rPr>
            <w:rFonts w:ascii="Times New Roman" w:hAnsi="Times New Roman" w:cs="Times New Roman"/>
            <w:i/>
            <w:iCs/>
            <w:color w:val="212121"/>
            <w:sz w:val="16"/>
            <w:szCs w:val="16"/>
            <w:shd w:val="clear" w:color="auto" w:fill="FFFFFF"/>
          </w:rPr>
          <w:t>Lond</w:t>
        </w:r>
        <w:proofErr w:type="spellEnd"/>
        <w:r w:rsidRPr="00780329">
          <w:rPr>
            <w:rFonts w:ascii="Times New Roman" w:hAnsi="Times New Roman" w:cs="Times New Roman"/>
            <w:i/>
            <w:iCs/>
            <w:color w:val="212121"/>
            <w:sz w:val="16"/>
            <w:szCs w:val="16"/>
            <w:shd w:val="clear" w:color="auto" w:fill="FFFFFF"/>
          </w:rPr>
          <w:t>)</w:t>
        </w:r>
        <w:r w:rsidRPr="00780329">
          <w:rPr>
            <w:rFonts w:ascii="Times New Roman" w:hAnsi="Times New Roman" w:cs="Times New Roman"/>
            <w:color w:val="212121"/>
            <w:sz w:val="16"/>
            <w:szCs w:val="16"/>
            <w:shd w:val="clear" w:color="auto" w:fill="FFFFFF"/>
          </w:rPr>
          <w:t>. 2020;1-7. doi:10.1038/s41433-020-01146-w</w:t>
        </w:r>
      </w:ins>
    </w:p>
    <w:p w14:paraId="1DDE9F21" w14:textId="77777777" w:rsidR="0029690D" w:rsidRPr="00A608FE" w:rsidRDefault="0029690D" w:rsidP="00A608FE">
      <w:pPr>
        <w:pBdr>
          <w:top w:val="nil"/>
          <w:left w:val="nil"/>
          <w:bottom w:val="nil"/>
          <w:right w:val="nil"/>
          <w:between w:val="nil"/>
        </w:pBdr>
        <w:tabs>
          <w:tab w:val="left" w:pos="260"/>
          <w:tab w:val="left" w:pos="500"/>
        </w:tabs>
        <w:spacing w:line="240" w:lineRule="auto"/>
        <w:ind w:left="504" w:hanging="504"/>
        <w:jc w:val="both"/>
        <w:rPr>
          <w:rFonts w:ascii="Times New Roman" w:hAnsi="Times New Roman" w:cs="Times New Roman"/>
          <w:color w:val="212121"/>
          <w:sz w:val="16"/>
          <w:szCs w:val="16"/>
          <w:shd w:val="clear" w:color="auto" w:fill="FFFFFF"/>
        </w:rPr>
      </w:pPr>
    </w:p>
    <w:sectPr w:rsidR="0029690D" w:rsidRPr="00A608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6" w:author="Abraham Isaac Jacob Gajardo Cortez (masterin)" w:date="2020-10-18T21:06:00Z" w:initials="AIJGC(">
    <w:p w14:paraId="63E97186" w14:textId="2EA660DC" w:rsidR="00ED04FE" w:rsidRDefault="00ED04FE">
      <w:pPr>
        <w:pStyle w:val="Textocomentario"/>
      </w:pPr>
      <w:r>
        <w:rPr>
          <w:rStyle w:val="Refdecomentario"/>
        </w:rPr>
        <w:annotationRef/>
      </w:r>
      <w:r>
        <w:t>To be changed</w:t>
      </w:r>
    </w:p>
  </w:comment>
  <w:comment w:id="249" w:author="Wagner, Thomas D." w:date="2020-10-02T09:38:00Z" w:initials="WTD">
    <w:p w14:paraId="367331AA" w14:textId="2206B7C0" w:rsidR="00ED04FE" w:rsidRDefault="00ED04FE">
      <w:pPr>
        <w:pStyle w:val="Textocomentario"/>
      </w:pPr>
      <w:r>
        <w:rPr>
          <w:rStyle w:val="Refdecomentario"/>
        </w:rPr>
        <w:annotationRef/>
      </w:r>
      <w:r>
        <w:t>This is changing to weekly data</w:t>
      </w:r>
    </w:p>
  </w:comment>
  <w:comment w:id="315" w:author="Abraham Isaac Jacob Gajardo Cortez (masterin)" w:date="2020-10-18T20:29:00Z" w:initials="AIJGC(">
    <w:p w14:paraId="12E64189" w14:textId="4DC194B6" w:rsidR="00ED04FE" w:rsidRDefault="00ED04FE">
      <w:pPr>
        <w:pStyle w:val="Textocomentario"/>
      </w:pPr>
      <w:r>
        <w:rPr>
          <w:rStyle w:val="Refdecomentario"/>
        </w:rPr>
        <w:annotationRef/>
      </w:r>
      <w:r>
        <w:t>Will this approach be present in the final analysis?</w:t>
      </w:r>
    </w:p>
  </w:comment>
  <w:comment w:id="453" w:author="Abraham Isaac Jacob Gajardo Cortez (masterin)" w:date="2020-10-18T20:29:00Z" w:initials="AIJGC(">
    <w:p w14:paraId="11364739" w14:textId="77777777" w:rsidR="00ED04FE" w:rsidRDefault="00ED04FE" w:rsidP="0040344C">
      <w:pPr>
        <w:pStyle w:val="Textocomentario"/>
      </w:pPr>
      <w:r>
        <w:rPr>
          <w:rStyle w:val="Refdecomentario"/>
        </w:rPr>
        <w:annotationRef/>
      </w:r>
      <w:r>
        <w:t>Will this approach be present in the final analysis?</w:t>
      </w:r>
    </w:p>
  </w:comment>
  <w:comment w:id="455" w:author="Wagner, Thomas D." w:date="2020-10-02T09:16:00Z" w:initials="WTD">
    <w:p w14:paraId="0BBCE26D" w14:textId="3C45D48C" w:rsidR="00ED04FE" w:rsidRDefault="00ED04FE">
      <w:pPr>
        <w:pStyle w:val="Textocomentario"/>
      </w:pPr>
      <w:r>
        <w:rPr>
          <w:rStyle w:val="Refdecomentario"/>
        </w:rPr>
        <w:annotationRef/>
      </w:r>
      <w:r>
        <w:t>Need an equation here</w:t>
      </w:r>
    </w:p>
  </w:comment>
  <w:comment w:id="589" w:author="Andrés González Santa Cruz" w:date="2020-10-21T12:49:00Z" w:initials="AGSC">
    <w:p w14:paraId="1B6B30AF" w14:textId="48E5CAB5" w:rsidR="000C2729" w:rsidRDefault="000C2729">
      <w:pPr>
        <w:pStyle w:val="Textocomentario"/>
      </w:pPr>
      <w:r w:rsidRPr="00DB0096">
        <w:rPr>
          <w:rStyle w:val="Refdecomentario"/>
          <w:highlight w:val="yellow"/>
        </w:rPr>
        <w:annotationRef/>
      </w:r>
      <w:proofErr w:type="spellStart"/>
      <w:r w:rsidR="00DB0096">
        <w:rPr>
          <w:highlight w:val="yellow"/>
        </w:rPr>
        <w:t>ags</w:t>
      </w:r>
      <w:proofErr w:type="spellEnd"/>
      <w:r w:rsidR="00DB0096">
        <w:rPr>
          <w:highlight w:val="yellow"/>
        </w:rPr>
        <w:t xml:space="preserve">: </w:t>
      </w:r>
      <w:r w:rsidRPr="00DB0096">
        <w:rPr>
          <w:highlight w:val="yellow"/>
        </w:rPr>
        <w:t xml:space="preserve">I don’t know if I should add theoretical support on this in the introduction. </w:t>
      </w:r>
      <w:proofErr w:type="gramStart"/>
      <w:r w:rsidRPr="00DB0096">
        <w:rPr>
          <w:highlight w:val="yellow"/>
        </w:rPr>
        <w:t>Also</w:t>
      </w:r>
      <w:proofErr w:type="gramEnd"/>
      <w:r w:rsidRPr="00DB0096">
        <w:rPr>
          <w:highlight w:val="yellow"/>
        </w:rPr>
        <w:t xml:space="preserve"> I don’t know if this information is somehow available.</w:t>
      </w:r>
    </w:p>
  </w:comment>
  <w:comment w:id="673" w:author="Wagner, Thomas D." w:date="2020-10-02T09:14:00Z" w:initials="WTD">
    <w:p w14:paraId="506FFEC2" w14:textId="77777777" w:rsidR="00ED04FE" w:rsidRDefault="00ED04FE" w:rsidP="00716620">
      <w:pPr>
        <w:pStyle w:val="Textocomentario"/>
      </w:pPr>
      <w:r>
        <w:rPr>
          <w:rStyle w:val="Refdecomentario"/>
        </w:rPr>
        <w:annotationRef/>
      </w:r>
      <w:r>
        <w:t>Could still frame this more around health systems utilization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E97186" w15:done="0"/>
  <w15:commentEx w15:paraId="367331AA" w15:done="0"/>
  <w15:commentEx w15:paraId="12E64189" w15:done="0"/>
  <w15:commentEx w15:paraId="11364739" w15:done="0"/>
  <w15:commentEx w15:paraId="0BBCE26D" w15:done="0"/>
  <w15:commentEx w15:paraId="1B6B30AF" w15:done="0"/>
  <w15:commentEx w15:paraId="506FFE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72CC4" w16cex:dateUtc="2020-10-19T00:06:00Z"/>
  <w16cex:commentExtensible w16cex:durableId="23217399" w16cex:dateUtc="2020-10-02T13:38:00Z"/>
  <w16cex:commentExtensible w16cex:durableId="23372420" w16cex:dateUtc="2020-10-18T23:29:00Z"/>
  <w16cex:commentExtensible w16cex:durableId="233726FD" w16cex:dateUtc="2020-10-18T23:29:00Z"/>
  <w16cex:commentExtensible w16cex:durableId="23216E55" w16cex:dateUtc="2020-10-02T13:16:00Z"/>
  <w16cex:commentExtensible w16cex:durableId="233AACD2" w16cex:dateUtc="2020-10-21T15:49:00Z"/>
  <w16cex:commentExtensible w16cex:durableId="23371ED1" w16cex:dateUtc="2020-10-02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E97186" w16cid:durableId="23372CC4"/>
  <w16cid:commentId w16cid:paraId="367331AA" w16cid:durableId="23217399"/>
  <w16cid:commentId w16cid:paraId="12E64189" w16cid:durableId="23372420"/>
  <w16cid:commentId w16cid:paraId="11364739" w16cid:durableId="233726FD"/>
  <w16cid:commentId w16cid:paraId="0BBCE26D" w16cid:durableId="23216E55"/>
  <w16cid:commentId w16cid:paraId="1B6B30AF" w16cid:durableId="233AACD2"/>
  <w16cid:commentId w16cid:paraId="506FFEC2" w16cid:durableId="23371E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928FB"/>
    <w:multiLevelType w:val="hybridMultilevel"/>
    <w:tmpl w:val="5A10B1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60B0009"/>
    <w:multiLevelType w:val="hybridMultilevel"/>
    <w:tmpl w:val="9702B3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62724CD"/>
    <w:multiLevelType w:val="hybridMultilevel"/>
    <w:tmpl w:val="F5AA246C"/>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9761BCF"/>
    <w:multiLevelType w:val="hybridMultilevel"/>
    <w:tmpl w:val="5CE2D6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A60401A"/>
    <w:multiLevelType w:val="hybridMultilevel"/>
    <w:tmpl w:val="7424F8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2D93647"/>
    <w:multiLevelType w:val="hybridMultilevel"/>
    <w:tmpl w:val="EA78AB2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3E860D3"/>
    <w:multiLevelType w:val="hybridMultilevel"/>
    <w:tmpl w:val="B0485816"/>
    <w:lvl w:ilvl="0" w:tplc="BAC25B7C">
      <w:start w:val="1"/>
      <w:numFmt w:val="bullet"/>
      <w:lvlText w:val="■"/>
      <w:lvlJc w:val="left"/>
      <w:pPr>
        <w:tabs>
          <w:tab w:val="num" w:pos="720"/>
        </w:tabs>
        <w:ind w:left="720" w:hanging="360"/>
      </w:pPr>
      <w:rPr>
        <w:rFonts w:ascii="Arial" w:hAnsi="Arial" w:hint="default"/>
      </w:rPr>
    </w:lvl>
    <w:lvl w:ilvl="1" w:tplc="3BF2FB6E">
      <w:start w:val="1"/>
      <w:numFmt w:val="bullet"/>
      <w:lvlText w:val="■"/>
      <w:lvlJc w:val="left"/>
      <w:pPr>
        <w:tabs>
          <w:tab w:val="num" w:pos="1440"/>
        </w:tabs>
        <w:ind w:left="1440" w:hanging="360"/>
      </w:pPr>
      <w:rPr>
        <w:rFonts w:ascii="Arial" w:hAnsi="Arial" w:hint="default"/>
      </w:rPr>
    </w:lvl>
    <w:lvl w:ilvl="2" w:tplc="590E0384">
      <w:start w:val="1"/>
      <w:numFmt w:val="bullet"/>
      <w:lvlText w:val="■"/>
      <w:lvlJc w:val="left"/>
      <w:pPr>
        <w:tabs>
          <w:tab w:val="num" w:pos="2160"/>
        </w:tabs>
        <w:ind w:left="2160" w:hanging="360"/>
      </w:pPr>
      <w:rPr>
        <w:rFonts w:ascii="Arial" w:hAnsi="Arial" w:hint="default"/>
      </w:rPr>
    </w:lvl>
    <w:lvl w:ilvl="3" w:tplc="1780097A" w:tentative="1">
      <w:start w:val="1"/>
      <w:numFmt w:val="bullet"/>
      <w:lvlText w:val="■"/>
      <w:lvlJc w:val="left"/>
      <w:pPr>
        <w:tabs>
          <w:tab w:val="num" w:pos="2880"/>
        </w:tabs>
        <w:ind w:left="2880" w:hanging="360"/>
      </w:pPr>
      <w:rPr>
        <w:rFonts w:ascii="Arial" w:hAnsi="Arial" w:hint="default"/>
      </w:rPr>
    </w:lvl>
    <w:lvl w:ilvl="4" w:tplc="DD746F92" w:tentative="1">
      <w:start w:val="1"/>
      <w:numFmt w:val="bullet"/>
      <w:lvlText w:val="■"/>
      <w:lvlJc w:val="left"/>
      <w:pPr>
        <w:tabs>
          <w:tab w:val="num" w:pos="3600"/>
        </w:tabs>
        <w:ind w:left="3600" w:hanging="360"/>
      </w:pPr>
      <w:rPr>
        <w:rFonts w:ascii="Arial" w:hAnsi="Arial" w:hint="default"/>
      </w:rPr>
    </w:lvl>
    <w:lvl w:ilvl="5" w:tplc="B9904064" w:tentative="1">
      <w:start w:val="1"/>
      <w:numFmt w:val="bullet"/>
      <w:lvlText w:val="■"/>
      <w:lvlJc w:val="left"/>
      <w:pPr>
        <w:tabs>
          <w:tab w:val="num" w:pos="4320"/>
        </w:tabs>
        <w:ind w:left="4320" w:hanging="360"/>
      </w:pPr>
      <w:rPr>
        <w:rFonts w:ascii="Arial" w:hAnsi="Arial" w:hint="default"/>
      </w:rPr>
    </w:lvl>
    <w:lvl w:ilvl="6" w:tplc="93A0EE86" w:tentative="1">
      <w:start w:val="1"/>
      <w:numFmt w:val="bullet"/>
      <w:lvlText w:val="■"/>
      <w:lvlJc w:val="left"/>
      <w:pPr>
        <w:tabs>
          <w:tab w:val="num" w:pos="5040"/>
        </w:tabs>
        <w:ind w:left="5040" w:hanging="360"/>
      </w:pPr>
      <w:rPr>
        <w:rFonts w:ascii="Arial" w:hAnsi="Arial" w:hint="default"/>
      </w:rPr>
    </w:lvl>
    <w:lvl w:ilvl="7" w:tplc="2BCA6BB8" w:tentative="1">
      <w:start w:val="1"/>
      <w:numFmt w:val="bullet"/>
      <w:lvlText w:val="■"/>
      <w:lvlJc w:val="left"/>
      <w:pPr>
        <w:tabs>
          <w:tab w:val="num" w:pos="5760"/>
        </w:tabs>
        <w:ind w:left="5760" w:hanging="360"/>
      </w:pPr>
      <w:rPr>
        <w:rFonts w:ascii="Arial" w:hAnsi="Arial" w:hint="default"/>
      </w:rPr>
    </w:lvl>
    <w:lvl w:ilvl="8" w:tplc="FAA07D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9E31D4"/>
    <w:multiLevelType w:val="multilevel"/>
    <w:tmpl w:val="B62678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BE8475E"/>
    <w:multiLevelType w:val="hybridMultilevel"/>
    <w:tmpl w:val="44D0619A"/>
    <w:lvl w:ilvl="0" w:tplc="B2BAF5CE">
      <w:start w:val="1"/>
      <w:numFmt w:val="bullet"/>
      <w:lvlText w:val="●"/>
      <w:lvlJc w:val="left"/>
      <w:pPr>
        <w:tabs>
          <w:tab w:val="num" w:pos="720"/>
        </w:tabs>
        <w:ind w:left="720" w:hanging="360"/>
      </w:pPr>
      <w:rPr>
        <w:rFonts w:ascii="Lato" w:hAnsi="Lato" w:hint="default"/>
      </w:rPr>
    </w:lvl>
    <w:lvl w:ilvl="1" w:tplc="9AAC24B2" w:tentative="1">
      <w:start w:val="1"/>
      <w:numFmt w:val="bullet"/>
      <w:lvlText w:val="●"/>
      <w:lvlJc w:val="left"/>
      <w:pPr>
        <w:tabs>
          <w:tab w:val="num" w:pos="1440"/>
        </w:tabs>
        <w:ind w:left="1440" w:hanging="360"/>
      </w:pPr>
      <w:rPr>
        <w:rFonts w:ascii="Lato" w:hAnsi="Lato" w:hint="default"/>
      </w:rPr>
    </w:lvl>
    <w:lvl w:ilvl="2" w:tplc="38CC6404" w:tentative="1">
      <w:start w:val="1"/>
      <w:numFmt w:val="bullet"/>
      <w:lvlText w:val="●"/>
      <w:lvlJc w:val="left"/>
      <w:pPr>
        <w:tabs>
          <w:tab w:val="num" w:pos="2160"/>
        </w:tabs>
        <w:ind w:left="2160" w:hanging="360"/>
      </w:pPr>
      <w:rPr>
        <w:rFonts w:ascii="Lato" w:hAnsi="Lato" w:hint="default"/>
      </w:rPr>
    </w:lvl>
    <w:lvl w:ilvl="3" w:tplc="51988A10" w:tentative="1">
      <w:start w:val="1"/>
      <w:numFmt w:val="bullet"/>
      <w:lvlText w:val="●"/>
      <w:lvlJc w:val="left"/>
      <w:pPr>
        <w:tabs>
          <w:tab w:val="num" w:pos="2880"/>
        </w:tabs>
        <w:ind w:left="2880" w:hanging="360"/>
      </w:pPr>
      <w:rPr>
        <w:rFonts w:ascii="Lato" w:hAnsi="Lato" w:hint="default"/>
      </w:rPr>
    </w:lvl>
    <w:lvl w:ilvl="4" w:tplc="095A2D42" w:tentative="1">
      <w:start w:val="1"/>
      <w:numFmt w:val="bullet"/>
      <w:lvlText w:val="●"/>
      <w:lvlJc w:val="left"/>
      <w:pPr>
        <w:tabs>
          <w:tab w:val="num" w:pos="3600"/>
        </w:tabs>
        <w:ind w:left="3600" w:hanging="360"/>
      </w:pPr>
      <w:rPr>
        <w:rFonts w:ascii="Lato" w:hAnsi="Lato" w:hint="default"/>
      </w:rPr>
    </w:lvl>
    <w:lvl w:ilvl="5" w:tplc="8BF6F780" w:tentative="1">
      <w:start w:val="1"/>
      <w:numFmt w:val="bullet"/>
      <w:lvlText w:val="●"/>
      <w:lvlJc w:val="left"/>
      <w:pPr>
        <w:tabs>
          <w:tab w:val="num" w:pos="4320"/>
        </w:tabs>
        <w:ind w:left="4320" w:hanging="360"/>
      </w:pPr>
      <w:rPr>
        <w:rFonts w:ascii="Lato" w:hAnsi="Lato" w:hint="default"/>
      </w:rPr>
    </w:lvl>
    <w:lvl w:ilvl="6" w:tplc="B2E442C8" w:tentative="1">
      <w:start w:val="1"/>
      <w:numFmt w:val="bullet"/>
      <w:lvlText w:val="●"/>
      <w:lvlJc w:val="left"/>
      <w:pPr>
        <w:tabs>
          <w:tab w:val="num" w:pos="5040"/>
        </w:tabs>
        <w:ind w:left="5040" w:hanging="360"/>
      </w:pPr>
      <w:rPr>
        <w:rFonts w:ascii="Lato" w:hAnsi="Lato" w:hint="default"/>
      </w:rPr>
    </w:lvl>
    <w:lvl w:ilvl="7" w:tplc="658AC3A4" w:tentative="1">
      <w:start w:val="1"/>
      <w:numFmt w:val="bullet"/>
      <w:lvlText w:val="●"/>
      <w:lvlJc w:val="left"/>
      <w:pPr>
        <w:tabs>
          <w:tab w:val="num" w:pos="5760"/>
        </w:tabs>
        <w:ind w:left="5760" w:hanging="360"/>
      </w:pPr>
      <w:rPr>
        <w:rFonts w:ascii="Lato" w:hAnsi="Lato" w:hint="default"/>
      </w:rPr>
    </w:lvl>
    <w:lvl w:ilvl="8" w:tplc="0FF0E900" w:tentative="1">
      <w:start w:val="1"/>
      <w:numFmt w:val="bullet"/>
      <w:lvlText w:val="●"/>
      <w:lvlJc w:val="left"/>
      <w:pPr>
        <w:tabs>
          <w:tab w:val="num" w:pos="6480"/>
        </w:tabs>
        <w:ind w:left="6480" w:hanging="360"/>
      </w:pPr>
      <w:rPr>
        <w:rFonts w:ascii="Lato" w:hAnsi="Lato" w:hint="default"/>
      </w:rPr>
    </w:lvl>
  </w:abstractNum>
  <w:abstractNum w:abstractNumId="9" w15:restartNumberingAfterBreak="0">
    <w:nsid w:val="20A50123"/>
    <w:multiLevelType w:val="hybridMultilevel"/>
    <w:tmpl w:val="EADC7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6F571E"/>
    <w:multiLevelType w:val="hybridMultilevel"/>
    <w:tmpl w:val="E7BE0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8A52C5"/>
    <w:multiLevelType w:val="hybridMultilevel"/>
    <w:tmpl w:val="33E41A74"/>
    <w:lvl w:ilvl="0" w:tplc="18FA799C">
      <w:start w:val="1"/>
      <w:numFmt w:val="bullet"/>
      <w:lvlText w:val="•"/>
      <w:lvlJc w:val="left"/>
      <w:pPr>
        <w:tabs>
          <w:tab w:val="num" w:pos="720"/>
        </w:tabs>
        <w:ind w:left="720" w:hanging="360"/>
      </w:pPr>
      <w:rPr>
        <w:rFonts w:ascii="Arial" w:hAnsi="Arial" w:hint="default"/>
      </w:rPr>
    </w:lvl>
    <w:lvl w:ilvl="1" w:tplc="B59A56B4" w:tentative="1">
      <w:start w:val="1"/>
      <w:numFmt w:val="bullet"/>
      <w:lvlText w:val="•"/>
      <w:lvlJc w:val="left"/>
      <w:pPr>
        <w:tabs>
          <w:tab w:val="num" w:pos="1440"/>
        </w:tabs>
        <w:ind w:left="1440" w:hanging="360"/>
      </w:pPr>
      <w:rPr>
        <w:rFonts w:ascii="Arial" w:hAnsi="Arial" w:hint="default"/>
      </w:rPr>
    </w:lvl>
    <w:lvl w:ilvl="2" w:tplc="D1C04E06" w:tentative="1">
      <w:start w:val="1"/>
      <w:numFmt w:val="bullet"/>
      <w:lvlText w:val="•"/>
      <w:lvlJc w:val="left"/>
      <w:pPr>
        <w:tabs>
          <w:tab w:val="num" w:pos="2160"/>
        </w:tabs>
        <w:ind w:left="2160" w:hanging="360"/>
      </w:pPr>
      <w:rPr>
        <w:rFonts w:ascii="Arial" w:hAnsi="Arial" w:hint="default"/>
      </w:rPr>
    </w:lvl>
    <w:lvl w:ilvl="3" w:tplc="ACE4225C" w:tentative="1">
      <w:start w:val="1"/>
      <w:numFmt w:val="bullet"/>
      <w:lvlText w:val="•"/>
      <w:lvlJc w:val="left"/>
      <w:pPr>
        <w:tabs>
          <w:tab w:val="num" w:pos="2880"/>
        </w:tabs>
        <w:ind w:left="2880" w:hanging="360"/>
      </w:pPr>
      <w:rPr>
        <w:rFonts w:ascii="Arial" w:hAnsi="Arial" w:hint="default"/>
      </w:rPr>
    </w:lvl>
    <w:lvl w:ilvl="4" w:tplc="8094224E" w:tentative="1">
      <w:start w:val="1"/>
      <w:numFmt w:val="bullet"/>
      <w:lvlText w:val="•"/>
      <w:lvlJc w:val="left"/>
      <w:pPr>
        <w:tabs>
          <w:tab w:val="num" w:pos="3600"/>
        </w:tabs>
        <w:ind w:left="3600" w:hanging="360"/>
      </w:pPr>
      <w:rPr>
        <w:rFonts w:ascii="Arial" w:hAnsi="Arial" w:hint="default"/>
      </w:rPr>
    </w:lvl>
    <w:lvl w:ilvl="5" w:tplc="6D2243BA" w:tentative="1">
      <w:start w:val="1"/>
      <w:numFmt w:val="bullet"/>
      <w:lvlText w:val="•"/>
      <w:lvlJc w:val="left"/>
      <w:pPr>
        <w:tabs>
          <w:tab w:val="num" w:pos="4320"/>
        </w:tabs>
        <w:ind w:left="4320" w:hanging="360"/>
      </w:pPr>
      <w:rPr>
        <w:rFonts w:ascii="Arial" w:hAnsi="Arial" w:hint="default"/>
      </w:rPr>
    </w:lvl>
    <w:lvl w:ilvl="6" w:tplc="927AFDEC" w:tentative="1">
      <w:start w:val="1"/>
      <w:numFmt w:val="bullet"/>
      <w:lvlText w:val="•"/>
      <w:lvlJc w:val="left"/>
      <w:pPr>
        <w:tabs>
          <w:tab w:val="num" w:pos="5040"/>
        </w:tabs>
        <w:ind w:left="5040" w:hanging="360"/>
      </w:pPr>
      <w:rPr>
        <w:rFonts w:ascii="Arial" w:hAnsi="Arial" w:hint="default"/>
      </w:rPr>
    </w:lvl>
    <w:lvl w:ilvl="7" w:tplc="C9CC265A" w:tentative="1">
      <w:start w:val="1"/>
      <w:numFmt w:val="bullet"/>
      <w:lvlText w:val="•"/>
      <w:lvlJc w:val="left"/>
      <w:pPr>
        <w:tabs>
          <w:tab w:val="num" w:pos="5760"/>
        </w:tabs>
        <w:ind w:left="5760" w:hanging="360"/>
      </w:pPr>
      <w:rPr>
        <w:rFonts w:ascii="Arial" w:hAnsi="Arial" w:hint="default"/>
      </w:rPr>
    </w:lvl>
    <w:lvl w:ilvl="8" w:tplc="B6B48A5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5864F5A"/>
    <w:multiLevelType w:val="hybridMultilevel"/>
    <w:tmpl w:val="C010D416"/>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0198F"/>
    <w:multiLevelType w:val="hybridMultilevel"/>
    <w:tmpl w:val="B47EE5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2F70137A"/>
    <w:multiLevelType w:val="hybridMultilevel"/>
    <w:tmpl w:val="E3ACBBF8"/>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31D44031"/>
    <w:multiLevelType w:val="hybridMultilevel"/>
    <w:tmpl w:val="BEB26668"/>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32E775BF"/>
    <w:multiLevelType w:val="hybridMultilevel"/>
    <w:tmpl w:val="FFF033A4"/>
    <w:lvl w:ilvl="0" w:tplc="651C5FEE">
      <w:start w:val="1"/>
      <w:numFmt w:val="bullet"/>
      <w:lvlText w:val="○"/>
      <w:lvlJc w:val="left"/>
      <w:pPr>
        <w:tabs>
          <w:tab w:val="num" w:pos="720"/>
        </w:tabs>
        <w:ind w:left="720" w:hanging="360"/>
      </w:pPr>
      <w:rPr>
        <w:rFonts w:ascii="Arial" w:hAnsi="Arial" w:hint="default"/>
      </w:rPr>
    </w:lvl>
    <w:lvl w:ilvl="1" w:tplc="C6F4F5F8">
      <w:start w:val="1"/>
      <w:numFmt w:val="bullet"/>
      <w:lvlText w:val="○"/>
      <w:lvlJc w:val="left"/>
      <w:pPr>
        <w:tabs>
          <w:tab w:val="num" w:pos="1440"/>
        </w:tabs>
        <w:ind w:left="1440" w:hanging="360"/>
      </w:pPr>
      <w:rPr>
        <w:rFonts w:ascii="Arial" w:hAnsi="Arial" w:hint="default"/>
      </w:rPr>
    </w:lvl>
    <w:lvl w:ilvl="2" w:tplc="D6CC0D08" w:tentative="1">
      <w:start w:val="1"/>
      <w:numFmt w:val="bullet"/>
      <w:lvlText w:val="○"/>
      <w:lvlJc w:val="left"/>
      <w:pPr>
        <w:tabs>
          <w:tab w:val="num" w:pos="2160"/>
        </w:tabs>
        <w:ind w:left="2160" w:hanging="360"/>
      </w:pPr>
      <w:rPr>
        <w:rFonts w:ascii="Arial" w:hAnsi="Arial" w:hint="default"/>
      </w:rPr>
    </w:lvl>
    <w:lvl w:ilvl="3" w:tplc="42704FA8" w:tentative="1">
      <w:start w:val="1"/>
      <w:numFmt w:val="bullet"/>
      <w:lvlText w:val="○"/>
      <w:lvlJc w:val="left"/>
      <w:pPr>
        <w:tabs>
          <w:tab w:val="num" w:pos="2880"/>
        </w:tabs>
        <w:ind w:left="2880" w:hanging="360"/>
      </w:pPr>
      <w:rPr>
        <w:rFonts w:ascii="Arial" w:hAnsi="Arial" w:hint="default"/>
      </w:rPr>
    </w:lvl>
    <w:lvl w:ilvl="4" w:tplc="7A06B33A" w:tentative="1">
      <w:start w:val="1"/>
      <w:numFmt w:val="bullet"/>
      <w:lvlText w:val="○"/>
      <w:lvlJc w:val="left"/>
      <w:pPr>
        <w:tabs>
          <w:tab w:val="num" w:pos="3600"/>
        </w:tabs>
        <w:ind w:left="3600" w:hanging="360"/>
      </w:pPr>
      <w:rPr>
        <w:rFonts w:ascii="Arial" w:hAnsi="Arial" w:hint="default"/>
      </w:rPr>
    </w:lvl>
    <w:lvl w:ilvl="5" w:tplc="6026029C" w:tentative="1">
      <w:start w:val="1"/>
      <w:numFmt w:val="bullet"/>
      <w:lvlText w:val="○"/>
      <w:lvlJc w:val="left"/>
      <w:pPr>
        <w:tabs>
          <w:tab w:val="num" w:pos="4320"/>
        </w:tabs>
        <w:ind w:left="4320" w:hanging="360"/>
      </w:pPr>
      <w:rPr>
        <w:rFonts w:ascii="Arial" w:hAnsi="Arial" w:hint="default"/>
      </w:rPr>
    </w:lvl>
    <w:lvl w:ilvl="6" w:tplc="76DEA59E" w:tentative="1">
      <w:start w:val="1"/>
      <w:numFmt w:val="bullet"/>
      <w:lvlText w:val="○"/>
      <w:lvlJc w:val="left"/>
      <w:pPr>
        <w:tabs>
          <w:tab w:val="num" w:pos="5040"/>
        </w:tabs>
        <w:ind w:left="5040" w:hanging="360"/>
      </w:pPr>
      <w:rPr>
        <w:rFonts w:ascii="Arial" w:hAnsi="Arial" w:hint="default"/>
      </w:rPr>
    </w:lvl>
    <w:lvl w:ilvl="7" w:tplc="423C8D7E" w:tentative="1">
      <w:start w:val="1"/>
      <w:numFmt w:val="bullet"/>
      <w:lvlText w:val="○"/>
      <w:lvlJc w:val="left"/>
      <w:pPr>
        <w:tabs>
          <w:tab w:val="num" w:pos="5760"/>
        </w:tabs>
        <w:ind w:left="5760" w:hanging="360"/>
      </w:pPr>
      <w:rPr>
        <w:rFonts w:ascii="Arial" w:hAnsi="Arial" w:hint="default"/>
      </w:rPr>
    </w:lvl>
    <w:lvl w:ilvl="8" w:tplc="B150ECB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47B0456"/>
    <w:multiLevelType w:val="hybridMultilevel"/>
    <w:tmpl w:val="1E0C323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34EB5D40"/>
    <w:multiLevelType w:val="hybridMultilevel"/>
    <w:tmpl w:val="5CB0526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5B81D2D"/>
    <w:multiLevelType w:val="hybridMultilevel"/>
    <w:tmpl w:val="12EA020E"/>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0" w15:restartNumberingAfterBreak="0">
    <w:nsid w:val="380265B9"/>
    <w:multiLevelType w:val="hybridMultilevel"/>
    <w:tmpl w:val="919C7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1D1176"/>
    <w:multiLevelType w:val="hybridMultilevel"/>
    <w:tmpl w:val="3DECFF60"/>
    <w:lvl w:ilvl="0" w:tplc="B3E03714">
      <w:start w:val="1"/>
      <w:numFmt w:val="bullet"/>
      <w:lvlText w:val="•"/>
      <w:lvlJc w:val="left"/>
      <w:pPr>
        <w:tabs>
          <w:tab w:val="num" w:pos="720"/>
        </w:tabs>
        <w:ind w:left="720" w:hanging="360"/>
      </w:pPr>
      <w:rPr>
        <w:rFonts w:ascii="Arial" w:hAnsi="Arial" w:hint="default"/>
      </w:rPr>
    </w:lvl>
    <w:lvl w:ilvl="1" w:tplc="6C8E25AC">
      <w:numFmt w:val="bullet"/>
      <w:lvlText w:val="•"/>
      <w:lvlJc w:val="left"/>
      <w:pPr>
        <w:tabs>
          <w:tab w:val="num" w:pos="1440"/>
        </w:tabs>
        <w:ind w:left="1440" w:hanging="360"/>
      </w:pPr>
      <w:rPr>
        <w:rFonts w:ascii="Arial" w:hAnsi="Arial" w:hint="default"/>
      </w:rPr>
    </w:lvl>
    <w:lvl w:ilvl="2" w:tplc="800E07F6" w:tentative="1">
      <w:start w:val="1"/>
      <w:numFmt w:val="bullet"/>
      <w:lvlText w:val="•"/>
      <w:lvlJc w:val="left"/>
      <w:pPr>
        <w:tabs>
          <w:tab w:val="num" w:pos="2160"/>
        </w:tabs>
        <w:ind w:left="2160" w:hanging="360"/>
      </w:pPr>
      <w:rPr>
        <w:rFonts w:ascii="Arial" w:hAnsi="Arial" w:hint="default"/>
      </w:rPr>
    </w:lvl>
    <w:lvl w:ilvl="3" w:tplc="E7F070AC" w:tentative="1">
      <w:start w:val="1"/>
      <w:numFmt w:val="bullet"/>
      <w:lvlText w:val="•"/>
      <w:lvlJc w:val="left"/>
      <w:pPr>
        <w:tabs>
          <w:tab w:val="num" w:pos="2880"/>
        </w:tabs>
        <w:ind w:left="2880" w:hanging="360"/>
      </w:pPr>
      <w:rPr>
        <w:rFonts w:ascii="Arial" w:hAnsi="Arial" w:hint="default"/>
      </w:rPr>
    </w:lvl>
    <w:lvl w:ilvl="4" w:tplc="F880ED64" w:tentative="1">
      <w:start w:val="1"/>
      <w:numFmt w:val="bullet"/>
      <w:lvlText w:val="•"/>
      <w:lvlJc w:val="left"/>
      <w:pPr>
        <w:tabs>
          <w:tab w:val="num" w:pos="3600"/>
        </w:tabs>
        <w:ind w:left="3600" w:hanging="360"/>
      </w:pPr>
      <w:rPr>
        <w:rFonts w:ascii="Arial" w:hAnsi="Arial" w:hint="default"/>
      </w:rPr>
    </w:lvl>
    <w:lvl w:ilvl="5" w:tplc="D7BE215A" w:tentative="1">
      <w:start w:val="1"/>
      <w:numFmt w:val="bullet"/>
      <w:lvlText w:val="•"/>
      <w:lvlJc w:val="left"/>
      <w:pPr>
        <w:tabs>
          <w:tab w:val="num" w:pos="4320"/>
        </w:tabs>
        <w:ind w:left="4320" w:hanging="360"/>
      </w:pPr>
      <w:rPr>
        <w:rFonts w:ascii="Arial" w:hAnsi="Arial" w:hint="default"/>
      </w:rPr>
    </w:lvl>
    <w:lvl w:ilvl="6" w:tplc="EB407BFA" w:tentative="1">
      <w:start w:val="1"/>
      <w:numFmt w:val="bullet"/>
      <w:lvlText w:val="•"/>
      <w:lvlJc w:val="left"/>
      <w:pPr>
        <w:tabs>
          <w:tab w:val="num" w:pos="5040"/>
        </w:tabs>
        <w:ind w:left="5040" w:hanging="360"/>
      </w:pPr>
      <w:rPr>
        <w:rFonts w:ascii="Arial" w:hAnsi="Arial" w:hint="default"/>
      </w:rPr>
    </w:lvl>
    <w:lvl w:ilvl="7" w:tplc="A86CC756" w:tentative="1">
      <w:start w:val="1"/>
      <w:numFmt w:val="bullet"/>
      <w:lvlText w:val="•"/>
      <w:lvlJc w:val="left"/>
      <w:pPr>
        <w:tabs>
          <w:tab w:val="num" w:pos="5760"/>
        </w:tabs>
        <w:ind w:left="5760" w:hanging="360"/>
      </w:pPr>
      <w:rPr>
        <w:rFonts w:ascii="Arial" w:hAnsi="Arial" w:hint="default"/>
      </w:rPr>
    </w:lvl>
    <w:lvl w:ilvl="8" w:tplc="BBF4198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5D94FF4"/>
    <w:multiLevelType w:val="hybridMultilevel"/>
    <w:tmpl w:val="F9F2835A"/>
    <w:lvl w:ilvl="0" w:tplc="A88ED30A">
      <w:start w:val="1"/>
      <w:numFmt w:val="bullet"/>
      <w:lvlText w:val="●"/>
      <w:lvlJc w:val="left"/>
      <w:pPr>
        <w:tabs>
          <w:tab w:val="num" w:pos="720"/>
        </w:tabs>
        <w:ind w:left="720" w:hanging="360"/>
      </w:pPr>
      <w:rPr>
        <w:rFonts w:ascii="Lato" w:hAnsi="Lato" w:hint="default"/>
      </w:rPr>
    </w:lvl>
    <w:lvl w:ilvl="1" w:tplc="E4F07B96" w:tentative="1">
      <w:start w:val="1"/>
      <w:numFmt w:val="bullet"/>
      <w:lvlText w:val="●"/>
      <w:lvlJc w:val="left"/>
      <w:pPr>
        <w:tabs>
          <w:tab w:val="num" w:pos="1440"/>
        </w:tabs>
        <w:ind w:left="1440" w:hanging="360"/>
      </w:pPr>
      <w:rPr>
        <w:rFonts w:ascii="Lato" w:hAnsi="Lato" w:hint="default"/>
      </w:rPr>
    </w:lvl>
    <w:lvl w:ilvl="2" w:tplc="B4B2876A" w:tentative="1">
      <w:start w:val="1"/>
      <w:numFmt w:val="bullet"/>
      <w:lvlText w:val="●"/>
      <w:lvlJc w:val="left"/>
      <w:pPr>
        <w:tabs>
          <w:tab w:val="num" w:pos="2160"/>
        </w:tabs>
        <w:ind w:left="2160" w:hanging="360"/>
      </w:pPr>
      <w:rPr>
        <w:rFonts w:ascii="Lato" w:hAnsi="Lato" w:hint="default"/>
      </w:rPr>
    </w:lvl>
    <w:lvl w:ilvl="3" w:tplc="68005192" w:tentative="1">
      <w:start w:val="1"/>
      <w:numFmt w:val="bullet"/>
      <w:lvlText w:val="●"/>
      <w:lvlJc w:val="left"/>
      <w:pPr>
        <w:tabs>
          <w:tab w:val="num" w:pos="2880"/>
        </w:tabs>
        <w:ind w:left="2880" w:hanging="360"/>
      </w:pPr>
      <w:rPr>
        <w:rFonts w:ascii="Lato" w:hAnsi="Lato" w:hint="default"/>
      </w:rPr>
    </w:lvl>
    <w:lvl w:ilvl="4" w:tplc="DA3840DC" w:tentative="1">
      <w:start w:val="1"/>
      <w:numFmt w:val="bullet"/>
      <w:lvlText w:val="●"/>
      <w:lvlJc w:val="left"/>
      <w:pPr>
        <w:tabs>
          <w:tab w:val="num" w:pos="3600"/>
        </w:tabs>
        <w:ind w:left="3600" w:hanging="360"/>
      </w:pPr>
      <w:rPr>
        <w:rFonts w:ascii="Lato" w:hAnsi="Lato" w:hint="default"/>
      </w:rPr>
    </w:lvl>
    <w:lvl w:ilvl="5" w:tplc="92AAFBAC" w:tentative="1">
      <w:start w:val="1"/>
      <w:numFmt w:val="bullet"/>
      <w:lvlText w:val="●"/>
      <w:lvlJc w:val="left"/>
      <w:pPr>
        <w:tabs>
          <w:tab w:val="num" w:pos="4320"/>
        </w:tabs>
        <w:ind w:left="4320" w:hanging="360"/>
      </w:pPr>
      <w:rPr>
        <w:rFonts w:ascii="Lato" w:hAnsi="Lato" w:hint="default"/>
      </w:rPr>
    </w:lvl>
    <w:lvl w:ilvl="6" w:tplc="88BC3290" w:tentative="1">
      <w:start w:val="1"/>
      <w:numFmt w:val="bullet"/>
      <w:lvlText w:val="●"/>
      <w:lvlJc w:val="left"/>
      <w:pPr>
        <w:tabs>
          <w:tab w:val="num" w:pos="5040"/>
        </w:tabs>
        <w:ind w:left="5040" w:hanging="360"/>
      </w:pPr>
      <w:rPr>
        <w:rFonts w:ascii="Lato" w:hAnsi="Lato" w:hint="default"/>
      </w:rPr>
    </w:lvl>
    <w:lvl w:ilvl="7" w:tplc="3F6C6D26" w:tentative="1">
      <w:start w:val="1"/>
      <w:numFmt w:val="bullet"/>
      <w:lvlText w:val="●"/>
      <w:lvlJc w:val="left"/>
      <w:pPr>
        <w:tabs>
          <w:tab w:val="num" w:pos="5760"/>
        </w:tabs>
        <w:ind w:left="5760" w:hanging="360"/>
      </w:pPr>
      <w:rPr>
        <w:rFonts w:ascii="Lato" w:hAnsi="Lato" w:hint="default"/>
      </w:rPr>
    </w:lvl>
    <w:lvl w:ilvl="8" w:tplc="EAAA18F4" w:tentative="1">
      <w:start w:val="1"/>
      <w:numFmt w:val="bullet"/>
      <w:lvlText w:val="●"/>
      <w:lvlJc w:val="left"/>
      <w:pPr>
        <w:tabs>
          <w:tab w:val="num" w:pos="6480"/>
        </w:tabs>
        <w:ind w:left="6480" w:hanging="360"/>
      </w:pPr>
      <w:rPr>
        <w:rFonts w:ascii="Lato" w:hAnsi="Lato" w:hint="default"/>
      </w:rPr>
    </w:lvl>
  </w:abstractNum>
  <w:abstractNum w:abstractNumId="23" w15:restartNumberingAfterBreak="0">
    <w:nsid w:val="4CED5F71"/>
    <w:multiLevelType w:val="hybridMultilevel"/>
    <w:tmpl w:val="84C618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4A7387"/>
    <w:multiLevelType w:val="hybridMultilevel"/>
    <w:tmpl w:val="B666201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50FE6165"/>
    <w:multiLevelType w:val="hybridMultilevel"/>
    <w:tmpl w:val="897A843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5A0A6ADB"/>
    <w:multiLevelType w:val="hybridMultilevel"/>
    <w:tmpl w:val="29EA7C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ADA3836"/>
    <w:multiLevelType w:val="hybridMultilevel"/>
    <w:tmpl w:val="4E8602D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5D6A7786"/>
    <w:multiLevelType w:val="hybridMultilevel"/>
    <w:tmpl w:val="396075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62A52C9C"/>
    <w:multiLevelType w:val="multilevel"/>
    <w:tmpl w:val="3860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4401F2"/>
    <w:multiLevelType w:val="hybridMultilevel"/>
    <w:tmpl w:val="98D25D84"/>
    <w:lvl w:ilvl="0" w:tplc="3222D150">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1" w15:restartNumberingAfterBreak="0">
    <w:nsid w:val="65FF242E"/>
    <w:multiLevelType w:val="hybridMultilevel"/>
    <w:tmpl w:val="6876F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B02052"/>
    <w:multiLevelType w:val="hybridMultilevel"/>
    <w:tmpl w:val="1EBC6356"/>
    <w:lvl w:ilvl="0" w:tplc="3C6A15AC">
      <w:start w:val="1"/>
      <w:numFmt w:val="bullet"/>
      <w:lvlText w:val="●"/>
      <w:lvlJc w:val="left"/>
      <w:pPr>
        <w:tabs>
          <w:tab w:val="num" w:pos="720"/>
        </w:tabs>
        <w:ind w:left="720" w:hanging="360"/>
      </w:pPr>
      <w:rPr>
        <w:rFonts w:ascii="Lato" w:hAnsi="Lato" w:hint="default"/>
      </w:rPr>
    </w:lvl>
    <w:lvl w:ilvl="1" w:tplc="EDB60CE0" w:tentative="1">
      <w:start w:val="1"/>
      <w:numFmt w:val="bullet"/>
      <w:lvlText w:val="●"/>
      <w:lvlJc w:val="left"/>
      <w:pPr>
        <w:tabs>
          <w:tab w:val="num" w:pos="1440"/>
        </w:tabs>
        <w:ind w:left="1440" w:hanging="360"/>
      </w:pPr>
      <w:rPr>
        <w:rFonts w:ascii="Lato" w:hAnsi="Lato" w:hint="default"/>
      </w:rPr>
    </w:lvl>
    <w:lvl w:ilvl="2" w:tplc="5C1AC0B2" w:tentative="1">
      <w:start w:val="1"/>
      <w:numFmt w:val="bullet"/>
      <w:lvlText w:val="●"/>
      <w:lvlJc w:val="left"/>
      <w:pPr>
        <w:tabs>
          <w:tab w:val="num" w:pos="2160"/>
        </w:tabs>
        <w:ind w:left="2160" w:hanging="360"/>
      </w:pPr>
      <w:rPr>
        <w:rFonts w:ascii="Lato" w:hAnsi="Lato" w:hint="default"/>
      </w:rPr>
    </w:lvl>
    <w:lvl w:ilvl="3" w:tplc="1AB0125A" w:tentative="1">
      <w:start w:val="1"/>
      <w:numFmt w:val="bullet"/>
      <w:lvlText w:val="●"/>
      <w:lvlJc w:val="left"/>
      <w:pPr>
        <w:tabs>
          <w:tab w:val="num" w:pos="2880"/>
        </w:tabs>
        <w:ind w:left="2880" w:hanging="360"/>
      </w:pPr>
      <w:rPr>
        <w:rFonts w:ascii="Lato" w:hAnsi="Lato" w:hint="default"/>
      </w:rPr>
    </w:lvl>
    <w:lvl w:ilvl="4" w:tplc="57DAE134" w:tentative="1">
      <w:start w:val="1"/>
      <w:numFmt w:val="bullet"/>
      <w:lvlText w:val="●"/>
      <w:lvlJc w:val="left"/>
      <w:pPr>
        <w:tabs>
          <w:tab w:val="num" w:pos="3600"/>
        </w:tabs>
        <w:ind w:left="3600" w:hanging="360"/>
      </w:pPr>
      <w:rPr>
        <w:rFonts w:ascii="Lato" w:hAnsi="Lato" w:hint="default"/>
      </w:rPr>
    </w:lvl>
    <w:lvl w:ilvl="5" w:tplc="087E1B38" w:tentative="1">
      <w:start w:val="1"/>
      <w:numFmt w:val="bullet"/>
      <w:lvlText w:val="●"/>
      <w:lvlJc w:val="left"/>
      <w:pPr>
        <w:tabs>
          <w:tab w:val="num" w:pos="4320"/>
        </w:tabs>
        <w:ind w:left="4320" w:hanging="360"/>
      </w:pPr>
      <w:rPr>
        <w:rFonts w:ascii="Lato" w:hAnsi="Lato" w:hint="default"/>
      </w:rPr>
    </w:lvl>
    <w:lvl w:ilvl="6" w:tplc="88A478D4" w:tentative="1">
      <w:start w:val="1"/>
      <w:numFmt w:val="bullet"/>
      <w:lvlText w:val="●"/>
      <w:lvlJc w:val="left"/>
      <w:pPr>
        <w:tabs>
          <w:tab w:val="num" w:pos="5040"/>
        </w:tabs>
        <w:ind w:left="5040" w:hanging="360"/>
      </w:pPr>
      <w:rPr>
        <w:rFonts w:ascii="Lato" w:hAnsi="Lato" w:hint="default"/>
      </w:rPr>
    </w:lvl>
    <w:lvl w:ilvl="7" w:tplc="CBBA43E8" w:tentative="1">
      <w:start w:val="1"/>
      <w:numFmt w:val="bullet"/>
      <w:lvlText w:val="●"/>
      <w:lvlJc w:val="left"/>
      <w:pPr>
        <w:tabs>
          <w:tab w:val="num" w:pos="5760"/>
        </w:tabs>
        <w:ind w:left="5760" w:hanging="360"/>
      </w:pPr>
      <w:rPr>
        <w:rFonts w:ascii="Lato" w:hAnsi="Lato" w:hint="default"/>
      </w:rPr>
    </w:lvl>
    <w:lvl w:ilvl="8" w:tplc="983A5C60" w:tentative="1">
      <w:start w:val="1"/>
      <w:numFmt w:val="bullet"/>
      <w:lvlText w:val="●"/>
      <w:lvlJc w:val="left"/>
      <w:pPr>
        <w:tabs>
          <w:tab w:val="num" w:pos="6480"/>
        </w:tabs>
        <w:ind w:left="6480" w:hanging="360"/>
      </w:pPr>
      <w:rPr>
        <w:rFonts w:ascii="Lato" w:hAnsi="Lato" w:hint="default"/>
      </w:rPr>
    </w:lvl>
  </w:abstractNum>
  <w:abstractNum w:abstractNumId="33" w15:restartNumberingAfterBreak="0">
    <w:nsid w:val="69664BD1"/>
    <w:multiLevelType w:val="hybridMultilevel"/>
    <w:tmpl w:val="647E9B32"/>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6D117202"/>
    <w:multiLevelType w:val="hybridMultilevel"/>
    <w:tmpl w:val="FFC0F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F86B90"/>
    <w:multiLevelType w:val="multilevel"/>
    <w:tmpl w:val="7DE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65CB3"/>
    <w:multiLevelType w:val="hybridMultilevel"/>
    <w:tmpl w:val="1AA219B4"/>
    <w:lvl w:ilvl="0" w:tplc="7F9ACDD6">
      <w:start w:val="1"/>
      <w:numFmt w:val="bullet"/>
      <w:lvlText w:val="•"/>
      <w:lvlJc w:val="left"/>
      <w:pPr>
        <w:tabs>
          <w:tab w:val="num" w:pos="720"/>
        </w:tabs>
        <w:ind w:left="720" w:hanging="360"/>
      </w:pPr>
      <w:rPr>
        <w:rFonts w:ascii="Arial" w:hAnsi="Arial" w:hint="default"/>
      </w:rPr>
    </w:lvl>
    <w:lvl w:ilvl="1" w:tplc="24F4F7E0">
      <w:numFmt w:val="bullet"/>
      <w:lvlText w:val="•"/>
      <w:lvlJc w:val="left"/>
      <w:pPr>
        <w:tabs>
          <w:tab w:val="num" w:pos="1440"/>
        </w:tabs>
        <w:ind w:left="1440" w:hanging="360"/>
      </w:pPr>
      <w:rPr>
        <w:rFonts w:ascii="Arial" w:hAnsi="Arial" w:hint="default"/>
      </w:rPr>
    </w:lvl>
    <w:lvl w:ilvl="2" w:tplc="F9A4CA58" w:tentative="1">
      <w:start w:val="1"/>
      <w:numFmt w:val="bullet"/>
      <w:lvlText w:val="•"/>
      <w:lvlJc w:val="left"/>
      <w:pPr>
        <w:tabs>
          <w:tab w:val="num" w:pos="2160"/>
        </w:tabs>
        <w:ind w:left="2160" w:hanging="360"/>
      </w:pPr>
      <w:rPr>
        <w:rFonts w:ascii="Arial" w:hAnsi="Arial" w:hint="default"/>
      </w:rPr>
    </w:lvl>
    <w:lvl w:ilvl="3" w:tplc="1D967896" w:tentative="1">
      <w:start w:val="1"/>
      <w:numFmt w:val="bullet"/>
      <w:lvlText w:val="•"/>
      <w:lvlJc w:val="left"/>
      <w:pPr>
        <w:tabs>
          <w:tab w:val="num" w:pos="2880"/>
        </w:tabs>
        <w:ind w:left="2880" w:hanging="360"/>
      </w:pPr>
      <w:rPr>
        <w:rFonts w:ascii="Arial" w:hAnsi="Arial" w:hint="default"/>
      </w:rPr>
    </w:lvl>
    <w:lvl w:ilvl="4" w:tplc="7E608B4C" w:tentative="1">
      <w:start w:val="1"/>
      <w:numFmt w:val="bullet"/>
      <w:lvlText w:val="•"/>
      <w:lvlJc w:val="left"/>
      <w:pPr>
        <w:tabs>
          <w:tab w:val="num" w:pos="3600"/>
        </w:tabs>
        <w:ind w:left="3600" w:hanging="360"/>
      </w:pPr>
      <w:rPr>
        <w:rFonts w:ascii="Arial" w:hAnsi="Arial" w:hint="default"/>
      </w:rPr>
    </w:lvl>
    <w:lvl w:ilvl="5" w:tplc="5AFE528A" w:tentative="1">
      <w:start w:val="1"/>
      <w:numFmt w:val="bullet"/>
      <w:lvlText w:val="•"/>
      <w:lvlJc w:val="left"/>
      <w:pPr>
        <w:tabs>
          <w:tab w:val="num" w:pos="4320"/>
        </w:tabs>
        <w:ind w:left="4320" w:hanging="360"/>
      </w:pPr>
      <w:rPr>
        <w:rFonts w:ascii="Arial" w:hAnsi="Arial" w:hint="default"/>
      </w:rPr>
    </w:lvl>
    <w:lvl w:ilvl="6" w:tplc="FA32FE7A" w:tentative="1">
      <w:start w:val="1"/>
      <w:numFmt w:val="bullet"/>
      <w:lvlText w:val="•"/>
      <w:lvlJc w:val="left"/>
      <w:pPr>
        <w:tabs>
          <w:tab w:val="num" w:pos="5040"/>
        </w:tabs>
        <w:ind w:left="5040" w:hanging="360"/>
      </w:pPr>
      <w:rPr>
        <w:rFonts w:ascii="Arial" w:hAnsi="Arial" w:hint="default"/>
      </w:rPr>
    </w:lvl>
    <w:lvl w:ilvl="7" w:tplc="3BCC906E" w:tentative="1">
      <w:start w:val="1"/>
      <w:numFmt w:val="bullet"/>
      <w:lvlText w:val="•"/>
      <w:lvlJc w:val="left"/>
      <w:pPr>
        <w:tabs>
          <w:tab w:val="num" w:pos="5760"/>
        </w:tabs>
        <w:ind w:left="5760" w:hanging="360"/>
      </w:pPr>
      <w:rPr>
        <w:rFonts w:ascii="Arial" w:hAnsi="Arial" w:hint="default"/>
      </w:rPr>
    </w:lvl>
    <w:lvl w:ilvl="8" w:tplc="6D48D94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83F5229"/>
    <w:multiLevelType w:val="hybridMultilevel"/>
    <w:tmpl w:val="5A087BC2"/>
    <w:lvl w:ilvl="0" w:tplc="66D8EFF6">
      <w:start w:val="1"/>
      <w:numFmt w:val="bullet"/>
      <w:lvlText w:val="●"/>
      <w:lvlJc w:val="left"/>
      <w:pPr>
        <w:tabs>
          <w:tab w:val="num" w:pos="720"/>
        </w:tabs>
        <w:ind w:left="720" w:hanging="360"/>
      </w:pPr>
      <w:rPr>
        <w:rFonts w:ascii="Lato" w:hAnsi="Lato" w:hint="default"/>
      </w:rPr>
    </w:lvl>
    <w:lvl w:ilvl="1" w:tplc="32ECE8AA" w:tentative="1">
      <w:start w:val="1"/>
      <w:numFmt w:val="bullet"/>
      <w:lvlText w:val="●"/>
      <w:lvlJc w:val="left"/>
      <w:pPr>
        <w:tabs>
          <w:tab w:val="num" w:pos="1440"/>
        </w:tabs>
        <w:ind w:left="1440" w:hanging="360"/>
      </w:pPr>
      <w:rPr>
        <w:rFonts w:ascii="Lato" w:hAnsi="Lato" w:hint="default"/>
      </w:rPr>
    </w:lvl>
    <w:lvl w:ilvl="2" w:tplc="6F7EB8C2" w:tentative="1">
      <w:start w:val="1"/>
      <w:numFmt w:val="bullet"/>
      <w:lvlText w:val="●"/>
      <w:lvlJc w:val="left"/>
      <w:pPr>
        <w:tabs>
          <w:tab w:val="num" w:pos="2160"/>
        </w:tabs>
        <w:ind w:left="2160" w:hanging="360"/>
      </w:pPr>
      <w:rPr>
        <w:rFonts w:ascii="Lato" w:hAnsi="Lato" w:hint="default"/>
      </w:rPr>
    </w:lvl>
    <w:lvl w:ilvl="3" w:tplc="85D85002" w:tentative="1">
      <w:start w:val="1"/>
      <w:numFmt w:val="bullet"/>
      <w:lvlText w:val="●"/>
      <w:lvlJc w:val="left"/>
      <w:pPr>
        <w:tabs>
          <w:tab w:val="num" w:pos="2880"/>
        </w:tabs>
        <w:ind w:left="2880" w:hanging="360"/>
      </w:pPr>
      <w:rPr>
        <w:rFonts w:ascii="Lato" w:hAnsi="Lato" w:hint="default"/>
      </w:rPr>
    </w:lvl>
    <w:lvl w:ilvl="4" w:tplc="DEF02E9E" w:tentative="1">
      <w:start w:val="1"/>
      <w:numFmt w:val="bullet"/>
      <w:lvlText w:val="●"/>
      <w:lvlJc w:val="left"/>
      <w:pPr>
        <w:tabs>
          <w:tab w:val="num" w:pos="3600"/>
        </w:tabs>
        <w:ind w:left="3600" w:hanging="360"/>
      </w:pPr>
      <w:rPr>
        <w:rFonts w:ascii="Lato" w:hAnsi="Lato" w:hint="default"/>
      </w:rPr>
    </w:lvl>
    <w:lvl w:ilvl="5" w:tplc="D5DE44D6" w:tentative="1">
      <w:start w:val="1"/>
      <w:numFmt w:val="bullet"/>
      <w:lvlText w:val="●"/>
      <w:lvlJc w:val="left"/>
      <w:pPr>
        <w:tabs>
          <w:tab w:val="num" w:pos="4320"/>
        </w:tabs>
        <w:ind w:left="4320" w:hanging="360"/>
      </w:pPr>
      <w:rPr>
        <w:rFonts w:ascii="Lato" w:hAnsi="Lato" w:hint="default"/>
      </w:rPr>
    </w:lvl>
    <w:lvl w:ilvl="6" w:tplc="4742192A" w:tentative="1">
      <w:start w:val="1"/>
      <w:numFmt w:val="bullet"/>
      <w:lvlText w:val="●"/>
      <w:lvlJc w:val="left"/>
      <w:pPr>
        <w:tabs>
          <w:tab w:val="num" w:pos="5040"/>
        </w:tabs>
        <w:ind w:left="5040" w:hanging="360"/>
      </w:pPr>
      <w:rPr>
        <w:rFonts w:ascii="Lato" w:hAnsi="Lato" w:hint="default"/>
      </w:rPr>
    </w:lvl>
    <w:lvl w:ilvl="7" w:tplc="B5AE6FC4" w:tentative="1">
      <w:start w:val="1"/>
      <w:numFmt w:val="bullet"/>
      <w:lvlText w:val="●"/>
      <w:lvlJc w:val="left"/>
      <w:pPr>
        <w:tabs>
          <w:tab w:val="num" w:pos="5760"/>
        </w:tabs>
        <w:ind w:left="5760" w:hanging="360"/>
      </w:pPr>
      <w:rPr>
        <w:rFonts w:ascii="Lato" w:hAnsi="Lato" w:hint="default"/>
      </w:rPr>
    </w:lvl>
    <w:lvl w:ilvl="8" w:tplc="13AE427C" w:tentative="1">
      <w:start w:val="1"/>
      <w:numFmt w:val="bullet"/>
      <w:lvlText w:val="●"/>
      <w:lvlJc w:val="left"/>
      <w:pPr>
        <w:tabs>
          <w:tab w:val="num" w:pos="6480"/>
        </w:tabs>
        <w:ind w:left="6480" w:hanging="360"/>
      </w:pPr>
      <w:rPr>
        <w:rFonts w:ascii="Lato" w:hAnsi="Lato" w:hint="default"/>
      </w:rPr>
    </w:lvl>
  </w:abstractNum>
  <w:abstractNum w:abstractNumId="38" w15:restartNumberingAfterBreak="0">
    <w:nsid w:val="79F879C1"/>
    <w:multiLevelType w:val="multilevel"/>
    <w:tmpl w:val="5896E9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DD63F62"/>
    <w:multiLevelType w:val="hybridMultilevel"/>
    <w:tmpl w:val="9CB65F6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num w:numId="1">
    <w:abstractNumId w:val="38"/>
  </w:num>
  <w:num w:numId="2">
    <w:abstractNumId w:val="7"/>
  </w:num>
  <w:num w:numId="3">
    <w:abstractNumId w:val="21"/>
  </w:num>
  <w:num w:numId="4">
    <w:abstractNumId w:val="36"/>
  </w:num>
  <w:num w:numId="5">
    <w:abstractNumId w:val="20"/>
  </w:num>
  <w:num w:numId="6">
    <w:abstractNumId w:val="16"/>
  </w:num>
  <w:num w:numId="7">
    <w:abstractNumId w:val="6"/>
  </w:num>
  <w:num w:numId="8">
    <w:abstractNumId w:val="12"/>
  </w:num>
  <w:num w:numId="9">
    <w:abstractNumId w:val="11"/>
  </w:num>
  <w:num w:numId="10">
    <w:abstractNumId w:val="32"/>
  </w:num>
  <w:num w:numId="11">
    <w:abstractNumId w:val="22"/>
  </w:num>
  <w:num w:numId="12">
    <w:abstractNumId w:val="8"/>
  </w:num>
  <w:num w:numId="13">
    <w:abstractNumId w:val="23"/>
  </w:num>
  <w:num w:numId="14">
    <w:abstractNumId w:val="9"/>
  </w:num>
  <w:num w:numId="15">
    <w:abstractNumId w:val="37"/>
  </w:num>
  <w:num w:numId="16">
    <w:abstractNumId w:val="34"/>
  </w:num>
  <w:num w:numId="17">
    <w:abstractNumId w:val="10"/>
  </w:num>
  <w:num w:numId="18">
    <w:abstractNumId w:val="31"/>
  </w:num>
  <w:num w:numId="19">
    <w:abstractNumId w:val="28"/>
  </w:num>
  <w:num w:numId="20">
    <w:abstractNumId w:val="13"/>
  </w:num>
  <w:num w:numId="21">
    <w:abstractNumId w:val="5"/>
  </w:num>
  <w:num w:numId="22">
    <w:abstractNumId w:val="3"/>
  </w:num>
  <w:num w:numId="23">
    <w:abstractNumId w:val="24"/>
  </w:num>
  <w:num w:numId="24">
    <w:abstractNumId w:val="4"/>
  </w:num>
  <w:num w:numId="25">
    <w:abstractNumId w:val="1"/>
  </w:num>
  <w:num w:numId="26">
    <w:abstractNumId w:val="27"/>
  </w:num>
  <w:num w:numId="27">
    <w:abstractNumId w:val="39"/>
  </w:num>
  <w:num w:numId="28">
    <w:abstractNumId w:val="2"/>
  </w:num>
  <w:num w:numId="29">
    <w:abstractNumId w:val="15"/>
  </w:num>
  <w:num w:numId="30">
    <w:abstractNumId w:val="25"/>
  </w:num>
  <w:num w:numId="31">
    <w:abstractNumId w:val="19"/>
  </w:num>
  <w:num w:numId="32">
    <w:abstractNumId w:val="17"/>
  </w:num>
  <w:num w:numId="33">
    <w:abstractNumId w:val="18"/>
  </w:num>
  <w:num w:numId="34">
    <w:abstractNumId w:val="30"/>
  </w:num>
  <w:num w:numId="35">
    <w:abstractNumId w:val="33"/>
  </w:num>
  <w:num w:numId="36">
    <w:abstractNumId w:val="0"/>
  </w:num>
  <w:num w:numId="37">
    <w:abstractNumId w:val="14"/>
  </w:num>
  <w:num w:numId="38">
    <w:abstractNumId w:val="29"/>
    <w:lvlOverride w:ilvl="0">
      <w:lvl w:ilvl="0">
        <w:numFmt w:val="bullet"/>
        <w:lvlText w:val=""/>
        <w:lvlJc w:val="left"/>
        <w:pPr>
          <w:tabs>
            <w:tab w:val="num" w:pos="360"/>
          </w:tabs>
          <w:ind w:left="360" w:hanging="360"/>
        </w:pPr>
        <w:rPr>
          <w:rFonts w:ascii="Wingdings" w:hAnsi="Wingdings" w:hint="default"/>
          <w:sz w:val="20"/>
        </w:rPr>
      </w:lvl>
    </w:lvlOverride>
  </w:num>
  <w:num w:numId="39">
    <w:abstractNumId w:val="26"/>
  </w:num>
  <w:num w:numId="40">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braham Isaac Jacob Gajardo Cortez (masterin)">
    <w15:presenceInfo w15:providerId="AD" w15:userId="S::masterin@uchile.cl::f40611c1-2972-4ac4-a143-c6b70c07f52f"/>
  </w15:person>
  <w15:person w15:author="Andrés González Santa Cruz">
    <w15:presenceInfo w15:providerId="Windows Live" w15:userId="0f261097151cd0dc"/>
  </w15:person>
  <w15:person w15:author="Wagner, Thomas D.">
    <w15:presenceInfo w15:providerId="None" w15:userId="Wagner, Thomas 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zNzczMzcyMDS0NDBX0lEKTi0uzszPAykwqgUASgmJpSwAAAA="/>
  </w:docVars>
  <w:rsids>
    <w:rsidRoot w:val="003E3177"/>
    <w:rsid w:val="00004CB9"/>
    <w:rsid w:val="00011F78"/>
    <w:rsid w:val="0007052E"/>
    <w:rsid w:val="000874CE"/>
    <w:rsid w:val="00097B55"/>
    <w:rsid w:val="000C2729"/>
    <w:rsid w:val="000C5A2A"/>
    <w:rsid w:val="000D58E7"/>
    <w:rsid w:val="000E73CB"/>
    <w:rsid w:val="000E7E46"/>
    <w:rsid w:val="000F0A62"/>
    <w:rsid w:val="00102626"/>
    <w:rsid w:val="001066C2"/>
    <w:rsid w:val="001078AD"/>
    <w:rsid w:val="001108E3"/>
    <w:rsid w:val="001109CA"/>
    <w:rsid w:val="00115335"/>
    <w:rsid w:val="0012081B"/>
    <w:rsid w:val="00122D50"/>
    <w:rsid w:val="001374B1"/>
    <w:rsid w:val="0014594A"/>
    <w:rsid w:val="00162DA6"/>
    <w:rsid w:val="001746B6"/>
    <w:rsid w:val="00175252"/>
    <w:rsid w:val="00180C35"/>
    <w:rsid w:val="0019377D"/>
    <w:rsid w:val="001C13DA"/>
    <w:rsid w:val="001C27AE"/>
    <w:rsid w:val="001C6062"/>
    <w:rsid w:val="001E1172"/>
    <w:rsid w:val="001E476A"/>
    <w:rsid w:val="001E5A63"/>
    <w:rsid w:val="001F0603"/>
    <w:rsid w:val="001F505A"/>
    <w:rsid w:val="002042BD"/>
    <w:rsid w:val="002053FA"/>
    <w:rsid w:val="00207E13"/>
    <w:rsid w:val="00220FE9"/>
    <w:rsid w:val="00234460"/>
    <w:rsid w:val="00245A76"/>
    <w:rsid w:val="00254D3D"/>
    <w:rsid w:val="00271B8F"/>
    <w:rsid w:val="00283F6C"/>
    <w:rsid w:val="0029690D"/>
    <w:rsid w:val="002A34F9"/>
    <w:rsid w:val="002A4637"/>
    <w:rsid w:val="002C7B14"/>
    <w:rsid w:val="002D4298"/>
    <w:rsid w:val="002D5E9D"/>
    <w:rsid w:val="002F7242"/>
    <w:rsid w:val="003143A8"/>
    <w:rsid w:val="00323EE0"/>
    <w:rsid w:val="00333E80"/>
    <w:rsid w:val="003411D0"/>
    <w:rsid w:val="00353F41"/>
    <w:rsid w:val="00357EA0"/>
    <w:rsid w:val="00376111"/>
    <w:rsid w:val="00382F14"/>
    <w:rsid w:val="00384EAF"/>
    <w:rsid w:val="00391CC4"/>
    <w:rsid w:val="0039530A"/>
    <w:rsid w:val="003A025A"/>
    <w:rsid w:val="003A509A"/>
    <w:rsid w:val="003A6411"/>
    <w:rsid w:val="003D375C"/>
    <w:rsid w:val="003D38B5"/>
    <w:rsid w:val="003E3177"/>
    <w:rsid w:val="003E5245"/>
    <w:rsid w:val="003F0169"/>
    <w:rsid w:val="003F50E3"/>
    <w:rsid w:val="0040344C"/>
    <w:rsid w:val="00410253"/>
    <w:rsid w:val="0042387A"/>
    <w:rsid w:val="004302F7"/>
    <w:rsid w:val="004428CB"/>
    <w:rsid w:val="00447301"/>
    <w:rsid w:val="00447B2A"/>
    <w:rsid w:val="004514E0"/>
    <w:rsid w:val="00452739"/>
    <w:rsid w:val="00452C2E"/>
    <w:rsid w:val="004622D0"/>
    <w:rsid w:val="0047172A"/>
    <w:rsid w:val="00475CF4"/>
    <w:rsid w:val="004768F9"/>
    <w:rsid w:val="0048137F"/>
    <w:rsid w:val="004878F5"/>
    <w:rsid w:val="0049497C"/>
    <w:rsid w:val="004950E6"/>
    <w:rsid w:val="004B32E0"/>
    <w:rsid w:val="004C167A"/>
    <w:rsid w:val="004E33A4"/>
    <w:rsid w:val="00500289"/>
    <w:rsid w:val="005345A7"/>
    <w:rsid w:val="0054544F"/>
    <w:rsid w:val="00547EB0"/>
    <w:rsid w:val="005556DD"/>
    <w:rsid w:val="00557265"/>
    <w:rsid w:val="00570BF8"/>
    <w:rsid w:val="005A5EC6"/>
    <w:rsid w:val="005A6799"/>
    <w:rsid w:val="005C1934"/>
    <w:rsid w:val="005C56F0"/>
    <w:rsid w:val="005D29B2"/>
    <w:rsid w:val="005E72F1"/>
    <w:rsid w:val="00603ECD"/>
    <w:rsid w:val="00613C7B"/>
    <w:rsid w:val="00617F1F"/>
    <w:rsid w:val="00624730"/>
    <w:rsid w:val="00625D58"/>
    <w:rsid w:val="0063025A"/>
    <w:rsid w:val="006341B6"/>
    <w:rsid w:val="006605B0"/>
    <w:rsid w:val="00661A84"/>
    <w:rsid w:val="006660E3"/>
    <w:rsid w:val="00667DA8"/>
    <w:rsid w:val="00686BEB"/>
    <w:rsid w:val="00692D35"/>
    <w:rsid w:val="006B4A4E"/>
    <w:rsid w:val="006C4BF4"/>
    <w:rsid w:val="006E272C"/>
    <w:rsid w:val="006F3646"/>
    <w:rsid w:val="006F7A05"/>
    <w:rsid w:val="0071322B"/>
    <w:rsid w:val="00716620"/>
    <w:rsid w:val="00741EB9"/>
    <w:rsid w:val="00745689"/>
    <w:rsid w:val="007570FD"/>
    <w:rsid w:val="00767FCC"/>
    <w:rsid w:val="00780329"/>
    <w:rsid w:val="007A2B46"/>
    <w:rsid w:val="007A7786"/>
    <w:rsid w:val="007B2E04"/>
    <w:rsid w:val="00822BC9"/>
    <w:rsid w:val="00826B91"/>
    <w:rsid w:val="00831EB1"/>
    <w:rsid w:val="00832851"/>
    <w:rsid w:val="00864E53"/>
    <w:rsid w:val="00881685"/>
    <w:rsid w:val="008865D6"/>
    <w:rsid w:val="00887668"/>
    <w:rsid w:val="00893457"/>
    <w:rsid w:val="008A5BD2"/>
    <w:rsid w:val="008B49C5"/>
    <w:rsid w:val="008B7331"/>
    <w:rsid w:val="008C29F2"/>
    <w:rsid w:val="00904C52"/>
    <w:rsid w:val="00916026"/>
    <w:rsid w:val="009165DE"/>
    <w:rsid w:val="00927D93"/>
    <w:rsid w:val="00941BA5"/>
    <w:rsid w:val="00954BCD"/>
    <w:rsid w:val="009629A6"/>
    <w:rsid w:val="00976772"/>
    <w:rsid w:val="00986772"/>
    <w:rsid w:val="009979CF"/>
    <w:rsid w:val="009B55B0"/>
    <w:rsid w:val="009C4B91"/>
    <w:rsid w:val="009C7FE5"/>
    <w:rsid w:val="009D02C8"/>
    <w:rsid w:val="009D15AC"/>
    <w:rsid w:val="009D16AC"/>
    <w:rsid w:val="009E4CE4"/>
    <w:rsid w:val="009F0EB6"/>
    <w:rsid w:val="009F6332"/>
    <w:rsid w:val="00A0125E"/>
    <w:rsid w:val="00A068D3"/>
    <w:rsid w:val="00A12305"/>
    <w:rsid w:val="00A24529"/>
    <w:rsid w:val="00A26F73"/>
    <w:rsid w:val="00A608FE"/>
    <w:rsid w:val="00A71AEE"/>
    <w:rsid w:val="00A82646"/>
    <w:rsid w:val="00A91AFE"/>
    <w:rsid w:val="00AA2234"/>
    <w:rsid w:val="00AA2ACC"/>
    <w:rsid w:val="00AA4229"/>
    <w:rsid w:val="00AB06A5"/>
    <w:rsid w:val="00AB074D"/>
    <w:rsid w:val="00AC62DA"/>
    <w:rsid w:val="00AC6DB4"/>
    <w:rsid w:val="00AE2C8B"/>
    <w:rsid w:val="00B02F21"/>
    <w:rsid w:val="00B274B3"/>
    <w:rsid w:val="00B3252D"/>
    <w:rsid w:val="00B342AB"/>
    <w:rsid w:val="00B45E5F"/>
    <w:rsid w:val="00B64D6A"/>
    <w:rsid w:val="00B90FF5"/>
    <w:rsid w:val="00B92115"/>
    <w:rsid w:val="00BA1911"/>
    <w:rsid w:val="00BA648B"/>
    <w:rsid w:val="00BC2812"/>
    <w:rsid w:val="00BE7C27"/>
    <w:rsid w:val="00BF3097"/>
    <w:rsid w:val="00C13BA3"/>
    <w:rsid w:val="00C343E8"/>
    <w:rsid w:val="00C42E4B"/>
    <w:rsid w:val="00C44700"/>
    <w:rsid w:val="00C87636"/>
    <w:rsid w:val="00C915BA"/>
    <w:rsid w:val="00C9270C"/>
    <w:rsid w:val="00CA29AE"/>
    <w:rsid w:val="00CA6366"/>
    <w:rsid w:val="00CC0B9C"/>
    <w:rsid w:val="00CC4527"/>
    <w:rsid w:val="00CC543F"/>
    <w:rsid w:val="00CF3808"/>
    <w:rsid w:val="00D021AD"/>
    <w:rsid w:val="00D07DB3"/>
    <w:rsid w:val="00D10B2D"/>
    <w:rsid w:val="00D131FE"/>
    <w:rsid w:val="00D1340F"/>
    <w:rsid w:val="00D25B6B"/>
    <w:rsid w:val="00D371B7"/>
    <w:rsid w:val="00D4392B"/>
    <w:rsid w:val="00D4412C"/>
    <w:rsid w:val="00D54EEA"/>
    <w:rsid w:val="00D63411"/>
    <w:rsid w:val="00D65AAF"/>
    <w:rsid w:val="00D77A1E"/>
    <w:rsid w:val="00D80B22"/>
    <w:rsid w:val="00D91FA7"/>
    <w:rsid w:val="00DA5DF8"/>
    <w:rsid w:val="00DB0096"/>
    <w:rsid w:val="00DB4223"/>
    <w:rsid w:val="00DB71C5"/>
    <w:rsid w:val="00DC3CA9"/>
    <w:rsid w:val="00DD6746"/>
    <w:rsid w:val="00DD6CA4"/>
    <w:rsid w:val="00DD782B"/>
    <w:rsid w:val="00DE1213"/>
    <w:rsid w:val="00DF5E0A"/>
    <w:rsid w:val="00E049D3"/>
    <w:rsid w:val="00E11478"/>
    <w:rsid w:val="00E139C0"/>
    <w:rsid w:val="00E14B1C"/>
    <w:rsid w:val="00E20940"/>
    <w:rsid w:val="00E230CC"/>
    <w:rsid w:val="00E55A79"/>
    <w:rsid w:val="00E75259"/>
    <w:rsid w:val="00E87CCE"/>
    <w:rsid w:val="00E907F2"/>
    <w:rsid w:val="00E926B0"/>
    <w:rsid w:val="00E9539D"/>
    <w:rsid w:val="00E95522"/>
    <w:rsid w:val="00E959C9"/>
    <w:rsid w:val="00EA065E"/>
    <w:rsid w:val="00EA0BD0"/>
    <w:rsid w:val="00EA1E94"/>
    <w:rsid w:val="00EA31B2"/>
    <w:rsid w:val="00EB4CDA"/>
    <w:rsid w:val="00EC1E56"/>
    <w:rsid w:val="00ED04FE"/>
    <w:rsid w:val="00EF5174"/>
    <w:rsid w:val="00F02219"/>
    <w:rsid w:val="00F05E43"/>
    <w:rsid w:val="00F11C77"/>
    <w:rsid w:val="00F231D4"/>
    <w:rsid w:val="00F320A4"/>
    <w:rsid w:val="00F40C95"/>
    <w:rsid w:val="00F46569"/>
    <w:rsid w:val="00F46CDD"/>
    <w:rsid w:val="00F770E5"/>
    <w:rsid w:val="00F77103"/>
    <w:rsid w:val="00F91C05"/>
    <w:rsid w:val="00F948B9"/>
    <w:rsid w:val="00F97D4C"/>
    <w:rsid w:val="00FB432A"/>
    <w:rsid w:val="00FB6B26"/>
    <w:rsid w:val="00FC75D4"/>
    <w:rsid w:val="00FD1EBB"/>
    <w:rsid w:val="00FF0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BC050"/>
  <w15:chartTrackingRefBased/>
  <w15:docId w15:val="{6E8153C4-3BD7-4191-8D41-D0646B2D5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87A"/>
    <w:rPr>
      <w:sz w:val="22"/>
    </w:rPr>
  </w:style>
  <w:style w:type="paragraph" w:styleId="Ttulo1">
    <w:name w:val="heading 1"/>
    <w:basedOn w:val="Normal"/>
    <w:next w:val="Normal"/>
    <w:link w:val="Ttulo1Car"/>
    <w:uiPriority w:val="9"/>
    <w:qFormat/>
    <w:rsid w:val="00F231D4"/>
    <w:pPr>
      <w:keepNext/>
      <w:keepLines/>
      <w:spacing w:before="240"/>
      <w:outlineLvl w:val="0"/>
    </w:pPr>
    <w:rPr>
      <w:rFonts w:eastAsiaTheme="majorEastAsia"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E3177"/>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3E3177"/>
    <w:rPr>
      <w:rFonts w:eastAsiaTheme="majorEastAsia" w:cstheme="majorBidi"/>
      <w:spacing w:val="-10"/>
      <w:kern w:val="28"/>
      <w:sz w:val="56"/>
      <w:szCs w:val="56"/>
    </w:rPr>
  </w:style>
  <w:style w:type="paragraph" w:styleId="Subttulo">
    <w:name w:val="Subtitle"/>
    <w:basedOn w:val="Normal"/>
    <w:next w:val="Normal"/>
    <w:link w:val="SubttuloCar"/>
    <w:uiPriority w:val="11"/>
    <w:qFormat/>
    <w:rsid w:val="003E3177"/>
    <w:pPr>
      <w:numPr>
        <w:ilvl w:val="1"/>
      </w:numPr>
      <w:spacing w:after="160"/>
    </w:pPr>
    <w:rPr>
      <w:rFonts w:eastAsiaTheme="minorEastAsia"/>
      <w:color w:val="5A5A5A" w:themeColor="text1" w:themeTint="A5"/>
      <w:spacing w:val="15"/>
      <w:sz w:val="28"/>
      <w:szCs w:val="28"/>
    </w:rPr>
  </w:style>
  <w:style w:type="character" w:customStyle="1" w:styleId="SubttuloCar">
    <w:name w:val="Subtítulo Car"/>
    <w:basedOn w:val="Fuentedeprrafopredeter"/>
    <w:link w:val="Subttulo"/>
    <w:uiPriority w:val="11"/>
    <w:rsid w:val="003E3177"/>
    <w:rPr>
      <w:rFonts w:eastAsiaTheme="minorEastAsia"/>
      <w:color w:val="5A5A5A" w:themeColor="text1" w:themeTint="A5"/>
      <w:spacing w:val="15"/>
      <w:sz w:val="28"/>
      <w:szCs w:val="28"/>
    </w:rPr>
  </w:style>
  <w:style w:type="character" w:customStyle="1" w:styleId="Ttulo1Car">
    <w:name w:val="Título 1 Car"/>
    <w:basedOn w:val="Fuentedeprrafopredeter"/>
    <w:link w:val="Ttulo1"/>
    <w:uiPriority w:val="9"/>
    <w:rsid w:val="00F231D4"/>
    <w:rPr>
      <w:rFonts w:eastAsiaTheme="majorEastAsia" w:cstheme="majorBidi"/>
      <w:color w:val="2F5496" w:themeColor="accent1" w:themeShade="BF"/>
      <w:sz w:val="32"/>
      <w:szCs w:val="32"/>
    </w:rPr>
  </w:style>
  <w:style w:type="character" w:customStyle="1" w:styleId="mi">
    <w:name w:val="mi"/>
    <w:basedOn w:val="Fuentedeprrafopredeter"/>
    <w:rsid w:val="0071322B"/>
  </w:style>
  <w:style w:type="character" w:customStyle="1" w:styleId="mo">
    <w:name w:val="mo"/>
    <w:basedOn w:val="Fuentedeprrafopredeter"/>
    <w:rsid w:val="0071322B"/>
  </w:style>
  <w:style w:type="character" w:customStyle="1" w:styleId="mn">
    <w:name w:val="mn"/>
    <w:basedOn w:val="Fuentedeprrafopredeter"/>
    <w:rsid w:val="0071322B"/>
  </w:style>
  <w:style w:type="paragraph" w:styleId="Textodeglobo">
    <w:name w:val="Balloon Text"/>
    <w:basedOn w:val="Normal"/>
    <w:link w:val="TextodegloboCar"/>
    <w:uiPriority w:val="99"/>
    <w:semiHidden/>
    <w:unhideWhenUsed/>
    <w:rsid w:val="00122D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22D50"/>
    <w:rPr>
      <w:rFonts w:ascii="Segoe UI" w:hAnsi="Segoe UI" w:cs="Segoe UI"/>
      <w:sz w:val="18"/>
      <w:szCs w:val="18"/>
    </w:rPr>
  </w:style>
  <w:style w:type="paragraph" w:styleId="Revisin">
    <w:name w:val="Revision"/>
    <w:hidden/>
    <w:uiPriority w:val="99"/>
    <w:semiHidden/>
    <w:rsid w:val="00122D50"/>
    <w:pPr>
      <w:spacing w:after="0" w:line="240" w:lineRule="auto"/>
    </w:pPr>
    <w:rPr>
      <w:sz w:val="22"/>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1C13DA"/>
    <w:pPr>
      <w:ind w:left="720"/>
      <w:contextualSpacing/>
    </w:pPr>
  </w:style>
  <w:style w:type="character" w:styleId="Textodelmarcadordeposicin">
    <w:name w:val="Placeholder Text"/>
    <w:basedOn w:val="Fuentedeprrafopredeter"/>
    <w:uiPriority w:val="99"/>
    <w:semiHidden/>
    <w:rsid w:val="00EF5174"/>
    <w:rPr>
      <w:color w:val="808080"/>
    </w:rPr>
  </w:style>
  <w:style w:type="table" w:styleId="Tablaconcuadrcula">
    <w:name w:val="Table Grid"/>
    <w:basedOn w:val="Tablanormal"/>
    <w:uiPriority w:val="39"/>
    <w:rsid w:val="00EC1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EC1E56"/>
    <w:rPr>
      <w:b/>
      <w:bCs/>
    </w:rPr>
  </w:style>
  <w:style w:type="character" w:customStyle="1" w:styleId="AsuntodelcomentarioCar">
    <w:name w:val="Asunto del comentario Car"/>
    <w:basedOn w:val="TextocomentarioCar"/>
    <w:link w:val="Asuntodelcomentario"/>
    <w:uiPriority w:val="99"/>
    <w:semiHidden/>
    <w:rsid w:val="00EC1E56"/>
    <w:rPr>
      <w:b/>
      <w:bCs/>
      <w:sz w:val="20"/>
      <w:szCs w:val="20"/>
    </w:rPr>
  </w:style>
  <w:style w:type="character" w:styleId="Hipervnculo">
    <w:name w:val="Hyperlink"/>
    <w:basedOn w:val="Fuentedeprrafopredeter"/>
    <w:uiPriority w:val="99"/>
    <w:unhideWhenUsed/>
    <w:rsid w:val="00F91C05"/>
    <w:rPr>
      <w:color w:val="0563C1" w:themeColor="hyperlink"/>
      <w:u w:val="single"/>
    </w:rPr>
  </w:style>
  <w:style w:type="character" w:styleId="Mencinsinresolver">
    <w:name w:val="Unresolved Mention"/>
    <w:basedOn w:val="Fuentedeprrafopredeter"/>
    <w:uiPriority w:val="99"/>
    <w:semiHidden/>
    <w:unhideWhenUsed/>
    <w:rsid w:val="00F91C05"/>
    <w:rPr>
      <w:color w:val="605E5C"/>
      <w:shd w:val="clear" w:color="auto" w:fill="E1DFDD"/>
    </w:rPr>
  </w:style>
  <w:style w:type="character" w:styleId="Hipervnculovisitado">
    <w:name w:val="FollowedHyperlink"/>
    <w:basedOn w:val="Fuentedeprrafopredeter"/>
    <w:uiPriority w:val="99"/>
    <w:semiHidden/>
    <w:unhideWhenUsed/>
    <w:rsid w:val="00333E80"/>
    <w:rPr>
      <w:color w:val="954F72" w:themeColor="followedHyperlink"/>
      <w:u w:val="single"/>
    </w:rPr>
  </w:style>
  <w:style w:type="paragraph" w:styleId="NormalWeb">
    <w:name w:val="Normal (Web)"/>
    <w:basedOn w:val="Normal"/>
    <w:uiPriority w:val="99"/>
    <w:semiHidden/>
    <w:unhideWhenUsed/>
    <w:rsid w:val="00ED04FE"/>
    <w:pPr>
      <w:spacing w:before="100" w:beforeAutospacing="1" w:after="100" w:afterAutospacing="1" w:line="240" w:lineRule="auto"/>
    </w:pPr>
    <w:rPr>
      <w:rFonts w:ascii="Times New Roman" w:eastAsia="Times New Roman" w:hAnsi="Times New Roman" w:cs="Times New Roman"/>
      <w:sz w:val="24"/>
      <w:lang w:val="es-CL" w:eastAsia="es-CL"/>
    </w:rPr>
  </w:style>
  <w:style w:type="character" w:customStyle="1" w:styleId="mord">
    <w:name w:val="mord"/>
    <w:basedOn w:val="Fuentedeprrafopredeter"/>
    <w:rsid w:val="00ED04FE"/>
  </w:style>
  <w:style w:type="character" w:styleId="nfasis">
    <w:name w:val="Emphasis"/>
    <w:basedOn w:val="Fuentedeprrafopredeter"/>
    <w:uiPriority w:val="20"/>
    <w:qFormat/>
    <w:rsid w:val="00ED04FE"/>
    <w:rPr>
      <w:i/>
      <w:iCs/>
    </w:rPr>
  </w:style>
  <w:style w:type="character" w:customStyle="1" w:styleId="katex-mathml">
    <w:name w:val="katex-mathml"/>
    <w:basedOn w:val="Fuentedeprrafopredeter"/>
    <w:rsid w:val="00ED04FE"/>
  </w:style>
  <w:style w:type="character" w:customStyle="1" w:styleId="mrel">
    <w:name w:val="mrel"/>
    <w:basedOn w:val="Fuentedeprrafopredeter"/>
    <w:rsid w:val="00ED04FE"/>
  </w:style>
  <w:style w:type="character" w:customStyle="1" w:styleId="vlist-s">
    <w:name w:val="vlist-s"/>
    <w:basedOn w:val="Fuentedeprrafopredeter"/>
    <w:rsid w:val="00ED04FE"/>
  </w:style>
  <w:style w:type="character" w:customStyle="1" w:styleId="mbin">
    <w:name w:val="mbin"/>
    <w:basedOn w:val="Fuentedeprrafopredeter"/>
    <w:rsid w:val="00ED0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92579">
      <w:bodyDiv w:val="1"/>
      <w:marLeft w:val="0"/>
      <w:marRight w:val="0"/>
      <w:marTop w:val="0"/>
      <w:marBottom w:val="0"/>
      <w:divBdr>
        <w:top w:val="none" w:sz="0" w:space="0" w:color="auto"/>
        <w:left w:val="none" w:sz="0" w:space="0" w:color="auto"/>
        <w:bottom w:val="none" w:sz="0" w:space="0" w:color="auto"/>
        <w:right w:val="none" w:sz="0" w:space="0" w:color="auto"/>
      </w:divBdr>
      <w:divsChild>
        <w:div w:id="1175729965">
          <w:marLeft w:val="446"/>
          <w:marRight w:val="0"/>
          <w:marTop w:val="0"/>
          <w:marBottom w:val="80"/>
          <w:divBdr>
            <w:top w:val="none" w:sz="0" w:space="0" w:color="auto"/>
            <w:left w:val="none" w:sz="0" w:space="0" w:color="auto"/>
            <w:bottom w:val="none" w:sz="0" w:space="0" w:color="auto"/>
            <w:right w:val="none" w:sz="0" w:space="0" w:color="auto"/>
          </w:divBdr>
        </w:div>
        <w:div w:id="1781678929">
          <w:marLeft w:val="2606"/>
          <w:marRight w:val="0"/>
          <w:marTop w:val="0"/>
          <w:marBottom w:val="80"/>
          <w:divBdr>
            <w:top w:val="none" w:sz="0" w:space="0" w:color="auto"/>
            <w:left w:val="none" w:sz="0" w:space="0" w:color="auto"/>
            <w:bottom w:val="none" w:sz="0" w:space="0" w:color="auto"/>
            <w:right w:val="none" w:sz="0" w:space="0" w:color="auto"/>
          </w:divBdr>
        </w:div>
        <w:div w:id="939263468">
          <w:marLeft w:val="2606"/>
          <w:marRight w:val="0"/>
          <w:marTop w:val="0"/>
          <w:marBottom w:val="80"/>
          <w:divBdr>
            <w:top w:val="none" w:sz="0" w:space="0" w:color="auto"/>
            <w:left w:val="none" w:sz="0" w:space="0" w:color="auto"/>
            <w:bottom w:val="none" w:sz="0" w:space="0" w:color="auto"/>
            <w:right w:val="none" w:sz="0" w:space="0" w:color="auto"/>
          </w:divBdr>
        </w:div>
        <w:div w:id="1881282875">
          <w:marLeft w:val="2606"/>
          <w:marRight w:val="0"/>
          <w:marTop w:val="0"/>
          <w:marBottom w:val="0"/>
          <w:divBdr>
            <w:top w:val="none" w:sz="0" w:space="0" w:color="auto"/>
            <w:left w:val="none" w:sz="0" w:space="0" w:color="auto"/>
            <w:bottom w:val="none" w:sz="0" w:space="0" w:color="auto"/>
            <w:right w:val="none" w:sz="0" w:space="0" w:color="auto"/>
          </w:divBdr>
        </w:div>
      </w:divsChild>
    </w:div>
    <w:div w:id="96487197">
      <w:bodyDiv w:val="1"/>
      <w:marLeft w:val="0"/>
      <w:marRight w:val="0"/>
      <w:marTop w:val="0"/>
      <w:marBottom w:val="0"/>
      <w:divBdr>
        <w:top w:val="none" w:sz="0" w:space="0" w:color="auto"/>
        <w:left w:val="none" w:sz="0" w:space="0" w:color="auto"/>
        <w:bottom w:val="none" w:sz="0" w:space="0" w:color="auto"/>
        <w:right w:val="none" w:sz="0" w:space="0" w:color="auto"/>
      </w:divBdr>
      <w:divsChild>
        <w:div w:id="121311380">
          <w:marLeft w:val="994"/>
          <w:marRight w:val="0"/>
          <w:marTop w:val="0"/>
          <w:marBottom w:val="0"/>
          <w:divBdr>
            <w:top w:val="none" w:sz="0" w:space="0" w:color="auto"/>
            <w:left w:val="none" w:sz="0" w:space="0" w:color="auto"/>
            <w:bottom w:val="none" w:sz="0" w:space="0" w:color="auto"/>
            <w:right w:val="none" w:sz="0" w:space="0" w:color="auto"/>
          </w:divBdr>
        </w:div>
      </w:divsChild>
    </w:div>
    <w:div w:id="381944589">
      <w:bodyDiv w:val="1"/>
      <w:marLeft w:val="0"/>
      <w:marRight w:val="0"/>
      <w:marTop w:val="0"/>
      <w:marBottom w:val="0"/>
      <w:divBdr>
        <w:top w:val="none" w:sz="0" w:space="0" w:color="auto"/>
        <w:left w:val="none" w:sz="0" w:space="0" w:color="auto"/>
        <w:bottom w:val="none" w:sz="0" w:space="0" w:color="auto"/>
        <w:right w:val="none" w:sz="0" w:space="0" w:color="auto"/>
      </w:divBdr>
    </w:div>
    <w:div w:id="688794089">
      <w:bodyDiv w:val="1"/>
      <w:marLeft w:val="0"/>
      <w:marRight w:val="0"/>
      <w:marTop w:val="0"/>
      <w:marBottom w:val="0"/>
      <w:divBdr>
        <w:top w:val="none" w:sz="0" w:space="0" w:color="auto"/>
        <w:left w:val="none" w:sz="0" w:space="0" w:color="auto"/>
        <w:bottom w:val="none" w:sz="0" w:space="0" w:color="auto"/>
        <w:right w:val="none" w:sz="0" w:space="0" w:color="auto"/>
      </w:divBdr>
      <w:divsChild>
        <w:div w:id="919408328">
          <w:marLeft w:val="1714"/>
          <w:marRight w:val="0"/>
          <w:marTop w:val="0"/>
          <w:marBottom w:val="0"/>
          <w:divBdr>
            <w:top w:val="none" w:sz="0" w:space="0" w:color="auto"/>
            <w:left w:val="none" w:sz="0" w:space="0" w:color="auto"/>
            <w:bottom w:val="none" w:sz="0" w:space="0" w:color="auto"/>
            <w:right w:val="none" w:sz="0" w:space="0" w:color="auto"/>
          </w:divBdr>
        </w:div>
      </w:divsChild>
    </w:div>
    <w:div w:id="778599549">
      <w:bodyDiv w:val="1"/>
      <w:marLeft w:val="0"/>
      <w:marRight w:val="0"/>
      <w:marTop w:val="0"/>
      <w:marBottom w:val="0"/>
      <w:divBdr>
        <w:top w:val="none" w:sz="0" w:space="0" w:color="auto"/>
        <w:left w:val="none" w:sz="0" w:space="0" w:color="auto"/>
        <w:bottom w:val="none" w:sz="0" w:space="0" w:color="auto"/>
        <w:right w:val="none" w:sz="0" w:space="0" w:color="auto"/>
      </w:divBdr>
    </w:div>
    <w:div w:id="791903092">
      <w:bodyDiv w:val="1"/>
      <w:marLeft w:val="0"/>
      <w:marRight w:val="0"/>
      <w:marTop w:val="0"/>
      <w:marBottom w:val="0"/>
      <w:divBdr>
        <w:top w:val="none" w:sz="0" w:space="0" w:color="auto"/>
        <w:left w:val="none" w:sz="0" w:space="0" w:color="auto"/>
        <w:bottom w:val="none" w:sz="0" w:space="0" w:color="auto"/>
        <w:right w:val="none" w:sz="0" w:space="0" w:color="auto"/>
      </w:divBdr>
      <w:divsChild>
        <w:div w:id="1676690551">
          <w:marLeft w:val="720"/>
          <w:marRight w:val="0"/>
          <w:marTop w:val="0"/>
          <w:marBottom w:val="0"/>
          <w:divBdr>
            <w:top w:val="none" w:sz="0" w:space="0" w:color="auto"/>
            <w:left w:val="none" w:sz="0" w:space="0" w:color="auto"/>
            <w:bottom w:val="none" w:sz="0" w:space="0" w:color="auto"/>
            <w:right w:val="none" w:sz="0" w:space="0" w:color="auto"/>
          </w:divBdr>
        </w:div>
        <w:div w:id="1716351405">
          <w:marLeft w:val="720"/>
          <w:marRight w:val="0"/>
          <w:marTop w:val="0"/>
          <w:marBottom w:val="0"/>
          <w:divBdr>
            <w:top w:val="none" w:sz="0" w:space="0" w:color="auto"/>
            <w:left w:val="none" w:sz="0" w:space="0" w:color="auto"/>
            <w:bottom w:val="none" w:sz="0" w:space="0" w:color="auto"/>
            <w:right w:val="none" w:sz="0" w:space="0" w:color="auto"/>
          </w:divBdr>
        </w:div>
      </w:divsChild>
    </w:div>
    <w:div w:id="920677300">
      <w:bodyDiv w:val="1"/>
      <w:marLeft w:val="0"/>
      <w:marRight w:val="0"/>
      <w:marTop w:val="0"/>
      <w:marBottom w:val="0"/>
      <w:divBdr>
        <w:top w:val="none" w:sz="0" w:space="0" w:color="auto"/>
        <w:left w:val="none" w:sz="0" w:space="0" w:color="auto"/>
        <w:bottom w:val="none" w:sz="0" w:space="0" w:color="auto"/>
        <w:right w:val="none" w:sz="0" w:space="0" w:color="auto"/>
      </w:divBdr>
    </w:div>
    <w:div w:id="957681097">
      <w:bodyDiv w:val="1"/>
      <w:marLeft w:val="0"/>
      <w:marRight w:val="0"/>
      <w:marTop w:val="0"/>
      <w:marBottom w:val="0"/>
      <w:divBdr>
        <w:top w:val="none" w:sz="0" w:space="0" w:color="auto"/>
        <w:left w:val="none" w:sz="0" w:space="0" w:color="auto"/>
        <w:bottom w:val="none" w:sz="0" w:space="0" w:color="auto"/>
        <w:right w:val="none" w:sz="0" w:space="0" w:color="auto"/>
      </w:divBdr>
      <w:divsChild>
        <w:div w:id="646209157">
          <w:marLeft w:val="446"/>
          <w:marRight w:val="0"/>
          <w:marTop w:val="0"/>
          <w:marBottom w:val="80"/>
          <w:divBdr>
            <w:top w:val="none" w:sz="0" w:space="0" w:color="auto"/>
            <w:left w:val="none" w:sz="0" w:space="0" w:color="auto"/>
            <w:bottom w:val="none" w:sz="0" w:space="0" w:color="auto"/>
            <w:right w:val="none" w:sz="0" w:space="0" w:color="auto"/>
          </w:divBdr>
        </w:div>
      </w:divsChild>
    </w:div>
    <w:div w:id="1001347073">
      <w:bodyDiv w:val="1"/>
      <w:marLeft w:val="0"/>
      <w:marRight w:val="0"/>
      <w:marTop w:val="0"/>
      <w:marBottom w:val="0"/>
      <w:divBdr>
        <w:top w:val="none" w:sz="0" w:space="0" w:color="auto"/>
        <w:left w:val="none" w:sz="0" w:space="0" w:color="auto"/>
        <w:bottom w:val="none" w:sz="0" w:space="0" w:color="auto"/>
        <w:right w:val="none" w:sz="0" w:space="0" w:color="auto"/>
      </w:divBdr>
      <w:divsChild>
        <w:div w:id="723021880">
          <w:marLeft w:val="720"/>
          <w:marRight w:val="0"/>
          <w:marTop w:val="0"/>
          <w:marBottom w:val="0"/>
          <w:divBdr>
            <w:top w:val="none" w:sz="0" w:space="0" w:color="auto"/>
            <w:left w:val="none" w:sz="0" w:space="0" w:color="auto"/>
            <w:bottom w:val="none" w:sz="0" w:space="0" w:color="auto"/>
            <w:right w:val="none" w:sz="0" w:space="0" w:color="auto"/>
          </w:divBdr>
        </w:div>
      </w:divsChild>
    </w:div>
    <w:div w:id="1137377661">
      <w:bodyDiv w:val="1"/>
      <w:marLeft w:val="0"/>
      <w:marRight w:val="0"/>
      <w:marTop w:val="0"/>
      <w:marBottom w:val="0"/>
      <w:divBdr>
        <w:top w:val="none" w:sz="0" w:space="0" w:color="auto"/>
        <w:left w:val="none" w:sz="0" w:space="0" w:color="auto"/>
        <w:bottom w:val="none" w:sz="0" w:space="0" w:color="auto"/>
        <w:right w:val="none" w:sz="0" w:space="0" w:color="auto"/>
      </w:divBdr>
    </w:div>
    <w:div w:id="1287811328">
      <w:bodyDiv w:val="1"/>
      <w:marLeft w:val="0"/>
      <w:marRight w:val="0"/>
      <w:marTop w:val="0"/>
      <w:marBottom w:val="0"/>
      <w:divBdr>
        <w:top w:val="none" w:sz="0" w:space="0" w:color="auto"/>
        <w:left w:val="none" w:sz="0" w:space="0" w:color="auto"/>
        <w:bottom w:val="none" w:sz="0" w:space="0" w:color="auto"/>
        <w:right w:val="none" w:sz="0" w:space="0" w:color="auto"/>
      </w:divBdr>
    </w:div>
    <w:div w:id="1306665293">
      <w:bodyDiv w:val="1"/>
      <w:marLeft w:val="0"/>
      <w:marRight w:val="0"/>
      <w:marTop w:val="0"/>
      <w:marBottom w:val="0"/>
      <w:divBdr>
        <w:top w:val="none" w:sz="0" w:space="0" w:color="auto"/>
        <w:left w:val="none" w:sz="0" w:space="0" w:color="auto"/>
        <w:bottom w:val="none" w:sz="0" w:space="0" w:color="auto"/>
        <w:right w:val="none" w:sz="0" w:space="0" w:color="auto"/>
      </w:divBdr>
      <w:divsChild>
        <w:div w:id="1956592449">
          <w:marLeft w:val="446"/>
          <w:marRight w:val="0"/>
          <w:marTop w:val="0"/>
          <w:marBottom w:val="80"/>
          <w:divBdr>
            <w:top w:val="none" w:sz="0" w:space="0" w:color="auto"/>
            <w:left w:val="none" w:sz="0" w:space="0" w:color="auto"/>
            <w:bottom w:val="none" w:sz="0" w:space="0" w:color="auto"/>
            <w:right w:val="none" w:sz="0" w:space="0" w:color="auto"/>
          </w:divBdr>
        </w:div>
      </w:divsChild>
    </w:div>
    <w:div w:id="1440876422">
      <w:bodyDiv w:val="1"/>
      <w:marLeft w:val="0"/>
      <w:marRight w:val="0"/>
      <w:marTop w:val="0"/>
      <w:marBottom w:val="0"/>
      <w:divBdr>
        <w:top w:val="none" w:sz="0" w:space="0" w:color="auto"/>
        <w:left w:val="none" w:sz="0" w:space="0" w:color="auto"/>
        <w:bottom w:val="none" w:sz="0" w:space="0" w:color="auto"/>
        <w:right w:val="none" w:sz="0" w:space="0" w:color="auto"/>
      </w:divBdr>
    </w:div>
    <w:div w:id="1540361847">
      <w:bodyDiv w:val="1"/>
      <w:marLeft w:val="0"/>
      <w:marRight w:val="0"/>
      <w:marTop w:val="0"/>
      <w:marBottom w:val="0"/>
      <w:divBdr>
        <w:top w:val="none" w:sz="0" w:space="0" w:color="auto"/>
        <w:left w:val="none" w:sz="0" w:space="0" w:color="auto"/>
        <w:bottom w:val="none" w:sz="0" w:space="0" w:color="auto"/>
        <w:right w:val="none" w:sz="0" w:space="0" w:color="auto"/>
      </w:divBdr>
    </w:div>
    <w:div w:id="1647930818">
      <w:bodyDiv w:val="1"/>
      <w:marLeft w:val="0"/>
      <w:marRight w:val="0"/>
      <w:marTop w:val="0"/>
      <w:marBottom w:val="0"/>
      <w:divBdr>
        <w:top w:val="none" w:sz="0" w:space="0" w:color="auto"/>
        <w:left w:val="none" w:sz="0" w:space="0" w:color="auto"/>
        <w:bottom w:val="none" w:sz="0" w:space="0" w:color="auto"/>
        <w:right w:val="none" w:sz="0" w:space="0" w:color="auto"/>
      </w:divBdr>
      <w:divsChild>
        <w:div w:id="2111926690">
          <w:marLeft w:val="720"/>
          <w:marRight w:val="0"/>
          <w:marTop w:val="0"/>
          <w:marBottom w:val="0"/>
          <w:divBdr>
            <w:top w:val="none" w:sz="0" w:space="0" w:color="auto"/>
            <w:left w:val="none" w:sz="0" w:space="0" w:color="auto"/>
            <w:bottom w:val="none" w:sz="0" w:space="0" w:color="auto"/>
            <w:right w:val="none" w:sz="0" w:space="0" w:color="auto"/>
          </w:divBdr>
        </w:div>
        <w:div w:id="1204170931">
          <w:marLeft w:val="720"/>
          <w:marRight w:val="0"/>
          <w:marTop w:val="0"/>
          <w:marBottom w:val="0"/>
          <w:divBdr>
            <w:top w:val="none" w:sz="0" w:space="0" w:color="auto"/>
            <w:left w:val="none" w:sz="0" w:space="0" w:color="auto"/>
            <w:bottom w:val="none" w:sz="0" w:space="0" w:color="auto"/>
            <w:right w:val="none" w:sz="0" w:space="0" w:color="auto"/>
          </w:divBdr>
        </w:div>
      </w:divsChild>
    </w:div>
    <w:div w:id="1672370818">
      <w:bodyDiv w:val="1"/>
      <w:marLeft w:val="0"/>
      <w:marRight w:val="0"/>
      <w:marTop w:val="0"/>
      <w:marBottom w:val="0"/>
      <w:divBdr>
        <w:top w:val="none" w:sz="0" w:space="0" w:color="auto"/>
        <w:left w:val="none" w:sz="0" w:space="0" w:color="auto"/>
        <w:bottom w:val="none" w:sz="0" w:space="0" w:color="auto"/>
        <w:right w:val="none" w:sz="0" w:space="0" w:color="auto"/>
      </w:divBdr>
      <w:divsChild>
        <w:div w:id="1831288612">
          <w:marLeft w:val="720"/>
          <w:marRight w:val="0"/>
          <w:marTop w:val="320"/>
          <w:marBottom w:val="0"/>
          <w:divBdr>
            <w:top w:val="none" w:sz="0" w:space="0" w:color="auto"/>
            <w:left w:val="none" w:sz="0" w:space="0" w:color="auto"/>
            <w:bottom w:val="none" w:sz="0" w:space="0" w:color="auto"/>
            <w:right w:val="none" w:sz="0" w:space="0" w:color="auto"/>
          </w:divBdr>
        </w:div>
      </w:divsChild>
    </w:div>
    <w:div w:id="1881548819">
      <w:bodyDiv w:val="1"/>
      <w:marLeft w:val="0"/>
      <w:marRight w:val="0"/>
      <w:marTop w:val="0"/>
      <w:marBottom w:val="0"/>
      <w:divBdr>
        <w:top w:val="none" w:sz="0" w:space="0" w:color="auto"/>
        <w:left w:val="none" w:sz="0" w:space="0" w:color="auto"/>
        <w:bottom w:val="none" w:sz="0" w:space="0" w:color="auto"/>
        <w:right w:val="none" w:sz="0" w:space="0" w:color="auto"/>
      </w:divBdr>
      <w:divsChild>
        <w:div w:id="961813165">
          <w:marLeft w:val="446"/>
          <w:marRight w:val="0"/>
          <w:marTop w:val="0"/>
          <w:marBottom w:val="80"/>
          <w:divBdr>
            <w:top w:val="none" w:sz="0" w:space="0" w:color="auto"/>
            <w:left w:val="none" w:sz="0" w:space="0" w:color="auto"/>
            <w:bottom w:val="none" w:sz="0" w:space="0" w:color="auto"/>
            <w:right w:val="none" w:sz="0" w:space="0" w:color="auto"/>
          </w:divBdr>
        </w:div>
        <w:div w:id="1446659578">
          <w:marLeft w:val="446"/>
          <w:marRight w:val="0"/>
          <w:marTop w:val="0"/>
          <w:marBottom w:val="80"/>
          <w:divBdr>
            <w:top w:val="none" w:sz="0" w:space="0" w:color="auto"/>
            <w:left w:val="none" w:sz="0" w:space="0" w:color="auto"/>
            <w:bottom w:val="none" w:sz="0" w:space="0" w:color="auto"/>
            <w:right w:val="none" w:sz="0" w:space="0" w:color="auto"/>
          </w:divBdr>
        </w:div>
        <w:div w:id="1142578651">
          <w:marLeft w:val="446"/>
          <w:marRight w:val="0"/>
          <w:marTop w:val="0"/>
          <w:marBottom w:val="80"/>
          <w:divBdr>
            <w:top w:val="none" w:sz="0" w:space="0" w:color="auto"/>
            <w:left w:val="none" w:sz="0" w:space="0" w:color="auto"/>
            <w:bottom w:val="none" w:sz="0" w:space="0" w:color="auto"/>
            <w:right w:val="none" w:sz="0" w:space="0" w:color="auto"/>
          </w:divBdr>
        </w:div>
        <w:div w:id="1928222015">
          <w:marLeft w:val="446"/>
          <w:marRight w:val="0"/>
          <w:marTop w:val="0"/>
          <w:marBottom w:val="0"/>
          <w:divBdr>
            <w:top w:val="none" w:sz="0" w:space="0" w:color="auto"/>
            <w:left w:val="none" w:sz="0" w:space="0" w:color="auto"/>
            <w:bottom w:val="none" w:sz="0" w:space="0" w:color="auto"/>
            <w:right w:val="none" w:sz="0" w:space="0" w:color="auto"/>
          </w:divBdr>
        </w:div>
        <w:div w:id="1112089010">
          <w:marLeft w:val="446"/>
          <w:marRight w:val="0"/>
          <w:marTop w:val="0"/>
          <w:marBottom w:val="80"/>
          <w:divBdr>
            <w:top w:val="none" w:sz="0" w:space="0" w:color="auto"/>
            <w:left w:val="none" w:sz="0" w:space="0" w:color="auto"/>
            <w:bottom w:val="none" w:sz="0" w:space="0" w:color="auto"/>
            <w:right w:val="none" w:sz="0" w:space="0" w:color="auto"/>
          </w:divBdr>
        </w:div>
        <w:div w:id="1012143406">
          <w:marLeft w:val="446"/>
          <w:marRight w:val="0"/>
          <w:marTop w:val="0"/>
          <w:marBottom w:val="80"/>
          <w:divBdr>
            <w:top w:val="none" w:sz="0" w:space="0" w:color="auto"/>
            <w:left w:val="none" w:sz="0" w:space="0" w:color="auto"/>
            <w:bottom w:val="none" w:sz="0" w:space="0" w:color="auto"/>
            <w:right w:val="none" w:sz="0" w:space="0" w:color="auto"/>
          </w:divBdr>
        </w:div>
        <w:div w:id="971206301">
          <w:marLeft w:val="2606"/>
          <w:marRight w:val="0"/>
          <w:marTop w:val="0"/>
          <w:marBottom w:val="80"/>
          <w:divBdr>
            <w:top w:val="none" w:sz="0" w:space="0" w:color="auto"/>
            <w:left w:val="none" w:sz="0" w:space="0" w:color="auto"/>
            <w:bottom w:val="none" w:sz="0" w:space="0" w:color="auto"/>
            <w:right w:val="none" w:sz="0" w:space="0" w:color="auto"/>
          </w:divBdr>
        </w:div>
        <w:div w:id="547961022">
          <w:marLeft w:val="2606"/>
          <w:marRight w:val="0"/>
          <w:marTop w:val="0"/>
          <w:marBottom w:val="80"/>
          <w:divBdr>
            <w:top w:val="none" w:sz="0" w:space="0" w:color="auto"/>
            <w:left w:val="none" w:sz="0" w:space="0" w:color="auto"/>
            <w:bottom w:val="none" w:sz="0" w:space="0" w:color="auto"/>
            <w:right w:val="none" w:sz="0" w:space="0" w:color="auto"/>
          </w:divBdr>
        </w:div>
        <w:div w:id="358429536">
          <w:marLeft w:val="2606"/>
          <w:marRight w:val="0"/>
          <w:marTop w:val="0"/>
          <w:marBottom w:val="0"/>
          <w:divBdr>
            <w:top w:val="none" w:sz="0" w:space="0" w:color="auto"/>
            <w:left w:val="none" w:sz="0" w:space="0" w:color="auto"/>
            <w:bottom w:val="none" w:sz="0" w:space="0" w:color="auto"/>
            <w:right w:val="none" w:sz="0" w:space="0" w:color="auto"/>
          </w:divBdr>
        </w:div>
      </w:divsChild>
    </w:div>
    <w:div w:id="213413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5760C-F0E7-7444-85CB-93F6D260E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18</Pages>
  <Words>8482</Words>
  <Characters>46654</Characters>
  <Application>Microsoft Office Word</Application>
  <DocSecurity>0</DocSecurity>
  <Lines>388</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Thomas D.</dc:creator>
  <cp:keywords/>
  <dc:description/>
  <cp:lastModifiedBy>Andrés González Santa Cruz</cp:lastModifiedBy>
  <cp:revision>2</cp:revision>
  <dcterms:created xsi:type="dcterms:W3CDTF">2020-10-22T12:27:00Z</dcterms:created>
  <dcterms:modified xsi:type="dcterms:W3CDTF">2020-10-22T12:27:00Z</dcterms:modified>
</cp:coreProperties>
</file>